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7EF9" w14:textId="77777777" w:rsidR="003D05F0" w:rsidRDefault="003D05F0" w:rsidP="00426E7F">
      <w:pPr>
        <w:spacing w:after="240"/>
        <w:jc w:val="center"/>
        <w:rPr>
          <w:rFonts w:ascii="Times New Roman" w:hAnsi="Times New Roman"/>
        </w:rPr>
      </w:pPr>
    </w:p>
    <w:p w14:paraId="37A2E1FC" w14:textId="77777777" w:rsidR="0006185A" w:rsidRDefault="0006185A" w:rsidP="00E61409">
      <w:pPr>
        <w:spacing w:after="240"/>
        <w:jc w:val="center"/>
        <w:rPr>
          <w:rFonts w:ascii="Times New Roman" w:hAnsi="Times New Roman"/>
          <w:smallCaps/>
        </w:rPr>
      </w:pPr>
      <w:r w:rsidRPr="00B6171C">
        <w:rPr>
          <w:rFonts w:ascii="Times New Roman" w:hAnsi="Times New Roman"/>
          <w:smallCaps/>
        </w:rPr>
        <w:t xml:space="preserve">A User Guide </w:t>
      </w:r>
      <w:r>
        <w:rPr>
          <w:rFonts w:ascii="Times New Roman" w:hAnsi="Times New Roman"/>
          <w:smallCaps/>
        </w:rPr>
        <w:t>to</w:t>
      </w:r>
      <w:r w:rsidRPr="00B6171C">
        <w:rPr>
          <w:rFonts w:ascii="Times New Roman" w:hAnsi="Times New Roman"/>
          <w:smallCaps/>
        </w:rPr>
        <w:t xml:space="preserve"> Mexec</w:t>
      </w:r>
    </w:p>
    <w:p w14:paraId="7EC45DFB" w14:textId="77777777" w:rsidR="0006185A" w:rsidRPr="00B6171C" w:rsidRDefault="0006185A" w:rsidP="00426E7F">
      <w:pPr>
        <w:spacing w:after="240"/>
        <w:jc w:val="center"/>
        <w:rPr>
          <w:rFonts w:ascii="Times New Roman" w:hAnsi="Times New Roman"/>
          <w:smallCaps/>
        </w:rPr>
      </w:pPr>
    </w:p>
    <w:p w14:paraId="4E56536E" w14:textId="77777777" w:rsidR="0006185A" w:rsidRPr="00B6171C" w:rsidRDefault="0006185A" w:rsidP="00426E7F">
      <w:pPr>
        <w:spacing w:after="240"/>
        <w:jc w:val="center"/>
        <w:rPr>
          <w:rFonts w:ascii="Times New Roman" w:hAnsi="Times New Roman"/>
          <w:smallCaps/>
        </w:rPr>
      </w:pPr>
      <w:r>
        <w:rPr>
          <w:rFonts w:ascii="Times New Roman" w:hAnsi="Times New Roman"/>
          <w:smallCaps/>
        </w:rPr>
        <w:t xml:space="preserve">A </w:t>
      </w:r>
      <w:r w:rsidRPr="00B6171C">
        <w:rPr>
          <w:rFonts w:ascii="Times New Roman" w:hAnsi="Times New Roman"/>
          <w:smallCaps/>
        </w:rPr>
        <w:t xml:space="preserve">Matlab-based Bespoke Processing Suite </w:t>
      </w:r>
    </w:p>
    <w:p w14:paraId="60CB7681" w14:textId="77777777" w:rsidR="0006185A" w:rsidRDefault="0006185A" w:rsidP="00426E7F">
      <w:pPr>
        <w:spacing w:after="240"/>
        <w:jc w:val="center"/>
        <w:rPr>
          <w:rFonts w:ascii="Times New Roman" w:hAnsi="Times New Roman"/>
          <w:smallCaps/>
        </w:rPr>
      </w:pPr>
      <w:r w:rsidRPr="00B6171C">
        <w:rPr>
          <w:rFonts w:ascii="Times New Roman" w:hAnsi="Times New Roman"/>
          <w:smallCaps/>
        </w:rPr>
        <w:t xml:space="preserve">for Ship-based Oceanographic Data </w:t>
      </w:r>
    </w:p>
    <w:p w14:paraId="788E2101" w14:textId="77777777" w:rsidR="0006185A" w:rsidRDefault="0006185A" w:rsidP="00426E7F">
      <w:pPr>
        <w:spacing w:after="240"/>
        <w:jc w:val="center"/>
        <w:rPr>
          <w:rFonts w:ascii="Times New Roman" w:hAnsi="Times New Roman"/>
          <w:smallCaps/>
        </w:rPr>
      </w:pPr>
    </w:p>
    <w:p w14:paraId="7F952403" w14:textId="222B6E7F" w:rsidR="0006185A" w:rsidRDefault="0006185A" w:rsidP="00426E7F">
      <w:pPr>
        <w:spacing w:after="240"/>
        <w:jc w:val="center"/>
        <w:rPr>
          <w:rFonts w:ascii="Times New Roman" w:hAnsi="Times New Roman"/>
          <w:smallCaps/>
        </w:rPr>
      </w:pPr>
      <w:r>
        <w:rPr>
          <w:rFonts w:ascii="Times New Roman" w:hAnsi="Times New Roman"/>
          <w:smallCaps/>
        </w:rPr>
        <w:t xml:space="preserve">Version </w:t>
      </w:r>
      <w:r w:rsidR="00B94EA1">
        <w:rPr>
          <w:rFonts w:ascii="Times New Roman" w:hAnsi="Times New Roman"/>
          <w:smallCaps/>
        </w:rPr>
        <w:t>3</w:t>
      </w:r>
      <w:r>
        <w:rPr>
          <w:rFonts w:ascii="Times New Roman" w:hAnsi="Times New Roman"/>
          <w:smallCaps/>
        </w:rPr>
        <w:t>.</w:t>
      </w:r>
      <w:r w:rsidR="00C61B60">
        <w:rPr>
          <w:rFonts w:ascii="Times New Roman" w:hAnsi="Times New Roman"/>
          <w:smallCaps/>
        </w:rPr>
        <w:t>1</w:t>
      </w:r>
    </w:p>
    <w:p w14:paraId="179382A6" w14:textId="77777777" w:rsidR="0006185A" w:rsidRDefault="0006185A" w:rsidP="00426E7F">
      <w:pPr>
        <w:spacing w:after="240"/>
        <w:jc w:val="center"/>
        <w:rPr>
          <w:rFonts w:ascii="Times New Roman" w:hAnsi="Times New Roman"/>
          <w:smallCaps/>
        </w:rPr>
      </w:pPr>
      <w:r w:rsidRPr="00B6171C">
        <w:rPr>
          <w:rFonts w:ascii="Times New Roman" w:hAnsi="Times New Roman"/>
          <w:smallCaps/>
        </w:rPr>
        <w:t xml:space="preserve">updated </w:t>
      </w:r>
      <w:r w:rsidR="00E61409">
        <w:rPr>
          <w:rFonts w:ascii="Times New Roman" w:hAnsi="Times New Roman"/>
          <w:smallCaps/>
        </w:rPr>
        <w:fldChar w:fldCharType="begin"/>
      </w:r>
      <w:r w:rsidR="00E61409">
        <w:rPr>
          <w:rFonts w:ascii="Times New Roman" w:hAnsi="Times New Roman"/>
          <w:smallCaps/>
        </w:rPr>
        <w:instrText xml:space="preserve"> TIME \@ "d-MMM-yy" </w:instrText>
      </w:r>
      <w:r w:rsidR="00E61409">
        <w:rPr>
          <w:rFonts w:ascii="Times New Roman" w:hAnsi="Times New Roman"/>
          <w:smallCaps/>
        </w:rPr>
        <w:fldChar w:fldCharType="separate"/>
      </w:r>
      <w:r w:rsidR="00513379">
        <w:rPr>
          <w:rFonts w:ascii="Times New Roman" w:hAnsi="Times New Roman"/>
          <w:smallCaps/>
          <w:noProof/>
        </w:rPr>
        <w:t>8-Mar-18</w:t>
      </w:r>
      <w:r w:rsidR="00E61409">
        <w:rPr>
          <w:rFonts w:ascii="Times New Roman" w:hAnsi="Times New Roman"/>
          <w:smallCaps/>
        </w:rPr>
        <w:fldChar w:fldCharType="end"/>
      </w:r>
    </w:p>
    <w:p w14:paraId="1107E204" w14:textId="77777777" w:rsidR="0006185A" w:rsidRDefault="0006185A" w:rsidP="00426E7F">
      <w:pPr>
        <w:spacing w:after="240"/>
        <w:jc w:val="center"/>
        <w:rPr>
          <w:rFonts w:ascii="Times New Roman" w:hAnsi="Times New Roman"/>
          <w:smallCaps/>
        </w:rPr>
      </w:pPr>
    </w:p>
    <w:p w14:paraId="76766068" w14:textId="699F2CE9" w:rsidR="0006185A" w:rsidRDefault="00BC20FD" w:rsidP="00426E7F">
      <w:pPr>
        <w:spacing w:after="240"/>
        <w:jc w:val="center"/>
        <w:rPr>
          <w:rFonts w:ascii="Times New Roman" w:hAnsi="Times New Roman"/>
          <w:smallCaps/>
        </w:rPr>
      </w:pPr>
      <w:r>
        <w:rPr>
          <w:rFonts w:ascii="Times New Roman" w:hAnsi="Times New Roman"/>
          <w:smallCaps/>
        </w:rPr>
        <w:t>N. Penny Holliday, Yvonne L. Firing</w:t>
      </w:r>
    </w:p>
    <w:p w14:paraId="365D7563" w14:textId="77777777" w:rsidR="00E61409" w:rsidRPr="00B6171C" w:rsidRDefault="00E61409" w:rsidP="00426E7F">
      <w:pPr>
        <w:spacing w:after="240"/>
        <w:jc w:val="center"/>
        <w:rPr>
          <w:rFonts w:ascii="Times New Roman" w:hAnsi="Times New Roman"/>
          <w:smallCaps/>
        </w:rPr>
      </w:pPr>
    </w:p>
    <w:p w14:paraId="3A6D1754" w14:textId="77777777" w:rsidR="0006185A" w:rsidRPr="00B6171C" w:rsidRDefault="0006185A" w:rsidP="00426E7F">
      <w:pPr>
        <w:spacing w:after="240"/>
        <w:jc w:val="center"/>
        <w:rPr>
          <w:rFonts w:ascii="Times New Roman" w:hAnsi="Times New Roman"/>
          <w:smallCaps/>
        </w:rPr>
      </w:pPr>
      <w:r w:rsidRPr="00B6171C">
        <w:rPr>
          <w:rFonts w:ascii="Times New Roman" w:hAnsi="Times New Roman"/>
          <w:smallCaps/>
        </w:rPr>
        <w:t>Ocean Circulation and Processes Subgroup</w:t>
      </w:r>
    </w:p>
    <w:p w14:paraId="0624CC7C" w14:textId="77777777" w:rsidR="0006185A" w:rsidRPr="00B6171C" w:rsidRDefault="0006185A" w:rsidP="00426E7F">
      <w:pPr>
        <w:spacing w:after="240"/>
        <w:jc w:val="center"/>
        <w:rPr>
          <w:rFonts w:ascii="Times New Roman" w:hAnsi="Times New Roman"/>
          <w:smallCaps/>
        </w:rPr>
      </w:pPr>
      <w:r w:rsidRPr="00B6171C">
        <w:rPr>
          <w:rFonts w:ascii="Times New Roman" w:hAnsi="Times New Roman"/>
          <w:smallCaps/>
        </w:rPr>
        <w:t>Marine Physics and Ocean Climate</w:t>
      </w:r>
    </w:p>
    <w:p w14:paraId="4CC551CA" w14:textId="77777777" w:rsidR="0006185A" w:rsidRDefault="0006185A" w:rsidP="00426E7F">
      <w:pPr>
        <w:spacing w:after="240"/>
        <w:jc w:val="center"/>
        <w:rPr>
          <w:rFonts w:ascii="Times New Roman" w:hAnsi="Times New Roman"/>
          <w:smallCaps/>
        </w:rPr>
      </w:pPr>
      <w:r w:rsidRPr="00B6171C">
        <w:rPr>
          <w:rFonts w:ascii="Times New Roman" w:hAnsi="Times New Roman"/>
          <w:smallCaps/>
        </w:rPr>
        <w:t>National Oceanography Centre</w:t>
      </w:r>
    </w:p>
    <w:p w14:paraId="48DF9AAF" w14:textId="77777777" w:rsidR="0006185A" w:rsidRDefault="0006185A" w:rsidP="00426E7F">
      <w:pPr>
        <w:spacing w:after="240"/>
        <w:jc w:val="center"/>
        <w:rPr>
          <w:rFonts w:ascii="Times New Roman" w:hAnsi="Times New Roman"/>
          <w:smallCaps/>
        </w:rPr>
      </w:pPr>
      <w:r>
        <w:rPr>
          <w:rFonts w:ascii="Times New Roman" w:hAnsi="Times New Roman"/>
          <w:smallCaps/>
        </w:rPr>
        <w:t>Southampton</w:t>
      </w:r>
    </w:p>
    <w:p w14:paraId="453DFF6B" w14:textId="77777777" w:rsidR="0006185A" w:rsidRDefault="0006185A" w:rsidP="00426E7F">
      <w:pPr>
        <w:spacing w:after="240"/>
        <w:rPr>
          <w:rFonts w:ascii="Times New Roman" w:hAnsi="Times New Roman"/>
        </w:rPr>
      </w:pPr>
    </w:p>
    <w:p w14:paraId="767C8F86" w14:textId="77777777" w:rsidR="0006185A" w:rsidRDefault="0006185A" w:rsidP="00426E7F">
      <w:pPr>
        <w:spacing w:after="240"/>
        <w:rPr>
          <w:rFonts w:ascii="Times New Roman" w:hAnsi="Times New Roman"/>
        </w:rPr>
      </w:pPr>
    </w:p>
    <w:p w14:paraId="239AF7D9" w14:textId="77777777" w:rsidR="0006185A" w:rsidRDefault="0006185A" w:rsidP="00426E7F">
      <w:pPr>
        <w:spacing w:after="240"/>
        <w:rPr>
          <w:rFonts w:ascii="Times New Roman" w:hAnsi="Times New Roman"/>
          <w:smallCaps/>
        </w:rPr>
      </w:pPr>
      <w:r>
        <w:rPr>
          <w:rFonts w:ascii="Times New Roman" w:hAnsi="Times New Roman"/>
        </w:rPr>
        <w:br w:type="page"/>
      </w:r>
      <w:r>
        <w:rPr>
          <w:rFonts w:ascii="Times New Roman" w:hAnsi="Times New Roman"/>
          <w:smallCaps/>
        </w:rPr>
        <w:lastRenderedPageBreak/>
        <w:t>Contents</w:t>
      </w:r>
    </w:p>
    <w:p w14:paraId="0B231687" w14:textId="5CE14F75" w:rsidR="0006185A" w:rsidRDefault="0006185A" w:rsidP="006628AE">
      <w:pPr>
        <w:rPr>
          <w:rFonts w:ascii="Times New Roman" w:hAnsi="Times New Roman"/>
        </w:rPr>
      </w:pPr>
      <w:r>
        <w:rPr>
          <w:rFonts w:ascii="Times New Roman" w:hAnsi="Times New Roman"/>
        </w:rPr>
        <w:t xml:space="preserve">1. </w:t>
      </w:r>
      <w:r w:rsidR="006628AE">
        <w:rPr>
          <w:rFonts w:ascii="Times New Roman" w:hAnsi="Times New Roman"/>
        </w:rPr>
        <w:t>Introduction</w:t>
      </w:r>
    </w:p>
    <w:p w14:paraId="07FFA551" w14:textId="45937749" w:rsidR="006628AE" w:rsidRDefault="006628AE" w:rsidP="006628AE">
      <w:pPr>
        <w:ind w:left="567"/>
        <w:rPr>
          <w:rFonts w:ascii="Times New Roman" w:hAnsi="Times New Roman"/>
        </w:rPr>
      </w:pPr>
      <w:r>
        <w:rPr>
          <w:rFonts w:ascii="Times New Roman" w:hAnsi="Times New Roman"/>
        </w:rPr>
        <w:t>1.1 About this guide</w:t>
      </w:r>
    </w:p>
    <w:p w14:paraId="7575DC5B" w14:textId="41700257" w:rsidR="006628AE" w:rsidRDefault="006628AE" w:rsidP="006628AE">
      <w:pPr>
        <w:ind w:left="567"/>
        <w:rPr>
          <w:rFonts w:ascii="Times New Roman" w:hAnsi="Times New Roman"/>
        </w:rPr>
      </w:pPr>
      <w:r>
        <w:rPr>
          <w:rFonts w:ascii="Times New Roman" w:hAnsi="Times New Roman"/>
        </w:rPr>
        <w:t>1.2 What is Mexec?</w:t>
      </w:r>
    </w:p>
    <w:p w14:paraId="4553F879" w14:textId="0D83FF58" w:rsidR="006628AE" w:rsidRDefault="006628AE" w:rsidP="006628AE">
      <w:pPr>
        <w:spacing w:after="240"/>
        <w:ind w:left="567"/>
        <w:rPr>
          <w:rFonts w:ascii="Times New Roman" w:hAnsi="Times New Roman"/>
        </w:rPr>
      </w:pPr>
      <w:r>
        <w:rPr>
          <w:rFonts w:ascii="Times New Roman" w:hAnsi="Times New Roman"/>
        </w:rPr>
        <w:t>1.3 Caveats, changes and bugs</w:t>
      </w:r>
    </w:p>
    <w:p w14:paraId="5C23F296" w14:textId="77777777" w:rsidR="0006185A" w:rsidRDefault="0006185A" w:rsidP="00426E7F">
      <w:pPr>
        <w:spacing w:after="240"/>
        <w:rPr>
          <w:rFonts w:ascii="Times New Roman" w:hAnsi="Times New Roman"/>
        </w:rPr>
      </w:pPr>
      <w:r>
        <w:rPr>
          <w:rFonts w:ascii="Times New Roman" w:hAnsi="Times New Roman"/>
        </w:rPr>
        <w:t>2. Setting up a new cruise</w:t>
      </w:r>
    </w:p>
    <w:p w14:paraId="6A1E5183" w14:textId="77777777" w:rsidR="0006185A" w:rsidRDefault="00167022" w:rsidP="006628AE">
      <w:pPr>
        <w:rPr>
          <w:rFonts w:ascii="Times New Roman" w:hAnsi="Times New Roman"/>
        </w:rPr>
      </w:pPr>
      <w:r>
        <w:rPr>
          <w:rFonts w:ascii="Times New Roman" w:hAnsi="Times New Roman"/>
        </w:rPr>
        <w:t>3. CTD and Niskin bottle s</w:t>
      </w:r>
      <w:r w:rsidR="0006185A">
        <w:rPr>
          <w:rFonts w:ascii="Times New Roman" w:hAnsi="Times New Roman"/>
        </w:rPr>
        <w:t>ample data</w:t>
      </w:r>
    </w:p>
    <w:p w14:paraId="1BE792BC" w14:textId="07954D16" w:rsidR="006628AE" w:rsidRDefault="006628AE" w:rsidP="006628AE">
      <w:pPr>
        <w:ind w:left="567"/>
        <w:rPr>
          <w:rFonts w:ascii="Times New Roman" w:hAnsi="Times New Roman"/>
        </w:rPr>
      </w:pPr>
      <w:r>
        <w:rPr>
          <w:rFonts w:ascii="Times New Roman" w:hAnsi="Times New Roman"/>
        </w:rPr>
        <w:t>3.1 SeaBird data acquisition and processing</w:t>
      </w:r>
    </w:p>
    <w:p w14:paraId="05BAE84A" w14:textId="0D30E2B6" w:rsidR="006628AE" w:rsidRDefault="006628AE" w:rsidP="006628AE">
      <w:pPr>
        <w:ind w:left="567"/>
        <w:rPr>
          <w:rFonts w:ascii="Times New Roman" w:hAnsi="Times New Roman"/>
        </w:rPr>
      </w:pPr>
      <w:r>
        <w:rPr>
          <w:rFonts w:ascii="Times New Roman" w:hAnsi="Times New Roman"/>
        </w:rPr>
        <w:t>3.2 Mexec data processing</w:t>
      </w:r>
    </w:p>
    <w:p w14:paraId="6E6E0133" w14:textId="7B3E98D5" w:rsidR="006628AE" w:rsidRDefault="006628AE" w:rsidP="006628AE">
      <w:pPr>
        <w:ind w:left="567"/>
        <w:rPr>
          <w:rFonts w:ascii="Times New Roman" w:hAnsi="Times New Roman"/>
        </w:rPr>
      </w:pPr>
      <w:r>
        <w:rPr>
          <w:rFonts w:ascii="Times New Roman" w:hAnsi="Times New Roman"/>
        </w:rPr>
        <w:t>3.3 Water bottle sample data</w:t>
      </w:r>
    </w:p>
    <w:p w14:paraId="27762A39" w14:textId="62D3B2D9" w:rsidR="006628AE" w:rsidRDefault="006628AE" w:rsidP="006628AE">
      <w:pPr>
        <w:ind w:left="567"/>
        <w:rPr>
          <w:rFonts w:ascii="Times New Roman" w:hAnsi="Times New Roman"/>
        </w:rPr>
      </w:pPr>
      <w:r>
        <w:rPr>
          <w:rFonts w:ascii="Times New Roman" w:hAnsi="Times New Roman"/>
        </w:rPr>
        <w:t>3.4 Sensor calibration in Mexec</w:t>
      </w:r>
    </w:p>
    <w:p w14:paraId="3852FD7F" w14:textId="6E811422" w:rsidR="006628AE" w:rsidRDefault="006628AE" w:rsidP="006628AE">
      <w:pPr>
        <w:spacing w:after="240"/>
        <w:ind w:left="567"/>
        <w:rPr>
          <w:rFonts w:ascii="Times New Roman" w:hAnsi="Times New Roman"/>
        </w:rPr>
      </w:pPr>
      <w:r>
        <w:rPr>
          <w:rFonts w:ascii="Times New Roman" w:hAnsi="Times New Roman"/>
        </w:rPr>
        <w:t>3.5 Outputting data in other formats</w:t>
      </w:r>
    </w:p>
    <w:p w14:paraId="2829F372" w14:textId="77777777" w:rsidR="0006185A" w:rsidRDefault="0006185A" w:rsidP="006628AE">
      <w:pPr>
        <w:rPr>
          <w:rFonts w:ascii="Times New Roman" w:hAnsi="Times New Roman"/>
        </w:rPr>
      </w:pPr>
      <w:r>
        <w:rPr>
          <w:rFonts w:ascii="Times New Roman" w:hAnsi="Times New Roman"/>
        </w:rPr>
        <w:t xml:space="preserve">4. Underway </w:t>
      </w:r>
      <w:r w:rsidR="00167022">
        <w:rPr>
          <w:rFonts w:ascii="Times New Roman" w:hAnsi="Times New Roman"/>
        </w:rPr>
        <w:t xml:space="preserve">data: navigation, </w:t>
      </w:r>
      <w:r>
        <w:rPr>
          <w:rFonts w:ascii="Times New Roman" w:hAnsi="Times New Roman"/>
        </w:rPr>
        <w:t>surface and bathymetry data</w:t>
      </w:r>
    </w:p>
    <w:p w14:paraId="2D7BCE96" w14:textId="02F1703B" w:rsidR="006628AE" w:rsidRDefault="006628AE" w:rsidP="006628AE">
      <w:pPr>
        <w:ind w:left="567"/>
        <w:rPr>
          <w:rFonts w:ascii="Times New Roman" w:hAnsi="Times New Roman"/>
        </w:rPr>
      </w:pPr>
      <w:r>
        <w:rPr>
          <w:rFonts w:ascii="Times New Roman" w:hAnsi="Times New Roman"/>
        </w:rPr>
        <w:t>4.1 TECHSAS/SCS data access</w:t>
      </w:r>
    </w:p>
    <w:p w14:paraId="01B11EA6" w14:textId="447C2CD8" w:rsidR="006628AE" w:rsidRDefault="006628AE" w:rsidP="006628AE">
      <w:pPr>
        <w:ind w:left="567"/>
        <w:rPr>
          <w:rFonts w:ascii="Times New Roman" w:hAnsi="Times New Roman"/>
        </w:rPr>
      </w:pPr>
      <w:r>
        <w:rPr>
          <w:rFonts w:ascii="Times New Roman" w:hAnsi="Times New Roman"/>
        </w:rPr>
        <w:t>4.2 Preparation at the start of the cruise</w:t>
      </w:r>
    </w:p>
    <w:p w14:paraId="74D365F2" w14:textId="3141008D" w:rsidR="004F597D" w:rsidRDefault="006628AE" w:rsidP="006628AE">
      <w:pPr>
        <w:spacing w:after="240"/>
        <w:ind w:left="567"/>
        <w:rPr>
          <w:rFonts w:ascii="Times New Roman" w:hAnsi="Times New Roman"/>
        </w:rPr>
      </w:pPr>
      <w:r>
        <w:rPr>
          <w:rFonts w:ascii="Times New Roman" w:hAnsi="Times New Roman"/>
        </w:rPr>
        <w:t>4.3 Mexec data processing</w:t>
      </w:r>
    </w:p>
    <w:p w14:paraId="5FA74FE8" w14:textId="77777777" w:rsidR="0006185A" w:rsidRDefault="0006185A" w:rsidP="006628AE">
      <w:pPr>
        <w:rPr>
          <w:rFonts w:ascii="Times New Roman" w:hAnsi="Times New Roman"/>
          <w:smallCaps/>
        </w:rPr>
      </w:pPr>
      <w:r w:rsidRPr="008532DB">
        <w:rPr>
          <w:rFonts w:ascii="Times New Roman" w:hAnsi="Times New Roman"/>
          <w:smallCaps/>
        </w:rPr>
        <w:t>Appendices</w:t>
      </w:r>
    </w:p>
    <w:p w14:paraId="30B1564B" w14:textId="2D413077" w:rsidR="00167022" w:rsidRDefault="00167022" w:rsidP="006628AE">
      <w:pPr>
        <w:ind w:left="567"/>
        <w:rPr>
          <w:rFonts w:ascii="Times New Roman" w:hAnsi="Times New Roman"/>
        </w:rPr>
      </w:pPr>
      <w:r>
        <w:rPr>
          <w:rFonts w:ascii="Times New Roman" w:hAnsi="Times New Roman"/>
        </w:rPr>
        <w:t xml:space="preserve">A. </w:t>
      </w:r>
      <w:r w:rsidR="00A32B4C">
        <w:rPr>
          <w:rFonts w:ascii="Times New Roman" w:hAnsi="Times New Roman"/>
        </w:rPr>
        <w:t>A bit more detail on Mexec functions</w:t>
      </w:r>
    </w:p>
    <w:p w14:paraId="1E483B03" w14:textId="4C1D3D9A" w:rsidR="0006185A" w:rsidRDefault="00167022" w:rsidP="006628AE">
      <w:pPr>
        <w:ind w:left="567"/>
        <w:rPr>
          <w:rFonts w:ascii="Times New Roman" w:hAnsi="Times New Roman"/>
        </w:rPr>
      </w:pPr>
      <w:r>
        <w:rPr>
          <w:rFonts w:ascii="Times New Roman" w:hAnsi="Times New Roman"/>
        </w:rPr>
        <w:t xml:space="preserve">B. </w:t>
      </w:r>
      <w:r w:rsidR="00A32B4C">
        <w:rPr>
          <w:rFonts w:ascii="Times New Roman" w:hAnsi="Times New Roman"/>
        </w:rPr>
        <w:t>Handy hints and tips</w:t>
      </w:r>
    </w:p>
    <w:p w14:paraId="18D115D0" w14:textId="77777777" w:rsidR="00A32B4C" w:rsidRDefault="004F597D" w:rsidP="006628AE">
      <w:pPr>
        <w:ind w:left="567"/>
        <w:rPr>
          <w:rFonts w:ascii="Times New Roman" w:hAnsi="Times New Roman"/>
        </w:rPr>
      </w:pPr>
      <w:r>
        <w:rPr>
          <w:rFonts w:ascii="Times New Roman" w:hAnsi="Times New Roman"/>
        </w:rPr>
        <w:t xml:space="preserve">C. </w:t>
      </w:r>
      <w:r w:rsidR="00A32B4C">
        <w:rPr>
          <w:rFonts w:ascii="Times New Roman" w:hAnsi="Times New Roman"/>
        </w:rPr>
        <w:t>List of cruise-specific options</w:t>
      </w:r>
    </w:p>
    <w:p w14:paraId="0335751E" w14:textId="77777777" w:rsidR="00A32B4C" w:rsidRDefault="004F597D" w:rsidP="006628AE">
      <w:pPr>
        <w:spacing w:after="240"/>
        <w:ind w:left="567"/>
        <w:rPr>
          <w:rFonts w:ascii="Times New Roman" w:hAnsi="Times New Roman"/>
        </w:rPr>
      </w:pPr>
      <w:r>
        <w:rPr>
          <w:rFonts w:ascii="Times New Roman" w:hAnsi="Times New Roman"/>
        </w:rPr>
        <w:t xml:space="preserve">D. </w:t>
      </w:r>
      <w:r w:rsidR="00A32B4C">
        <w:rPr>
          <w:rFonts w:ascii="Times New Roman" w:hAnsi="Times New Roman"/>
        </w:rPr>
        <w:t>Known bugs and planned changes</w:t>
      </w:r>
    </w:p>
    <w:p w14:paraId="7A30B495" w14:textId="77777777" w:rsidR="00BE5FC9" w:rsidRDefault="00BE5FC9" w:rsidP="00F8391E">
      <w:pPr>
        <w:spacing w:after="240"/>
        <w:ind w:left="-567"/>
        <w:rPr>
          <w:rFonts w:ascii="Times New Roman" w:hAnsi="Times New Roman"/>
        </w:rPr>
      </w:pPr>
    </w:p>
    <w:p w14:paraId="398CB389" w14:textId="77777777" w:rsidR="00BE5FC9" w:rsidRDefault="00BE5FC9" w:rsidP="00F8391E">
      <w:pPr>
        <w:spacing w:after="240"/>
        <w:ind w:left="-567"/>
        <w:rPr>
          <w:rFonts w:ascii="Times New Roman" w:hAnsi="Times New Roman"/>
        </w:rPr>
      </w:pPr>
    </w:p>
    <w:p w14:paraId="6CE59BEF" w14:textId="77777777" w:rsidR="001302BB" w:rsidRDefault="000A0600" w:rsidP="00F8391E">
      <w:pPr>
        <w:spacing w:after="240"/>
        <w:ind w:left="-567"/>
        <w:rPr>
          <w:rFonts w:ascii="Times New Roman" w:hAnsi="Times New Roman"/>
        </w:rPr>
      </w:pPr>
      <w:r>
        <w:rPr>
          <w:rFonts w:ascii="Times New Roman" w:hAnsi="Times New Roman"/>
        </w:rPr>
        <w:t>add time origin to units of time</w:t>
      </w:r>
    </w:p>
    <w:p w14:paraId="6DC800F7" w14:textId="77777777" w:rsidR="001443E3" w:rsidRDefault="001443E3" w:rsidP="00F8391E">
      <w:pPr>
        <w:spacing w:after="240"/>
        <w:ind w:left="-567"/>
        <w:rPr>
          <w:rFonts w:ascii="Times New Roman" w:hAnsi="Times New Roman"/>
        </w:rPr>
      </w:pPr>
      <w:r>
        <w:rPr>
          <w:rFonts w:ascii="Times New Roman" w:hAnsi="Times New Roman"/>
        </w:rPr>
        <w:t>add ladcp processing to logsheet</w:t>
      </w:r>
    </w:p>
    <w:p w14:paraId="025A9734" w14:textId="77777777" w:rsidR="00F14464" w:rsidRDefault="001A72D5" w:rsidP="00F8391E">
      <w:pPr>
        <w:spacing w:after="240"/>
        <w:ind w:left="-567"/>
        <w:rPr>
          <w:rFonts w:ascii="Times New Roman" w:hAnsi="Times New Roman"/>
        </w:rPr>
      </w:pPr>
      <w:r>
        <w:rPr>
          <w:rFonts w:ascii="Times New Roman" w:hAnsi="Times New Roman"/>
        </w:rPr>
        <w:t>copy mexec scripts to ftp site, email steph</w:t>
      </w:r>
    </w:p>
    <w:p w14:paraId="6D1DDAED" w14:textId="42D343AA" w:rsidR="00F8391E" w:rsidRPr="00F8391E" w:rsidRDefault="00F14464" w:rsidP="00F8391E">
      <w:pPr>
        <w:spacing w:after="240"/>
        <w:ind w:left="-567"/>
        <w:rPr>
          <w:rFonts w:ascii="Times New Roman" w:hAnsi="Times New Roman"/>
          <w:b/>
        </w:rPr>
      </w:pPr>
      <w:r>
        <w:rPr>
          <w:rFonts w:ascii="Times New Roman" w:hAnsi="Times New Roman"/>
        </w:rPr>
        <w:t>add ladcp programs to mexec000</w:t>
      </w:r>
      <w:r w:rsidR="00A32B4C">
        <w:rPr>
          <w:rFonts w:ascii="Times New Roman" w:hAnsi="Times New Roman"/>
        </w:rPr>
        <w:br w:type="page"/>
      </w:r>
      <w:r w:rsidR="00207FA9">
        <w:rPr>
          <w:rFonts w:ascii="Times New Roman" w:hAnsi="Times New Roman"/>
        </w:rPr>
        <w:softHyphen/>
      </w:r>
      <w:r w:rsidR="0006185A" w:rsidRPr="00BD6A7B">
        <w:rPr>
          <w:rFonts w:ascii="Times New Roman" w:hAnsi="Times New Roman"/>
          <w:b/>
        </w:rPr>
        <w:t xml:space="preserve">1. </w:t>
      </w:r>
      <w:r w:rsidR="004B2ED8">
        <w:rPr>
          <w:rFonts w:ascii="Times New Roman" w:hAnsi="Times New Roman"/>
          <w:b/>
        </w:rPr>
        <w:t>Introduction</w:t>
      </w:r>
    </w:p>
    <w:p w14:paraId="28FA053F" w14:textId="556CFC59" w:rsidR="004B2ED8" w:rsidRPr="00A32B4C" w:rsidRDefault="00CA347A" w:rsidP="00207FA9">
      <w:pPr>
        <w:spacing w:after="240"/>
        <w:ind w:left="-284"/>
        <w:rPr>
          <w:rFonts w:ascii="Times New Roman" w:hAnsi="Times New Roman"/>
          <w:b/>
        </w:rPr>
      </w:pPr>
      <w:r w:rsidRPr="00A32B4C">
        <w:rPr>
          <w:rFonts w:ascii="Times New Roman" w:hAnsi="Times New Roman"/>
          <w:b/>
        </w:rPr>
        <w:t>1.1</w:t>
      </w:r>
      <w:r w:rsidR="004B2ED8" w:rsidRPr="00A32B4C">
        <w:rPr>
          <w:rFonts w:ascii="Times New Roman" w:hAnsi="Times New Roman"/>
          <w:b/>
        </w:rPr>
        <w:t xml:space="preserve"> About this guide</w:t>
      </w:r>
    </w:p>
    <w:p w14:paraId="15249A1C" w14:textId="4778253E" w:rsidR="004B2ED8" w:rsidRDefault="0016242A" w:rsidP="00CA347A">
      <w:pPr>
        <w:spacing w:after="240"/>
        <w:rPr>
          <w:rFonts w:ascii="Times New Roman" w:hAnsi="Times New Roman"/>
        </w:rPr>
      </w:pPr>
      <w:r>
        <w:rPr>
          <w:rFonts w:ascii="Times New Roman" w:hAnsi="Times New Roman"/>
        </w:rPr>
        <w:t>This guide</w:t>
      </w:r>
      <w:r w:rsidR="00CA347A">
        <w:rPr>
          <w:rFonts w:ascii="Times New Roman" w:hAnsi="Times New Roman"/>
        </w:rPr>
        <w:t>, and Mexec, are</w:t>
      </w:r>
      <w:r>
        <w:rPr>
          <w:rFonts w:ascii="Times New Roman" w:hAnsi="Times New Roman"/>
        </w:rPr>
        <w:t xml:space="preserve"> designed for </w:t>
      </w:r>
      <w:r w:rsidR="000302C1">
        <w:rPr>
          <w:rFonts w:ascii="Times New Roman" w:hAnsi="Times New Roman"/>
        </w:rPr>
        <w:t>those</w:t>
      </w:r>
      <w:r>
        <w:rPr>
          <w:rFonts w:ascii="Times New Roman" w:hAnsi="Times New Roman"/>
        </w:rPr>
        <w:t xml:space="preserve"> wishing to process CTD and under</w:t>
      </w:r>
      <w:r w:rsidR="00A32272">
        <w:rPr>
          <w:rFonts w:ascii="Times New Roman" w:hAnsi="Times New Roman"/>
        </w:rPr>
        <w:t>way data at sea</w:t>
      </w:r>
      <w:r w:rsidR="00EA3CB6">
        <w:rPr>
          <w:rFonts w:ascii="Times New Roman" w:hAnsi="Times New Roman"/>
        </w:rPr>
        <w:t>.  T</w:t>
      </w:r>
      <w:r w:rsidR="00A32272">
        <w:rPr>
          <w:rFonts w:ascii="Times New Roman" w:hAnsi="Times New Roman"/>
        </w:rPr>
        <w:t>he underway portion</w:t>
      </w:r>
      <w:r w:rsidR="00EA3CB6">
        <w:rPr>
          <w:rFonts w:ascii="Times New Roman" w:hAnsi="Times New Roman"/>
        </w:rPr>
        <w:t xml:space="preserve"> is</w:t>
      </w:r>
      <w:r w:rsidR="00A32272">
        <w:rPr>
          <w:rFonts w:ascii="Times New Roman" w:hAnsi="Times New Roman"/>
        </w:rPr>
        <w:t xml:space="preserve"> </w:t>
      </w:r>
      <w:r>
        <w:rPr>
          <w:rFonts w:ascii="Times New Roman" w:hAnsi="Times New Roman"/>
        </w:rPr>
        <w:t>applicable to ships running SCS</w:t>
      </w:r>
      <w:r w:rsidR="00A32272">
        <w:rPr>
          <w:rFonts w:ascii="Times New Roman" w:hAnsi="Times New Roman"/>
        </w:rPr>
        <w:t xml:space="preserve"> or TECHSAS systems.  B</w:t>
      </w:r>
      <w:r>
        <w:rPr>
          <w:rFonts w:ascii="Times New Roman" w:hAnsi="Times New Roman"/>
        </w:rPr>
        <w:t>asic familiarit</w:t>
      </w:r>
      <w:r w:rsidR="00A32272">
        <w:rPr>
          <w:rFonts w:ascii="Times New Roman" w:hAnsi="Times New Roman"/>
        </w:rPr>
        <w:t xml:space="preserve">y with </w:t>
      </w:r>
      <w:r w:rsidR="00BD1865">
        <w:rPr>
          <w:rFonts w:ascii="Times New Roman" w:hAnsi="Times New Roman"/>
        </w:rPr>
        <w:t>*x</w:t>
      </w:r>
      <w:r w:rsidR="00956542">
        <w:rPr>
          <w:rFonts w:ascii="Times New Roman" w:hAnsi="Times New Roman"/>
        </w:rPr>
        <w:t>, shell</w:t>
      </w:r>
      <w:r w:rsidR="00A32272">
        <w:rPr>
          <w:rFonts w:ascii="Times New Roman" w:hAnsi="Times New Roman"/>
        </w:rPr>
        <w:t xml:space="preserve"> scripting</w:t>
      </w:r>
      <w:r w:rsidR="00956542">
        <w:rPr>
          <w:rFonts w:ascii="Times New Roman" w:hAnsi="Times New Roman"/>
        </w:rPr>
        <w:t>,</w:t>
      </w:r>
      <w:r w:rsidR="00A32272">
        <w:rPr>
          <w:rFonts w:ascii="Times New Roman" w:hAnsi="Times New Roman"/>
        </w:rPr>
        <w:t xml:space="preserve"> and Matlab is assumed. </w:t>
      </w:r>
    </w:p>
    <w:p w14:paraId="2A108E7E" w14:textId="77777777" w:rsidR="004B2ED8" w:rsidRDefault="004B2ED8" w:rsidP="00CA347A">
      <w:pPr>
        <w:spacing w:after="240"/>
        <w:rPr>
          <w:rFonts w:ascii="Times New Roman" w:hAnsi="Times New Roman"/>
        </w:rPr>
      </w:pPr>
      <w:r>
        <w:rPr>
          <w:rFonts w:ascii="Times New Roman" w:hAnsi="Times New Roman"/>
        </w:rPr>
        <w:t>Throughout, &gt; is used to indicate examples of steps run from the command line, including shell scripts, and &gt;&gt; for steps run from Matlab. Script/function names are in bold, except where they are part of examples; variables which must be substituted are in italic (e.g. a reference to m_daily_proc(</w:t>
      </w:r>
      <w:r w:rsidRPr="00252DD2">
        <w:rPr>
          <w:rFonts w:ascii="Times New Roman" w:hAnsi="Times New Roman"/>
          <w:i/>
        </w:rPr>
        <w:t>day</w:t>
      </w:r>
      <w:r>
        <w:rPr>
          <w:rFonts w:ascii="Times New Roman" w:hAnsi="Times New Roman"/>
        </w:rPr>
        <w:t xml:space="preserve">) indicates that the day number should be substituted for </w:t>
      </w:r>
      <w:r w:rsidRPr="00252DD2">
        <w:rPr>
          <w:rFonts w:ascii="Times New Roman" w:hAnsi="Times New Roman"/>
          <w:i/>
        </w:rPr>
        <w:t>day</w:t>
      </w:r>
      <w:r>
        <w:rPr>
          <w:rFonts w:ascii="Times New Roman" w:hAnsi="Times New Roman"/>
        </w:rPr>
        <w:t xml:space="preserve">). </w:t>
      </w:r>
    </w:p>
    <w:p w14:paraId="1BE37609" w14:textId="1FCFC5B2" w:rsidR="00B52F16" w:rsidRDefault="00B52F16" w:rsidP="00CA347A">
      <w:pPr>
        <w:spacing w:after="240"/>
        <w:rPr>
          <w:rFonts w:ascii="Times New Roman" w:hAnsi="Times New Roman"/>
        </w:rPr>
      </w:pPr>
      <w:r>
        <w:rPr>
          <w:rFonts w:ascii="Times New Roman" w:hAnsi="Times New Roman"/>
        </w:rPr>
        <w:t xml:space="preserve">The following sections give instructions for setting up Mexec processing for a cruise (Section 2); processing CTD data (Section 3); and processing underway data (Section 4).  A brief description of Mexec is given here, with a </w:t>
      </w:r>
      <w:r w:rsidR="00A32B4C">
        <w:rPr>
          <w:rFonts w:ascii="Times New Roman" w:hAnsi="Times New Roman"/>
        </w:rPr>
        <w:t>few more details in Appendix A</w:t>
      </w:r>
      <w:r>
        <w:rPr>
          <w:rFonts w:ascii="Times New Roman" w:hAnsi="Times New Roman"/>
        </w:rPr>
        <w:t>, but in general this is meant to be a guide to a standard set of steps</w:t>
      </w:r>
      <w:r w:rsidR="004D6CC5">
        <w:rPr>
          <w:rFonts w:ascii="Times New Roman" w:hAnsi="Times New Roman"/>
        </w:rPr>
        <w:t xml:space="preserve"> with limited variations</w:t>
      </w:r>
      <w:r>
        <w:rPr>
          <w:rFonts w:ascii="Times New Roman" w:hAnsi="Times New Roman"/>
        </w:rPr>
        <w:t xml:space="preserve">.  Documentation of the Mexec functions is a work in progress.  </w:t>
      </w:r>
    </w:p>
    <w:p w14:paraId="31F3314E" w14:textId="696A2D16" w:rsidR="008A59DD" w:rsidRPr="008A59DD" w:rsidRDefault="008A59DD" w:rsidP="00CA347A">
      <w:pPr>
        <w:spacing w:after="240"/>
        <w:rPr>
          <w:rFonts w:ascii="Times New Roman" w:hAnsi="Times New Roman"/>
        </w:rPr>
      </w:pPr>
      <w:r>
        <w:rPr>
          <w:rFonts w:ascii="Times New Roman" w:hAnsi="Times New Roman"/>
        </w:rPr>
        <w:t xml:space="preserve">This guide was first written by Penny Holliday, and has been updated for v3 by Yvonne Firing. </w:t>
      </w:r>
    </w:p>
    <w:p w14:paraId="06C04E1F" w14:textId="1FFEBE17" w:rsidR="00CA347A" w:rsidRPr="00A32B4C" w:rsidRDefault="00CA347A" w:rsidP="00207FA9">
      <w:pPr>
        <w:spacing w:after="240"/>
        <w:ind w:left="-284"/>
        <w:rPr>
          <w:rFonts w:ascii="Times New Roman" w:hAnsi="Times New Roman"/>
          <w:b/>
        </w:rPr>
      </w:pPr>
      <w:r w:rsidRPr="00A32B4C">
        <w:rPr>
          <w:rFonts w:ascii="Times New Roman" w:hAnsi="Times New Roman"/>
          <w:b/>
        </w:rPr>
        <w:t>1.2 What is Mexec?</w:t>
      </w:r>
    </w:p>
    <w:p w14:paraId="1A81BACE" w14:textId="3D4AEF31" w:rsidR="00CA347A" w:rsidRDefault="00CA347A" w:rsidP="00CA347A">
      <w:pPr>
        <w:spacing w:after="240"/>
        <w:rPr>
          <w:rFonts w:ascii="Times New Roman" w:hAnsi="Times New Roman"/>
        </w:rPr>
      </w:pPr>
      <w:r>
        <w:rPr>
          <w:rFonts w:ascii="Times New Roman" w:hAnsi="Times New Roman"/>
        </w:rPr>
        <w:t xml:space="preserve">The Mexec set of Matlab and shell scripts was developed over a number of years by scientists at the UK National Oceanography Centre, Southampton, principally Brian King, with contributions from </w:t>
      </w:r>
      <w:r w:rsidR="008A59DD">
        <w:rPr>
          <w:rFonts w:ascii="Times New Roman" w:hAnsi="Times New Roman"/>
        </w:rPr>
        <w:t xml:space="preserve">many others including ... </w:t>
      </w:r>
    </w:p>
    <w:p w14:paraId="6908D71E" w14:textId="268E9A02" w:rsidR="0006185A" w:rsidRPr="00A32B4C" w:rsidRDefault="00CA347A" w:rsidP="00207FA9">
      <w:pPr>
        <w:spacing w:after="240"/>
        <w:ind w:left="-142"/>
        <w:rPr>
          <w:rFonts w:ascii="Times New Roman" w:hAnsi="Times New Roman"/>
          <w:b/>
        </w:rPr>
      </w:pPr>
      <w:r w:rsidRPr="00A32B4C">
        <w:rPr>
          <w:rFonts w:ascii="Times New Roman" w:hAnsi="Times New Roman"/>
          <w:b/>
        </w:rPr>
        <w:t xml:space="preserve">1.2.1 </w:t>
      </w:r>
      <w:r w:rsidR="0006185A" w:rsidRPr="00A32B4C">
        <w:rPr>
          <w:rFonts w:ascii="Times New Roman" w:hAnsi="Times New Roman"/>
          <w:b/>
        </w:rPr>
        <w:t xml:space="preserve">History files and </w:t>
      </w:r>
      <w:r w:rsidRPr="00A32B4C">
        <w:rPr>
          <w:rFonts w:ascii="Times New Roman" w:hAnsi="Times New Roman"/>
          <w:b/>
        </w:rPr>
        <w:t xml:space="preserve">data file </w:t>
      </w:r>
      <w:r w:rsidR="0006185A" w:rsidRPr="00A32B4C">
        <w:rPr>
          <w:rFonts w:ascii="Times New Roman" w:hAnsi="Times New Roman"/>
          <w:b/>
        </w:rPr>
        <w:t>version control</w:t>
      </w:r>
      <w:r w:rsidR="00A32272" w:rsidRPr="00A32B4C">
        <w:rPr>
          <w:rFonts w:ascii="Times New Roman" w:hAnsi="Times New Roman"/>
          <w:b/>
        </w:rPr>
        <w:t xml:space="preserve"> for multiple people pro</w:t>
      </w:r>
      <w:r w:rsidRPr="00A32B4C">
        <w:rPr>
          <w:rFonts w:ascii="Times New Roman" w:hAnsi="Times New Roman"/>
          <w:b/>
        </w:rPr>
        <w:t>cessing data</w:t>
      </w:r>
    </w:p>
    <w:p w14:paraId="76CAA1AE" w14:textId="1FE45239" w:rsidR="000302C1" w:rsidRDefault="00152370" w:rsidP="00CA347A">
      <w:pPr>
        <w:spacing w:after="240"/>
        <w:rPr>
          <w:rFonts w:ascii="Times New Roman" w:hAnsi="Times New Roman"/>
        </w:rPr>
      </w:pPr>
      <w:r>
        <w:rPr>
          <w:rFonts w:ascii="Times New Roman" w:hAnsi="Times New Roman"/>
        </w:rPr>
        <w:t xml:space="preserve">Each step that goes into a </w:t>
      </w:r>
      <w:r w:rsidR="001A6272">
        <w:rPr>
          <w:rFonts w:ascii="Times New Roman" w:hAnsi="Times New Roman"/>
        </w:rPr>
        <w:t>Mstar</w:t>
      </w:r>
      <w:r>
        <w:rPr>
          <w:rFonts w:ascii="Times New Roman" w:hAnsi="Times New Roman"/>
        </w:rPr>
        <w:t xml:space="preserve"> file is recorded both in the header comment field and in a history fi</w:t>
      </w:r>
      <w:r w:rsidR="00E9619D">
        <w:rPr>
          <w:rFonts w:ascii="Times New Roman" w:hAnsi="Times New Roman"/>
        </w:rPr>
        <w:t xml:space="preserve">le for the processing stream (so, although there are multiple ctd </w:t>
      </w:r>
      <w:r w:rsidR="001A6272">
        <w:rPr>
          <w:rFonts w:ascii="Times New Roman" w:hAnsi="Times New Roman"/>
        </w:rPr>
        <w:t>Mstar</w:t>
      </w:r>
      <w:r w:rsidR="00E9619D">
        <w:rPr>
          <w:rFonts w:ascii="Times New Roman" w:hAnsi="Times New Roman"/>
        </w:rPr>
        <w:t xml:space="preserve"> files for each station, there will be a single ctd history file for each station)</w:t>
      </w:r>
      <w:r>
        <w:rPr>
          <w:rFonts w:ascii="Times New Roman" w:hAnsi="Times New Roman"/>
        </w:rPr>
        <w:t xml:space="preserve">.  </w:t>
      </w:r>
      <w:r w:rsidR="00E9619D">
        <w:rPr>
          <w:rFonts w:ascii="Times New Roman" w:hAnsi="Times New Roman"/>
        </w:rPr>
        <w:t>The history files are found in mexec_housekeeping/history/</w:t>
      </w:r>
    </w:p>
    <w:p w14:paraId="26651CA9" w14:textId="6409CB02" w:rsidR="000302C1" w:rsidRDefault="00152370" w:rsidP="00CA347A">
      <w:pPr>
        <w:spacing w:after="240"/>
        <w:rPr>
          <w:rFonts w:ascii="Times New Roman" w:hAnsi="Times New Roman"/>
        </w:rPr>
      </w:pPr>
      <w:r>
        <w:rPr>
          <w:rFonts w:ascii="Times New Roman" w:hAnsi="Times New Roman"/>
        </w:rPr>
        <w:t xml:space="preserve">To prevent conflicts over modifying </w:t>
      </w:r>
      <w:r w:rsidR="001A6272">
        <w:rPr>
          <w:rFonts w:ascii="Times New Roman" w:hAnsi="Times New Roman"/>
        </w:rPr>
        <w:t>Mstar</w:t>
      </w:r>
      <w:r>
        <w:rPr>
          <w:rFonts w:ascii="Times New Roman" w:hAnsi="Times New Roman"/>
        </w:rPr>
        <w:t xml:space="preserve"> files, editing one also sets a </w:t>
      </w:r>
      <w:r w:rsidR="00E9619D">
        <w:rPr>
          <w:rFonts w:ascii="Times New Roman" w:hAnsi="Times New Roman"/>
        </w:rPr>
        <w:t>lock file</w:t>
      </w:r>
      <w:r>
        <w:rPr>
          <w:rFonts w:ascii="Times New Roman" w:hAnsi="Times New Roman"/>
        </w:rPr>
        <w:t xml:space="preserve">, </w:t>
      </w:r>
      <w:r w:rsidR="00E9619D">
        <w:rPr>
          <w:rFonts w:ascii="Times New Roman" w:hAnsi="Times New Roman"/>
        </w:rPr>
        <w:t xml:space="preserve">in mexec_housekeeping/version/, </w:t>
      </w:r>
      <w:r>
        <w:rPr>
          <w:rFonts w:ascii="Times New Roman" w:hAnsi="Times New Roman"/>
        </w:rPr>
        <w:t xml:space="preserve">which will normally be reset in closing the program. If a program is interrupted mid-run, however, the flag may have to be reset manually using </w:t>
      </w:r>
      <w:r w:rsidRPr="00152370">
        <w:rPr>
          <w:rFonts w:ascii="Times New Roman" w:hAnsi="Times New Roman"/>
          <w:b/>
        </w:rPr>
        <w:t>mreset.m</w:t>
      </w:r>
      <w:r>
        <w:rPr>
          <w:rFonts w:ascii="Times New Roman" w:hAnsi="Times New Roman"/>
        </w:rPr>
        <w:t xml:space="preserve">.  </w:t>
      </w:r>
    </w:p>
    <w:p w14:paraId="1456DC4D" w14:textId="711D4544" w:rsidR="00034687" w:rsidRPr="00A32B4C" w:rsidRDefault="00CA347A" w:rsidP="00207FA9">
      <w:pPr>
        <w:spacing w:after="240"/>
        <w:ind w:left="-142"/>
        <w:rPr>
          <w:rFonts w:ascii="Times New Roman" w:hAnsi="Times New Roman"/>
          <w:b/>
        </w:rPr>
      </w:pPr>
      <w:r w:rsidRPr="00A32B4C">
        <w:rPr>
          <w:rFonts w:ascii="Times New Roman" w:hAnsi="Times New Roman"/>
          <w:b/>
        </w:rPr>
        <w:t xml:space="preserve">1.2.2 </w:t>
      </w:r>
      <w:r w:rsidR="003A37F0" w:rsidRPr="00A32B4C">
        <w:rPr>
          <w:rFonts w:ascii="Times New Roman" w:hAnsi="Times New Roman"/>
          <w:b/>
        </w:rPr>
        <w:t>C</w:t>
      </w:r>
      <w:r w:rsidR="00034687" w:rsidRPr="00A32B4C">
        <w:rPr>
          <w:rFonts w:ascii="Times New Roman" w:hAnsi="Times New Roman"/>
          <w:b/>
        </w:rPr>
        <w:t>ruise-specific options</w:t>
      </w:r>
      <w:r w:rsidR="003A37F0" w:rsidRPr="00A32B4C">
        <w:rPr>
          <w:rFonts w:ascii="Times New Roman" w:hAnsi="Times New Roman"/>
          <w:b/>
        </w:rPr>
        <w:t>:</w:t>
      </w:r>
    </w:p>
    <w:p w14:paraId="544626D8" w14:textId="77777777" w:rsidR="00A32B4C" w:rsidRDefault="00B6554C" w:rsidP="00A32B4C">
      <w:pPr>
        <w:rPr>
          <w:rFonts w:ascii="Times New Roman" w:hAnsi="Times New Roman"/>
        </w:rPr>
      </w:pPr>
      <w:r>
        <w:rPr>
          <w:rFonts w:ascii="Times New Roman" w:hAnsi="Times New Roman"/>
        </w:rPr>
        <w:t>Program version control in Mexec v3 operates by way of a set of scripts containing cruise-specific options</w:t>
      </w:r>
      <w:r w:rsidR="00FB7B1A">
        <w:rPr>
          <w:rFonts w:ascii="Times New Roman" w:hAnsi="Times New Roman"/>
        </w:rPr>
        <w:t xml:space="preserve"> (</w:t>
      </w:r>
      <w:r>
        <w:rPr>
          <w:rFonts w:ascii="Times New Roman" w:hAnsi="Times New Roman"/>
        </w:rPr>
        <w:t xml:space="preserve">one </w:t>
      </w:r>
      <w:r w:rsidR="00FB7B1A">
        <w:rPr>
          <w:rFonts w:ascii="Times New Roman" w:hAnsi="Times New Roman"/>
        </w:rPr>
        <w:t xml:space="preserve">such </w:t>
      </w:r>
      <w:r>
        <w:rPr>
          <w:rFonts w:ascii="Times New Roman" w:hAnsi="Times New Roman"/>
        </w:rPr>
        <w:t>script per cruise</w:t>
      </w:r>
      <w:r w:rsidR="00FB7B1A">
        <w:rPr>
          <w:rFonts w:ascii="Times New Roman" w:hAnsi="Times New Roman"/>
        </w:rPr>
        <w:t>)</w:t>
      </w:r>
      <w:r>
        <w:rPr>
          <w:rFonts w:ascii="Times New Roman" w:hAnsi="Times New Roman"/>
        </w:rPr>
        <w:t xml:space="preserve">.  </w:t>
      </w:r>
      <w:r w:rsidR="004F1D20">
        <w:rPr>
          <w:rFonts w:ascii="Times New Roman" w:hAnsi="Times New Roman"/>
        </w:rPr>
        <w:t>P</w:t>
      </w:r>
      <w:r w:rsidR="00034687">
        <w:rPr>
          <w:rFonts w:ascii="Times New Roman" w:hAnsi="Times New Roman"/>
        </w:rPr>
        <w:t>arameters and variables that might need to change from cruise to cruise</w:t>
      </w:r>
      <w:r w:rsidR="004F1D20">
        <w:rPr>
          <w:rFonts w:ascii="Times New Roman" w:hAnsi="Times New Roman"/>
        </w:rPr>
        <w:t xml:space="preserve"> (such as which </w:t>
      </w:r>
      <w:r>
        <w:rPr>
          <w:rFonts w:ascii="Times New Roman" w:hAnsi="Times New Roman"/>
        </w:rPr>
        <w:t xml:space="preserve">CTD </w:t>
      </w:r>
      <w:r w:rsidR="004F1D20">
        <w:rPr>
          <w:rFonts w:ascii="Times New Roman" w:hAnsi="Times New Roman"/>
        </w:rPr>
        <w:t xml:space="preserve">sensor is primary; </w:t>
      </w:r>
      <w:r>
        <w:rPr>
          <w:rFonts w:ascii="Times New Roman" w:hAnsi="Times New Roman"/>
        </w:rPr>
        <w:t xml:space="preserve">the </w:t>
      </w:r>
      <w:r w:rsidR="004F1D20">
        <w:rPr>
          <w:rFonts w:ascii="Times New Roman" w:hAnsi="Times New Roman"/>
        </w:rPr>
        <w:t>calibration functions for conductivity and other parameters; and more)</w:t>
      </w:r>
      <w:r w:rsidR="00034687">
        <w:rPr>
          <w:rFonts w:ascii="Times New Roman" w:hAnsi="Times New Roman"/>
        </w:rPr>
        <w:t xml:space="preserve"> are set by calls to </w:t>
      </w:r>
      <w:r w:rsidRPr="00B6554C">
        <w:rPr>
          <w:rFonts w:ascii="Times New Roman" w:hAnsi="Times New Roman"/>
          <w:b/>
        </w:rPr>
        <w:t>get_cropt.m</w:t>
      </w:r>
      <w:r>
        <w:rPr>
          <w:rFonts w:ascii="Times New Roman" w:hAnsi="Times New Roman"/>
        </w:rPr>
        <w:t xml:space="preserve">, which </w:t>
      </w:r>
    </w:p>
    <w:p w14:paraId="0139C7E4" w14:textId="5DB4008F" w:rsidR="00A32B4C" w:rsidRDefault="00A32B4C" w:rsidP="00A32B4C">
      <w:pPr>
        <w:rPr>
          <w:rFonts w:ascii="Times New Roman" w:hAnsi="Times New Roman"/>
        </w:rPr>
      </w:pPr>
      <w:r>
        <w:rPr>
          <w:rFonts w:ascii="Times New Roman" w:hAnsi="Times New Roman"/>
        </w:rPr>
        <w:t>1) sets any defaults using</w:t>
      </w:r>
      <w:r w:rsidR="00B6554C">
        <w:rPr>
          <w:rFonts w:ascii="Times New Roman" w:hAnsi="Times New Roman"/>
        </w:rPr>
        <w:t xml:space="preserve"> switch/</w:t>
      </w:r>
      <w:r w:rsidR="00034687">
        <w:rPr>
          <w:rFonts w:ascii="Times New Roman" w:hAnsi="Times New Roman"/>
        </w:rPr>
        <w:t>case on the name of the calling script</w:t>
      </w:r>
      <w:r>
        <w:rPr>
          <w:rFonts w:ascii="Times New Roman" w:hAnsi="Times New Roman"/>
        </w:rPr>
        <w:t xml:space="preserve"> </w:t>
      </w:r>
      <w:r w:rsidR="000B28C5">
        <w:rPr>
          <w:rFonts w:ascii="Times New Roman" w:hAnsi="Times New Roman"/>
        </w:rPr>
        <w:t xml:space="preserve">and in some cases string variable oopt; </w:t>
      </w:r>
    </w:p>
    <w:p w14:paraId="071C29DC" w14:textId="10CE66AC" w:rsidR="00A32B4C" w:rsidRDefault="00034687" w:rsidP="00A32B4C">
      <w:pPr>
        <w:rPr>
          <w:rFonts w:ascii="Times New Roman" w:hAnsi="Times New Roman"/>
        </w:rPr>
      </w:pPr>
      <w:r>
        <w:rPr>
          <w:rFonts w:ascii="Times New Roman" w:hAnsi="Times New Roman"/>
        </w:rPr>
        <w:t>2) call</w:t>
      </w:r>
      <w:r w:rsidR="00A32B4C">
        <w:rPr>
          <w:rFonts w:ascii="Times New Roman" w:hAnsi="Times New Roman"/>
        </w:rPr>
        <w:t>s</w:t>
      </w:r>
      <w:r>
        <w:rPr>
          <w:rFonts w:ascii="Times New Roman" w:hAnsi="Times New Roman"/>
        </w:rPr>
        <w:t xml:space="preserve"> </w:t>
      </w:r>
      <w:r w:rsidRPr="00B6554C">
        <w:rPr>
          <w:rFonts w:ascii="Times New Roman" w:hAnsi="Times New Roman"/>
          <w:b/>
        </w:rPr>
        <w:t>opt_</w:t>
      </w:r>
      <w:r w:rsidRPr="00B6554C">
        <w:rPr>
          <w:rFonts w:ascii="Times New Roman" w:hAnsi="Times New Roman"/>
          <w:b/>
          <w:i/>
        </w:rPr>
        <w:t>cruise</w:t>
      </w:r>
      <w:r w:rsidRPr="00B6554C">
        <w:rPr>
          <w:rFonts w:ascii="Times New Roman" w:hAnsi="Times New Roman"/>
          <w:b/>
        </w:rPr>
        <w:t>.m</w:t>
      </w:r>
      <w:r>
        <w:rPr>
          <w:rFonts w:ascii="Times New Roman" w:hAnsi="Times New Roman"/>
        </w:rPr>
        <w:t xml:space="preserve"> to set cruise-specific options</w:t>
      </w:r>
      <w:r w:rsidR="000B28C5">
        <w:rPr>
          <w:rFonts w:ascii="Times New Roman" w:hAnsi="Times New Roman"/>
        </w:rPr>
        <w:t>,</w:t>
      </w:r>
      <w:r w:rsidR="00A32B4C">
        <w:rPr>
          <w:rFonts w:ascii="Times New Roman" w:hAnsi="Times New Roman"/>
        </w:rPr>
        <w:t xml:space="preserve"> using switch/case on the name of th</w:t>
      </w:r>
      <w:r w:rsidR="000B28C5">
        <w:rPr>
          <w:rFonts w:ascii="Times New Roman" w:hAnsi="Times New Roman"/>
        </w:rPr>
        <w:t>e calling script and (in some cases</w:t>
      </w:r>
      <w:r w:rsidR="00A32B4C">
        <w:rPr>
          <w:rFonts w:ascii="Times New Roman" w:hAnsi="Times New Roman"/>
        </w:rPr>
        <w:t>) oopt</w:t>
      </w:r>
      <w:r>
        <w:rPr>
          <w:rFonts w:ascii="Times New Roman" w:hAnsi="Times New Roman"/>
        </w:rPr>
        <w:t xml:space="preserve">; and </w:t>
      </w:r>
    </w:p>
    <w:p w14:paraId="367551D0" w14:textId="77777777" w:rsidR="00A32B4C" w:rsidRDefault="00034687" w:rsidP="00A32B4C">
      <w:pPr>
        <w:rPr>
          <w:rFonts w:ascii="Times New Roman" w:hAnsi="Times New Roman"/>
        </w:rPr>
      </w:pPr>
      <w:r>
        <w:rPr>
          <w:rFonts w:ascii="Times New Roman" w:hAnsi="Times New Roman"/>
        </w:rPr>
        <w:t>3) in some cases, warn</w:t>
      </w:r>
      <w:r w:rsidR="00A32B4C">
        <w:rPr>
          <w:rFonts w:ascii="Times New Roman" w:hAnsi="Times New Roman"/>
        </w:rPr>
        <w:t>s</w:t>
      </w:r>
      <w:r>
        <w:rPr>
          <w:rFonts w:ascii="Times New Roman" w:hAnsi="Times New Roman"/>
        </w:rPr>
        <w:t xml:space="preserve"> about unset </w:t>
      </w:r>
      <w:r w:rsidR="00FF67D5">
        <w:rPr>
          <w:rFonts w:ascii="Times New Roman" w:hAnsi="Times New Roman"/>
        </w:rPr>
        <w:t xml:space="preserve">options.  </w:t>
      </w:r>
    </w:p>
    <w:p w14:paraId="7384DEEE" w14:textId="77777777" w:rsidR="00216304" w:rsidRDefault="00216304" w:rsidP="00A32B4C">
      <w:pPr>
        <w:rPr>
          <w:rFonts w:ascii="Times New Roman" w:hAnsi="Times New Roman"/>
        </w:rPr>
      </w:pPr>
    </w:p>
    <w:p w14:paraId="3C94E60F" w14:textId="21A074DF" w:rsidR="008272F0" w:rsidRPr="00A32B4C" w:rsidRDefault="008272F0" w:rsidP="00207FA9">
      <w:pPr>
        <w:spacing w:after="240"/>
        <w:ind w:left="-142"/>
        <w:rPr>
          <w:rFonts w:ascii="Times New Roman" w:hAnsi="Times New Roman"/>
          <w:b/>
        </w:rPr>
      </w:pPr>
      <w:r w:rsidRPr="00A32B4C">
        <w:rPr>
          <w:rFonts w:ascii="Times New Roman" w:hAnsi="Times New Roman"/>
          <w:b/>
        </w:rPr>
        <w:t>1.2.3 Mexec conventions</w:t>
      </w:r>
      <w:r w:rsidR="00863491" w:rsidRPr="00A32B4C">
        <w:rPr>
          <w:rFonts w:ascii="Times New Roman" w:hAnsi="Times New Roman"/>
          <w:b/>
        </w:rPr>
        <w:t xml:space="preserve"> and </w:t>
      </w:r>
      <w:r w:rsidR="001A6272">
        <w:rPr>
          <w:rFonts w:ascii="Times New Roman" w:hAnsi="Times New Roman"/>
          <w:b/>
        </w:rPr>
        <w:t>Mstar</w:t>
      </w:r>
      <w:r w:rsidR="00863491" w:rsidRPr="00A32B4C">
        <w:rPr>
          <w:rFonts w:ascii="Times New Roman" w:hAnsi="Times New Roman"/>
          <w:b/>
        </w:rPr>
        <w:t xml:space="preserve"> file format</w:t>
      </w:r>
    </w:p>
    <w:p w14:paraId="0322C999" w14:textId="6A705BF6" w:rsidR="00606BC9" w:rsidRDefault="00606BC9" w:rsidP="00B6554C">
      <w:pPr>
        <w:spacing w:after="240"/>
        <w:rPr>
          <w:rFonts w:ascii="Times New Roman" w:eastAsia="Times New Roman" w:hAnsi="Times New Roman"/>
        </w:rPr>
      </w:pPr>
      <w:r>
        <w:rPr>
          <w:rFonts w:ascii="Times New Roman" w:eastAsia="Times New Roman" w:hAnsi="Times New Roman"/>
        </w:rPr>
        <w:t>Mexec uses global variables</w:t>
      </w:r>
      <w:r w:rsidR="00216304">
        <w:rPr>
          <w:rFonts w:ascii="Times New Roman" w:eastAsia="Times New Roman" w:hAnsi="Times New Roman"/>
        </w:rPr>
        <w:t xml:space="preserve"> for passing arguments to functions.</w:t>
      </w:r>
      <w:r>
        <w:rPr>
          <w:rFonts w:ascii="Times New Roman" w:eastAsia="Times New Roman" w:hAnsi="Times New Roman"/>
        </w:rPr>
        <w:t xml:space="preserve"> </w:t>
      </w:r>
    </w:p>
    <w:p w14:paraId="6431C43A" w14:textId="3E0D0EE6" w:rsidR="00863491" w:rsidRDefault="00863491" w:rsidP="000656E8">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Mexec generates NetCDF files, with a particular format (set of attributes), referred to here as </w:t>
      </w:r>
      <w:r w:rsidR="001A6272">
        <w:rPr>
          <w:rFonts w:ascii="Times New Roman" w:eastAsia="Times New Roman" w:hAnsi="Times New Roman"/>
        </w:rPr>
        <w:t>Mstar</w:t>
      </w:r>
      <w:r>
        <w:rPr>
          <w:rFonts w:ascii="Times New Roman" w:eastAsia="Times New Roman" w:hAnsi="Times New Roman"/>
        </w:rPr>
        <w:t xml:space="preserve"> files.  While these NetCDF files can be read with ncdisp.m and ncread.m (or equivalent programs in other languages), </w:t>
      </w:r>
      <w:r w:rsidR="00243B80">
        <w:rPr>
          <w:rFonts w:ascii="Times New Roman" w:eastAsia="Times New Roman" w:hAnsi="Times New Roman"/>
        </w:rPr>
        <w:t xml:space="preserve">there are </w:t>
      </w:r>
      <w:r>
        <w:rPr>
          <w:rFonts w:ascii="Times New Roman" w:eastAsia="Times New Roman" w:hAnsi="Times New Roman"/>
        </w:rPr>
        <w:t>specific Mexec scripts for interfacing with them</w:t>
      </w:r>
      <w:r w:rsidR="00DE4632">
        <w:rPr>
          <w:rFonts w:ascii="Times New Roman" w:eastAsia="Times New Roman" w:hAnsi="Times New Roman"/>
        </w:rPr>
        <w:t xml:space="preserve">. Many of these are described below.  You will need to edit m_setup and run it each time you start Matlab.  mload and mgetdirs may also be useful.  what else. </w:t>
      </w:r>
    </w:p>
    <w:p w14:paraId="61C83D51" w14:textId="59E531F4" w:rsidR="00115C08" w:rsidRPr="00115C08" w:rsidRDefault="00115C08" w:rsidP="00115C08">
      <w:pPr>
        <w:tabs>
          <w:tab w:val="left" w:pos="284"/>
          <w:tab w:val="left" w:pos="2694"/>
        </w:tabs>
        <w:spacing w:after="240"/>
        <w:ind w:left="-142"/>
        <w:rPr>
          <w:rFonts w:ascii="Times New Roman" w:eastAsia="Times New Roman" w:hAnsi="Times New Roman"/>
          <w:b/>
        </w:rPr>
      </w:pPr>
      <w:r w:rsidRPr="00115C08">
        <w:rPr>
          <w:rFonts w:ascii="Times New Roman" w:eastAsia="Times New Roman" w:hAnsi="Times New Roman"/>
          <w:b/>
        </w:rPr>
        <w:t>1.2.4 Directory structure and processing locations</w:t>
      </w:r>
    </w:p>
    <w:p w14:paraId="63E3ABC4" w14:textId="0E2F5F2A" w:rsidR="00115C08" w:rsidRPr="00115C08" w:rsidRDefault="00115C08" w:rsidP="00115C08">
      <w:pPr>
        <w:spacing w:after="240"/>
        <w:rPr>
          <w:rFonts w:ascii="Times New Roman" w:hAnsi="Times New Roman"/>
          <w:lang w:val="en-GB"/>
        </w:rPr>
      </w:pPr>
      <w:r>
        <w:rPr>
          <w:rFonts w:ascii="Times New Roman" w:hAnsi="Times New Roman"/>
          <w:lang w:val="en-GB"/>
        </w:rPr>
        <w:t>More details on direc</w:t>
      </w:r>
      <w:r w:rsidR="000B28C5">
        <w:rPr>
          <w:rFonts w:ascii="Times New Roman" w:hAnsi="Times New Roman"/>
          <w:lang w:val="en-GB"/>
        </w:rPr>
        <w:t>tory structure are given in 2.  N</w:t>
      </w:r>
      <w:r>
        <w:rPr>
          <w:rFonts w:ascii="Times New Roman" w:hAnsi="Times New Roman"/>
          <w:lang w:val="en-GB"/>
        </w:rPr>
        <w:t>ote that links made by conf_script_</w:t>
      </w:r>
      <w:r w:rsidRPr="00115C08">
        <w:rPr>
          <w:rFonts w:ascii="Times New Roman" w:hAnsi="Times New Roman"/>
          <w:i/>
          <w:lang w:val="en-GB"/>
        </w:rPr>
        <w:t>cruise</w:t>
      </w:r>
      <w:r w:rsidR="000B28C5">
        <w:rPr>
          <w:rFonts w:ascii="Times New Roman" w:hAnsi="Times New Roman"/>
          <w:lang w:val="en-GB"/>
        </w:rPr>
        <w:t>.m</w:t>
      </w:r>
      <w:r>
        <w:rPr>
          <w:rFonts w:ascii="Times New Roman" w:hAnsi="Times New Roman"/>
          <w:lang w:val="en-GB"/>
        </w:rPr>
        <w:t xml:space="preserve"> are relative, so that processing can be redone or continued in another directory structure (for instance, on a network drive ashore) by copying the cruise processing directory over.  </w:t>
      </w:r>
      <w:r w:rsidR="000B28C5">
        <w:rPr>
          <w:rFonts w:ascii="Times New Roman" w:hAnsi="Times New Roman"/>
          <w:lang w:val="en-GB"/>
        </w:rPr>
        <w:t>(In this case t</w:t>
      </w:r>
      <w:r>
        <w:rPr>
          <w:rFonts w:ascii="Times New Roman" w:hAnsi="Times New Roman"/>
          <w:lang w:val="en-GB"/>
        </w:rPr>
        <w:t>he linkscripts in exec/ would need to be edited, but as their function is to copy raw data from the ship’s drive, they are not likely to be rerun ashore.</w:t>
      </w:r>
      <w:r w:rsidR="000B28C5">
        <w:rPr>
          <w:rFonts w:ascii="Times New Roman" w:hAnsi="Times New Roman"/>
          <w:lang w:val="en-GB"/>
        </w:rPr>
        <w:t>)</w:t>
      </w:r>
      <w:r>
        <w:rPr>
          <w:rFonts w:ascii="Times New Roman" w:hAnsi="Times New Roman"/>
          <w:lang w:val="en-GB"/>
        </w:rPr>
        <w:t xml:space="preserve"> </w:t>
      </w:r>
    </w:p>
    <w:p w14:paraId="681E159C" w14:textId="38A329F8" w:rsidR="00CA347A" w:rsidRPr="00A32B4C" w:rsidRDefault="00B6554C" w:rsidP="00207FA9">
      <w:pPr>
        <w:spacing w:after="240"/>
        <w:ind w:left="-284"/>
        <w:rPr>
          <w:rFonts w:ascii="Times New Roman" w:hAnsi="Times New Roman"/>
          <w:b/>
        </w:rPr>
      </w:pPr>
      <w:r w:rsidRPr="00A32B4C">
        <w:rPr>
          <w:rFonts w:ascii="Times New Roman" w:hAnsi="Times New Roman"/>
          <w:b/>
        </w:rPr>
        <w:t>1.3</w:t>
      </w:r>
      <w:r w:rsidR="004B2ED8" w:rsidRPr="00A32B4C">
        <w:rPr>
          <w:rFonts w:ascii="Times New Roman" w:hAnsi="Times New Roman"/>
          <w:b/>
        </w:rPr>
        <w:t xml:space="preserve"> </w:t>
      </w:r>
      <w:r w:rsidRPr="00A32B4C">
        <w:rPr>
          <w:rFonts w:ascii="Times New Roman" w:hAnsi="Times New Roman"/>
          <w:b/>
        </w:rPr>
        <w:t>Caveats, changes and bugs</w:t>
      </w:r>
    </w:p>
    <w:p w14:paraId="6A8D48C2" w14:textId="4A628302" w:rsidR="00B6554C" w:rsidRDefault="00B6554C" w:rsidP="00B6554C">
      <w:pPr>
        <w:spacing w:after="240"/>
        <w:rPr>
          <w:rFonts w:ascii="Times New Roman" w:hAnsi="Times New Roman"/>
        </w:rPr>
      </w:pPr>
      <w:r>
        <w:rPr>
          <w:rFonts w:ascii="Times New Roman" w:hAnsi="Times New Roman"/>
        </w:rPr>
        <w:t xml:space="preserve">Support for newer versions of Matlab and their netcdf interface is incomplete.  The programs work on Matlab R2011 </w:t>
      </w:r>
      <w:r w:rsidR="000B28C5">
        <w:rPr>
          <w:rFonts w:ascii="Times New Roman" w:hAnsi="Times New Roman"/>
        </w:rPr>
        <w:t xml:space="preserve">(available on the OCP workstations) </w:t>
      </w:r>
      <w:r>
        <w:rPr>
          <w:rFonts w:ascii="Times New Roman" w:hAnsi="Times New Roman"/>
        </w:rPr>
        <w:t xml:space="preserve">and probably/mostly on R2014b.  </w:t>
      </w:r>
    </w:p>
    <w:p w14:paraId="65BA2DE2" w14:textId="20B8CD68" w:rsidR="00B6554C" w:rsidRDefault="00B6554C" w:rsidP="00B6554C">
      <w:pPr>
        <w:spacing w:after="240"/>
        <w:rPr>
          <w:rFonts w:ascii="Times New Roman" w:hAnsi="Times New Roman"/>
        </w:rPr>
      </w:pPr>
      <w:r>
        <w:rPr>
          <w:rFonts w:ascii="Times New Roman" w:hAnsi="Times New Roman"/>
        </w:rPr>
        <w:t xml:space="preserve">You shouldn’t need to edit sw/mexec_v3/source/, except by commenting/uncommenting lines in </w:t>
      </w:r>
      <w:r w:rsidRPr="00CA347A">
        <w:rPr>
          <w:rFonts w:ascii="Times New Roman" w:hAnsi="Times New Roman"/>
          <w:b/>
        </w:rPr>
        <w:t>mtnames.m</w:t>
      </w:r>
      <w:r>
        <w:rPr>
          <w:rFonts w:ascii="Times New Roman" w:hAnsi="Times New Roman"/>
        </w:rPr>
        <w:t xml:space="preserve"> and </w:t>
      </w:r>
      <w:r w:rsidRPr="00CA347A">
        <w:rPr>
          <w:rFonts w:ascii="Times New Roman" w:hAnsi="Times New Roman"/>
          <w:b/>
        </w:rPr>
        <w:t>msnames.m</w:t>
      </w:r>
      <w:r w:rsidR="00216304">
        <w:rPr>
          <w:rFonts w:ascii="Times New Roman" w:hAnsi="Times New Roman"/>
        </w:rPr>
        <w:t xml:space="preserve"> (see Section 2</w:t>
      </w:r>
      <w:r>
        <w:rPr>
          <w:rFonts w:ascii="Times New Roman" w:hAnsi="Times New Roman"/>
        </w:rPr>
        <w:t xml:space="preserve">).   </w:t>
      </w:r>
    </w:p>
    <w:p w14:paraId="079B4A91" w14:textId="523C06EA" w:rsidR="00B6554C" w:rsidRDefault="00B6554C" w:rsidP="00B6554C">
      <w:pPr>
        <w:spacing w:after="240"/>
        <w:rPr>
          <w:rFonts w:ascii="Times New Roman" w:hAnsi="Times New Roman"/>
        </w:rPr>
      </w:pPr>
      <w:r>
        <w:rPr>
          <w:rFonts w:ascii="Times New Roman" w:hAnsi="Times New Roman"/>
        </w:rPr>
        <w:t>If you want your edits, including cruise-specific options, to be in</w:t>
      </w:r>
      <w:r w:rsidR="00243B80">
        <w:rPr>
          <w:rFonts w:ascii="Times New Roman" w:hAnsi="Times New Roman"/>
        </w:rPr>
        <w:t xml:space="preserve">tegrated into Mexec, please send us your scripts at the end of your cruise.  </w:t>
      </w:r>
      <w:r w:rsidR="00A72DF8">
        <w:rPr>
          <w:rFonts w:ascii="Times New Roman" w:hAnsi="Times New Roman"/>
        </w:rPr>
        <w:t>To make it easier to keep track of changes, p</w:t>
      </w:r>
      <w:r w:rsidR="00243B80">
        <w:rPr>
          <w:rFonts w:ascii="Times New Roman" w:hAnsi="Times New Roman"/>
        </w:rPr>
        <w:t>lease reserve mexec_processing_scri</w:t>
      </w:r>
      <w:r w:rsidR="00A72DF8">
        <w:rPr>
          <w:rFonts w:ascii="Times New Roman" w:hAnsi="Times New Roman"/>
        </w:rPr>
        <w:t>pts and its subdirectories uway,</w:t>
      </w:r>
      <w:r w:rsidR="00243B80">
        <w:rPr>
          <w:rFonts w:ascii="Times New Roman" w:hAnsi="Times New Roman"/>
        </w:rPr>
        <w:t xml:space="preserve"> utilities</w:t>
      </w:r>
      <w:r w:rsidR="00A72DF8">
        <w:rPr>
          <w:rFonts w:ascii="Times New Roman" w:hAnsi="Times New Roman"/>
        </w:rPr>
        <w:t>, and summaries</w:t>
      </w:r>
      <w:r w:rsidR="00243B80">
        <w:rPr>
          <w:rFonts w:ascii="Times New Roman" w:hAnsi="Times New Roman"/>
        </w:rPr>
        <w:t xml:space="preserve"> for the central Mexec scripts</w:t>
      </w:r>
      <w:r w:rsidR="00A72DF8">
        <w:rPr>
          <w:rFonts w:ascii="Times New Roman" w:hAnsi="Times New Roman"/>
        </w:rPr>
        <w:t xml:space="preserve"> (listed in this guide)</w:t>
      </w:r>
      <w:r w:rsidR="00243B80">
        <w:rPr>
          <w:rFonts w:ascii="Times New Roman" w:hAnsi="Times New Roman"/>
        </w:rPr>
        <w:t xml:space="preserve">, and put your other scripts/functions elsewhere. </w:t>
      </w:r>
    </w:p>
    <w:p w14:paraId="46E3CE4C" w14:textId="30492D56" w:rsidR="00B71AEC" w:rsidRDefault="00CA347A" w:rsidP="00CA347A">
      <w:pPr>
        <w:spacing w:after="240"/>
        <w:rPr>
          <w:rFonts w:ascii="Times New Roman" w:hAnsi="Times New Roman"/>
        </w:rPr>
      </w:pPr>
      <w:r>
        <w:rPr>
          <w:rFonts w:ascii="Times New Roman" w:hAnsi="Times New Roman"/>
        </w:rPr>
        <w:t>T</w:t>
      </w:r>
      <w:r w:rsidR="0006185A">
        <w:rPr>
          <w:rFonts w:ascii="Times New Roman" w:hAnsi="Times New Roman"/>
        </w:rPr>
        <w:t xml:space="preserve">o </w:t>
      </w:r>
      <w:r w:rsidR="00B6554C">
        <w:rPr>
          <w:rFonts w:ascii="Times New Roman" w:hAnsi="Times New Roman"/>
        </w:rPr>
        <w:t xml:space="preserve">submit edits, </w:t>
      </w:r>
      <w:r w:rsidR="0006185A">
        <w:rPr>
          <w:rFonts w:ascii="Times New Roman" w:hAnsi="Times New Roman"/>
        </w:rPr>
        <w:t>report bugs</w:t>
      </w:r>
      <w:r w:rsidR="00B82205">
        <w:rPr>
          <w:rFonts w:ascii="Times New Roman" w:hAnsi="Times New Roman"/>
        </w:rPr>
        <w:t xml:space="preserve"> or suggest changes</w:t>
      </w:r>
      <w:r w:rsidR="00A72DF8">
        <w:rPr>
          <w:rFonts w:ascii="Times New Roman" w:hAnsi="Times New Roman"/>
        </w:rPr>
        <w:t>,</w:t>
      </w:r>
      <w:r w:rsidR="000302C1">
        <w:rPr>
          <w:rFonts w:ascii="Times New Roman" w:hAnsi="Times New Roman"/>
        </w:rPr>
        <w:t xml:space="preserve"> </w:t>
      </w:r>
      <w:r w:rsidR="000B28C5">
        <w:rPr>
          <w:rFonts w:ascii="Times New Roman" w:hAnsi="Times New Roman"/>
        </w:rPr>
        <w:t xml:space="preserve">email </w:t>
      </w:r>
      <w:hyperlink r:id="rId8" w:history="1">
        <w:r w:rsidR="000B28C5" w:rsidRPr="00BC5209">
          <w:rPr>
            <w:rStyle w:val="Hyperlink"/>
            <w:rFonts w:ascii="Times New Roman" w:hAnsi="Times New Roman"/>
          </w:rPr>
          <w:t>yvonne.firing@noc.ac.uk</w:t>
        </w:r>
      </w:hyperlink>
      <w:r w:rsidR="000B28C5">
        <w:rPr>
          <w:rFonts w:ascii="Times New Roman" w:hAnsi="Times New Roman"/>
        </w:rPr>
        <w:t xml:space="preserve">. </w:t>
      </w:r>
    </w:p>
    <w:p w14:paraId="3D5CA650" w14:textId="789F0994" w:rsidR="000302C1" w:rsidRDefault="00692462" w:rsidP="00CA347A">
      <w:pPr>
        <w:spacing w:after="240"/>
        <w:rPr>
          <w:rFonts w:ascii="Times New Roman" w:hAnsi="Times New Roman"/>
        </w:rPr>
      </w:pPr>
      <w:r>
        <w:rPr>
          <w:rFonts w:ascii="Times New Roman" w:hAnsi="Times New Roman"/>
        </w:rPr>
        <w:t>Please see the list</w:t>
      </w:r>
      <w:r w:rsidR="00AD6A61">
        <w:rPr>
          <w:rFonts w:ascii="Times New Roman" w:hAnsi="Times New Roman"/>
        </w:rPr>
        <w:t>s</w:t>
      </w:r>
      <w:r>
        <w:rPr>
          <w:rFonts w:ascii="Times New Roman" w:hAnsi="Times New Roman"/>
        </w:rPr>
        <w:t xml:space="preserve"> of kno</w:t>
      </w:r>
      <w:r w:rsidR="00CA347A">
        <w:rPr>
          <w:rFonts w:ascii="Times New Roman" w:hAnsi="Times New Roman"/>
        </w:rPr>
        <w:t xml:space="preserve">wn bugs </w:t>
      </w:r>
      <w:r w:rsidR="00AD6A61">
        <w:rPr>
          <w:rFonts w:ascii="Times New Roman" w:hAnsi="Times New Roman"/>
        </w:rPr>
        <w:t xml:space="preserve">and planned additions </w:t>
      </w:r>
      <w:r w:rsidR="00CA347A">
        <w:rPr>
          <w:rFonts w:ascii="Times New Roman" w:hAnsi="Times New Roman"/>
        </w:rPr>
        <w:t xml:space="preserve">in Appendix </w:t>
      </w:r>
      <w:r w:rsidR="00A32B4C">
        <w:rPr>
          <w:rFonts w:ascii="Times New Roman" w:hAnsi="Times New Roman"/>
        </w:rPr>
        <w:t>D</w:t>
      </w:r>
      <w:r w:rsidR="00CA347A">
        <w:rPr>
          <w:rFonts w:ascii="Times New Roman" w:hAnsi="Times New Roman"/>
        </w:rPr>
        <w:t xml:space="preserve"> first. </w:t>
      </w:r>
      <w:r w:rsidR="00AD6A61">
        <w:rPr>
          <w:rFonts w:ascii="Times New Roman" w:hAnsi="Times New Roman"/>
        </w:rPr>
        <w:t xml:space="preserve"> </w:t>
      </w:r>
    </w:p>
    <w:p w14:paraId="76F3AC67" w14:textId="025D011B" w:rsidR="004B2ED8" w:rsidRDefault="004B2ED8">
      <w:pPr>
        <w:rPr>
          <w:rFonts w:ascii="Times New Roman" w:hAnsi="Times New Roman"/>
          <w:b/>
        </w:rPr>
      </w:pPr>
    </w:p>
    <w:p w14:paraId="45001983" w14:textId="77777777" w:rsidR="000B28C5" w:rsidRDefault="000B28C5">
      <w:pPr>
        <w:rPr>
          <w:rFonts w:ascii="Times New Roman" w:hAnsi="Times New Roman"/>
          <w:b/>
        </w:rPr>
      </w:pPr>
    </w:p>
    <w:p w14:paraId="72628283" w14:textId="7D7B1C25" w:rsidR="00142B8F" w:rsidRPr="0016242A" w:rsidRDefault="0006185A" w:rsidP="00207FA9">
      <w:pPr>
        <w:spacing w:after="240"/>
        <w:ind w:left="-567"/>
        <w:rPr>
          <w:rFonts w:ascii="Times New Roman" w:hAnsi="Times New Roman"/>
        </w:rPr>
      </w:pPr>
      <w:r w:rsidRPr="00BD6A7B">
        <w:rPr>
          <w:rFonts w:ascii="Times New Roman" w:hAnsi="Times New Roman"/>
          <w:b/>
        </w:rPr>
        <w:t>2. Setting up a new cruise</w:t>
      </w:r>
    </w:p>
    <w:p w14:paraId="4835E023" w14:textId="19D610DB" w:rsidR="0016242A" w:rsidRDefault="00CE0BC2" w:rsidP="00207FA9">
      <w:pPr>
        <w:spacing w:after="240"/>
        <w:ind w:left="-284"/>
        <w:rPr>
          <w:rFonts w:ascii="Times New Roman" w:hAnsi="Times New Roman"/>
          <w:lang w:val="en-GB"/>
        </w:rPr>
      </w:pPr>
      <w:r>
        <w:rPr>
          <w:rFonts w:ascii="Times New Roman" w:hAnsi="Times New Roman"/>
          <w:lang w:val="en-GB"/>
        </w:rPr>
        <w:t>i</w:t>
      </w:r>
      <w:r w:rsidR="00606BC9">
        <w:rPr>
          <w:rFonts w:ascii="Times New Roman" w:hAnsi="Times New Roman"/>
          <w:lang w:val="en-GB"/>
        </w:rPr>
        <w:t>)</w:t>
      </w:r>
      <w:r w:rsidR="0006185A" w:rsidRPr="00906DB9">
        <w:rPr>
          <w:rFonts w:ascii="Times New Roman" w:hAnsi="Times New Roman"/>
          <w:lang w:val="en-GB"/>
        </w:rPr>
        <w:t xml:space="preserve"> </w:t>
      </w:r>
      <w:r w:rsidR="0016242A">
        <w:rPr>
          <w:rFonts w:ascii="Times New Roman" w:hAnsi="Times New Roman"/>
          <w:lang w:val="en-GB"/>
        </w:rPr>
        <w:t xml:space="preserve">Remotely mount data filesystems: </w:t>
      </w:r>
    </w:p>
    <w:p w14:paraId="345EDE8B" w14:textId="16E52014" w:rsidR="00606BC9" w:rsidRDefault="00606BC9" w:rsidP="00606BC9">
      <w:pPr>
        <w:spacing w:after="240"/>
        <w:rPr>
          <w:rFonts w:ascii="Times New Roman" w:hAnsi="Times New Roman"/>
          <w:lang w:val="en-GB"/>
        </w:rPr>
      </w:pPr>
      <w:r>
        <w:rPr>
          <w:rFonts w:ascii="Times New Roman" w:hAnsi="Times New Roman"/>
          <w:lang w:val="en-GB"/>
        </w:rPr>
        <w:t>On</w:t>
      </w:r>
      <w:r w:rsidR="00A72DF8">
        <w:rPr>
          <w:rFonts w:ascii="Times New Roman" w:hAnsi="Times New Roman"/>
          <w:lang w:val="en-GB"/>
        </w:rPr>
        <w:t xml:space="preserve"> </w:t>
      </w:r>
      <w:r w:rsidR="00276D21">
        <w:rPr>
          <w:rFonts w:ascii="Times New Roman" w:hAnsi="Times New Roman"/>
          <w:lang w:val="en-GB"/>
        </w:rPr>
        <w:t xml:space="preserve">the </w:t>
      </w:r>
      <w:r w:rsidR="00A72DF8">
        <w:rPr>
          <w:rFonts w:ascii="Times New Roman" w:hAnsi="Times New Roman"/>
          <w:lang w:val="en-GB"/>
        </w:rPr>
        <w:t>Cook</w:t>
      </w:r>
      <w:r>
        <w:rPr>
          <w:rFonts w:ascii="Times New Roman" w:hAnsi="Times New Roman"/>
          <w:lang w:val="en-GB"/>
        </w:rPr>
        <w:t xml:space="preserve">, mount 192.168.62.12:/home/techsas/Data on /mnt/techsas and 192.168.62.144:/JC145/Specific_Equipment/CTD/data on /mnt/CTD.  </w:t>
      </w:r>
    </w:p>
    <w:p w14:paraId="4B54FFC6" w14:textId="4AEE053B" w:rsidR="00606BC9" w:rsidRDefault="00606BC9" w:rsidP="00606BC9">
      <w:pPr>
        <w:spacing w:after="240"/>
        <w:rPr>
          <w:rFonts w:ascii="Times New Roman" w:hAnsi="Times New Roman"/>
          <w:lang w:val="en-GB"/>
        </w:rPr>
      </w:pPr>
      <w:r>
        <w:rPr>
          <w:rFonts w:ascii="Times New Roman" w:hAnsi="Times New Roman"/>
          <w:lang w:val="en-GB"/>
        </w:rPr>
        <w:t>On the Discovery, ***</w:t>
      </w:r>
    </w:p>
    <w:p w14:paraId="6F0C6E3D" w14:textId="284B9801" w:rsidR="00606BC9" w:rsidRDefault="00606BC9" w:rsidP="00606BC9">
      <w:pPr>
        <w:spacing w:after="240"/>
        <w:rPr>
          <w:rFonts w:ascii="Times New Roman" w:hAnsi="Times New Roman"/>
          <w:lang w:val="en-GB"/>
        </w:rPr>
      </w:pPr>
      <w:r>
        <w:rPr>
          <w:rFonts w:ascii="Times New Roman" w:hAnsi="Times New Roman"/>
          <w:lang w:val="en-GB"/>
        </w:rPr>
        <w:t>On the JCR, ***</w:t>
      </w:r>
    </w:p>
    <w:p w14:paraId="62A12C91" w14:textId="77777777" w:rsidR="00606BC9" w:rsidRDefault="00606BC9" w:rsidP="00606BC9">
      <w:pPr>
        <w:rPr>
          <w:rFonts w:ascii="Times New Roman" w:hAnsi="Times New Roman"/>
          <w:lang w:val="en-GB"/>
        </w:rPr>
      </w:pPr>
      <w:r>
        <w:rPr>
          <w:rFonts w:ascii="Times New Roman" w:hAnsi="Times New Roman"/>
          <w:lang w:val="en-GB"/>
        </w:rPr>
        <w:t xml:space="preserve">If you are using one of the NOC MPOC OCP seagoing machines, /etc/fstab may already have the mount points listed, allowing them to be mounted by </w:t>
      </w:r>
    </w:p>
    <w:p w14:paraId="5C37A98A" w14:textId="77777777" w:rsidR="00606BC9" w:rsidRDefault="00606BC9" w:rsidP="00606BC9">
      <w:pPr>
        <w:rPr>
          <w:rFonts w:ascii="Times New Roman" w:hAnsi="Times New Roman"/>
          <w:lang w:val="en-GB"/>
        </w:rPr>
      </w:pPr>
      <w:r>
        <w:rPr>
          <w:rFonts w:ascii="Times New Roman" w:hAnsi="Times New Roman"/>
          <w:lang w:val="en-GB"/>
        </w:rPr>
        <w:t>&gt; mount -a</w:t>
      </w:r>
      <w:r w:rsidRPr="00906DB9">
        <w:rPr>
          <w:rFonts w:ascii="Times New Roman" w:hAnsi="Times New Roman"/>
          <w:lang w:val="en-GB"/>
        </w:rPr>
        <w:t xml:space="preserve"> </w:t>
      </w:r>
    </w:p>
    <w:p w14:paraId="5E6FFE6E" w14:textId="77777777" w:rsidR="00606BC9" w:rsidRDefault="00606BC9" w:rsidP="00606BC9">
      <w:pPr>
        <w:spacing w:after="240"/>
        <w:rPr>
          <w:rFonts w:ascii="Times New Roman" w:hAnsi="Times New Roman"/>
          <w:lang w:val="en-GB"/>
        </w:rPr>
      </w:pPr>
      <w:r>
        <w:rPr>
          <w:rFonts w:ascii="Times New Roman" w:hAnsi="Times New Roman"/>
          <w:lang w:val="en-GB"/>
        </w:rPr>
        <w:t xml:space="preserve">as root.  </w:t>
      </w:r>
    </w:p>
    <w:p w14:paraId="2E16224F" w14:textId="39579893" w:rsidR="00FB08D5" w:rsidRDefault="00CE0BC2" w:rsidP="00FB08D5">
      <w:pPr>
        <w:spacing w:after="240"/>
        <w:ind w:left="-284"/>
        <w:rPr>
          <w:rFonts w:ascii="Times New Roman" w:hAnsi="Times New Roman"/>
          <w:lang w:val="en-GB"/>
        </w:rPr>
      </w:pPr>
      <w:r>
        <w:rPr>
          <w:rFonts w:ascii="Times New Roman" w:hAnsi="Times New Roman"/>
          <w:lang w:val="en-GB"/>
        </w:rPr>
        <w:t>ii</w:t>
      </w:r>
      <w:r w:rsidR="00252DD2" w:rsidRPr="00906DB9">
        <w:rPr>
          <w:rFonts w:ascii="Times New Roman" w:hAnsi="Times New Roman"/>
          <w:lang w:val="en-GB"/>
        </w:rPr>
        <w:t>)</w:t>
      </w:r>
      <w:r w:rsidR="00252DD2">
        <w:rPr>
          <w:rFonts w:ascii="Times New Roman" w:hAnsi="Times New Roman"/>
          <w:lang w:val="en-GB"/>
        </w:rPr>
        <w:t xml:space="preserve"> </w:t>
      </w:r>
      <w:r w:rsidR="00371903">
        <w:rPr>
          <w:rFonts w:ascii="Times New Roman" w:hAnsi="Times New Roman"/>
          <w:lang w:val="en-GB"/>
        </w:rPr>
        <w:t>Choose the directory level above which the cruise data will be processed, and put the mexec templ</w:t>
      </w:r>
      <w:r w:rsidR="00C5191C">
        <w:rPr>
          <w:rFonts w:ascii="Times New Roman" w:hAnsi="Times New Roman"/>
          <w:lang w:val="en-GB"/>
        </w:rPr>
        <w:t>a</w:t>
      </w:r>
      <w:r w:rsidR="0036593D">
        <w:rPr>
          <w:rFonts w:ascii="Times New Roman" w:hAnsi="Times New Roman"/>
          <w:lang w:val="en-GB"/>
        </w:rPr>
        <w:t xml:space="preserve">te directory, mexec000, there (or link to it). </w:t>
      </w:r>
    </w:p>
    <w:p w14:paraId="3A924CF2" w14:textId="73E24E1F" w:rsidR="00AF21C5" w:rsidRDefault="00371903" w:rsidP="00FB08D5">
      <w:pPr>
        <w:spacing w:after="240"/>
        <w:ind w:left="-284"/>
        <w:rPr>
          <w:rFonts w:ascii="Times New Roman" w:hAnsi="Times New Roman"/>
          <w:lang w:val="en-GB"/>
        </w:rPr>
      </w:pPr>
      <w:r>
        <w:rPr>
          <w:rFonts w:ascii="Times New Roman" w:hAnsi="Times New Roman"/>
          <w:lang w:val="en-GB"/>
        </w:rPr>
        <w:t xml:space="preserve">The configuration script </w:t>
      </w:r>
      <w:r w:rsidR="00FB08D5">
        <w:rPr>
          <w:rFonts w:ascii="Times New Roman" w:hAnsi="Times New Roman"/>
          <w:lang w:val="en-GB"/>
        </w:rPr>
        <w:t xml:space="preserve">(iii) </w:t>
      </w:r>
      <w:r>
        <w:rPr>
          <w:rFonts w:ascii="Times New Roman" w:hAnsi="Times New Roman"/>
          <w:lang w:val="en-GB"/>
        </w:rPr>
        <w:t>will create a subdirectory with your cruise name here, a</w:t>
      </w:r>
      <w:r w:rsidR="00FB08D5">
        <w:rPr>
          <w:rFonts w:ascii="Times New Roman" w:hAnsi="Times New Roman"/>
          <w:lang w:val="en-GB"/>
        </w:rPr>
        <w:t xml:space="preserve">nd link to it from cruise.  The </w:t>
      </w:r>
      <w:r w:rsidR="000B28C5">
        <w:rPr>
          <w:rFonts w:ascii="Times New Roman" w:hAnsi="Times New Roman"/>
          <w:lang w:val="en-GB"/>
        </w:rPr>
        <w:t xml:space="preserve">examples and references below use /local/users/pstar, the </w:t>
      </w:r>
      <w:r w:rsidR="00FB08D5">
        <w:rPr>
          <w:rFonts w:ascii="Times New Roman" w:hAnsi="Times New Roman"/>
          <w:lang w:val="en-GB"/>
        </w:rPr>
        <w:t>standard location</w:t>
      </w:r>
      <w:r w:rsidR="00FE016E">
        <w:rPr>
          <w:rFonts w:ascii="Times New Roman" w:hAnsi="Times New Roman"/>
          <w:lang w:val="en-GB"/>
        </w:rPr>
        <w:t xml:space="preserve"> on OCP workstations</w:t>
      </w:r>
      <w:r w:rsidR="000B28C5">
        <w:rPr>
          <w:rFonts w:ascii="Times New Roman" w:hAnsi="Times New Roman"/>
          <w:lang w:val="en-GB"/>
        </w:rPr>
        <w:t xml:space="preserve">. </w:t>
      </w:r>
    </w:p>
    <w:p w14:paraId="1B3B3AF0" w14:textId="05E4C9EC" w:rsidR="0006185A" w:rsidRDefault="00CE0BC2" w:rsidP="00207FA9">
      <w:pPr>
        <w:spacing w:after="240"/>
        <w:ind w:left="-284"/>
        <w:rPr>
          <w:rFonts w:ascii="Times New Roman" w:hAnsi="Times New Roman"/>
          <w:lang w:val="en-GB"/>
        </w:rPr>
      </w:pPr>
      <w:r>
        <w:rPr>
          <w:rFonts w:ascii="Times New Roman" w:hAnsi="Times New Roman"/>
          <w:lang w:val="en-GB"/>
        </w:rPr>
        <w:t>iii</w:t>
      </w:r>
      <w:r w:rsidR="0006185A" w:rsidRPr="00906DB9">
        <w:rPr>
          <w:rFonts w:ascii="Times New Roman" w:hAnsi="Times New Roman"/>
          <w:lang w:val="en-GB"/>
        </w:rPr>
        <w:t xml:space="preserve">) </w:t>
      </w:r>
      <w:r w:rsidR="0016242A">
        <w:rPr>
          <w:rFonts w:ascii="Times New Roman" w:hAnsi="Times New Roman"/>
          <w:lang w:val="en-GB"/>
        </w:rPr>
        <w:t>Edit</w:t>
      </w:r>
      <w:r w:rsidR="00252DD2">
        <w:rPr>
          <w:rFonts w:ascii="Times New Roman" w:hAnsi="Times New Roman"/>
          <w:lang w:val="en-GB"/>
        </w:rPr>
        <w:t xml:space="preserve"> and </w:t>
      </w:r>
      <w:r w:rsidR="00142B8F">
        <w:rPr>
          <w:rFonts w:ascii="Times New Roman" w:hAnsi="Times New Roman"/>
          <w:lang w:val="en-GB"/>
        </w:rPr>
        <w:t xml:space="preserve">run </w:t>
      </w:r>
      <w:r w:rsidR="00252DD2">
        <w:rPr>
          <w:rFonts w:ascii="Times New Roman" w:hAnsi="Times New Roman"/>
          <w:lang w:val="en-GB"/>
        </w:rPr>
        <w:t xml:space="preserve">the configuration </w:t>
      </w:r>
      <w:r w:rsidR="00142B8F">
        <w:rPr>
          <w:rFonts w:ascii="Times New Roman" w:hAnsi="Times New Roman"/>
          <w:lang w:val="en-GB"/>
        </w:rPr>
        <w:t>shell script</w:t>
      </w:r>
      <w:r w:rsidR="0016242A">
        <w:rPr>
          <w:rFonts w:ascii="Times New Roman" w:hAnsi="Times New Roman"/>
          <w:lang w:val="en-GB"/>
        </w:rPr>
        <w:t xml:space="preserve"> to create a skeleton directory struc</w:t>
      </w:r>
      <w:r w:rsidR="00606BC9">
        <w:rPr>
          <w:rFonts w:ascii="Times New Roman" w:hAnsi="Times New Roman"/>
          <w:lang w:val="en-GB"/>
        </w:rPr>
        <w:t xml:space="preserve">ture and copy programs from </w:t>
      </w:r>
      <w:r w:rsidR="0016242A">
        <w:rPr>
          <w:rFonts w:ascii="Times New Roman" w:hAnsi="Times New Roman"/>
          <w:lang w:val="en-GB"/>
        </w:rPr>
        <w:t>mexec</w:t>
      </w:r>
      <w:r w:rsidR="00606BC9">
        <w:rPr>
          <w:rFonts w:ascii="Times New Roman" w:hAnsi="Times New Roman"/>
          <w:lang w:val="en-GB"/>
        </w:rPr>
        <w:t xml:space="preserve">000: </w:t>
      </w:r>
    </w:p>
    <w:p w14:paraId="3B80BC5D" w14:textId="4C6F9695" w:rsidR="00371903" w:rsidRDefault="00CE0BC2" w:rsidP="00207FA9">
      <w:pPr>
        <w:spacing w:after="240"/>
        <w:rPr>
          <w:rFonts w:ascii="Times New Roman" w:hAnsi="Times New Roman"/>
          <w:lang w:val="en-GB"/>
        </w:rPr>
      </w:pPr>
      <w:r>
        <w:rPr>
          <w:rFonts w:ascii="Times New Roman" w:hAnsi="Times New Roman"/>
          <w:lang w:val="en-GB"/>
        </w:rPr>
        <w:t>a</w:t>
      </w:r>
      <w:r w:rsidR="00606BC9">
        <w:rPr>
          <w:rFonts w:ascii="Times New Roman" w:hAnsi="Times New Roman"/>
          <w:lang w:val="en-GB"/>
        </w:rPr>
        <w:t xml:space="preserve">) </w:t>
      </w:r>
      <w:r w:rsidR="00252DD2">
        <w:rPr>
          <w:rFonts w:ascii="Times New Roman" w:hAnsi="Times New Roman"/>
          <w:lang w:val="en-GB"/>
        </w:rPr>
        <w:t xml:space="preserve">Copy </w:t>
      </w:r>
      <w:r w:rsidR="00252DD2" w:rsidRPr="00252DD2">
        <w:rPr>
          <w:rFonts w:ascii="Times New Roman" w:hAnsi="Times New Roman"/>
          <w:b/>
          <w:lang w:val="en-GB"/>
        </w:rPr>
        <w:t>conf_script_mexec</w:t>
      </w:r>
      <w:r w:rsidR="00087866">
        <w:rPr>
          <w:rFonts w:ascii="Times New Roman" w:hAnsi="Times New Roman"/>
          <w:lang w:val="en-GB"/>
        </w:rPr>
        <w:t xml:space="preserve"> from mexec000 </w:t>
      </w:r>
      <w:r w:rsidR="00553522">
        <w:rPr>
          <w:rFonts w:ascii="Times New Roman" w:hAnsi="Times New Roman"/>
          <w:lang w:val="en-GB"/>
        </w:rPr>
        <w:t>t</w:t>
      </w:r>
      <w:r w:rsidR="00252DD2">
        <w:rPr>
          <w:rFonts w:ascii="Times New Roman" w:hAnsi="Times New Roman"/>
          <w:lang w:val="en-GB"/>
        </w:rPr>
        <w:t xml:space="preserve">o </w:t>
      </w:r>
      <w:r w:rsidR="00252DD2" w:rsidRPr="00252DD2">
        <w:rPr>
          <w:rFonts w:ascii="Times New Roman" w:hAnsi="Times New Roman"/>
          <w:b/>
          <w:lang w:val="en-GB"/>
        </w:rPr>
        <w:t>conf_script_</w:t>
      </w:r>
      <w:r w:rsidR="00252DD2" w:rsidRPr="00252DD2">
        <w:rPr>
          <w:rFonts w:ascii="Times New Roman" w:hAnsi="Times New Roman"/>
          <w:b/>
          <w:i/>
          <w:lang w:val="en-GB"/>
        </w:rPr>
        <w:t>cruise</w:t>
      </w:r>
      <w:r w:rsidR="00371903">
        <w:rPr>
          <w:rFonts w:ascii="Times New Roman" w:hAnsi="Times New Roman"/>
          <w:lang w:val="en-GB"/>
        </w:rPr>
        <w:t xml:space="preserve">. </w:t>
      </w:r>
    </w:p>
    <w:p w14:paraId="134C02C7" w14:textId="11EC718B" w:rsidR="00606BC9" w:rsidRDefault="00CE0BC2" w:rsidP="00207FA9">
      <w:pPr>
        <w:spacing w:after="240"/>
        <w:rPr>
          <w:rFonts w:ascii="Times New Roman" w:hAnsi="Times New Roman"/>
          <w:lang w:val="en-GB"/>
        </w:rPr>
      </w:pPr>
      <w:r>
        <w:rPr>
          <w:rFonts w:ascii="Times New Roman" w:hAnsi="Times New Roman"/>
          <w:lang w:val="en-GB"/>
        </w:rPr>
        <w:t>b</w:t>
      </w:r>
      <w:r w:rsidR="00371903">
        <w:rPr>
          <w:rFonts w:ascii="Times New Roman" w:hAnsi="Times New Roman"/>
          <w:lang w:val="en-GB"/>
        </w:rPr>
        <w:t>) A</w:t>
      </w:r>
      <w:r w:rsidR="003B6D11">
        <w:rPr>
          <w:rFonts w:ascii="Times New Roman" w:hAnsi="Times New Roman"/>
          <w:lang w:val="en-GB"/>
        </w:rPr>
        <w:t xml:space="preserve">t the top of </w:t>
      </w:r>
      <w:r w:rsidR="00252DD2" w:rsidRPr="00252DD2">
        <w:rPr>
          <w:rFonts w:ascii="Times New Roman" w:hAnsi="Times New Roman"/>
          <w:b/>
          <w:lang w:val="en-GB"/>
        </w:rPr>
        <w:t>conf_script_</w:t>
      </w:r>
      <w:r w:rsidR="00252DD2" w:rsidRPr="00252DD2">
        <w:rPr>
          <w:rFonts w:ascii="Times New Roman" w:hAnsi="Times New Roman"/>
          <w:b/>
          <w:i/>
          <w:lang w:val="en-GB"/>
        </w:rPr>
        <w:t>cruise</w:t>
      </w:r>
      <w:r w:rsidR="00371903">
        <w:rPr>
          <w:rFonts w:ascii="Times New Roman" w:hAnsi="Times New Roman"/>
          <w:lang w:val="en-GB"/>
        </w:rPr>
        <w:t>,</w:t>
      </w:r>
      <w:r w:rsidR="003B6D11">
        <w:rPr>
          <w:rFonts w:ascii="Times New Roman" w:hAnsi="Times New Roman"/>
          <w:lang w:val="en-GB"/>
        </w:rPr>
        <w:t xml:space="preserve"> edit </w:t>
      </w:r>
      <w:r w:rsidR="00606BC9">
        <w:rPr>
          <w:rFonts w:ascii="Times New Roman" w:hAnsi="Times New Roman"/>
          <w:lang w:val="en-GB"/>
        </w:rPr>
        <w:t xml:space="preserve">the lines setting </w:t>
      </w:r>
      <w:r w:rsidR="00FE016E">
        <w:rPr>
          <w:rFonts w:ascii="Times New Roman" w:hAnsi="Times New Roman"/>
          <w:lang w:val="en-GB"/>
        </w:rPr>
        <w:t xml:space="preserve">mexecloc (the directory referred to in ii), </w:t>
      </w:r>
      <w:r w:rsidR="003B6D11">
        <w:rPr>
          <w:rFonts w:ascii="Times New Roman" w:hAnsi="Times New Roman"/>
          <w:lang w:val="en-GB"/>
        </w:rPr>
        <w:t>cruise</w:t>
      </w:r>
      <w:r w:rsidR="00606BC9">
        <w:rPr>
          <w:rFonts w:ascii="Times New Roman" w:hAnsi="Times New Roman"/>
          <w:lang w:val="en-GB"/>
        </w:rPr>
        <w:t>, cruiseno, usys, shipudr, shipcdr</w:t>
      </w:r>
      <w:r w:rsidR="00FE016E">
        <w:rPr>
          <w:rFonts w:ascii="Times New Roman" w:hAnsi="Times New Roman"/>
          <w:lang w:val="en-GB"/>
        </w:rPr>
        <w:t>, and shipldr</w:t>
      </w:r>
      <w:r w:rsidR="00606BC9">
        <w:rPr>
          <w:rFonts w:ascii="Times New Roman" w:hAnsi="Times New Roman"/>
          <w:lang w:val="en-GB"/>
        </w:rPr>
        <w:t xml:space="preserve">. Examples are given in </w:t>
      </w:r>
      <w:r w:rsidR="00606BC9" w:rsidRPr="00606BC9">
        <w:rPr>
          <w:rFonts w:ascii="Times New Roman" w:hAnsi="Times New Roman"/>
          <w:b/>
          <w:lang w:val="en-GB"/>
        </w:rPr>
        <w:t>conf_script_mexec</w:t>
      </w:r>
      <w:r w:rsidR="00606BC9">
        <w:rPr>
          <w:rFonts w:ascii="Times New Roman" w:hAnsi="Times New Roman"/>
          <w:lang w:val="en-GB"/>
        </w:rPr>
        <w:t xml:space="preserve">.  If you don’t have scs or techsas, </w:t>
      </w:r>
      <w:r w:rsidR="00B71AEC">
        <w:rPr>
          <w:rFonts w:ascii="Times New Roman" w:hAnsi="Times New Roman"/>
          <w:lang w:val="en-GB"/>
        </w:rPr>
        <w:t>set usys = ‘ ‘</w:t>
      </w:r>
      <w:r w:rsidR="0015065A">
        <w:rPr>
          <w:rFonts w:ascii="Times New Roman" w:hAnsi="Times New Roman"/>
          <w:lang w:val="en-GB"/>
        </w:rPr>
        <w:t xml:space="preserve">.  </w:t>
      </w:r>
    </w:p>
    <w:p w14:paraId="180C044B" w14:textId="447F8C19" w:rsidR="00553522" w:rsidRDefault="00CE0BC2" w:rsidP="00207FA9">
      <w:pPr>
        <w:spacing w:after="240"/>
        <w:rPr>
          <w:rFonts w:ascii="Times New Roman" w:hAnsi="Times New Roman"/>
          <w:lang w:val="en-GB"/>
        </w:rPr>
      </w:pPr>
      <w:r>
        <w:rPr>
          <w:rFonts w:ascii="Times New Roman" w:hAnsi="Times New Roman"/>
          <w:lang w:val="en-GB"/>
        </w:rPr>
        <w:t>c</w:t>
      </w:r>
      <w:r w:rsidR="00606BC9">
        <w:rPr>
          <w:rFonts w:ascii="Times New Roman" w:hAnsi="Times New Roman"/>
          <w:lang w:val="en-GB"/>
        </w:rPr>
        <w:t xml:space="preserve">) </w:t>
      </w:r>
      <w:r w:rsidR="00553522">
        <w:rPr>
          <w:rFonts w:ascii="Times New Roman" w:hAnsi="Times New Roman"/>
          <w:lang w:val="en-GB"/>
        </w:rPr>
        <w:t xml:space="preserve">Run </w:t>
      </w:r>
      <w:r w:rsidR="00553522" w:rsidRPr="003B6D11">
        <w:rPr>
          <w:rFonts w:ascii="Times New Roman" w:hAnsi="Times New Roman"/>
          <w:b/>
          <w:lang w:val="en-GB"/>
        </w:rPr>
        <w:t>conf_script_</w:t>
      </w:r>
      <w:r w:rsidR="00553522" w:rsidRPr="003B6D11">
        <w:rPr>
          <w:rFonts w:ascii="Times New Roman" w:hAnsi="Times New Roman"/>
          <w:b/>
          <w:i/>
          <w:lang w:val="en-GB"/>
        </w:rPr>
        <w:t>cruise</w:t>
      </w:r>
      <w:r w:rsidR="00553522">
        <w:rPr>
          <w:rFonts w:ascii="Times New Roman" w:hAnsi="Times New Roman"/>
          <w:lang w:val="en-GB"/>
        </w:rPr>
        <w:t>. This will create a directory structure</w:t>
      </w:r>
      <w:r w:rsidR="00C5191C">
        <w:rPr>
          <w:rFonts w:ascii="Times New Roman" w:hAnsi="Times New Roman"/>
          <w:lang w:val="en-GB"/>
        </w:rPr>
        <w:t xml:space="preserve"> for your cruise, under </w:t>
      </w:r>
      <w:r w:rsidR="009D572B">
        <w:rPr>
          <w:rFonts w:ascii="Times New Roman" w:hAnsi="Times New Roman"/>
          <w:lang w:val="en-GB"/>
        </w:rPr>
        <w:t>$</w:t>
      </w:r>
      <w:r w:rsidR="00C5191C">
        <w:rPr>
          <w:rFonts w:ascii="Times New Roman" w:hAnsi="Times New Roman"/>
          <w:lang w:val="en-GB"/>
        </w:rPr>
        <w:t>mexecloc;</w:t>
      </w:r>
      <w:r w:rsidR="00553522">
        <w:rPr>
          <w:rFonts w:ascii="Times New Roman" w:hAnsi="Times New Roman"/>
          <w:lang w:val="en-GB"/>
        </w:rPr>
        <w:t xml:space="preserve"> </w:t>
      </w:r>
      <w:r w:rsidR="00C5191C">
        <w:rPr>
          <w:rFonts w:ascii="Times New Roman" w:hAnsi="Times New Roman"/>
          <w:lang w:val="en-GB"/>
        </w:rPr>
        <w:t xml:space="preserve">symbolically link to it from $mexecloc/cruise; </w:t>
      </w:r>
      <w:r w:rsidR="00553522">
        <w:rPr>
          <w:rFonts w:ascii="Times New Roman" w:hAnsi="Times New Roman"/>
          <w:lang w:val="en-GB"/>
        </w:rPr>
        <w:t xml:space="preserve">copy the software to it, </w:t>
      </w:r>
      <w:r w:rsidR="005F0C6C">
        <w:rPr>
          <w:rFonts w:ascii="Times New Roman" w:hAnsi="Times New Roman"/>
          <w:lang w:val="en-GB"/>
        </w:rPr>
        <w:t xml:space="preserve">and </w:t>
      </w:r>
      <w:r w:rsidR="00553522">
        <w:rPr>
          <w:rFonts w:ascii="Times New Roman" w:hAnsi="Times New Roman"/>
          <w:lang w:val="en-GB"/>
        </w:rPr>
        <w:t>create symbolic links for use by scripts</w:t>
      </w:r>
      <w:r w:rsidR="005F0C6C">
        <w:rPr>
          <w:rFonts w:ascii="Times New Roman" w:hAnsi="Times New Roman"/>
          <w:lang w:val="en-GB"/>
        </w:rPr>
        <w:t xml:space="preserve">. </w:t>
      </w:r>
      <w:r w:rsidR="00606BC9">
        <w:rPr>
          <w:rFonts w:ascii="Times New Roman" w:hAnsi="Times New Roman"/>
          <w:lang w:val="en-GB"/>
        </w:rPr>
        <w:t xml:space="preserve"> Directories that</w:t>
      </w:r>
      <w:r w:rsidR="00BD6AE1">
        <w:rPr>
          <w:rFonts w:ascii="Times New Roman" w:hAnsi="Times New Roman"/>
          <w:lang w:val="en-GB"/>
        </w:rPr>
        <w:t xml:space="preserve"> depend on the ship underway data streaming system (SCS or TECHSAS) and particular streams available on a given ship/cruise will be </w:t>
      </w:r>
      <w:r>
        <w:rPr>
          <w:rFonts w:ascii="Times New Roman" w:hAnsi="Times New Roman"/>
          <w:lang w:val="en-GB"/>
        </w:rPr>
        <w:t xml:space="preserve">made subsequently by </w:t>
      </w:r>
      <w:r w:rsidRPr="00CE0BC2">
        <w:rPr>
          <w:rFonts w:ascii="Times New Roman" w:hAnsi="Times New Roman"/>
          <w:b/>
          <w:lang w:val="en-GB"/>
        </w:rPr>
        <w:t>m_setup.m</w:t>
      </w:r>
      <w:r w:rsidR="009E74C5">
        <w:rPr>
          <w:rFonts w:ascii="Times New Roman" w:hAnsi="Times New Roman"/>
          <w:lang w:val="en-GB"/>
        </w:rPr>
        <w:t xml:space="preserve"> (see viii)</w:t>
      </w:r>
      <w:r>
        <w:rPr>
          <w:rFonts w:ascii="Times New Roman" w:hAnsi="Times New Roman"/>
          <w:lang w:val="en-GB"/>
        </w:rPr>
        <w:t xml:space="preserve">.  </w:t>
      </w:r>
    </w:p>
    <w:p w14:paraId="7224A4A2" w14:textId="076B0E3C" w:rsidR="00A27CDB" w:rsidRDefault="00CE0BC2" w:rsidP="00207FA9">
      <w:pPr>
        <w:spacing w:after="240"/>
        <w:ind w:left="-284"/>
        <w:rPr>
          <w:rFonts w:ascii="Times New Roman" w:hAnsi="Times New Roman"/>
          <w:lang w:val="en-GB"/>
        </w:rPr>
      </w:pPr>
      <w:r>
        <w:rPr>
          <w:rFonts w:ascii="Times New Roman" w:hAnsi="Times New Roman"/>
          <w:lang w:val="en-GB"/>
        </w:rPr>
        <w:t>iv</w:t>
      </w:r>
      <w:r w:rsidR="00A27CDB">
        <w:rPr>
          <w:rFonts w:ascii="Times New Roman" w:hAnsi="Times New Roman"/>
          <w:lang w:val="en-GB"/>
        </w:rPr>
        <w:t xml:space="preserve">) Edit </w:t>
      </w:r>
      <w:r w:rsidR="005F1B66">
        <w:rPr>
          <w:rFonts w:ascii="Times New Roman" w:hAnsi="Times New Roman"/>
          <w:lang w:val="en-GB"/>
        </w:rPr>
        <w:t xml:space="preserve">shell </w:t>
      </w:r>
      <w:r w:rsidR="00A27CDB">
        <w:rPr>
          <w:rFonts w:ascii="Times New Roman" w:hAnsi="Times New Roman"/>
          <w:lang w:val="en-GB"/>
        </w:rPr>
        <w:t>scripts in exec/</w:t>
      </w:r>
    </w:p>
    <w:p w14:paraId="02CCCCC0" w14:textId="150E5A62" w:rsidR="00A27CDB" w:rsidRDefault="00A27CDB" w:rsidP="00A27CDB">
      <w:pPr>
        <w:spacing w:after="240"/>
        <w:rPr>
          <w:rFonts w:ascii="Times New Roman" w:hAnsi="Times New Roman"/>
          <w:lang w:val="en-GB"/>
        </w:rPr>
      </w:pPr>
      <w:r>
        <w:rPr>
          <w:rFonts w:ascii="Times New Roman" w:hAnsi="Times New Roman"/>
          <w:lang w:val="en-GB"/>
        </w:rPr>
        <w:t>These scripts are used to sync data from the remote directories to the processing directory structure, and to create links with Mexec-conventional filenames pointing to the</w:t>
      </w:r>
      <w:r w:rsidR="005F1B66">
        <w:rPr>
          <w:rFonts w:ascii="Times New Roman" w:hAnsi="Times New Roman"/>
          <w:lang w:val="en-GB"/>
        </w:rPr>
        <w:t>se</w:t>
      </w:r>
      <w:r>
        <w:rPr>
          <w:rFonts w:ascii="Times New Roman" w:hAnsi="Times New Roman"/>
          <w:lang w:val="en-GB"/>
        </w:rPr>
        <w:t xml:space="preserve"> data files</w:t>
      </w:r>
      <w:r w:rsidR="005F1B66">
        <w:rPr>
          <w:rFonts w:ascii="Times New Roman" w:hAnsi="Times New Roman"/>
          <w:lang w:val="en-GB"/>
        </w:rPr>
        <w:t>.  Some customisation is done in</w:t>
      </w:r>
      <w:r>
        <w:rPr>
          <w:rFonts w:ascii="Times New Roman" w:hAnsi="Times New Roman"/>
          <w:lang w:val="en-GB"/>
        </w:rPr>
        <w:t xml:space="preserve"> the conf_script, but you may still need to </w:t>
      </w:r>
      <w:r w:rsidR="00177D48">
        <w:rPr>
          <w:rFonts w:ascii="Times New Roman" w:hAnsi="Times New Roman"/>
          <w:lang w:val="en-GB"/>
        </w:rPr>
        <w:t xml:space="preserve">edit the linkscripts to reflect file naming conventions in the remote directories. </w:t>
      </w:r>
    </w:p>
    <w:p w14:paraId="19F44A80" w14:textId="2557A011" w:rsidR="007524C5" w:rsidRDefault="007524C5" w:rsidP="00A27CDB">
      <w:pPr>
        <w:spacing w:after="240"/>
        <w:rPr>
          <w:rFonts w:ascii="Times New Roman" w:hAnsi="Times New Roman"/>
          <w:lang w:val="en-GB"/>
        </w:rPr>
      </w:pPr>
      <w:r>
        <w:rPr>
          <w:rFonts w:ascii="Times New Roman" w:hAnsi="Times New Roman"/>
          <w:lang w:val="en-GB"/>
        </w:rPr>
        <w:t>ctd_linkscript</w:t>
      </w:r>
    </w:p>
    <w:p w14:paraId="2DA48198" w14:textId="44D6EE5F" w:rsidR="007524C5" w:rsidRDefault="007524C5" w:rsidP="00A27CDB">
      <w:pPr>
        <w:spacing w:after="240"/>
        <w:rPr>
          <w:rFonts w:ascii="Times New Roman" w:hAnsi="Times New Roman"/>
          <w:lang w:val="en-GB"/>
        </w:rPr>
      </w:pPr>
      <w:r>
        <w:rPr>
          <w:rFonts w:ascii="Times New Roman" w:hAnsi="Times New Roman"/>
          <w:lang w:val="en-GB"/>
        </w:rPr>
        <w:t>techsas_linkscript</w:t>
      </w:r>
      <w:r w:rsidR="00C67C4A">
        <w:rPr>
          <w:rFonts w:ascii="Times New Roman" w:hAnsi="Times New Roman"/>
          <w:lang w:val="en-GB"/>
        </w:rPr>
        <w:t xml:space="preserve"> or jcr/</w:t>
      </w:r>
      <w:r>
        <w:rPr>
          <w:rFonts w:ascii="Times New Roman" w:hAnsi="Times New Roman"/>
          <w:lang w:val="en-GB"/>
        </w:rPr>
        <w:t>scs whatever</w:t>
      </w:r>
    </w:p>
    <w:p w14:paraId="048396C5" w14:textId="473BB864" w:rsidR="00C67C4A" w:rsidRDefault="007524C5" w:rsidP="00A27CDB">
      <w:pPr>
        <w:spacing w:after="240"/>
        <w:rPr>
          <w:rFonts w:ascii="Times New Roman" w:hAnsi="Times New Roman"/>
          <w:lang w:val="en-GB"/>
        </w:rPr>
      </w:pPr>
      <w:r>
        <w:rPr>
          <w:rFonts w:ascii="Times New Roman" w:hAnsi="Times New Roman"/>
          <w:lang w:val="en-GB"/>
        </w:rPr>
        <w:t>vmadcp_linkscrip</w:t>
      </w:r>
      <w:r w:rsidRPr="00414AC7">
        <w:rPr>
          <w:rFonts w:ascii="Times New Roman" w:hAnsi="Times New Roman"/>
          <w:lang w:val="en-GB"/>
        </w:rPr>
        <w:t>t</w:t>
      </w:r>
    </w:p>
    <w:p w14:paraId="23FED7A3" w14:textId="02A34FC7" w:rsidR="00115C08" w:rsidRPr="00414AC7" w:rsidRDefault="00115C08" w:rsidP="00A27CDB">
      <w:pPr>
        <w:spacing w:after="240"/>
        <w:rPr>
          <w:rFonts w:ascii="Times New Roman" w:hAnsi="Times New Roman"/>
          <w:lang w:val="en-GB"/>
        </w:rPr>
      </w:pPr>
      <w:r>
        <w:rPr>
          <w:rFonts w:ascii="Times New Roman" w:hAnsi="Times New Roman"/>
          <w:lang w:val="en-GB"/>
        </w:rPr>
        <w:t>lad_linkscript</w:t>
      </w:r>
    </w:p>
    <w:p w14:paraId="77633E18" w14:textId="7B239D42" w:rsidR="000D1CCB" w:rsidRDefault="00CE0BC2" w:rsidP="00207FA9">
      <w:pPr>
        <w:spacing w:after="240"/>
        <w:ind w:left="-284"/>
        <w:rPr>
          <w:rFonts w:ascii="Times New Roman" w:hAnsi="Times New Roman"/>
          <w:lang w:val="en-GB"/>
        </w:rPr>
      </w:pPr>
      <w:r>
        <w:rPr>
          <w:rFonts w:ascii="Times New Roman" w:hAnsi="Times New Roman"/>
          <w:lang w:val="en-GB"/>
        </w:rPr>
        <w:t>v</w:t>
      </w:r>
      <w:r w:rsidR="000D1CCB">
        <w:rPr>
          <w:rFonts w:ascii="Times New Roman" w:hAnsi="Times New Roman"/>
          <w:lang w:val="en-GB"/>
        </w:rPr>
        <w:t>) Edit template files</w:t>
      </w:r>
      <w:r w:rsidR="005F1B66">
        <w:rPr>
          <w:rFonts w:ascii="Times New Roman" w:hAnsi="Times New Roman"/>
          <w:lang w:val="en-GB"/>
        </w:rPr>
        <w:t xml:space="preserve"> in templates/</w:t>
      </w:r>
    </w:p>
    <w:p w14:paraId="7B6FA7AD" w14:textId="5F344C30" w:rsidR="00C67C4A" w:rsidRDefault="000D1CCB" w:rsidP="001612F9">
      <w:pPr>
        <w:spacing w:after="240"/>
        <w:rPr>
          <w:rFonts w:ascii="Times New Roman" w:hAnsi="Times New Roman"/>
          <w:lang w:val="en-GB"/>
        </w:rPr>
      </w:pPr>
      <w:r>
        <w:rPr>
          <w:rFonts w:ascii="Times New Roman" w:hAnsi="Times New Roman"/>
          <w:lang w:val="en-GB"/>
        </w:rPr>
        <w:t xml:space="preserve">Template files are used to control lists of variables within scripts. They include </w:t>
      </w:r>
      <w:r w:rsidR="00C40746">
        <w:rPr>
          <w:rFonts w:ascii="Times New Roman" w:hAnsi="Times New Roman"/>
          <w:lang w:val="en-GB"/>
        </w:rPr>
        <w:t>ctd_</w:t>
      </w:r>
      <w:r w:rsidR="005F0C6C">
        <w:rPr>
          <w:rFonts w:ascii="Times New Roman" w:hAnsi="Times New Roman"/>
          <w:lang w:val="en-GB"/>
        </w:rPr>
        <w:t>rename</w:t>
      </w:r>
      <w:r w:rsidR="00C40746">
        <w:rPr>
          <w:rFonts w:ascii="Times New Roman" w:hAnsi="Times New Roman"/>
          <w:lang w:val="en-GB"/>
        </w:rPr>
        <w:t xml:space="preserve">list.csv, sam_varlist.csv, dcs_varlist.csv, </w:t>
      </w:r>
      <w:r w:rsidR="00812035">
        <w:rPr>
          <w:rFonts w:ascii="Times New Roman" w:hAnsi="Times New Roman"/>
          <w:lang w:val="en-GB"/>
        </w:rPr>
        <w:t xml:space="preserve">and </w:t>
      </w:r>
      <w:r w:rsidR="00070D8A">
        <w:rPr>
          <w:rFonts w:ascii="Times New Roman" w:hAnsi="Times New Roman"/>
          <w:lang w:val="en-GB"/>
        </w:rPr>
        <w:t xml:space="preserve">cchdo_varlist.csv and </w:t>
      </w:r>
      <w:r w:rsidR="00812035">
        <w:rPr>
          <w:rFonts w:ascii="Times New Roman" w:hAnsi="Times New Roman"/>
          <w:lang w:val="en-GB"/>
        </w:rPr>
        <w:t>cchdo_ctd_</w:t>
      </w:r>
      <w:r w:rsidR="00070D8A">
        <w:rPr>
          <w:rFonts w:ascii="Times New Roman" w:hAnsi="Times New Roman"/>
          <w:lang w:val="en-GB"/>
        </w:rPr>
        <w:t>varlist.csv</w:t>
      </w:r>
      <w:r w:rsidR="00812035">
        <w:rPr>
          <w:rFonts w:ascii="Times New Roman" w:hAnsi="Times New Roman"/>
          <w:lang w:val="en-GB"/>
        </w:rPr>
        <w:t xml:space="preserve"> </w:t>
      </w:r>
      <w:r w:rsidR="00C40746">
        <w:rPr>
          <w:rFonts w:ascii="Times New Roman" w:hAnsi="Times New Roman"/>
          <w:lang w:val="en-GB"/>
        </w:rPr>
        <w:t xml:space="preserve">which determine lists of variables </w:t>
      </w:r>
      <w:r w:rsidR="000E5CDF">
        <w:rPr>
          <w:rFonts w:ascii="Times New Roman" w:hAnsi="Times New Roman"/>
          <w:lang w:val="en-GB"/>
        </w:rPr>
        <w:t xml:space="preserve">to be loaded </w:t>
      </w:r>
      <w:r w:rsidR="00C40746">
        <w:rPr>
          <w:rFonts w:ascii="Times New Roman" w:hAnsi="Times New Roman"/>
          <w:lang w:val="en-GB"/>
        </w:rPr>
        <w:t>for CTD, bottl</w:t>
      </w:r>
      <w:r w:rsidR="000E5CDF">
        <w:rPr>
          <w:rFonts w:ascii="Times New Roman" w:hAnsi="Times New Roman"/>
          <w:lang w:val="en-GB"/>
        </w:rPr>
        <w:t xml:space="preserve">e sample, and </w:t>
      </w:r>
      <w:r w:rsidR="00216304">
        <w:rPr>
          <w:rFonts w:ascii="Times New Roman" w:hAnsi="Times New Roman"/>
          <w:lang w:val="en-GB"/>
        </w:rPr>
        <w:t>other files</w:t>
      </w:r>
      <w:r w:rsidR="000E5CDF">
        <w:rPr>
          <w:rFonts w:ascii="Times New Roman" w:hAnsi="Times New Roman"/>
          <w:lang w:val="en-GB"/>
        </w:rPr>
        <w:t xml:space="preserve">, and how (if) they will be renamed.  </w:t>
      </w:r>
      <w:r w:rsidR="005F0C6C">
        <w:rPr>
          <w:rFonts w:ascii="Times New Roman" w:hAnsi="Times New Roman"/>
          <w:lang w:val="en-GB"/>
        </w:rPr>
        <w:t xml:space="preserve">For SCS ships, there is also the set of </w:t>
      </w:r>
      <w:r w:rsidR="00234D2B">
        <w:rPr>
          <w:rFonts w:ascii="Times New Roman" w:hAnsi="Times New Roman"/>
          <w:lang w:val="en-GB"/>
        </w:rPr>
        <w:t>scs_renamelist_</w:t>
      </w:r>
      <w:r w:rsidR="00234D2B" w:rsidRPr="005F0C6C">
        <w:rPr>
          <w:rFonts w:ascii="Times New Roman" w:hAnsi="Times New Roman"/>
          <w:i/>
          <w:lang w:val="en-GB"/>
        </w:rPr>
        <w:t>source</w:t>
      </w:r>
      <w:r w:rsidR="005F0C6C">
        <w:rPr>
          <w:rFonts w:ascii="Times New Roman" w:hAnsi="Times New Roman"/>
          <w:lang w:val="en-GB"/>
        </w:rPr>
        <w:t xml:space="preserve">.csv files. </w:t>
      </w:r>
    </w:p>
    <w:p w14:paraId="3552248B" w14:textId="76696F82" w:rsidR="00C40746" w:rsidRPr="00234D2B" w:rsidRDefault="00C40746" w:rsidP="001612F9">
      <w:pPr>
        <w:spacing w:after="240"/>
        <w:rPr>
          <w:rFonts w:ascii="Times New Roman" w:hAnsi="Times New Roman"/>
          <w:lang w:val="en-GB"/>
        </w:rPr>
      </w:pPr>
      <w:r>
        <w:rPr>
          <w:rFonts w:ascii="Times New Roman" w:hAnsi="Times New Roman"/>
          <w:lang w:val="en-GB"/>
        </w:rPr>
        <w:t>T</w:t>
      </w:r>
      <w:r w:rsidR="001612F9">
        <w:rPr>
          <w:rFonts w:ascii="Times New Roman" w:eastAsia="Times New Roman" w:hAnsi="Times New Roman"/>
        </w:rPr>
        <w:t xml:space="preserve">he list of variable names that you require </w:t>
      </w:r>
      <w:r>
        <w:rPr>
          <w:rFonts w:ascii="Times New Roman" w:eastAsia="Times New Roman" w:hAnsi="Times New Roman"/>
        </w:rPr>
        <w:t>in each file w</w:t>
      </w:r>
      <w:r w:rsidR="001612F9">
        <w:rPr>
          <w:rFonts w:ascii="Times New Roman" w:eastAsia="Times New Roman" w:hAnsi="Times New Roman"/>
        </w:rPr>
        <w:t xml:space="preserve">ill vary from cruise to cruise depending on which samples are being collected. </w:t>
      </w:r>
      <w:r>
        <w:rPr>
          <w:rFonts w:ascii="Times New Roman" w:eastAsia="Times New Roman" w:hAnsi="Times New Roman"/>
        </w:rPr>
        <w:t xml:space="preserve">The </w:t>
      </w:r>
      <w:r w:rsidR="005F0C6C">
        <w:rPr>
          <w:rFonts w:ascii="Times New Roman" w:eastAsia="Times New Roman" w:hAnsi="Times New Roman"/>
        </w:rPr>
        <w:t xml:space="preserve">ctd_, sam_, and cchdo_ template files put in place by the conf_script contain many possible variables, so in most cases you will just need to delete lines. The scs_ files may need to be edited but most likely not. </w:t>
      </w:r>
    </w:p>
    <w:p w14:paraId="276F2A45" w14:textId="77777777" w:rsidR="00C92653" w:rsidRDefault="00FB08D5" w:rsidP="00C92653">
      <w:pPr>
        <w:spacing w:after="240"/>
        <w:ind w:left="-284"/>
        <w:rPr>
          <w:rFonts w:ascii="Times New Roman" w:hAnsi="Times New Roman"/>
          <w:lang w:val="en-GB"/>
        </w:rPr>
      </w:pPr>
      <w:r>
        <w:rPr>
          <w:rFonts w:ascii="Times New Roman" w:hAnsi="Times New Roman"/>
          <w:lang w:val="en-GB"/>
        </w:rPr>
        <w:t>vi</w:t>
      </w:r>
      <w:r w:rsidR="00CE0BC2">
        <w:rPr>
          <w:rFonts w:ascii="Times New Roman" w:hAnsi="Times New Roman"/>
          <w:lang w:val="en-GB"/>
        </w:rPr>
        <w:t>i) Edit</w:t>
      </w:r>
      <w:r w:rsidR="00C92653">
        <w:rPr>
          <w:rFonts w:ascii="Times New Roman" w:hAnsi="Times New Roman"/>
          <w:lang w:val="en-GB"/>
        </w:rPr>
        <w:t xml:space="preserve"> </w:t>
      </w:r>
      <w:r>
        <w:rPr>
          <w:rFonts w:ascii="Times New Roman" w:hAnsi="Times New Roman"/>
          <w:lang w:val="en-GB"/>
        </w:rPr>
        <w:t>/local/users/pstar/cruise/data/mexec_processing/</w:t>
      </w:r>
      <w:r w:rsidR="00CE0BC2" w:rsidRPr="00FB08D5">
        <w:rPr>
          <w:rFonts w:ascii="Times New Roman" w:hAnsi="Times New Roman"/>
          <w:b/>
          <w:lang w:val="en-GB"/>
        </w:rPr>
        <w:t>m_setup</w:t>
      </w:r>
      <w:r w:rsidRPr="00FB08D5">
        <w:rPr>
          <w:rFonts w:ascii="Times New Roman" w:hAnsi="Times New Roman"/>
          <w:b/>
          <w:lang w:val="en-GB"/>
        </w:rPr>
        <w:t>.m</w:t>
      </w:r>
      <w:r w:rsidR="00C92653">
        <w:rPr>
          <w:rFonts w:ascii="Times New Roman" w:hAnsi="Times New Roman"/>
          <w:lang w:val="en-GB"/>
        </w:rPr>
        <w:t xml:space="preserve">. </w:t>
      </w:r>
    </w:p>
    <w:p w14:paraId="025D3EF6" w14:textId="29903AF9" w:rsidR="000B6C0B" w:rsidRDefault="0029038D" w:rsidP="00C67C4A">
      <w:pPr>
        <w:spacing w:after="240"/>
        <w:rPr>
          <w:rFonts w:ascii="Times New Roman" w:hAnsi="Times New Roman"/>
          <w:lang w:val="en-GB"/>
        </w:rPr>
      </w:pPr>
      <w:r>
        <w:rPr>
          <w:rFonts w:ascii="Times New Roman" w:hAnsi="Times New Roman"/>
          <w:lang w:val="en-GB"/>
        </w:rPr>
        <w:t>Most things you should need to modify are n</w:t>
      </w:r>
      <w:r w:rsidR="00553522">
        <w:rPr>
          <w:rFonts w:ascii="Times New Roman" w:hAnsi="Times New Roman"/>
          <w:lang w:val="en-GB"/>
        </w:rPr>
        <w:t>ear the top of the file,</w:t>
      </w:r>
      <w:r>
        <w:rPr>
          <w:rFonts w:ascii="Times New Roman" w:hAnsi="Times New Roman"/>
          <w:lang w:val="en-GB"/>
        </w:rPr>
        <w:t xml:space="preserve"> including cruise number, cruise string, and year </w:t>
      </w:r>
      <w:r w:rsidR="00C634E8">
        <w:rPr>
          <w:rFonts w:ascii="Times New Roman" w:hAnsi="Times New Roman"/>
          <w:lang w:val="en-GB"/>
        </w:rPr>
        <w:t>of the</w:t>
      </w:r>
      <w:r>
        <w:rPr>
          <w:rFonts w:ascii="Times New Roman" w:hAnsi="Times New Roman"/>
          <w:lang w:val="en-GB"/>
        </w:rPr>
        <w:t xml:space="preserve"> data time origin.  Two flags, “quiet” and “ssd”, determine how much information </w:t>
      </w:r>
      <w:r w:rsidR="00A76BDE">
        <w:rPr>
          <w:rFonts w:ascii="Times New Roman" w:hAnsi="Times New Roman"/>
          <w:lang w:val="en-GB"/>
        </w:rPr>
        <w:t xml:space="preserve">will be displayed to the screen. </w:t>
      </w:r>
    </w:p>
    <w:p w14:paraId="3EE1242A" w14:textId="5E353BCB" w:rsidR="00C92653" w:rsidRDefault="00C92653" w:rsidP="00C92653">
      <w:pPr>
        <w:spacing w:after="240"/>
        <w:ind w:left="-284"/>
        <w:rPr>
          <w:rFonts w:ascii="Times New Roman" w:hAnsi="Times New Roman"/>
          <w:lang w:val="en-GB"/>
        </w:rPr>
      </w:pPr>
      <w:r>
        <w:rPr>
          <w:rFonts w:ascii="Times New Roman" w:hAnsi="Times New Roman"/>
          <w:lang w:val="en-GB"/>
        </w:rPr>
        <w:t xml:space="preserve">viii) If necessary, edit: </w:t>
      </w:r>
    </w:p>
    <w:p w14:paraId="10856B42" w14:textId="3AF055E9" w:rsidR="00FB08D5" w:rsidRDefault="00C92653" w:rsidP="0029038D">
      <w:pPr>
        <w:spacing w:after="240"/>
        <w:rPr>
          <w:rFonts w:ascii="Times New Roman" w:hAnsi="Times New Roman"/>
          <w:lang w:val="en-GB"/>
        </w:rPr>
      </w:pPr>
      <w:r>
        <w:rPr>
          <w:rFonts w:ascii="Times New Roman" w:hAnsi="Times New Roman"/>
          <w:lang w:val="en-GB"/>
        </w:rPr>
        <w:t>a</w:t>
      </w:r>
      <w:r w:rsidR="00FB08D5">
        <w:rPr>
          <w:rFonts w:ascii="Times New Roman" w:hAnsi="Times New Roman"/>
          <w:lang w:val="en-GB"/>
        </w:rPr>
        <w:t>) /local/users/pstar/cruise/sw/mexec_v3/source/mtechsas/</w:t>
      </w:r>
      <w:r w:rsidR="00FB08D5" w:rsidRPr="00FB08D5">
        <w:rPr>
          <w:rFonts w:ascii="Times New Roman" w:hAnsi="Times New Roman"/>
          <w:b/>
          <w:lang w:val="en-GB"/>
        </w:rPr>
        <w:t>mtnames.m</w:t>
      </w:r>
      <w:r w:rsidR="00FB08D5">
        <w:rPr>
          <w:rFonts w:ascii="Times New Roman" w:hAnsi="Times New Roman"/>
          <w:lang w:val="en-GB"/>
        </w:rPr>
        <w:t xml:space="preserve"> (for TECHSAS) or /local/users/pstar/cruise/sw/mexec_v3/source/mscs/</w:t>
      </w:r>
      <w:r w:rsidR="00FB08D5" w:rsidRPr="00FB08D5">
        <w:rPr>
          <w:rFonts w:ascii="Times New Roman" w:hAnsi="Times New Roman"/>
          <w:b/>
          <w:lang w:val="en-GB"/>
        </w:rPr>
        <w:t>msnames.m</w:t>
      </w:r>
      <w:r w:rsidR="00FB08D5">
        <w:rPr>
          <w:rFonts w:ascii="Times New Roman" w:hAnsi="Times New Roman"/>
          <w:lang w:val="en-GB"/>
        </w:rPr>
        <w:t xml:space="preserve"> (for SCS): </w:t>
      </w:r>
      <w:r w:rsidR="009E74C5">
        <w:rPr>
          <w:rFonts w:ascii="Times New Roman" w:hAnsi="Times New Roman"/>
          <w:lang w:val="en-GB"/>
        </w:rPr>
        <w:t>add lines</w:t>
      </w:r>
      <w:r w:rsidR="00FB08D5">
        <w:rPr>
          <w:rFonts w:ascii="Times New Roman" w:hAnsi="Times New Roman"/>
          <w:lang w:val="en-GB"/>
        </w:rPr>
        <w:t xml:space="preserve">, or uncomment/comment out duplicate lines, to reflect the stream names available on your cruise. </w:t>
      </w:r>
      <w:r w:rsidR="00414AC7">
        <w:rPr>
          <w:rFonts w:ascii="Times New Roman" w:hAnsi="Times New Roman"/>
          <w:lang w:val="en-GB"/>
        </w:rPr>
        <w:t xml:space="preserve">If adding a new type of stream you can decide on the Mexec abbreviation. </w:t>
      </w:r>
    </w:p>
    <w:p w14:paraId="664708CE" w14:textId="279AFE75" w:rsidR="00CE0012" w:rsidRDefault="00C92653" w:rsidP="0029038D">
      <w:pPr>
        <w:spacing w:after="240"/>
        <w:rPr>
          <w:rFonts w:ascii="Times New Roman" w:hAnsi="Times New Roman"/>
          <w:lang w:val="en-GB"/>
        </w:rPr>
      </w:pPr>
      <w:r>
        <w:rPr>
          <w:rFonts w:ascii="Times New Roman" w:hAnsi="Times New Roman"/>
          <w:lang w:val="en-GB"/>
        </w:rPr>
        <w:t>b</w:t>
      </w:r>
      <w:r w:rsidR="00CE0BC2">
        <w:rPr>
          <w:rFonts w:ascii="Times New Roman" w:hAnsi="Times New Roman"/>
          <w:lang w:val="en-GB"/>
        </w:rPr>
        <w:t xml:space="preserve">) </w:t>
      </w:r>
      <w:r w:rsidR="00FB08D5">
        <w:rPr>
          <w:rFonts w:ascii="Times New Roman" w:hAnsi="Times New Roman"/>
          <w:lang w:val="en-GB"/>
        </w:rPr>
        <w:t>/local/users/pstar/cruise/data/mexec_processing/</w:t>
      </w:r>
      <w:r w:rsidR="00CE0012" w:rsidRPr="00FB08D5">
        <w:rPr>
          <w:rFonts w:ascii="Times New Roman" w:hAnsi="Times New Roman"/>
          <w:b/>
          <w:lang w:val="en-GB"/>
        </w:rPr>
        <w:t>m_setudi</w:t>
      </w:r>
      <w:r w:rsidR="00CE0BC2" w:rsidRPr="00FB08D5">
        <w:rPr>
          <w:rFonts w:ascii="Times New Roman" w:hAnsi="Times New Roman"/>
          <w:b/>
          <w:lang w:val="en-GB"/>
        </w:rPr>
        <w:t>r</w:t>
      </w:r>
      <w:r w:rsidR="00FB08D5" w:rsidRPr="00FB08D5">
        <w:rPr>
          <w:rFonts w:ascii="Times New Roman" w:hAnsi="Times New Roman"/>
          <w:b/>
          <w:lang w:val="en-GB"/>
        </w:rPr>
        <w:t>.m</w:t>
      </w:r>
      <w:r w:rsidR="00414AC7">
        <w:rPr>
          <w:rFonts w:ascii="Times New Roman" w:hAnsi="Times New Roman"/>
          <w:lang w:val="en-GB"/>
        </w:rPr>
        <w:t xml:space="preserve">: </w:t>
      </w:r>
      <w:r w:rsidR="007524C5">
        <w:rPr>
          <w:rFonts w:ascii="Times New Roman" w:hAnsi="Times New Roman"/>
          <w:lang w:val="en-GB"/>
        </w:rPr>
        <w:t xml:space="preserve">if you added new Mexec stream </w:t>
      </w:r>
      <w:r w:rsidR="007524C5" w:rsidRPr="00C634E8">
        <w:rPr>
          <w:rFonts w:ascii="Times New Roman" w:hAnsi="Times New Roman"/>
          <w:u w:val="single"/>
          <w:lang w:val="en-GB"/>
        </w:rPr>
        <w:t>abbreviations</w:t>
      </w:r>
      <w:r w:rsidR="007524C5">
        <w:rPr>
          <w:rFonts w:ascii="Times New Roman" w:hAnsi="Times New Roman"/>
          <w:lang w:val="en-GB"/>
        </w:rPr>
        <w:t xml:space="preserve"> to </w:t>
      </w:r>
      <w:r w:rsidR="007524C5" w:rsidRPr="007524C5">
        <w:rPr>
          <w:rFonts w:ascii="Times New Roman" w:hAnsi="Times New Roman"/>
          <w:b/>
          <w:lang w:val="en-GB"/>
        </w:rPr>
        <w:t>mtnames.m</w:t>
      </w:r>
      <w:r w:rsidR="007524C5">
        <w:rPr>
          <w:rFonts w:ascii="Times New Roman" w:hAnsi="Times New Roman"/>
          <w:lang w:val="en-GB"/>
        </w:rPr>
        <w:t>/</w:t>
      </w:r>
      <w:r w:rsidR="007524C5" w:rsidRPr="007524C5">
        <w:rPr>
          <w:rFonts w:ascii="Times New Roman" w:hAnsi="Times New Roman"/>
          <w:b/>
          <w:lang w:val="en-GB"/>
        </w:rPr>
        <w:t>msnames.m</w:t>
      </w:r>
      <w:r w:rsidR="00414AC7">
        <w:rPr>
          <w:rFonts w:ascii="Times New Roman" w:hAnsi="Times New Roman"/>
          <w:lang w:val="en-GB"/>
        </w:rPr>
        <w:t xml:space="preserve"> (</w:t>
      </w:r>
      <w:r w:rsidR="007524C5">
        <w:rPr>
          <w:rFonts w:ascii="Times New Roman" w:hAnsi="Times New Roman"/>
          <w:lang w:val="en-GB"/>
        </w:rPr>
        <w:t>not just new TECHSAS/SCS stream names</w:t>
      </w:r>
      <w:r w:rsidR="00414AC7">
        <w:rPr>
          <w:rFonts w:ascii="Times New Roman" w:hAnsi="Times New Roman"/>
          <w:lang w:val="en-GB"/>
        </w:rPr>
        <w:t>), add them</w:t>
      </w:r>
      <w:r w:rsidR="007524C5">
        <w:rPr>
          <w:rFonts w:ascii="Times New Roman" w:hAnsi="Times New Roman"/>
          <w:lang w:val="en-GB"/>
        </w:rPr>
        <w:t xml:space="preserve"> and the directories where you wish those streams to be processed</w:t>
      </w:r>
      <w:r w:rsidR="00CE0BC2">
        <w:rPr>
          <w:rFonts w:ascii="Times New Roman" w:hAnsi="Times New Roman"/>
          <w:lang w:val="en-GB"/>
        </w:rPr>
        <w:t xml:space="preserve"> </w:t>
      </w:r>
      <w:r w:rsidR="00414AC7">
        <w:rPr>
          <w:rFonts w:ascii="Times New Roman" w:hAnsi="Times New Roman"/>
          <w:lang w:val="en-GB"/>
        </w:rPr>
        <w:t xml:space="preserve">to the list in </w:t>
      </w:r>
      <w:r w:rsidR="00414AC7" w:rsidRPr="00414AC7">
        <w:rPr>
          <w:rFonts w:ascii="Times New Roman" w:hAnsi="Times New Roman"/>
          <w:b/>
          <w:lang w:val="en-GB"/>
        </w:rPr>
        <w:t>m_setudir.m</w:t>
      </w:r>
      <w:r w:rsidR="00C634E8">
        <w:rPr>
          <w:rFonts w:ascii="Times New Roman" w:hAnsi="Times New Roman"/>
          <w:lang w:val="en-GB"/>
        </w:rPr>
        <w:t>. In any case</w:t>
      </w:r>
      <w:r w:rsidR="00414AC7">
        <w:rPr>
          <w:rFonts w:ascii="Times New Roman" w:hAnsi="Times New Roman"/>
          <w:lang w:val="en-GB"/>
        </w:rPr>
        <w:t xml:space="preserve"> you may need to uncomment/comment out newly relevant/irrelevant lines.  </w:t>
      </w:r>
    </w:p>
    <w:p w14:paraId="19555109" w14:textId="7D63269B" w:rsidR="0008052B" w:rsidRDefault="0008052B" w:rsidP="0029038D">
      <w:pPr>
        <w:spacing w:after="240"/>
        <w:rPr>
          <w:rFonts w:ascii="Times New Roman" w:hAnsi="Times New Roman"/>
          <w:lang w:val="en-GB"/>
        </w:rPr>
      </w:pPr>
      <w:r>
        <w:rPr>
          <w:rFonts w:ascii="Times New Roman" w:hAnsi="Times New Roman"/>
          <w:lang w:val="en-GB"/>
        </w:rPr>
        <w:t>Note: if new underway streams become available duri</w:t>
      </w:r>
      <w:r w:rsidR="00C634E8">
        <w:rPr>
          <w:rFonts w:ascii="Times New Roman" w:hAnsi="Times New Roman"/>
          <w:lang w:val="en-GB"/>
        </w:rPr>
        <w:t xml:space="preserve">ng the cruise, </w:t>
      </w:r>
      <w:r>
        <w:rPr>
          <w:rFonts w:ascii="Times New Roman" w:hAnsi="Times New Roman"/>
          <w:lang w:val="en-GB"/>
        </w:rPr>
        <w:t>remove /local/users/pstar/cruise/data/mexec_processing/</w:t>
      </w:r>
      <w:r w:rsidRPr="0008052B">
        <w:rPr>
          <w:rFonts w:ascii="Times New Roman" w:hAnsi="Times New Roman"/>
          <w:b/>
          <w:lang w:val="en-GB"/>
        </w:rPr>
        <w:t>m_udirs.m</w:t>
      </w:r>
      <w:r>
        <w:rPr>
          <w:rFonts w:ascii="Times New Roman" w:hAnsi="Times New Roman"/>
          <w:lang w:val="en-GB"/>
        </w:rPr>
        <w:t xml:space="preserve"> and regenerate it, and the new directories, by running </w:t>
      </w:r>
      <w:r w:rsidRPr="0008052B">
        <w:rPr>
          <w:rFonts w:ascii="Times New Roman" w:hAnsi="Times New Roman"/>
          <w:b/>
          <w:lang w:val="en-GB"/>
        </w:rPr>
        <w:t>m_setup.m</w:t>
      </w:r>
      <w:r>
        <w:rPr>
          <w:rFonts w:ascii="Times New Roman" w:hAnsi="Times New Roman"/>
          <w:lang w:val="en-GB"/>
        </w:rPr>
        <w:t xml:space="preserve">.  </w:t>
      </w:r>
    </w:p>
    <w:p w14:paraId="7C27E6C1" w14:textId="16353DA2" w:rsidR="00CE0BC2" w:rsidRDefault="00CE0BC2" w:rsidP="0029038D">
      <w:pPr>
        <w:spacing w:after="240"/>
        <w:rPr>
          <w:ins w:id="0" w:author="yfiring" w:date="2017-03-10T11:26:00Z"/>
          <w:rFonts w:ascii="Times New Roman" w:eastAsia="Times New Roman" w:hAnsi="Times New Roman"/>
        </w:rPr>
      </w:pPr>
      <w:r>
        <w:rPr>
          <w:rFonts w:ascii="Times New Roman" w:hAnsi="Times New Roman"/>
          <w:lang w:val="en-GB"/>
        </w:rPr>
        <w:t xml:space="preserve">c) </w:t>
      </w:r>
      <w:r w:rsidR="00414AC7">
        <w:rPr>
          <w:rFonts w:ascii="Times New Roman" w:hAnsi="Times New Roman"/>
          <w:lang w:val="en-GB"/>
        </w:rPr>
        <w:t>/local/users/pstar/cruise/data/mexec_processing/</w:t>
      </w:r>
      <w:r w:rsidRPr="00414AC7">
        <w:rPr>
          <w:rFonts w:ascii="Times New Roman" w:hAnsi="Times New Roman"/>
          <w:b/>
          <w:lang w:val="en-GB"/>
        </w:rPr>
        <w:t>mcvars_list</w:t>
      </w:r>
      <w:r w:rsidR="00414AC7" w:rsidRPr="00414AC7">
        <w:rPr>
          <w:rFonts w:ascii="Times New Roman" w:hAnsi="Times New Roman"/>
          <w:b/>
          <w:lang w:val="en-GB"/>
        </w:rPr>
        <w:t>.m</w:t>
      </w:r>
      <w:r>
        <w:rPr>
          <w:rFonts w:ascii="Times New Roman" w:hAnsi="Times New Roman"/>
          <w:lang w:val="en-GB"/>
        </w:rPr>
        <w:t xml:space="preserve">: </w:t>
      </w:r>
      <w:r w:rsidR="00880FDA">
        <w:rPr>
          <w:rFonts w:ascii="Times New Roman" w:hAnsi="Times New Roman"/>
          <w:lang w:val="en-GB"/>
        </w:rPr>
        <w:t>make sure the two lists in this file</w:t>
      </w:r>
      <w:r>
        <w:rPr>
          <w:rFonts w:ascii="Times New Roman" w:hAnsi="Times New Roman"/>
          <w:lang w:val="en-GB"/>
        </w:rPr>
        <w:t xml:space="preserve"> </w:t>
      </w:r>
      <w:r w:rsidR="00880FDA">
        <w:rPr>
          <w:rFonts w:ascii="Times New Roman" w:hAnsi="Times New Roman"/>
          <w:lang w:val="en-GB"/>
        </w:rPr>
        <w:t>include</w:t>
      </w:r>
      <w:r w:rsidR="00C92653">
        <w:rPr>
          <w:rFonts w:ascii="Times New Roman" w:hAnsi="Times New Roman"/>
          <w:lang w:val="en-GB"/>
        </w:rPr>
        <w:t xml:space="preserve"> all the variables you want to carry through CTD processing and sample comparison</w:t>
      </w:r>
      <w:r w:rsidR="00880FDA">
        <w:rPr>
          <w:rFonts w:ascii="Times New Roman" w:hAnsi="Times New Roman"/>
          <w:lang w:val="en-GB"/>
        </w:rPr>
        <w:t>, respectively</w:t>
      </w:r>
      <w:r w:rsidR="00C92653">
        <w:rPr>
          <w:rFonts w:ascii="Times New Roman" w:hAnsi="Times New Roman"/>
          <w:lang w:val="en-GB"/>
        </w:rPr>
        <w:t xml:space="preserve">. </w:t>
      </w:r>
      <w:r w:rsidR="002704A3">
        <w:rPr>
          <w:rFonts w:ascii="Times New Roman" w:hAnsi="Times New Roman"/>
          <w:lang w:val="en-GB"/>
        </w:rPr>
        <w:t>It is not necessary to comment out v</w:t>
      </w:r>
      <w:r w:rsidR="00C92653">
        <w:rPr>
          <w:rFonts w:ascii="Times New Roman" w:hAnsi="Times New Roman"/>
          <w:lang w:val="en-GB"/>
        </w:rPr>
        <w:t xml:space="preserve">ariables </w:t>
      </w:r>
      <w:r w:rsidR="002704A3">
        <w:rPr>
          <w:rFonts w:ascii="Times New Roman" w:hAnsi="Times New Roman"/>
          <w:lang w:val="en-GB"/>
        </w:rPr>
        <w:t>you don’t have</w:t>
      </w:r>
      <w:r w:rsidR="00C92653">
        <w:rPr>
          <w:rFonts w:ascii="Times New Roman" w:hAnsi="Times New Roman"/>
          <w:lang w:val="en-GB"/>
        </w:rPr>
        <w:t xml:space="preserve">. </w:t>
      </w:r>
    </w:p>
    <w:p w14:paraId="62AF8226" w14:textId="4DDC9A45" w:rsidR="007277C5" w:rsidRDefault="0008052B" w:rsidP="007277C5">
      <w:pPr>
        <w:spacing w:after="240"/>
        <w:ind w:left="-284"/>
        <w:rPr>
          <w:rFonts w:ascii="Times New Roman" w:hAnsi="Times New Roman"/>
          <w:lang w:val="en-GB"/>
        </w:rPr>
      </w:pPr>
      <w:r>
        <w:rPr>
          <w:rFonts w:ascii="Times New Roman" w:hAnsi="Times New Roman"/>
          <w:lang w:val="en-GB"/>
        </w:rPr>
        <w:t xml:space="preserve">ix) Generate a cruise-specific options file, </w:t>
      </w:r>
      <w:r w:rsidR="007277C5">
        <w:rPr>
          <w:rFonts w:ascii="Times New Roman" w:hAnsi="Times New Roman"/>
          <w:lang w:val="en-GB"/>
        </w:rPr>
        <w:t xml:space="preserve"> /local/users/pstar/cruise/data/mexec_processing/cruise_options/</w:t>
      </w:r>
      <w:r w:rsidR="007277C5" w:rsidRPr="007277C5">
        <w:rPr>
          <w:rFonts w:ascii="Times New Roman" w:hAnsi="Times New Roman"/>
          <w:b/>
          <w:lang w:val="en-GB"/>
        </w:rPr>
        <w:t>opt_</w:t>
      </w:r>
      <w:r w:rsidR="007277C5" w:rsidRPr="007277C5">
        <w:rPr>
          <w:rFonts w:ascii="Times New Roman" w:hAnsi="Times New Roman"/>
          <w:b/>
          <w:i/>
          <w:lang w:val="en-GB"/>
        </w:rPr>
        <w:t>cruise</w:t>
      </w:r>
      <w:r w:rsidR="007277C5" w:rsidRPr="007277C5">
        <w:rPr>
          <w:rFonts w:ascii="Times New Roman" w:hAnsi="Times New Roman"/>
          <w:b/>
          <w:lang w:val="en-GB"/>
        </w:rPr>
        <w:t>.m</w:t>
      </w:r>
      <w:r w:rsidR="00AF4488" w:rsidRPr="00AF4488">
        <w:rPr>
          <w:rFonts w:ascii="Times New Roman" w:hAnsi="Times New Roman"/>
          <w:lang w:val="en-GB"/>
        </w:rPr>
        <w:t>,</w:t>
      </w:r>
      <w:r w:rsidR="007277C5">
        <w:rPr>
          <w:rFonts w:ascii="Times New Roman" w:hAnsi="Times New Roman"/>
          <w:lang w:val="en-GB"/>
        </w:rPr>
        <w:t xml:space="preserve"> for your cruise, following </w:t>
      </w:r>
      <w:r w:rsidR="007277C5" w:rsidRPr="007277C5">
        <w:rPr>
          <w:rFonts w:ascii="Times New Roman" w:hAnsi="Times New Roman"/>
          <w:b/>
          <w:lang w:val="en-GB"/>
        </w:rPr>
        <w:t>get_cropt.m</w:t>
      </w:r>
      <w:r w:rsidR="007277C5">
        <w:rPr>
          <w:rFonts w:ascii="Times New Roman" w:hAnsi="Times New Roman"/>
          <w:lang w:val="en-GB"/>
        </w:rPr>
        <w:t xml:space="preserve"> as well as </w:t>
      </w:r>
      <w:r>
        <w:rPr>
          <w:rFonts w:ascii="Times New Roman" w:hAnsi="Times New Roman"/>
          <w:lang w:val="en-GB"/>
        </w:rPr>
        <w:t xml:space="preserve">the </w:t>
      </w:r>
      <w:r w:rsidR="007277C5">
        <w:rPr>
          <w:rFonts w:ascii="Times New Roman" w:hAnsi="Times New Roman"/>
          <w:lang w:val="en-GB"/>
        </w:rPr>
        <w:t>other files in that d</w:t>
      </w:r>
      <w:r>
        <w:rPr>
          <w:rFonts w:ascii="Times New Roman" w:hAnsi="Times New Roman"/>
          <w:lang w:val="en-GB"/>
        </w:rPr>
        <w:t>irectory</w:t>
      </w:r>
      <w:r w:rsidR="007277C5">
        <w:rPr>
          <w:rFonts w:ascii="Times New Roman" w:hAnsi="Times New Roman"/>
          <w:lang w:val="en-GB"/>
        </w:rPr>
        <w:t xml:space="preserve"> for guidance on format and o</w:t>
      </w:r>
      <w:r>
        <w:rPr>
          <w:rFonts w:ascii="Times New Roman" w:hAnsi="Times New Roman"/>
          <w:lang w:val="en-GB"/>
        </w:rPr>
        <w:t>ptions.  A l</w:t>
      </w:r>
      <w:r w:rsidR="007277C5">
        <w:rPr>
          <w:rFonts w:ascii="Times New Roman" w:hAnsi="Times New Roman"/>
          <w:lang w:val="en-GB"/>
        </w:rPr>
        <w:t xml:space="preserve">ist of scripts with cruise-specific options is also given in Appendix C. </w:t>
      </w:r>
    </w:p>
    <w:p w14:paraId="3F8A6800" w14:textId="4BDBE67C" w:rsidR="00FB08D5" w:rsidRDefault="007277C5" w:rsidP="007277C5">
      <w:pPr>
        <w:spacing w:after="240"/>
        <w:ind w:left="-284"/>
        <w:rPr>
          <w:rFonts w:ascii="Times New Roman" w:hAnsi="Times New Roman"/>
          <w:lang w:val="en-GB"/>
        </w:rPr>
      </w:pPr>
      <w:r>
        <w:rPr>
          <w:rFonts w:ascii="Times New Roman" w:hAnsi="Times New Roman"/>
          <w:lang w:val="en-GB"/>
        </w:rPr>
        <w:t>x</w:t>
      </w:r>
      <w:r w:rsidR="00FB08D5">
        <w:rPr>
          <w:rFonts w:ascii="Times New Roman" w:hAnsi="Times New Roman"/>
          <w:lang w:val="en-GB"/>
        </w:rPr>
        <w:t>) Add /local/users/pstar/cruise/data/mexec_processing (or the equivalent) to your Matlab path in your startup.m</w:t>
      </w:r>
      <w:r w:rsidR="000B28C5">
        <w:rPr>
          <w:rFonts w:ascii="Times New Roman" w:hAnsi="Times New Roman"/>
          <w:lang w:val="en-GB"/>
        </w:rPr>
        <w:t xml:space="preserve"> (this is found in your home directory/matlab/).  </w:t>
      </w:r>
    </w:p>
    <w:p w14:paraId="30B69C7E" w14:textId="2317218F" w:rsidR="00680B04" w:rsidRDefault="00FB08D5" w:rsidP="00680B04">
      <w:pPr>
        <w:spacing w:after="240"/>
        <w:ind w:left="-284"/>
        <w:rPr>
          <w:rFonts w:ascii="Times New Roman" w:eastAsia="Times New Roman" w:hAnsi="Times New Roman"/>
        </w:rPr>
      </w:pPr>
      <w:r>
        <w:rPr>
          <w:rFonts w:ascii="Times New Roman" w:eastAsia="Times New Roman" w:hAnsi="Times New Roman"/>
        </w:rPr>
        <w:t>x</w:t>
      </w:r>
      <w:r w:rsidR="00AF4488">
        <w:rPr>
          <w:rFonts w:ascii="Times New Roman" w:eastAsia="Times New Roman" w:hAnsi="Times New Roman"/>
        </w:rPr>
        <w:t>i</w:t>
      </w:r>
      <w:r w:rsidR="00680B04">
        <w:rPr>
          <w:rFonts w:ascii="Times New Roman" w:eastAsia="Times New Roman" w:hAnsi="Times New Roman"/>
        </w:rPr>
        <w:t>) Create a csv file of Niskin bottle firing information, bot_</w:t>
      </w:r>
      <w:r w:rsidR="00680B04" w:rsidRPr="00A27CDB">
        <w:rPr>
          <w:rFonts w:ascii="Times New Roman" w:eastAsia="Times New Roman" w:hAnsi="Times New Roman"/>
          <w:i/>
        </w:rPr>
        <w:t>cruise</w:t>
      </w:r>
      <w:r w:rsidR="00680B04">
        <w:rPr>
          <w:rFonts w:ascii="Times New Roman" w:eastAsia="Times New Roman" w:hAnsi="Times New Roman"/>
        </w:rPr>
        <w:t xml:space="preserve">_01.csv in /local/users/pstar/cruise/data/ctd/ASCII_FILES/. </w:t>
      </w:r>
    </w:p>
    <w:p w14:paraId="496F3248" w14:textId="77777777" w:rsidR="00AF4488" w:rsidRDefault="00680B04" w:rsidP="00AF4488">
      <w:pPr>
        <w:spacing w:after="240"/>
        <w:rPr>
          <w:rFonts w:ascii="Times New Roman" w:eastAsia="Times New Roman" w:hAnsi="Times New Roman"/>
        </w:rPr>
      </w:pPr>
      <w:r>
        <w:rPr>
          <w:rFonts w:ascii="Times New Roman" w:eastAsia="Times New Roman" w:hAnsi="Times New Roman"/>
        </w:rPr>
        <w:t>It may be easiest to create a file with all bottles for each planned station set to flag 2 (no problems noted), to be edited after each cast when bottles are either not fired (flag 9), or don’t trip correctly (flag 4) etc.</w:t>
      </w:r>
      <w:r w:rsidR="00F84788">
        <w:rPr>
          <w:rFonts w:ascii="Times New Roman" w:eastAsia="Times New Roman" w:hAnsi="Times New Roman"/>
        </w:rPr>
        <w:t xml:space="preserve"> (refer to the WOCE hydro flags table)</w:t>
      </w:r>
      <w:r>
        <w:rPr>
          <w:rFonts w:ascii="Times New Roman" w:eastAsia="Times New Roman" w:hAnsi="Times New Roman"/>
        </w:rPr>
        <w:t xml:space="preserve">; or you can add lines to the file as casts are conducted. </w:t>
      </w:r>
    </w:p>
    <w:p w14:paraId="4BF7693A" w14:textId="49E8CAFF" w:rsidR="0006185A" w:rsidRPr="0008052B" w:rsidRDefault="00450355" w:rsidP="00AF4488">
      <w:pPr>
        <w:spacing w:after="240"/>
        <w:ind w:left="-567"/>
        <w:rPr>
          <w:rFonts w:ascii="Times New Roman" w:eastAsia="Times New Roman" w:hAnsi="Times New Roman"/>
        </w:rPr>
      </w:pPr>
      <w:r>
        <w:rPr>
          <w:rFonts w:ascii="Times New Roman" w:hAnsi="Times New Roman"/>
          <w:b/>
        </w:rPr>
        <w:br w:type="page"/>
      </w:r>
      <w:r w:rsidR="0006185A" w:rsidRPr="003C1B8B">
        <w:rPr>
          <w:rFonts w:ascii="Times New Roman" w:hAnsi="Times New Roman"/>
          <w:b/>
        </w:rPr>
        <w:t xml:space="preserve">3. CTD </w:t>
      </w:r>
      <w:r w:rsidR="00553522">
        <w:rPr>
          <w:rFonts w:ascii="Times New Roman" w:hAnsi="Times New Roman"/>
          <w:b/>
        </w:rPr>
        <w:t xml:space="preserve">data </w:t>
      </w:r>
      <w:r w:rsidR="0006185A" w:rsidRPr="003C1B8B">
        <w:rPr>
          <w:rFonts w:ascii="Times New Roman" w:hAnsi="Times New Roman"/>
          <w:b/>
        </w:rPr>
        <w:t>and Niskin Bottle Sample data</w:t>
      </w:r>
    </w:p>
    <w:p w14:paraId="6D8CC350" w14:textId="639513D2" w:rsidR="0006185A" w:rsidRDefault="00F92274" w:rsidP="0097401E">
      <w:pPr>
        <w:spacing w:after="240"/>
        <w:ind w:left="-284"/>
        <w:rPr>
          <w:rFonts w:ascii="Times New Roman" w:eastAsia="Times New Roman" w:hAnsi="Times New Roman"/>
        </w:rPr>
      </w:pPr>
      <w:r>
        <w:rPr>
          <w:rFonts w:ascii="Times New Roman" w:eastAsia="Times New Roman" w:hAnsi="Times New Roman"/>
          <w:b/>
          <w:bCs/>
        </w:rPr>
        <w:t xml:space="preserve">3.1 Sea Bird data acquisition and </w:t>
      </w:r>
      <w:r w:rsidR="0006185A">
        <w:rPr>
          <w:rFonts w:ascii="Times New Roman" w:eastAsia="Times New Roman" w:hAnsi="Times New Roman"/>
          <w:b/>
          <w:bCs/>
        </w:rPr>
        <w:t>processing</w:t>
      </w:r>
    </w:p>
    <w:p w14:paraId="4C2DCDD2" w14:textId="2C57E55A" w:rsidR="0006185A" w:rsidRPr="005D15CA" w:rsidRDefault="00F92274" w:rsidP="0097401E">
      <w:pPr>
        <w:spacing w:after="240"/>
        <w:ind w:left="-142"/>
        <w:rPr>
          <w:rFonts w:ascii="Times New Roman" w:eastAsia="Times New Roman" w:hAnsi="Times New Roman"/>
          <w:b/>
        </w:rPr>
      </w:pPr>
      <w:r>
        <w:rPr>
          <w:rFonts w:ascii="Times New Roman" w:eastAsia="Times New Roman" w:hAnsi="Times New Roman"/>
          <w:b/>
        </w:rPr>
        <w:t xml:space="preserve">3.1.1 </w:t>
      </w:r>
      <w:r w:rsidR="0006185A" w:rsidRPr="005D15CA">
        <w:rPr>
          <w:rFonts w:ascii="Times New Roman" w:eastAsia="Times New Roman" w:hAnsi="Times New Roman"/>
          <w:b/>
        </w:rPr>
        <w:t>Preparation at the start of the cruise</w:t>
      </w:r>
    </w:p>
    <w:p w14:paraId="143DD193" w14:textId="138EF991" w:rsidR="0006185A" w:rsidRDefault="0006185A" w:rsidP="00426E7F">
      <w:pPr>
        <w:spacing w:after="240"/>
        <w:rPr>
          <w:rFonts w:ascii="Times New Roman" w:eastAsia="Times New Roman" w:hAnsi="Times New Roman"/>
        </w:rPr>
      </w:pPr>
      <w:r>
        <w:rPr>
          <w:rFonts w:ascii="Times New Roman" w:eastAsia="Times New Roman" w:hAnsi="Times New Roman"/>
        </w:rPr>
        <w:t xml:space="preserve">The first step is to select the SBE output variables.  It </w:t>
      </w:r>
      <w:r w:rsidRPr="00371C16">
        <w:rPr>
          <w:rFonts w:ascii="Times New Roman" w:eastAsia="Times New Roman" w:hAnsi="Times New Roman"/>
        </w:rPr>
        <w:t>is essential that the output variables include</w:t>
      </w:r>
      <w:r>
        <w:rPr>
          <w:rFonts w:ascii="Times New Roman" w:eastAsia="Times New Roman" w:hAnsi="Times New Roman"/>
        </w:rPr>
        <w:t xml:space="preserve"> scan and pressure temperature.  </w:t>
      </w:r>
      <w:r w:rsidR="00003B63">
        <w:rPr>
          <w:rFonts w:ascii="Times New Roman" w:eastAsia="Times New Roman" w:hAnsi="Times New Roman"/>
        </w:rPr>
        <w:t xml:space="preserve">Here is </w:t>
      </w:r>
      <w:r w:rsidR="00142B8F">
        <w:rPr>
          <w:rFonts w:ascii="Times New Roman" w:eastAsia="Times New Roman" w:hAnsi="Times New Roman"/>
        </w:rPr>
        <w:t xml:space="preserve">an example from JC086.  </w:t>
      </w:r>
    </w:p>
    <w:p w14:paraId="229DB78A"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0 = timeS: Time, Elapsed [seconds]</w:t>
      </w:r>
    </w:p>
    <w:p w14:paraId="1796F962"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 = depSM: Depth [salt water, m]</w:t>
      </w:r>
    </w:p>
    <w:p w14:paraId="15E9ECAF"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2 = prDM: Pressure, Digiquartz [db]</w:t>
      </w:r>
    </w:p>
    <w:p w14:paraId="4A29C55F"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3 = t090C: Temperature [ITS-90, deg C]</w:t>
      </w:r>
    </w:p>
    <w:p w14:paraId="3F85B882"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4 = t190C: Temperature, 2 [ITS-90, deg C]</w:t>
      </w:r>
    </w:p>
    <w:p w14:paraId="08043BC1"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5 = c0mS/cm: Conductivity [mS/cm]</w:t>
      </w:r>
    </w:p>
    <w:p w14:paraId="25751D80"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6 = c1mS/cm: Conductivity, 2 [mS/cm]</w:t>
      </w:r>
    </w:p>
    <w:p w14:paraId="18F98ECB"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7 = sal00: Salinity, Practical [PSU]</w:t>
      </w:r>
    </w:p>
    <w:p w14:paraId="38E7CCAD"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8 = sal11: Salinity, Practical, 2 [PSU]</w:t>
      </w:r>
    </w:p>
    <w:p w14:paraId="2FA3D4E7"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9 = sbeox0V: Oxygen raw, SBE 43 [V]</w:t>
      </w:r>
    </w:p>
    <w:p w14:paraId="3B2B6368"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10 = sbeox0Mm/Kg: Oxygen, SBE 43 [umol/Kg]</w:t>
      </w:r>
    </w:p>
    <w:p w14:paraId="0A915D2F"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11 = sbeox0ML/L: Oxygen, SBE 43 [ml/l]</w:t>
      </w:r>
    </w:p>
    <w:p w14:paraId="05B083BC"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12 = xmiss: Beam Transmission, Chelsea/Seatech/WET Labs CStar [%]</w:t>
      </w:r>
    </w:p>
    <w:p w14:paraId="5FBA647D"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13 = flC: Fluorescence, Chelsea Aqua 3 Chl Con [ug/l]</w:t>
      </w:r>
    </w:p>
    <w:p w14:paraId="0CADFB29"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14 = turbWETbb0: Turbidity, WET Labs ECO BB [m^-1/sr]</w:t>
      </w:r>
    </w:p>
    <w:p w14:paraId="09890F04"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15 = altM: Altimeter [m]</w:t>
      </w:r>
    </w:p>
    <w:p w14:paraId="6A11CBFD"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16 = scan: Scan Count</w:t>
      </w:r>
    </w:p>
    <w:p w14:paraId="47CBAA50"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17 = ptempC: Pressure Temperature [deg C]</w:t>
      </w:r>
    </w:p>
    <w:p w14:paraId="6B518D23"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18 = pumps: Pump Status</w:t>
      </w:r>
    </w:p>
    <w:p w14:paraId="32A05BE5"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19 = latitude: Latitude [deg]</w:t>
      </w:r>
    </w:p>
    <w:p w14:paraId="4CF2347C" w14:textId="77777777" w:rsidR="0006185A" w:rsidRPr="009721CC" w:rsidRDefault="0006185A" w:rsidP="00426E7F">
      <w:pPr>
        <w:pStyle w:val="PlainText"/>
        <w:rPr>
          <w:rFonts w:ascii="Times New Roman" w:hAnsi="Times New Roman"/>
          <w:sz w:val="24"/>
          <w:szCs w:val="24"/>
        </w:rPr>
      </w:pPr>
      <w:r w:rsidRPr="009721CC">
        <w:rPr>
          <w:rFonts w:ascii="Times New Roman" w:hAnsi="Times New Roman"/>
          <w:sz w:val="24"/>
          <w:szCs w:val="24"/>
        </w:rPr>
        <w:t># name 20 = longitude: Longitude [deg]</w:t>
      </w:r>
    </w:p>
    <w:p w14:paraId="02D46027" w14:textId="77777777" w:rsidR="0006185A" w:rsidRDefault="0006185A" w:rsidP="00426E7F">
      <w:pPr>
        <w:pStyle w:val="PlainText"/>
        <w:spacing w:after="240"/>
        <w:rPr>
          <w:rFonts w:ascii="Times New Roman" w:hAnsi="Times New Roman"/>
          <w:sz w:val="24"/>
          <w:szCs w:val="24"/>
        </w:rPr>
      </w:pPr>
      <w:r w:rsidRPr="009721CC">
        <w:rPr>
          <w:rFonts w:ascii="Times New Roman" w:hAnsi="Times New Roman"/>
          <w:sz w:val="24"/>
          <w:szCs w:val="24"/>
        </w:rPr>
        <w:t># name 21 = flag:  0.000e+00</w:t>
      </w:r>
    </w:p>
    <w:p w14:paraId="2879693F" w14:textId="36F3F21E" w:rsidR="0006185A" w:rsidRDefault="0006185A" w:rsidP="00426E7F">
      <w:pPr>
        <w:spacing w:after="240"/>
        <w:rPr>
          <w:rFonts w:ascii="Times New Roman" w:eastAsia="Times New Roman" w:hAnsi="Times New Roman"/>
        </w:rPr>
      </w:pPr>
      <w:r>
        <w:rPr>
          <w:rFonts w:ascii="Times New Roman" w:eastAsia="Times New Roman" w:hAnsi="Times New Roman"/>
        </w:rPr>
        <w:t xml:space="preserve">- </w:t>
      </w:r>
      <w:r w:rsidRPr="00D23065">
        <w:rPr>
          <w:rFonts w:ascii="Times New Roman" w:eastAsia="Times New Roman" w:hAnsi="Times New Roman"/>
        </w:rPr>
        <w:t>Oxygen hysteresis correction</w:t>
      </w:r>
      <w:r>
        <w:rPr>
          <w:rFonts w:ascii="Times New Roman" w:eastAsia="Times New Roman" w:hAnsi="Times New Roman"/>
        </w:rPr>
        <w:t>: decide whether to use the SBE oxygen hysteresis correction using standard parameters, or whether to derive your own</w:t>
      </w:r>
      <w:r w:rsidR="00E84084">
        <w:rPr>
          <w:rFonts w:ascii="Times New Roman" w:eastAsia="Times New Roman" w:hAnsi="Times New Roman"/>
        </w:rPr>
        <w:t xml:space="preserve"> and apply them using Mexec</w:t>
      </w:r>
      <w:r>
        <w:rPr>
          <w:rFonts w:ascii="Times New Roman" w:eastAsia="Times New Roman" w:hAnsi="Times New Roman"/>
        </w:rPr>
        <w:t xml:space="preserve">.  Look at options in the SBE data conversion program: it is here that the hysteresis correction is applied and you can uncheck that option.  Make sure that </w:t>
      </w:r>
      <w:r w:rsidR="001A6272">
        <w:rPr>
          <w:rFonts w:ascii="Times New Roman" w:eastAsia="Times New Roman" w:hAnsi="Times New Roman"/>
        </w:rPr>
        <w:t>Mexec</w:t>
      </w:r>
      <w:r>
        <w:rPr>
          <w:rFonts w:ascii="Times New Roman" w:eastAsia="Times New Roman" w:hAnsi="Times New Roman"/>
        </w:rPr>
        <w:t xml:space="preserve"> script </w:t>
      </w:r>
      <w:r w:rsidRPr="0016269D">
        <w:rPr>
          <w:rFonts w:ascii="Times New Roman" w:eastAsia="Times New Roman" w:hAnsi="Times New Roman"/>
          <w:b/>
        </w:rPr>
        <w:t>moxy_02b</w:t>
      </w:r>
      <w:r w:rsidR="001A6272">
        <w:rPr>
          <w:rFonts w:ascii="Times New Roman" w:eastAsia="Times New Roman" w:hAnsi="Times New Roman"/>
          <w:b/>
        </w:rPr>
        <w:t>.m</w:t>
      </w:r>
      <w:r>
        <w:rPr>
          <w:rFonts w:ascii="Times New Roman" w:eastAsia="Times New Roman" w:hAnsi="Times New Roman"/>
        </w:rPr>
        <w:t xml:space="preserve"> is edited to match your requirement.</w:t>
      </w:r>
    </w:p>
    <w:p w14:paraId="54C76EC1" w14:textId="26914416" w:rsidR="0006185A" w:rsidRDefault="00F92274" w:rsidP="0097401E">
      <w:pPr>
        <w:spacing w:after="240"/>
        <w:ind w:left="-142"/>
        <w:rPr>
          <w:rFonts w:ascii="Times New Roman" w:eastAsia="Times New Roman" w:hAnsi="Times New Roman"/>
          <w:b/>
          <w:bCs/>
        </w:rPr>
      </w:pPr>
      <w:r>
        <w:rPr>
          <w:rFonts w:ascii="Times New Roman" w:eastAsia="Times New Roman" w:hAnsi="Times New Roman"/>
          <w:b/>
        </w:rPr>
        <w:t xml:space="preserve">3.1.2 </w:t>
      </w:r>
      <w:r w:rsidR="0006185A" w:rsidRPr="0016269D">
        <w:rPr>
          <w:rFonts w:ascii="Times New Roman" w:eastAsia="Times New Roman" w:hAnsi="Times New Roman"/>
          <w:b/>
          <w:bCs/>
        </w:rPr>
        <w:t>SBE</w:t>
      </w:r>
      <w:r w:rsidR="0006185A" w:rsidRPr="0016269D">
        <w:rPr>
          <w:rFonts w:ascii="Times New Roman" w:eastAsia="Times New Roman" w:hAnsi="Times New Roman"/>
          <w:b/>
          <w:bCs/>
          <w:spacing w:val="8"/>
        </w:rPr>
        <w:t xml:space="preserve"> </w:t>
      </w:r>
      <w:r w:rsidR="0006185A" w:rsidRPr="0016269D">
        <w:rPr>
          <w:rFonts w:ascii="Times New Roman" w:eastAsia="Times New Roman" w:hAnsi="Times New Roman"/>
          <w:b/>
          <w:bCs/>
        </w:rPr>
        <w:t>Data</w:t>
      </w:r>
      <w:r w:rsidR="0006185A" w:rsidRPr="0016269D">
        <w:rPr>
          <w:rFonts w:ascii="Times New Roman" w:eastAsia="Times New Roman" w:hAnsi="Times New Roman"/>
          <w:b/>
          <w:bCs/>
          <w:spacing w:val="8"/>
        </w:rPr>
        <w:t xml:space="preserve"> </w:t>
      </w:r>
      <w:r w:rsidR="0006185A" w:rsidRPr="0016269D">
        <w:rPr>
          <w:rFonts w:ascii="Times New Roman" w:eastAsia="Times New Roman" w:hAnsi="Times New Roman"/>
          <w:b/>
          <w:bCs/>
        </w:rPr>
        <w:t>Processing</w:t>
      </w:r>
      <w:r w:rsidR="0006185A">
        <w:rPr>
          <w:rFonts w:ascii="Times New Roman" w:eastAsia="Times New Roman" w:hAnsi="Times New Roman"/>
          <w:b/>
          <w:bCs/>
        </w:rPr>
        <w:t xml:space="preserve"> </w:t>
      </w:r>
    </w:p>
    <w:p w14:paraId="01F0BCEE" w14:textId="77777777" w:rsidR="0006185A" w:rsidRDefault="0006185A" w:rsidP="00426E7F">
      <w:pPr>
        <w:spacing w:after="240"/>
        <w:rPr>
          <w:rFonts w:ascii="Times New Roman" w:eastAsia="Times New Roman" w:hAnsi="Times New Roman"/>
        </w:rPr>
      </w:pPr>
      <w:r>
        <w:rPr>
          <w:rFonts w:ascii="Times New Roman" w:eastAsia="Times New Roman" w:hAnsi="Times New Roman"/>
        </w:rPr>
        <w:t>On</w:t>
      </w:r>
      <w:r>
        <w:rPr>
          <w:rFonts w:ascii="Times New Roman" w:eastAsia="Times New Roman" w:hAnsi="Times New Roman"/>
          <w:spacing w:val="8"/>
        </w:rPr>
        <w:t xml:space="preserve"> </w:t>
      </w:r>
      <w:r>
        <w:rPr>
          <w:rFonts w:ascii="Times New Roman" w:eastAsia="Times New Roman" w:hAnsi="Times New Roman"/>
        </w:rPr>
        <w:t>the</w:t>
      </w:r>
      <w:r>
        <w:rPr>
          <w:rFonts w:ascii="Times New Roman" w:eastAsia="Times New Roman" w:hAnsi="Times New Roman"/>
          <w:spacing w:val="8"/>
        </w:rPr>
        <w:t xml:space="preserve"> </w:t>
      </w:r>
      <w:r>
        <w:rPr>
          <w:rFonts w:ascii="Times New Roman" w:eastAsia="Times New Roman" w:hAnsi="Times New Roman"/>
        </w:rPr>
        <w:t>CTD</w:t>
      </w:r>
      <w:r>
        <w:rPr>
          <w:rFonts w:ascii="Times New Roman" w:eastAsia="Times New Roman" w:hAnsi="Times New Roman"/>
          <w:spacing w:val="8"/>
        </w:rPr>
        <w:t xml:space="preserve"> </w:t>
      </w:r>
      <w:r>
        <w:rPr>
          <w:rFonts w:ascii="Times New Roman" w:eastAsia="Times New Roman" w:hAnsi="Times New Roman"/>
        </w:rPr>
        <w:t>logging</w:t>
      </w:r>
      <w:r>
        <w:rPr>
          <w:rFonts w:ascii="Times New Roman" w:eastAsia="Times New Roman" w:hAnsi="Times New Roman"/>
          <w:spacing w:val="8"/>
        </w:rPr>
        <w:t xml:space="preserve"> </w:t>
      </w:r>
      <w:r>
        <w:rPr>
          <w:rFonts w:ascii="Times New Roman" w:eastAsia="Times New Roman" w:hAnsi="Times New Roman"/>
        </w:rPr>
        <w:t>computer, th</w:t>
      </w:r>
      <w:r w:rsidRPr="007C014F">
        <w:rPr>
          <w:rFonts w:ascii="Times New Roman" w:eastAsia="Times New Roman" w:hAnsi="Times New Roman"/>
        </w:rPr>
        <w:t>e</w:t>
      </w:r>
      <w:r w:rsidRPr="007C014F">
        <w:rPr>
          <w:rFonts w:ascii="Times New Roman" w:eastAsia="Times New Roman" w:hAnsi="Times New Roman"/>
          <w:spacing w:val="9"/>
        </w:rPr>
        <w:t xml:space="preserve"> </w:t>
      </w:r>
      <w:r w:rsidRPr="007C014F">
        <w:rPr>
          <w:rFonts w:ascii="Times New Roman" w:eastAsia="Times New Roman" w:hAnsi="Times New Roman"/>
          <w:bCs/>
        </w:rPr>
        <w:t>SBE</w:t>
      </w:r>
      <w:r w:rsidRPr="007C014F">
        <w:rPr>
          <w:rFonts w:ascii="Times New Roman" w:eastAsia="Times New Roman" w:hAnsi="Times New Roman"/>
          <w:bCs/>
          <w:spacing w:val="8"/>
        </w:rPr>
        <w:t xml:space="preserve"> </w:t>
      </w:r>
      <w:r w:rsidRPr="007C014F">
        <w:rPr>
          <w:rFonts w:ascii="Times New Roman" w:eastAsia="Times New Roman" w:hAnsi="Times New Roman"/>
          <w:bCs/>
        </w:rPr>
        <w:t>Data</w:t>
      </w:r>
      <w:r w:rsidRPr="007C014F">
        <w:rPr>
          <w:rFonts w:ascii="Times New Roman" w:eastAsia="Times New Roman" w:hAnsi="Times New Roman"/>
          <w:bCs/>
          <w:spacing w:val="8"/>
        </w:rPr>
        <w:t xml:space="preserve"> </w:t>
      </w:r>
      <w:r w:rsidRPr="007C014F">
        <w:rPr>
          <w:rFonts w:ascii="Times New Roman" w:eastAsia="Times New Roman" w:hAnsi="Times New Roman"/>
          <w:bCs/>
        </w:rPr>
        <w:t>Processing</w:t>
      </w:r>
      <w:r w:rsidRPr="007C014F">
        <w:rPr>
          <w:rFonts w:ascii="Times New Roman" w:eastAsia="Times New Roman" w:hAnsi="Times New Roman"/>
          <w:bCs/>
          <w:spacing w:val="8"/>
        </w:rPr>
        <w:t xml:space="preserve"> </w:t>
      </w:r>
      <w:r w:rsidRPr="007C014F">
        <w:rPr>
          <w:rFonts w:ascii="Times New Roman" w:eastAsia="Times New Roman" w:hAnsi="Times New Roman"/>
          <w:bCs/>
        </w:rPr>
        <w:t>software</w:t>
      </w:r>
      <w:r w:rsidRPr="007C014F">
        <w:rPr>
          <w:rFonts w:ascii="Times New Roman" w:eastAsia="Times New Roman" w:hAnsi="Times New Roman"/>
          <w:bCs/>
          <w:spacing w:val="8"/>
        </w:rPr>
        <w:t xml:space="preserve"> </w:t>
      </w:r>
      <w:r w:rsidRPr="007C014F">
        <w:rPr>
          <w:rFonts w:ascii="Times New Roman" w:eastAsia="Times New Roman" w:hAnsi="Times New Roman"/>
        </w:rPr>
        <w:t>was</w:t>
      </w:r>
      <w:r w:rsidRPr="007C014F">
        <w:rPr>
          <w:rFonts w:ascii="Times New Roman" w:eastAsia="Times New Roman" w:hAnsi="Times New Roman"/>
          <w:spacing w:val="8"/>
        </w:rPr>
        <w:t xml:space="preserve"> </w:t>
      </w:r>
      <w:r w:rsidRPr="007C014F">
        <w:rPr>
          <w:rFonts w:ascii="Times New Roman" w:eastAsia="Times New Roman" w:hAnsi="Times New Roman"/>
        </w:rPr>
        <w:t>u</w:t>
      </w:r>
      <w:r>
        <w:rPr>
          <w:rFonts w:ascii="Times New Roman" w:eastAsia="Times New Roman" w:hAnsi="Times New Roman"/>
        </w:rPr>
        <w:t>sed for initial processing when the cast was finished, by running the following:</w:t>
      </w:r>
    </w:p>
    <w:p w14:paraId="0B8CAFA2" w14:textId="79F3D5A8" w:rsidR="0006185A" w:rsidRDefault="0006185A" w:rsidP="00475798">
      <w:pPr>
        <w:spacing w:after="240"/>
        <w:ind w:left="567"/>
        <w:rPr>
          <w:rFonts w:ascii="Times New Roman" w:eastAsia="Times New Roman" w:hAnsi="Times New Roman"/>
        </w:rPr>
      </w:pPr>
      <w:r>
        <w:rPr>
          <w:rFonts w:ascii="Times New Roman" w:eastAsia="Times New Roman" w:hAnsi="Times New Roman"/>
          <w:b/>
          <w:bCs/>
        </w:rPr>
        <w:t xml:space="preserve">Data Conversion </w:t>
      </w:r>
      <w:r>
        <w:rPr>
          <w:rFonts w:ascii="Times New Roman" w:eastAsia="Times New Roman" w:hAnsi="Times New Roman"/>
        </w:rPr>
        <w:t xml:space="preserve">to convert the raw frequency and voltage data to engineering units as appropriate by applying the manufacturer's calibrations </w:t>
      </w:r>
      <w:r w:rsidR="000302C1">
        <w:rPr>
          <w:rFonts w:ascii="Times New Roman" w:eastAsia="Times New Roman" w:hAnsi="Times New Roman"/>
        </w:rPr>
        <w:t xml:space="preserve">stored in the CON file and saving </w:t>
      </w:r>
      <w:r>
        <w:rPr>
          <w:rFonts w:ascii="Times New Roman" w:eastAsia="Times New Roman" w:hAnsi="Times New Roman"/>
        </w:rPr>
        <w:t xml:space="preserve">both downcast and upcast to an ASCII format </w:t>
      </w:r>
      <w:r w:rsidR="000302C1">
        <w:rPr>
          <w:rFonts w:ascii="Times New Roman" w:eastAsia="Times New Roman" w:hAnsi="Times New Roman"/>
        </w:rPr>
        <w:t xml:space="preserve">(.cnv) </w:t>
      </w:r>
      <w:r>
        <w:rPr>
          <w:rFonts w:ascii="Times New Roman" w:eastAsia="Times New Roman" w:hAnsi="Times New Roman"/>
        </w:rPr>
        <w:t xml:space="preserve">file. </w:t>
      </w:r>
      <w:r w:rsidR="000302C1">
        <w:rPr>
          <w:rFonts w:ascii="Times New Roman" w:eastAsia="Times New Roman" w:hAnsi="Times New Roman"/>
        </w:rPr>
        <w:t>May</w:t>
      </w:r>
      <w:r>
        <w:rPr>
          <w:rFonts w:ascii="Times New Roman" w:eastAsia="Times New Roman" w:hAnsi="Times New Roman"/>
        </w:rPr>
        <w:t xml:space="preserve"> include hysteresis correction using SBE para</w:t>
      </w:r>
      <w:r w:rsidR="000302C1">
        <w:rPr>
          <w:rFonts w:ascii="Times New Roman" w:eastAsia="Times New Roman" w:hAnsi="Times New Roman"/>
        </w:rPr>
        <w:t xml:space="preserve">meters, but it is recommended to apply this later, in mexec processing.  </w:t>
      </w:r>
      <w:r w:rsidR="00350484">
        <w:rPr>
          <w:rFonts w:ascii="Times New Roman" w:eastAsia="Times New Roman" w:hAnsi="Times New Roman"/>
        </w:rPr>
        <w:t xml:space="preserve">Recommended: name the output files </w:t>
      </w:r>
      <w:r w:rsidR="00CC3943">
        <w:rPr>
          <w:rFonts w:ascii="Times New Roman" w:eastAsia="Times New Roman" w:hAnsi="Times New Roman"/>
        </w:rPr>
        <w:t>CTD_</w:t>
      </w:r>
      <w:r w:rsidR="00350484">
        <w:rPr>
          <w:rFonts w:ascii="Times New Roman" w:eastAsia="Times New Roman" w:hAnsi="Times New Roman"/>
        </w:rPr>
        <w:t>CRUISE_</w:t>
      </w:r>
      <w:r w:rsidR="00350484" w:rsidRPr="00350484">
        <w:rPr>
          <w:rFonts w:ascii="Times New Roman" w:eastAsia="Times New Roman" w:hAnsi="Times New Roman"/>
          <w:i/>
        </w:rPr>
        <w:t>nnn</w:t>
      </w:r>
      <w:r w:rsidR="00350484">
        <w:rPr>
          <w:rFonts w:ascii="Times New Roman" w:eastAsia="Times New Roman" w:hAnsi="Times New Roman"/>
        </w:rPr>
        <w:t>.cnv</w:t>
      </w:r>
    </w:p>
    <w:p w14:paraId="2F3AA409" w14:textId="0D7E8470" w:rsidR="0006185A" w:rsidRPr="00083F82" w:rsidRDefault="0006185A" w:rsidP="00475798">
      <w:pPr>
        <w:spacing w:after="240"/>
        <w:ind w:left="567"/>
        <w:rPr>
          <w:rFonts w:ascii="Times New Roman" w:eastAsia="Times New Roman" w:hAnsi="Times New Roman"/>
        </w:rPr>
      </w:pPr>
      <w:r>
        <w:rPr>
          <w:rFonts w:ascii="Times New Roman" w:eastAsia="Times New Roman" w:hAnsi="Times New Roman"/>
          <w:b/>
          <w:bCs/>
        </w:rPr>
        <w:t>Align</w:t>
      </w:r>
      <w:r>
        <w:rPr>
          <w:rFonts w:ascii="Times New Roman" w:eastAsia="Times New Roman" w:hAnsi="Times New Roman"/>
          <w:b/>
          <w:bCs/>
          <w:spacing w:val="41"/>
        </w:rPr>
        <w:t xml:space="preserve"> </w:t>
      </w:r>
      <w:r>
        <w:rPr>
          <w:rFonts w:ascii="Times New Roman" w:eastAsia="Times New Roman" w:hAnsi="Times New Roman"/>
          <w:b/>
          <w:bCs/>
        </w:rPr>
        <w:t>CTD</w:t>
      </w:r>
      <w:r>
        <w:rPr>
          <w:rFonts w:ascii="Times New Roman" w:eastAsia="Times New Roman" w:hAnsi="Times New Roman"/>
          <w:b/>
          <w:bCs/>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align</w:t>
      </w:r>
      <w:r>
        <w:rPr>
          <w:rFonts w:ascii="Times New Roman" w:eastAsia="Times New Roman" w:hAnsi="Times New Roman"/>
          <w:spacing w:val="41"/>
        </w:rPr>
        <w:t xml:space="preserve"> </w:t>
      </w:r>
      <w:r>
        <w:rPr>
          <w:rFonts w:ascii="Times New Roman" w:eastAsia="Times New Roman" w:hAnsi="Times New Roman"/>
        </w:rPr>
        <w:t>the</w:t>
      </w:r>
      <w:r>
        <w:rPr>
          <w:rFonts w:ascii="Times New Roman" w:eastAsia="Times New Roman" w:hAnsi="Times New Roman"/>
          <w:spacing w:val="41"/>
        </w:rPr>
        <w:t xml:space="preserve"> </w:t>
      </w:r>
      <w:r>
        <w:rPr>
          <w:rFonts w:ascii="Times New Roman" w:eastAsia="Times New Roman" w:hAnsi="Times New Roman"/>
        </w:rPr>
        <w:t>oxygen</w:t>
      </w:r>
      <w:r>
        <w:rPr>
          <w:rFonts w:ascii="Times New Roman" w:eastAsia="Times New Roman" w:hAnsi="Times New Roman"/>
          <w:spacing w:val="41"/>
        </w:rPr>
        <w:t xml:space="preserve"> </w:t>
      </w:r>
      <w:r>
        <w:rPr>
          <w:rFonts w:ascii="Times New Roman" w:eastAsia="Times New Roman" w:hAnsi="Times New Roman"/>
        </w:rPr>
        <w:t>sensor</w:t>
      </w:r>
      <w:r>
        <w:rPr>
          <w:rFonts w:ascii="Times New Roman" w:eastAsia="Times New Roman" w:hAnsi="Times New Roman"/>
          <w:spacing w:val="41"/>
        </w:rPr>
        <w:t xml:space="preserve"> </w:t>
      </w:r>
      <w:r>
        <w:rPr>
          <w:rFonts w:ascii="Times New Roman" w:eastAsia="Times New Roman" w:hAnsi="Times New Roman"/>
        </w:rPr>
        <w:t>in</w:t>
      </w:r>
      <w:r>
        <w:rPr>
          <w:rFonts w:ascii="Times New Roman" w:eastAsia="Times New Roman" w:hAnsi="Times New Roman"/>
          <w:spacing w:val="41"/>
        </w:rPr>
        <w:t xml:space="preserve"> </w:t>
      </w:r>
      <w:r>
        <w:rPr>
          <w:rFonts w:ascii="Times New Roman" w:eastAsia="Times New Roman" w:hAnsi="Times New Roman"/>
        </w:rPr>
        <w:t>time</w:t>
      </w:r>
      <w:r>
        <w:rPr>
          <w:rFonts w:ascii="Times New Roman" w:eastAsia="Times New Roman" w:hAnsi="Times New Roman"/>
          <w:spacing w:val="41"/>
        </w:rPr>
        <w:t xml:space="preserve"> </w:t>
      </w:r>
      <w:r>
        <w:rPr>
          <w:rFonts w:ascii="Times New Roman" w:eastAsia="Times New Roman" w:hAnsi="Times New Roman"/>
        </w:rPr>
        <w:t>relative</w:t>
      </w:r>
      <w:r>
        <w:rPr>
          <w:rFonts w:ascii="Times New Roman" w:eastAsia="Times New Roman" w:hAnsi="Times New Roman"/>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pres</w:t>
      </w:r>
      <w:r w:rsidRPr="00083F82">
        <w:rPr>
          <w:rFonts w:ascii="Times New Roman" w:eastAsia="Times New Roman" w:hAnsi="Times New Roman"/>
        </w:rPr>
        <w:t>sure.</w:t>
      </w:r>
      <w:r w:rsidR="00177D48">
        <w:rPr>
          <w:rFonts w:ascii="Times New Roman" w:eastAsia="Times New Roman" w:hAnsi="Times New Roman"/>
        </w:rPr>
        <w:t xml:space="preserve"> Recommended: set the output name to _ali</w:t>
      </w:r>
      <w:r w:rsidR="00350484">
        <w:rPr>
          <w:rFonts w:ascii="Times New Roman" w:eastAsia="Times New Roman" w:hAnsi="Times New Roman"/>
        </w:rPr>
        <w:t xml:space="preserve">gn so that, for input </w:t>
      </w:r>
      <w:r w:rsidR="00CC3943">
        <w:rPr>
          <w:rFonts w:ascii="Times New Roman" w:eastAsia="Times New Roman" w:hAnsi="Times New Roman"/>
        </w:rPr>
        <w:t>CTD_</w:t>
      </w:r>
      <w:r w:rsidR="00350484">
        <w:rPr>
          <w:rFonts w:ascii="Times New Roman" w:eastAsia="Times New Roman" w:hAnsi="Times New Roman"/>
        </w:rPr>
        <w:t>CRUISE_</w:t>
      </w:r>
      <w:r w:rsidR="00350484" w:rsidRPr="00350484">
        <w:rPr>
          <w:rFonts w:ascii="Times New Roman" w:eastAsia="Times New Roman" w:hAnsi="Times New Roman"/>
          <w:i/>
        </w:rPr>
        <w:t>nnn</w:t>
      </w:r>
      <w:r w:rsidR="00350484">
        <w:rPr>
          <w:rFonts w:ascii="Times New Roman" w:eastAsia="Times New Roman" w:hAnsi="Times New Roman"/>
        </w:rPr>
        <w:t xml:space="preserve">.cnv, this step will produce </w:t>
      </w:r>
      <w:r w:rsidR="00CC3943">
        <w:rPr>
          <w:rFonts w:ascii="Times New Roman" w:eastAsia="Times New Roman" w:hAnsi="Times New Roman"/>
        </w:rPr>
        <w:t>CTD_</w:t>
      </w:r>
      <w:r w:rsidR="00350484">
        <w:rPr>
          <w:rFonts w:ascii="Times New Roman" w:eastAsia="Times New Roman" w:hAnsi="Times New Roman"/>
        </w:rPr>
        <w:t>CRUISE_</w:t>
      </w:r>
      <w:r w:rsidR="00350484" w:rsidRPr="00350484">
        <w:rPr>
          <w:rFonts w:ascii="Times New Roman" w:eastAsia="Times New Roman" w:hAnsi="Times New Roman"/>
          <w:i/>
        </w:rPr>
        <w:t>nnn</w:t>
      </w:r>
      <w:r w:rsidR="00350484">
        <w:rPr>
          <w:rFonts w:ascii="Times New Roman" w:eastAsia="Times New Roman" w:hAnsi="Times New Roman"/>
        </w:rPr>
        <w:t xml:space="preserve">_align.cnv. </w:t>
      </w:r>
    </w:p>
    <w:p w14:paraId="0E7C8FCD" w14:textId="033BE016" w:rsidR="00350484" w:rsidRPr="00083F82" w:rsidRDefault="0006185A" w:rsidP="00CC3943">
      <w:pPr>
        <w:spacing w:before="240" w:after="240"/>
        <w:ind w:left="567"/>
        <w:rPr>
          <w:rFonts w:ascii="Times New Roman" w:eastAsia="Times New Roman" w:hAnsi="Times New Roman"/>
        </w:rPr>
      </w:pPr>
      <w:r>
        <w:rPr>
          <w:rFonts w:ascii="Times New Roman" w:eastAsia="Times New Roman" w:hAnsi="Times New Roman"/>
          <w:b/>
          <w:bCs/>
        </w:rPr>
        <w:t xml:space="preserve">Cell Thermal Mass </w:t>
      </w:r>
      <w:r>
        <w:rPr>
          <w:rFonts w:ascii="Times New Roman" w:eastAsia="Times New Roman" w:hAnsi="Times New Roman"/>
        </w:rPr>
        <w:t>to correct the pressure and conductivity.</w:t>
      </w:r>
      <w:r w:rsidR="00177D48">
        <w:rPr>
          <w:rFonts w:ascii="Times New Roman" w:eastAsia="Times New Roman" w:hAnsi="Times New Roman"/>
        </w:rPr>
        <w:t xml:space="preserve"> Recommended: set the output name to _ctm </w:t>
      </w:r>
      <w:r>
        <w:rPr>
          <w:rFonts w:ascii="Times New Roman" w:eastAsia="Times New Roman" w:hAnsi="Times New Roman"/>
        </w:rPr>
        <w:t xml:space="preserve"> </w:t>
      </w:r>
      <w:r w:rsidR="00350484">
        <w:rPr>
          <w:rFonts w:ascii="Times New Roman" w:eastAsia="Times New Roman" w:hAnsi="Times New Roman"/>
        </w:rPr>
        <w:t xml:space="preserve">so that, for input </w:t>
      </w:r>
      <w:r w:rsidR="00CC3943">
        <w:rPr>
          <w:rFonts w:ascii="Times New Roman" w:eastAsia="Times New Roman" w:hAnsi="Times New Roman"/>
        </w:rPr>
        <w:t>CTD__</w:t>
      </w:r>
      <w:r w:rsidR="00350484">
        <w:rPr>
          <w:rFonts w:ascii="Times New Roman" w:eastAsia="Times New Roman" w:hAnsi="Times New Roman"/>
        </w:rPr>
        <w:t>CRUISE_</w:t>
      </w:r>
      <w:r w:rsidR="00350484" w:rsidRPr="00350484">
        <w:rPr>
          <w:rFonts w:ascii="Times New Roman" w:eastAsia="Times New Roman" w:hAnsi="Times New Roman"/>
          <w:i/>
        </w:rPr>
        <w:t>nnn</w:t>
      </w:r>
      <w:r w:rsidR="00350484">
        <w:rPr>
          <w:rFonts w:ascii="Times New Roman" w:eastAsia="Times New Roman" w:hAnsi="Times New Roman"/>
        </w:rPr>
        <w:t xml:space="preserve">_align.cnv, this step will produce </w:t>
      </w:r>
      <w:r w:rsidR="00CC3943">
        <w:rPr>
          <w:rFonts w:ascii="Times New Roman" w:eastAsia="Times New Roman" w:hAnsi="Times New Roman"/>
        </w:rPr>
        <w:t>CTD_</w:t>
      </w:r>
      <w:r w:rsidR="00CC3943">
        <w:rPr>
          <w:rFonts w:ascii="Times New Roman" w:eastAsia="Times New Roman" w:hAnsi="Times New Roman"/>
        </w:rPr>
        <w:softHyphen/>
      </w:r>
      <w:r w:rsidR="00350484">
        <w:rPr>
          <w:rFonts w:ascii="Times New Roman" w:eastAsia="Times New Roman" w:hAnsi="Times New Roman"/>
        </w:rPr>
        <w:t>CRUISE_</w:t>
      </w:r>
      <w:r w:rsidR="00350484" w:rsidRPr="00350484">
        <w:rPr>
          <w:rFonts w:ascii="Times New Roman" w:eastAsia="Times New Roman" w:hAnsi="Times New Roman"/>
          <w:i/>
        </w:rPr>
        <w:t>nnn</w:t>
      </w:r>
      <w:r w:rsidR="00350484">
        <w:rPr>
          <w:rFonts w:ascii="Times New Roman" w:eastAsia="Times New Roman" w:hAnsi="Times New Roman"/>
        </w:rPr>
        <w:t xml:space="preserve">_align_ctm.cnv. </w:t>
      </w:r>
    </w:p>
    <w:p w14:paraId="77B3B0FE" w14:textId="543D193B" w:rsidR="0006185A" w:rsidRDefault="0006185A" w:rsidP="00475798">
      <w:pPr>
        <w:spacing w:after="240"/>
        <w:ind w:left="567"/>
        <w:rPr>
          <w:rFonts w:ascii="Times New Roman" w:eastAsia="Times New Roman" w:hAnsi="Times New Roman"/>
        </w:rPr>
      </w:pPr>
    </w:p>
    <w:p w14:paraId="7A3D7214" w14:textId="4D7F205E" w:rsidR="00D7744D" w:rsidRPr="00F8391E" w:rsidRDefault="00D7744D" w:rsidP="00D7744D">
      <w:pPr>
        <w:spacing w:after="240"/>
        <w:rPr>
          <w:rFonts w:ascii="Times New Roman" w:eastAsia="Times New Roman" w:hAnsi="Times New Roman"/>
        </w:rPr>
      </w:pPr>
      <w:r>
        <w:rPr>
          <w:rFonts w:ascii="Times New Roman" w:eastAsia="Times New Roman" w:hAnsi="Times New Roman"/>
        </w:rPr>
        <w:t xml:space="preserve">The SBE files (.cnv and .btl files) can be copied to the Mexec processing directory by running </w:t>
      </w:r>
      <w:r w:rsidRPr="00D7744D">
        <w:rPr>
          <w:rFonts w:ascii="Times New Roman" w:eastAsia="Times New Roman" w:hAnsi="Times New Roman"/>
          <w:b/>
        </w:rPr>
        <w:t>ctd_linkscript</w:t>
      </w:r>
      <w:r>
        <w:rPr>
          <w:rFonts w:ascii="Times New Roman" w:eastAsia="Times New Roman" w:hAnsi="Times New Roman"/>
        </w:rPr>
        <w:t xml:space="preserve">.  </w:t>
      </w:r>
    </w:p>
    <w:p w14:paraId="7CC24679" w14:textId="7A0570EF" w:rsidR="0006185A" w:rsidRDefault="006628AE" w:rsidP="0097401E">
      <w:pPr>
        <w:spacing w:after="240"/>
        <w:ind w:left="-284"/>
        <w:rPr>
          <w:rFonts w:ascii="Times New Roman" w:eastAsia="Times New Roman" w:hAnsi="Times New Roman"/>
        </w:rPr>
      </w:pPr>
      <w:r>
        <w:rPr>
          <w:rFonts w:ascii="Times New Roman" w:eastAsia="Times New Roman" w:hAnsi="Times New Roman"/>
          <w:b/>
          <w:bCs/>
        </w:rPr>
        <w:t>3.2  Mexec</w:t>
      </w:r>
      <w:r w:rsidR="0006185A">
        <w:rPr>
          <w:rFonts w:ascii="Times New Roman" w:eastAsia="Times New Roman" w:hAnsi="Times New Roman"/>
          <w:b/>
          <w:bCs/>
        </w:rPr>
        <w:t xml:space="preserve"> Data Processing</w:t>
      </w:r>
    </w:p>
    <w:p w14:paraId="441696C1" w14:textId="54F2B7CA" w:rsidR="00560A2C" w:rsidRPr="00FE6BD3" w:rsidRDefault="00560A2C" w:rsidP="0097401E">
      <w:pPr>
        <w:spacing w:after="240"/>
        <w:ind w:left="-142"/>
        <w:rPr>
          <w:rFonts w:ascii="Times New Roman" w:eastAsia="Times New Roman" w:hAnsi="Times New Roman"/>
          <w:b/>
        </w:rPr>
      </w:pPr>
      <w:r w:rsidRPr="00FE6BD3">
        <w:rPr>
          <w:rFonts w:ascii="Times New Roman" w:eastAsia="Times New Roman" w:hAnsi="Times New Roman"/>
          <w:b/>
        </w:rPr>
        <w:t xml:space="preserve">3.2.1 </w:t>
      </w:r>
      <w:r w:rsidR="00863491" w:rsidRPr="00FE6BD3">
        <w:rPr>
          <w:rFonts w:ascii="Times New Roman" w:eastAsia="Times New Roman" w:hAnsi="Times New Roman"/>
          <w:b/>
        </w:rPr>
        <w:t>The</w:t>
      </w:r>
      <w:r w:rsidRPr="00FE6BD3">
        <w:rPr>
          <w:rFonts w:ascii="Times New Roman" w:eastAsia="Times New Roman" w:hAnsi="Times New Roman"/>
          <w:b/>
        </w:rPr>
        <w:t xml:space="preserve"> file types</w:t>
      </w:r>
    </w:p>
    <w:p w14:paraId="37C84851" w14:textId="090CABA9" w:rsidR="00560A2C" w:rsidRDefault="00560A2C" w:rsidP="00426E7F">
      <w:pPr>
        <w:spacing w:after="240"/>
        <w:rPr>
          <w:rFonts w:ascii="Times New Roman" w:eastAsia="Times New Roman" w:hAnsi="Times New Roman"/>
        </w:rPr>
      </w:pPr>
      <w:r>
        <w:rPr>
          <w:rFonts w:ascii="Times New Roman" w:eastAsia="Times New Roman" w:hAnsi="Times New Roman"/>
        </w:rPr>
        <w:t>ctd_</w:t>
      </w:r>
      <w:r w:rsidR="00475798" w:rsidRPr="00475798">
        <w:rPr>
          <w:rFonts w:ascii="Times New Roman" w:eastAsia="Times New Roman" w:hAnsi="Times New Roman"/>
          <w:i/>
        </w:rPr>
        <w:t>cruise</w:t>
      </w:r>
      <w:r w:rsidR="00475798">
        <w:rPr>
          <w:rFonts w:ascii="Times New Roman" w:eastAsia="Times New Roman" w:hAnsi="Times New Roman"/>
        </w:rPr>
        <w:t>_*.nc</w:t>
      </w:r>
      <w:r>
        <w:rPr>
          <w:rFonts w:ascii="Times New Roman" w:eastAsia="Times New Roman" w:hAnsi="Times New Roman"/>
        </w:rPr>
        <w:t xml:space="preserve"> contain </w:t>
      </w:r>
      <w:r w:rsidR="00A72AA7">
        <w:rPr>
          <w:rFonts w:ascii="Times New Roman" w:eastAsia="Times New Roman" w:hAnsi="Times New Roman"/>
        </w:rPr>
        <w:t>CTD</w:t>
      </w:r>
      <w:r>
        <w:rPr>
          <w:rFonts w:ascii="Times New Roman" w:eastAsia="Times New Roman" w:hAnsi="Times New Roman"/>
        </w:rPr>
        <w:t xml:space="preserve"> time series or profiles</w:t>
      </w:r>
    </w:p>
    <w:p w14:paraId="5B52B963" w14:textId="77777777" w:rsidR="00A72AA7" w:rsidRDefault="00A72AA7" w:rsidP="00A72AA7">
      <w:pPr>
        <w:spacing w:after="240"/>
        <w:rPr>
          <w:rFonts w:ascii="Times New Roman" w:eastAsia="Times New Roman" w:hAnsi="Times New Roman"/>
        </w:rPr>
      </w:pPr>
      <w:r>
        <w:rPr>
          <w:rFonts w:ascii="Times New Roman" w:eastAsia="Times New Roman" w:hAnsi="Times New Roman"/>
        </w:rPr>
        <w:t>dcs_</w:t>
      </w:r>
      <w:r w:rsidRPr="00475798">
        <w:rPr>
          <w:rFonts w:ascii="Times New Roman" w:eastAsia="Times New Roman" w:hAnsi="Times New Roman"/>
          <w:i/>
        </w:rPr>
        <w:t>cruise</w:t>
      </w:r>
      <w:r>
        <w:rPr>
          <w:rFonts w:ascii="Times New Roman" w:eastAsia="Times New Roman" w:hAnsi="Times New Roman"/>
        </w:rPr>
        <w:t>_*.nc contain information about scans, positions</w:t>
      </w:r>
    </w:p>
    <w:p w14:paraId="0F9EEB8D" w14:textId="77777777" w:rsidR="00A72AA7" w:rsidRDefault="00A72AA7" w:rsidP="00A72AA7">
      <w:pPr>
        <w:spacing w:after="240"/>
        <w:rPr>
          <w:rFonts w:ascii="Times New Roman" w:eastAsia="Times New Roman" w:hAnsi="Times New Roman"/>
        </w:rPr>
      </w:pPr>
      <w:r>
        <w:rPr>
          <w:rFonts w:ascii="Times New Roman" w:eastAsia="Times New Roman" w:hAnsi="Times New Roman"/>
        </w:rPr>
        <w:t>fir_</w:t>
      </w:r>
      <w:r w:rsidRPr="00475798">
        <w:rPr>
          <w:rFonts w:ascii="Times New Roman" w:eastAsia="Times New Roman" w:hAnsi="Times New Roman"/>
          <w:i/>
        </w:rPr>
        <w:t>cruise</w:t>
      </w:r>
      <w:r>
        <w:rPr>
          <w:rFonts w:ascii="Times New Roman" w:eastAsia="Times New Roman" w:hAnsi="Times New Roman"/>
        </w:rPr>
        <w:t>_*.nc contain information about bottle firing times and CTD data</w:t>
      </w:r>
    </w:p>
    <w:p w14:paraId="198B1023" w14:textId="281F01A8" w:rsidR="00560A2C" w:rsidRDefault="00560A2C" w:rsidP="00426E7F">
      <w:pPr>
        <w:spacing w:after="240"/>
        <w:rPr>
          <w:rFonts w:ascii="Times New Roman" w:eastAsia="Times New Roman" w:hAnsi="Times New Roman"/>
        </w:rPr>
      </w:pPr>
      <w:r>
        <w:rPr>
          <w:rFonts w:ascii="Times New Roman" w:eastAsia="Times New Roman" w:hAnsi="Times New Roman"/>
        </w:rPr>
        <w:t>sam_</w:t>
      </w:r>
      <w:r w:rsidR="00475798" w:rsidRPr="00475798">
        <w:rPr>
          <w:rFonts w:ascii="Times New Roman" w:eastAsia="Times New Roman" w:hAnsi="Times New Roman"/>
          <w:i/>
        </w:rPr>
        <w:t>cruise</w:t>
      </w:r>
      <w:r w:rsidR="00475798">
        <w:rPr>
          <w:rFonts w:ascii="Times New Roman" w:eastAsia="Times New Roman" w:hAnsi="Times New Roman"/>
        </w:rPr>
        <w:t>_*.nc</w:t>
      </w:r>
      <w:r>
        <w:rPr>
          <w:rFonts w:ascii="Times New Roman" w:eastAsia="Times New Roman" w:hAnsi="Times New Roman"/>
        </w:rPr>
        <w:t xml:space="preserve"> contain </w:t>
      </w:r>
      <w:r w:rsidR="00A72AA7">
        <w:rPr>
          <w:rFonts w:ascii="Times New Roman" w:eastAsia="Times New Roman" w:hAnsi="Times New Roman"/>
        </w:rPr>
        <w:t>CTD</w:t>
      </w:r>
      <w:r>
        <w:rPr>
          <w:rFonts w:ascii="Times New Roman" w:eastAsia="Times New Roman" w:hAnsi="Times New Roman"/>
        </w:rPr>
        <w:t xml:space="preserve"> data from bottle firing times along with corresponding sample data</w:t>
      </w:r>
    </w:p>
    <w:p w14:paraId="543ED928" w14:textId="3DF8935E" w:rsidR="00560A2C" w:rsidRPr="00F92274" w:rsidRDefault="00FE6BD3" w:rsidP="0097401E">
      <w:pPr>
        <w:spacing w:after="240"/>
        <w:ind w:left="-142"/>
        <w:rPr>
          <w:rFonts w:ascii="Times New Roman" w:eastAsia="Times New Roman" w:hAnsi="Times New Roman"/>
          <w:b/>
        </w:rPr>
      </w:pPr>
      <w:r>
        <w:rPr>
          <w:rFonts w:ascii="Times New Roman" w:eastAsia="Times New Roman" w:hAnsi="Times New Roman"/>
          <w:b/>
        </w:rPr>
        <w:t>3.2.2 P</w:t>
      </w:r>
      <w:r w:rsidR="00560A2C" w:rsidRPr="00F92274">
        <w:rPr>
          <w:rFonts w:ascii="Times New Roman" w:eastAsia="Times New Roman" w:hAnsi="Times New Roman"/>
          <w:b/>
        </w:rPr>
        <w:t>rocessin</w:t>
      </w:r>
      <w:r>
        <w:rPr>
          <w:rFonts w:ascii="Times New Roman" w:eastAsia="Times New Roman" w:hAnsi="Times New Roman"/>
          <w:b/>
        </w:rPr>
        <w:t>g steps that can be done immediately following a cast</w:t>
      </w:r>
    </w:p>
    <w:p w14:paraId="0A1DB158" w14:textId="21FBE6CB" w:rsidR="0006185A" w:rsidRDefault="0029038D" w:rsidP="00426E7F">
      <w:pPr>
        <w:spacing w:after="240"/>
        <w:rPr>
          <w:ins w:id="1" w:author="yfiring" w:date="2017-03-10T11:26:00Z"/>
          <w:rFonts w:ascii="Times New Roman" w:eastAsia="Times New Roman" w:hAnsi="Times New Roman"/>
        </w:rPr>
      </w:pPr>
      <w:r>
        <w:rPr>
          <w:rFonts w:ascii="Times New Roman" w:eastAsia="Times New Roman" w:hAnsi="Times New Roman"/>
        </w:rPr>
        <w:t>When starting Matlab for the first time, run</w:t>
      </w:r>
      <w:r w:rsidR="0006185A">
        <w:rPr>
          <w:rFonts w:ascii="Times New Roman" w:eastAsia="Times New Roman" w:hAnsi="Times New Roman"/>
        </w:rPr>
        <w:t xml:space="preserve"> </w:t>
      </w:r>
      <w:r w:rsidR="0006185A">
        <w:rPr>
          <w:rFonts w:ascii="Times New Roman" w:eastAsia="Times New Roman" w:hAnsi="Times New Roman"/>
          <w:b/>
          <w:bCs/>
        </w:rPr>
        <w:t>m_setup</w:t>
      </w:r>
      <w:r w:rsidR="000B28C5">
        <w:rPr>
          <w:rFonts w:ascii="Times New Roman" w:eastAsia="Times New Roman" w:hAnsi="Times New Roman"/>
          <w:b/>
          <w:bCs/>
        </w:rPr>
        <w:t>.m</w:t>
      </w:r>
      <w:r>
        <w:rPr>
          <w:rFonts w:ascii="Times New Roman" w:eastAsia="Times New Roman" w:hAnsi="Times New Roman"/>
        </w:rPr>
        <w:t xml:space="preserve"> t</w:t>
      </w:r>
      <w:r w:rsidR="0006185A">
        <w:rPr>
          <w:rFonts w:ascii="Times New Roman" w:eastAsia="Times New Roman" w:hAnsi="Times New Roman"/>
        </w:rPr>
        <w:t xml:space="preserve">o </w:t>
      </w:r>
      <w:r>
        <w:rPr>
          <w:rFonts w:ascii="Times New Roman" w:eastAsia="Times New Roman" w:hAnsi="Times New Roman"/>
        </w:rPr>
        <w:t xml:space="preserve">initialize the environment for Mexec processing by adding paths and generating global variables.  If you clear all variables at any point, run </w:t>
      </w:r>
      <w:r w:rsidRPr="00A27CDB">
        <w:rPr>
          <w:rFonts w:ascii="Times New Roman" w:eastAsia="Times New Roman" w:hAnsi="Times New Roman"/>
          <w:b/>
        </w:rPr>
        <w:t>m_common</w:t>
      </w:r>
      <w:r w:rsidR="000B28C5">
        <w:rPr>
          <w:rFonts w:ascii="Times New Roman" w:eastAsia="Times New Roman" w:hAnsi="Times New Roman"/>
          <w:b/>
        </w:rPr>
        <w:t>.m</w:t>
      </w:r>
      <w:r>
        <w:rPr>
          <w:rFonts w:ascii="Times New Roman" w:eastAsia="Times New Roman" w:hAnsi="Times New Roman"/>
        </w:rPr>
        <w:t xml:space="preserve"> to regenerate the global variables.  </w:t>
      </w:r>
    </w:p>
    <w:p w14:paraId="7903ED26" w14:textId="0F2E4020" w:rsidR="008425FF" w:rsidRDefault="0006185A" w:rsidP="008425FF">
      <w:pPr>
        <w:spacing w:after="240"/>
        <w:rPr>
          <w:rFonts w:ascii="Times New Roman" w:eastAsia="Times New Roman" w:hAnsi="Times New Roman"/>
        </w:rPr>
      </w:pPr>
      <w:r>
        <w:rPr>
          <w:rFonts w:ascii="Times New Roman" w:eastAsia="Times New Roman" w:hAnsi="Times New Roman"/>
        </w:rPr>
        <w:t xml:space="preserve">The </w:t>
      </w:r>
      <w:r w:rsidR="001A6272">
        <w:rPr>
          <w:rFonts w:ascii="Times New Roman" w:eastAsia="Times New Roman" w:hAnsi="Times New Roman"/>
        </w:rPr>
        <w:t>MSTAR</w:t>
      </w:r>
      <w:r>
        <w:rPr>
          <w:rFonts w:ascii="Times New Roman" w:eastAsia="Times New Roman" w:hAnsi="Times New Roman"/>
        </w:rPr>
        <w:t xml:space="preserve"> processing </w:t>
      </w:r>
      <w:r w:rsidR="000B6C0B">
        <w:rPr>
          <w:rFonts w:ascii="Times New Roman" w:eastAsia="Times New Roman" w:hAnsi="Times New Roman"/>
        </w:rPr>
        <w:t>is</w:t>
      </w:r>
      <w:r>
        <w:rPr>
          <w:rFonts w:ascii="Times New Roman" w:eastAsia="Times New Roman" w:hAnsi="Times New Roman"/>
        </w:rPr>
        <w:t xml:space="preserve"> split into several phases</w:t>
      </w:r>
      <w:r w:rsidR="00A27CDB">
        <w:rPr>
          <w:rFonts w:ascii="Times New Roman" w:eastAsia="Times New Roman" w:hAnsi="Times New Roman"/>
        </w:rPr>
        <w:t xml:space="preserve">, </w:t>
      </w:r>
      <w:r w:rsidR="00A67466">
        <w:rPr>
          <w:rFonts w:ascii="Times New Roman" w:eastAsia="Times New Roman" w:hAnsi="Times New Roman"/>
        </w:rPr>
        <w:t>some</w:t>
      </w:r>
      <w:r w:rsidR="008425FF">
        <w:rPr>
          <w:rFonts w:ascii="Times New Roman" w:eastAsia="Times New Roman" w:hAnsi="Times New Roman"/>
        </w:rPr>
        <w:t xml:space="preserve"> of which are grouped in wrapper scripts</w:t>
      </w:r>
      <w:r>
        <w:rPr>
          <w:rFonts w:ascii="Times New Roman" w:eastAsia="Times New Roman" w:hAnsi="Times New Roman"/>
        </w:rPr>
        <w:t xml:space="preserve">. </w:t>
      </w:r>
      <w:r w:rsidR="00A27CDB">
        <w:rPr>
          <w:rFonts w:ascii="Times New Roman" w:eastAsia="Times New Roman" w:hAnsi="Times New Roman"/>
        </w:rPr>
        <w:t xml:space="preserve">A typical </w:t>
      </w:r>
      <w:r w:rsidR="002778E7">
        <w:rPr>
          <w:rFonts w:ascii="Times New Roman" w:eastAsia="Times New Roman" w:hAnsi="Times New Roman"/>
        </w:rPr>
        <w:t>sequence</w:t>
      </w:r>
      <w:r w:rsidR="00A27CDB">
        <w:rPr>
          <w:rFonts w:ascii="Times New Roman" w:eastAsia="Times New Roman" w:hAnsi="Times New Roman"/>
        </w:rPr>
        <w:t xml:space="preserve"> for processing </w:t>
      </w:r>
      <w:r w:rsidR="00882D52">
        <w:rPr>
          <w:rFonts w:ascii="Times New Roman" w:eastAsia="Times New Roman" w:hAnsi="Times New Roman"/>
        </w:rPr>
        <w:t xml:space="preserve">CTD </w:t>
      </w:r>
      <w:r w:rsidR="008425FF">
        <w:rPr>
          <w:rFonts w:ascii="Times New Roman" w:eastAsia="Times New Roman" w:hAnsi="Times New Roman"/>
        </w:rPr>
        <w:t>data following a c</w:t>
      </w:r>
      <w:r w:rsidR="00A67466">
        <w:rPr>
          <w:rFonts w:ascii="Times New Roman" w:eastAsia="Times New Roman" w:hAnsi="Times New Roman"/>
        </w:rPr>
        <w:t>ast is as follows</w:t>
      </w:r>
      <w:r w:rsidR="008425FF">
        <w:rPr>
          <w:rFonts w:ascii="Times New Roman" w:eastAsia="Times New Roman" w:hAnsi="Times New Roman"/>
        </w:rPr>
        <w:t xml:space="preserve">.  </w:t>
      </w:r>
    </w:p>
    <w:p w14:paraId="2A2D593C" w14:textId="77777777" w:rsidR="00A67466" w:rsidRDefault="00A67466" w:rsidP="00216304">
      <w:pPr>
        <w:spacing w:after="240"/>
        <w:ind w:left="142"/>
        <w:rPr>
          <w:rFonts w:ascii="Times New Roman" w:eastAsia="Times New Roman" w:hAnsi="Times New Roman"/>
        </w:rPr>
      </w:pPr>
      <w:r>
        <w:rPr>
          <w:rFonts w:ascii="Times New Roman" w:eastAsia="Times New Roman" w:hAnsi="Times New Roman"/>
        </w:rPr>
        <w:t xml:space="preserve">&gt;&gt; stn = </w:t>
      </w:r>
      <w:r w:rsidRPr="00A67466">
        <w:rPr>
          <w:rFonts w:ascii="Times New Roman" w:eastAsia="Times New Roman" w:hAnsi="Times New Roman"/>
          <w:i/>
        </w:rPr>
        <w:t>nnn</w:t>
      </w:r>
      <w:r>
        <w:rPr>
          <w:rFonts w:ascii="Times New Roman" w:eastAsia="Times New Roman" w:hAnsi="Times New Roman"/>
        </w:rPr>
        <w:t xml:space="preserve">; </w:t>
      </w:r>
      <w:r w:rsidR="00A27CDB" w:rsidRPr="00A67466">
        <w:rPr>
          <w:rFonts w:ascii="Times New Roman" w:eastAsia="Times New Roman" w:hAnsi="Times New Roman"/>
          <w:bCs/>
        </w:rPr>
        <w:t>ctd_all_part1</w:t>
      </w:r>
      <w:r w:rsidR="00993A97">
        <w:rPr>
          <w:rFonts w:ascii="Times New Roman" w:eastAsia="Times New Roman" w:hAnsi="Times New Roman"/>
        </w:rPr>
        <w:t xml:space="preserve"> </w:t>
      </w:r>
    </w:p>
    <w:p w14:paraId="3995BBAB" w14:textId="28C50DC4" w:rsidR="0006185A" w:rsidRDefault="00A67466" w:rsidP="00216304">
      <w:pPr>
        <w:spacing w:after="240"/>
        <w:ind w:left="284"/>
        <w:rPr>
          <w:rFonts w:ascii="Times New Roman" w:eastAsia="Times New Roman" w:hAnsi="Times New Roman"/>
        </w:rPr>
      </w:pPr>
      <w:r w:rsidRPr="00A67466">
        <w:rPr>
          <w:rFonts w:ascii="Times New Roman" w:eastAsia="Times New Roman" w:hAnsi="Times New Roman"/>
          <w:b/>
        </w:rPr>
        <w:t>ctd_all_part1.m</w:t>
      </w:r>
      <w:r>
        <w:rPr>
          <w:rFonts w:ascii="Times New Roman" w:eastAsia="Times New Roman" w:hAnsi="Times New Roman"/>
        </w:rPr>
        <w:t xml:space="preserve"> calls the following: </w:t>
      </w:r>
    </w:p>
    <w:p w14:paraId="404D7134" w14:textId="4F341E65" w:rsidR="0006185A" w:rsidRDefault="00D7744D" w:rsidP="00216304">
      <w:pPr>
        <w:spacing w:after="240"/>
        <w:ind w:left="426" w:right="559"/>
        <w:rPr>
          <w:rFonts w:ascii="Times New Roman" w:eastAsia="Times New Roman" w:hAnsi="Times New Roman"/>
        </w:rPr>
      </w:pPr>
      <w:r w:rsidRPr="00D7744D">
        <w:rPr>
          <w:rFonts w:ascii="Times New Roman" w:eastAsia="Times New Roman" w:hAnsi="Times New Roman"/>
          <w:b/>
        </w:rPr>
        <w:t>msam_01.m</w:t>
      </w:r>
      <w:r>
        <w:rPr>
          <w:rFonts w:ascii="Times New Roman" w:eastAsia="Times New Roman" w:hAnsi="Times New Roman"/>
        </w:rPr>
        <w:t xml:space="preserve"> creates</w:t>
      </w:r>
      <w:r w:rsidR="0006185A">
        <w:rPr>
          <w:rFonts w:ascii="Times New Roman" w:eastAsia="Times New Roman" w:hAnsi="Times New Roman"/>
          <w:spacing w:val="40"/>
        </w:rPr>
        <w:t xml:space="preserve"> </w:t>
      </w:r>
      <w:r w:rsidR="0006185A">
        <w:rPr>
          <w:rFonts w:ascii="Times New Roman" w:eastAsia="Times New Roman" w:hAnsi="Times New Roman"/>
        </w:rPr>
        <w:t>an</w:t>
      </w:r>
      <w:r w:rsidR="0006185A">
        <w:rPr>
          <w:rFonts w:ascii="Times New Roman" w:eastAsia="Times New Roman" w:hAnsi="Times New Roman"/>
          <w:spacing w:val="40"/>
        </w:rPr>
        <w:t xml:space="preserve"> </w:t>
      </w:r>
      <w:r w:rsidR="0006185A">
        <w:rPr>
          <w:rFonts w:ascii="Times New Roman" w:eastAsia="Times New Roman" w:hAnsi="Times New Roman"/>
        </w:rPr>
        <w:t>empty</w:t>
      </w:r>
      <w:r w:rsidR="0006185A">
        <w:rPr>
          <w:rFonts w:ascii="Times New Roman" w:eastAsia="Times New Roman" w:hAnsi="Times New Roman"/>
          <w:spacing w:val="40"/>
        </w:rPr>
        <w:t xml:space="preserve"> </w:t>
      </w:r>
      <w:r w:rsidR="0006185A">
        <w:rPr>
          <w:rFonts w:ascii="Times New Roman" w:eastAsia="Times New Roman" w:hAnsi="Times New Roman"/>
        </w:rPr>
        <w:t>sam</w:t>
      </w:r>
      <w:r w:rsidR="0006185A">
        <w:rPr>
          <w:rFonts w:ascii="Times New Roman" w:eastAsia="Times New Roman" w:hAnsi="Times New Roman"/>
          <w:spacing w:val="40"/>
        </w:rPr>
        <w:t xml:space="preserve"> </w:t>
      </w:r>
      <w:r w:rsidR="0006185A">
        <w:rPr>
          <w:rFonts w:ascii="Times New Roman" w:eastAsia="Times New Roman" w:hAnsi="Times New Roman"/>
        </w:rPr>
        <w:t>file</w:t>
      </w:r>
      <w:r w:rsidR="00A27CDB">
        <w:rPr>
          <w:rFonts w:ascii="Times New Roman" w:eastAsia="Times New Roman" w:hAnsi="Times New Roman"/>
        </w:rPr>
        <w:t>,</w:t>
      </w:r>
      <w:r w:rsidR="0006185A">
        <w:rPr>
          <w:rFonts w:ascii="Times New Roman" w:eastAsia="Times New Roman" w:hAnsi="Times New Roman"/>
          <w:spacing w:val="40"/>
        </w:rPr>
        <w:t xml:space="preserve"> </w:t>
      </w:r>
      <w:r w:rsidR="0006185A">
        <w:rPr>
          <w:rFonts w:ascii="Times New Roman" w:eastAsia="Times New Roman" w:hAnsi="Times New Roman"/>
        </w:rPr>
        <w:t>sam_</w:t>
      </w:r>
      <w:r w:rsidR="000B6C0B" w:rsidRPr="000B6C0B">
        <w:rPr>
          <w:rFonts w:ascii="Times New Roman" w:eastAsia="Times New Roman" w:hAnsi="Times New Roman"/>
          <w:i/>
        </w:rPr>
        <w:t>cruise</w:t>
      </w:r>
      <w:r w:rsidR="0006185A">
        <w:rPr>
          <w:rFonts w:ascii="Times New Roman" w:eastAsia="Times New Roman" w:hAnsi="Times New Roman"/>
        </w:rPr>
        <w:t>_</w:t>
      </w:r>
      <w:r w:rsidR="000B6C0B" w:rsidRPr="000B6C0B">
        <w:rPr>
          <w:rFonts w:ascii="Times New Roman" w:eastAsia="Times New Roman" w:hAnsi="Times New Roman"/>
          <w:i/>
        </w:rPr>
        <w:t>nnn</w:t>
      </w:r>
      <w:r w:rsidR="0006185A">
        <w:rPr>
          <w:rFonts w:ascii="Times New Roman" w:eastAsia="Times New Roman" w:hAnsi="Times New Roman"/>
        </w:rPr>
        <w:t>.</w:t>
      </w:r>
      <w:r w:rsidR="00815EBA">
        <w:rPr>
          <w:rFonts w:ascii="Times New Roman" w:eastAsia="Times New Roman" w:hAnsi="Times New Roman"/>
        </w:rPr>
        <w:t>nc, based on sam_</w:t>
      </w:r>
      <w:r w:rsidR="00815EBA" w:rsidRPr="00815EBA">
        <w:rPr>
          <w:rFonts w:ascii="Times New Roman" w:eastAsia="Times New Roman" w:hAnsi="Times New Roman"/>
          <w:i/>
        </w:rPr>
        <w:t>cruise</w:t>
      </w:r>
      <w:r w:rsidR="00815EBA">
        <w:rPr>
          <w:rFonts w:ascii="Times New Roman" w:eastAsia="Times New Roman" w:hAnsi="Times New Roman"/>
        </w:rPr>
        <w:t>_varlist.csv</w:t>
      </w:r>
      <w:r w:rsidR="00A27CDB">
        <w:rPr>
          <w:rFonts w:ascii="Times New Roman" w:eastAsia="Times New Roman" w:hAnsi="Times New Roman"/>
        </w:rPr>
        <w:t xml:space="preserve">, </w:t>
      </w:r>
      <w:r w:rsidR="00E8541B">
        <w:rPr>
          <w:rFonts w:ascii="Times New Roman" w:eastAsia="Times New Roman" w:hAnsi="Times New Roman"/>
        </w:rPr>
        <w:t>or</w:t>
      </w:r>
      <w:r w:rsidR="000B6C0B">
        <w:rPr>
          <w:rFonts w:ascii="Times New Roman" w:eastAsia="Times New Roman" w:hAnsi="Times New Roman"/>
        </w:rPr>
        <w:t xml:space="preserve">, if a file </w:t>
      </w:r>
      <w:r w:rsidR="00815EBA">
        <w:rPr>
          <w:rFonts w:ascii="Times New Roman" w:eastAsia="Times New Roman" w:hAnsi="Times New Roman"/>
        </w:rPr>
        <w:t xml:space="preserve">for a previous station </w:t>
      </w:r>
      <w:r w:rsidR="000B6C0B">
        <w:rPr>
          <w:rFonts w:ascii="Times New Roman" w:eastAsia="Times New Roman" w:hAnsi="Times New Roman"/>
        </w:rPr>
        <w:t xml:space="preserve">already exists, </w:t>
      </w:r>
      <w:r w:rsidR="00815EBA" w:rsidRPr="00815EBA">
        <w:rPr>
          <w:rFonts w:ascii="Times New Roman" w:eastAsia="Times New Roman" w:hAnsi="Times New Roman"/>
          <w:b/>
        </w:rPr>
        <w:t>msam_01b</w:t>
      </w:r>
      <w:r>
        <w:rPr>
          <w:rFonts w:ascii="Times New Roman" w:eastAsia="Times New Roman" w:hAnsi="Times New Roman"/>
          <w:b/>
        </w:rPr>
        <w:t>.m</w:t>
      </w:r>
      <w:r w:rsidR="00815EBA">
        <w:rPr>
          <w:rFonts w:ascii="Times New Roman" w:eastAsia="Times New Roman" w:hAnsi="Times New Roman"/>
        </w:rPr>
        <w:t xml:space="preserve"> </w:t>
      </w:r>
      <w:r w:rsidR="000B6C0B">
        <w:rPr>
          <w:rFonts w:ascii="Times New Roman" w:eastAsia="Times New Roman" w:hAnsi="Times New Roman"/>
        </w:rPr>
        <w:t>copies</w:t>
      </w:r>
      <w:r w:rsidR="00A27CDB">
        <w:rPr>
          <w:rFonts w:ascii="Times New Roman" w:eastAsia="Times New Roman" w:hAnsi="Times New Roman"/>
        </w:rPr>
        <w:t xml:space="preserve"> it;</w:t>
      </w:r>
      <w:r w:rsidR="000B6C0B">
        <w:rPr>
          <w:rFonts w:ascii="Times New Roman" w:eastAsia="Times New Roman" w:hAnsi="Times New Roman"/>
        </w:rPr>
        <w:t xml:space="preserve"> </w:t>
      </w:r>
    </w:p>
    <w:p w14:paraId="75FCA8CF" w14:textId="1D7EE77A"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mctd_01</w:t>
      </w:r>
      <w:r w:rsidR="00D7744D">
        <w:rPr>
          <w:rFonts w:ascii="Times New Roman" w:eastAsia="Times New Roman" w:hAnsi="Times New Roman"/>
          <w:b/>
          <w:bCs/>
        </w:rPr>
        <w:t>.m</w:t>
      </w:r>
      <w:r>
        <w:rPr>
          <w:rFonts w:ascii="Times New Roman" w:eastAsia="Times New Roman" w:hAnsi="Times New Roman"/>
          <w:b/>
          <w:bCs/>
        </w:rPr>
        <w:t xml:space="preserve"> </w:t>
      </w:r>
      <w:r w:rsidR="000B6C0B">
        <w:rPr>
          <w:rFonts w:ascii="Times New Roman" w:eastAsia="Times New Roman" w:hAnsi="Times New Roman"/>
        </w:rPr>
        <w:t>reads</w:t>
      </w:r>
      <w:r>
        <w:rPr>
          <w:rFonts w:ascii="Times New Roman" w:eastAsia="Times New Roman" w:hAnsi="Times New Roman"/>
        </w:rPr>
        <w:t xml:space="preserve"> 24Hz CTD data into ctd_</w:t>
      </w:r>
      <w:r w:rsidR="00A81CB2">
        <w:rPr>
          <w:rFonts w:ascii="Times New Roman" w:eastAsia="Times New Roman" w:hAnsi="Times New Roman"/>
          <w:i/>
        </w:rPr>
        <w:t>cruise</w:t>
      </w:r>
      <w:r w:rsidR="00A81CB2" w:rsidRPr="00A81CB2">
        <w:rPr>
          <w:rFonts w:ascii="Times New Roman" w:eastAsia="Times New Roman" w:hAnsi="Times New Roman"/>
        </w:rPr>
        <w:t>_</w:t>
      </w:r>
      <w:r w:rsidR="00A81CB2">
        <w:rPr>
          <w:rFonts w:ascii="Times New Roman" w:eastAsia="Times New Roman" w:hAnsi="Times New Roman"/>
          <w:i/>
        </w:rPr>
        <w:t>nnn</w:t>
      </w:r>
      <w:r>
        <w:rPr>
          <w:rFonts w:ascii="Times New Roman" w:eastAsia="Times New Roman" w:hAnsi="Times New Roman"/>
        </w:rPr>
        <w:t>_raw.nc</w:t>
      </w:r>
      <w:r w:rsidR="001A7669">
        <w:rPr>
          <w:rFonts w:ascii="Times New Roman" w:eastAsia="Times New Roman" w:hAnsi="Times New Roman"/>
        </w:rPr>
        <w:t>, including the operator-input position from the .cnv file header</w:t>
      </w:r>
      <w:r w:rsidR="00A27CDB">
        <w:rPr>
          <w:rFonts w:ascii="Times New Roman" w:eastAsia="Times New Roman" w:hAnsi="Times New Roman"/>
        </w:rPr>
        <w:t>;</w:t>
      </w:r>
    </w:p>
    <w:p w14:paraId="78E513FE" w14:textId="2883048B"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mctd_02a</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renames SeaBird variable names in</w:t>
      </w:r>
      <w:r w:rsidRPr="00713BD0">
        <w:rPr>
          <w:rFonts w:ascii="Times New Roman" w:eastAsia="Times New Roman" w:hAnsi="Times New Roman"/>
        </w:rPr>
        <w:t xml:space="preserve"> </w:t>
      </w:r>
      <w:r>
        <w:rPr>
          <w:rFonts w:ascii="Times New Roman" w:eastAsia="Times New Roman" w:hAnsi="Times New Roman"/>
        </w:rPr>
        <w:t>ctd_</w:t>
      </w:r>
      <w:r w:rsidR="00A81CB2" w:rsidRPr="004607B1">
        <w:rPr>
          <w:rFonts w:ascii="Times New Roman" w:eastAsia="Times New Roman" w:hAnsi="Times New Roman"/>
          <w:i/>
        </w:rPr>
        <w:t>cruise</w:t>
      </w:r>
      <w:r w:rsidR="00A81CB2">
        <w:rPr>
          <w:rFonts w:ascii="Times New Roman" w:eastAsia="Times New Roman" w:hAnsi="Times New Roman"/>
        </w:rPr>
        <w:t>_</w:t>
      </w:r>
      <w:r w:rsidR="00A81CB2" w:rsidRPr="004607B1">
        <w:rPr>
          <w:rFonts w:ascii="Times New Roman" w:eastAsia="Times New Roman" w:hAnsi="Times New Roman"/>
          <w:i/>
        </w:rPr>
        <w:t>nnn</w:t>
      </w:r>
      <w:r>
        <w:rPr>
          <w:rFonts w:ascii="Times New Roman" w:eastAsia="Times New Roman" w:hAnsi="Times New Roman"/>
        </w:rPr>
        <w:t xml:space="preserve">_raw.nc </w:t>
      </w:r>
      <w:r w:rsidR="001A7669">
        <w:rPr>
          <w:rFonts w:ascii="Times New Roman" w:eastAsia="Times New Roman" w:hAnsi="Times New Roman"/>
        </w:rPr>
        <w:t>based on templates/ctd_</w:t>
      </w:r>
      <w:r w:rsidR="001A7669" w:rsidRPr="004607B1">
        <w:rPr>
          <w:rFonts w:ascii="Times New Roman" w:eastAsia="Times New Roman" w:hAnsi="Times New Roman"/>
          <w:i/>
        </w:rPr>
        <w:t>cruise</w:t>
      </w:r>
      <w:r w:rsidR="001A7669">
        <w:rPr>
          <w:rFonts w:ascii="Times New Roman" w:eastAsia="Times New Roman" w:hAnsi="Times New Roman"/>
        </w:rPr>
        <w:t>_renamelist.csv, and updates the header positions based on the underway techsas or scs streams</w:t>
      </w:r>
      <w:r w:rsidR="00A27CDB">
        <w:rPr>
          <w:rFonts w:ascii="Times New Roman" w:eastAsia="Times New Roman" w:hAnsi="Times New Roman"/>
        </w:rPr>
        <w:t>;</w:t>
      </w:r>
    </w:p>
    <w:p w14:paraId="073CEECA" w14:textId="4E95E4D1"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mctd_02b</w:t>
      </w:r>
      <w:r w:rsidR="00D7744D">
        <w:rPr>
          <w:rFonts w:ascii="Times New Roman" w:eastAsia="Times New Roman" w:hAnsi="Times New Roman"/>
          <w:b/>
          <w:bCs/>
        </w:rPr>
        <w:t>.m</w:t>
      </w:r>
      <w:r w:rsidRPr="00713BD0">
        <w:rPr>
          <w:rFonts w:ascii="Times New Roman" w:eastAsia="Times New Roman" w:hAnsi="Times New Roman"/>
          <w:bCs/>
        </w:rPr>
        <w:t xml:space="preserve"> carries out oxygen hysteresis correction using</w:t>
      </w:r>
      <w:r>
        <w:rPr>
          <w:rFonts w:ascii="Times New Roman" w:eastAsia="Times New Roman" w:hAnsi="Times New Roman"/>
          <w:bCs/>
        </w:rPr>
        <w:t xml:space="preserve"> SBE default parameters or user</w:t>
      </w:r>
      <w:r w:rsidR="00A27CDB">
        <w:rPr>
          <w:rFonts w:ascii="Times New Roman" w:eastAsia="Times New Roman" w:hAnsi="Times New Roman"/>
          <w:bCs/>
        </w:rPr>
        <w:t>’</w:t>
      </w:r>
      <w:r>
        <w:rPr>
          <w:rFonts w:ascii="Times New Roman" w:eastAsia="Times New Roman" w:hAnsi="Times New Roman"/>
          <w:bCs/>
        </w:rPr>
        <w:t>s preferred parameters (edit as appropriate, check</w:t>
      </w:r>
      <w:r w:rsidR="004607B1">
        <w:rPr>
          <w:rFonts w:ascii="Times New Roman" w:eastAsia="Times New Roman" w:hAnsi="Times New Roman"/>
          <w:bCs/>
        </w:rPr>
        <w:t xml:space="preserve"> it matches your decision for S</w:t>
      </w:r>
      <w:r>
        <w:rPr>
          <w:rFonts w:ascii="Times New Roman" w:eastAsia="Times New Roman" w:hAnsi="Times New Roman"/>
          <w:bCs/>
        </w:rPr>
        <w:t>BE data processing)</w:t>
      </w:r>
      <w:r w:rsidR="00A27CDB">
        <w:rPr>
          <w:rFonts w:ascii="Times New Roman" w:eastAsia="Times New Roman" w:hAnsi="Times New Roman"/>
        </w:rPr>
        <w:t>, and c</w:t>
      </w:r>
      <w:r>
        <w:rPr>
          <w:rFonts w:ascii="Times New Roman" w:eastAsia="Times New Roman" w:hAnsi="Times New Roman"/>
        </w:rPr>
        <w:t>reates ctd_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_24hz</w:t>
      </w:r>
      <w:r w:rsidR="004607B1">
        <w:rPr>
          <w:rFonts w:ascii="Times New Roman" w:eastAsia="Times New Roman" w:hAnsi="Times New Roman"/>
        </w:rPr>
        <w:t>.nc</w:t>
      </w:r>
      <w:r>
        <w:rPr>
          <w:rFonts w:ascii="Times New Roman" w:eastAsia="Times New Roman" w:hAnsi="Times New Roman"/>
        </w:rPr>
        <w:t>;</w:t>
      </w:r>
    </w:p>
    <w:p w14:paraId="47A16412" w14:textId="4C877E15" w:rsidR="0006185A" w:rsidRDefault="00D7744D" w:rsidP="00216304">
      <w:pPr>
        <w:spacing w:after="240"/>
        <w:ind w:left="426" w:right="559"/>
        <w:rPr>
          <w:rFonts w:ascii="Times New Roman" w:eastAsia="Times New Roman" w:hAnsi="Times New Roman"/>
        </w:rPr>
      </w:pPr>
      <w:r>
        <w:rPr>
          <w:rFonts w:ascii="Times New Roman" w:eastAsia="Times New Roman" w:hAnsi="Times New Roman"/>
          <w:b/>
          <w:bCs/>
        </w:rPr>
        <w:t>mctd_03.m</w:t>
      </w:r>
      <w:r w:rsidR="0006185A">
        <w:rPr>
          <w:rFonts w:ascii="Times New Roman" w:eastAsia="Times New Roman" w:hAnsi="Times New Roman"/>
          <w:b/>
          <w:bCs/>
        </w:rPr>
        <w:t xml:space="preserve"> </w:t>
      </w:r>
      <w:r w:rsidR="0006185A">
        <w:rPr>
          <w:rFonts w:ascii="Times New Roman" w:eastAsia="Times New Roman" w:hAnsi="Times New Roman"/>
        </w:rPr>
        <w:t>averages data to 1Hz (output to ctd_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sidR="0006185A">
        <w:rPr>
          <w:rFonts w:ascii="Times New Roman" w:eastAsia="Times New Roman" w:hAnsi="Times New Roman"/>
        </w:rPr>
        <w:t>_1hz.nc) and calculates derived variables (output to ctd_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sidR="0006185A">
        <w:rPr>
          <w:rFonts w:ascii="Times New Roman" w:eastAsia="Times New Roman" w:hAnsi="Times New Roman"/>
        </w:rPr>
        <w:t>_psal.nc);</w:t>
      </w:r>
    </w:p>
    <w:p w14:paraId="1588D238" w14:textId="04FCCCD1"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mdcs_01</w:t>
      </w:r>
      <w:r w:rsidR="00D7744D">
        <w:rPr>
          <w:rFonts w:ascii="Times New Roman" w:eastAsia="Times New Roman" w:hAnsi="Times New Roman"/>
          <w:b/>
          <w:bCs/>
        </w:rPr>
        <w:t>.m</w:t>
      </w:r>
      <w:r>
        <w:rPr>
          <w:rFonts w:ascii="Times New Roman" w:eastAsia="Times New Roman" w:hAnsi="Times New Roman"/>
          <w:b/>
          <w:bCs/>
          <w:spacing w:val="29"/>
        </w:rPr>
        <w:t xml:space="preserve"> </w:t>
      </w:r>
      <w:r>
        <w:rPr>
          <w:rFonts w:ascii="Times New Roman" w:eastAsia="Times New Roman" w:hAnsi="Times New Roman"/>
        </w:rPr>
        <w:t>creates</w:t>
      </w:r>
      <w:r>
        <w:rPr>
          <w:rFonts w:ascii="Times New Roman" w:eastAsia="Times New Roman" w:hAnsi="Times New Roman"/>
          <w:spacing w:val="29"/>
        </w:rPr>
        <w:t xml:space="preserve"> </w:t>
      </w:r>
      <w:r>
        <w:rPr>
          <w:rFonts w:ascii="Times New Roman" w:eastAsia="Times New Roman" w:hAnsi="Times New Roman"/>
        </w:rPr>
        <w:t>empty</w:t>
      </w:r>
      <w:r>
        <w:rPr>
          <w:rFonts w:ascii="Times New Roman" w:eastAsia="Times New Roman" w:hAnsi="Times New Roman"/>
          <w:spacing w:val="29"/>
        </w:rPr>
        <w:t xml:space="preserve"> </w:t>
      </w:r>
      <w:r>
        <w:rPr>
          <w:rFonts w:ascii="Times New Roman" w:eastAsia="Times New Roman" w:hAnsi="Times New Roman"/>
        </w:rPr>
        <w:t>dcs</w:t>
      </w:r>
      <w:r>
        <w:rPr>
          <w:rFonts w:ascii="Times New Roman" w:eastAsia="Times New Roman" w:hAnsi="Times New Roman"/>
          <w:spacing w:val="29"/>
        </w:rPr>
        <w:t xml:space="preserve"> </w:t>
      </w:r>
      <w:r>
        <w:rPr>
          <w:rFonts w:ascii="Times New Roman" w:eastAsia="Times New Roman" w:hAnsi="Times New Roman"/>
        </w:rPr>
        <w:t>file</w:t>
      </w:r>
      <w:r>
        <w:rPr>
          <w:rFonts w:ascii="Times New Roman" w:eastAsia="Times New Roman" w:hAnsi="Times New Roman"/>
          <w:spacing w:val="29"/>
        </w:rPr>
        <w:t xml:space="preserve"> </w:t>
      </w:r>
      <w:r>
        <w:rPr>
          <w:rFonts w:ascii="Times New Roman" w:eastAsia="Times New Roman" w:hAnsi="Times New Roman"/>
        </w:rPr>
        <w:t>which</w:t>
      </w:r>
      <w:r>
        <w:rPr>
          <w:rFonts w:ascii="Times New Roman" w:eastAsia="Times New Roman" w:hAnsi="Times New Roman"/>
          <w:spacing w:val="29"/>
        </w:rPr>
        <w:t xml:space="preserve"> </w:t>
      </w:r>
      <w:r>
        <w:rPr>
          <w:rFonts w:ascii="Times New Roman" w:eastAsia="Times New Roman" w:hAnsi="Times New Roman"/>
        </w:rPr>
        <w:t>will</w:t>
      </w:r>
      <w:r>
        <w:rPr>
          <w:rFonts w:ascii="Times New Roman" w:eastAsia="Times New Roman" w:hAnsi="Times New Roman"/>
          <w:spacing w:val="29"/>
        </w:rPr>
        <w:t xml:space="preserve"> </w:t>
      </w:r>
      <w:r>
        <w:rPr>
          <w:rFonts w:ascii="Times New Roman" w:eastAsia="Times New Roman" w:hAnsi="Times New Roman"/>
        </w:rPr>
        <w:t>store</w:t>
      </w:r>
      <w:r>
        <w:rPr>
          <w:rFonts w:ascii="Times New Roman" w:eastAsia="Times New Roman" w:hAnsi="Times New Roman"/>
          <w:spacing w:val="29"/>
        </w:rPr>
        <w:t xml:space="preserve"> </w:t>
      </w:r>
      <w:r>
        <w:rPr>
          <w:rFonts w:ascii="Times New Roman" w:eastAsia="Times New Roman" w:hAnsi="Times New Roman"/>
        </w:rPr>
        <w:t>information</w:t>
      </w:r>
      <w:r>
        <w:rPr>
          <w:rFonts w:ascii="Times New Roman" w:eastAsia="Times New Roman" w:hAnsi="Times New Roman"/>
          <w:spacing w:val="29"/>
        </w:rPr>
        <w:t xml:space="preserve"> </w:t>
      </w:r>
      <w:r>
        <w:rPr>
          <w:rFonts w:ascii="Times New Roman" w:eastAsia="Times New Roman" w:hAnsi="Times New Roman"/>
        </w:rPr>
        <w:t>about</w:t>
      </w:r>
      <w:r>
        <w:rPr>
          <w:rFonts w:ascii="Times New Roman" w:eastAsia="Times New Roman" w:hAnsi="Times New Roman"/>
          <w:spacing w:val="29"/>
        </w:rPr>
        <w:t xml:space="preserve"> </w:t>
      </w:r>
      <w:r>
        <w:rPr>
          <w:rFonts w:ascii="Times New Roman" w:eastAsia="Times New Roman" w:hAnsi="Times New Roman"/>
        </w:rPr>
        <w:t>start,</w:t>
      </w:r>
      <w:r>
        <w:rPr>
          <w:rFonts w:ascii="Times New Roman" w:eastAsia="Times New Roman" w:hAnsi="Times New Roman"/>
          <w:spacing w:val="29"/>
        </w:rPr>
        <w:t xml:space="preserve"> </w:t>
      </w:r>
      <w:r w:rsidR="00A67466">
        <w:rPr>
          <w:rFonts w:ascii="Times New Roman" w:eastAsia="Times New Roman" w:hAnsi="Times New Roman"/>
          <w:spacing w:val="29"/>
        </w:rPr>
        <w:t>b</w:t>
      </w:r>
      <w:r>
        <w:rPr>
          <w:rFonts w:ascii="Times New Roman" w:eastAsia="Times New Roman" w:hAnsi="Times New Roman"/>
        </w:rPr>
        <w:t>ottom</w:t>
      </w:r>
      <w:r>
        <w:rPr>
          <w:rFonts w:ascii="Times New Roman" w:eastAsia="Times New Roman" w:hAnsi="Times New Roman"/>
          <w:spacing w:val="29"/>
        </w:rPr>
        <w:t xml:space="preserve"> </w:t>
      </w:r>
      <w:r>
        <w:rPr>
          <w:rFonts w:ascii="Times New Roman" w:eastAsia="Times New Roman" w:hAnsi="Times New Roman"/>
        </w:rPr>
        <w:t>and end of good data in CTD file;</w:t>
      </w:r>
    </w:p>
    <w:p w14:paraId="083F7C3A" w14:textId="03829012" w:rsidR="00513379" w:rsidRDefault="0006185A" w:rsidP="00513379">
      <w:pPr>
        <w:spacing w:after="240"/>
        <w:ind w:left="426" w:right="559"/>
        <w:rPr>
          <w:rFonts w:ascii="Times New Roman" w:eastAsia="Times New Roman" w:hAnsi="Times New Roman"/>
        </w:rPr>
      </w:pPr>
      <w:r>
        <w:rPr>
          <w:rFonts w:ascii="Times New Roman" w:eastAsia="Times New Roman" w:hAnsi="Times New Roman"/>
          <w:b/>
          <w:bCs/>
        </w:rPr>
        <w:t>mdcs_02</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populates dcs file with data to identify bottom of cast.</w:t>
      </w:r>
    </w:p>
    <w:p w14:paraId="24E5A4DD" w14:textId="396AE40C" w:rsidR="00513379" w:rsidRDefault="00513379" w:rsidP="00513379">
      <w:pPr>
        <w:spacing w:after="240"/>
        <w:ind w:left="426"/>
        <w:rPr>
          <w:rFonts w:ascii="Times New Roman" w:eastAsia="Times New Roman" w:hAnsi="Times New Roman"/>
        </w:rPr>
      </w:pPr>
      <w:r>
        <w:rPr>
          <w:rFonts w:ascii="Times New Roman" w:eastAsia="Times New Roman" w:hAnsi="Times New Roman"/>
          <w:b/>
          <w:bCs/>
        </w:rPr>
        <w:t>mout_1hzasc</w:t>
      </w:r>
      <w:r w:rsidRPr="00BF03ED">
        <w:rPr>
          <w:rFonts w:ascii="Times New Roman" w:eastAsia="Times New Roman" w:hAnsi="Times New Roman"/>
          <w:bCs/>
        </w:rPr>
        <w:t>(</w:t>
      </w:r>
      <w:r w:rsidRPr="000B4BF6">
        <w:rPr>
          <w:rFonts w:ascii="Times New Roman" w:eastAsia="Times New Roman" w:hAnsi="Times New Roman"/>
          <w:bCs/>
          <w:i/>
        </w:rPr>
        <w:t>nnn</w:t>
      </w:r>
      <w:r w:rsidRPr="00BF03ED">
        <w:rPr>
          <w:rFonts w:ascii="Times New Roman" w:eastAsia="Times New Roman" w:hAnsi="Times New Roman"/>
          <w:bCs/>
        </w:rPr>
        <w:t>)</w:t>
      </w:r>
      <w:r>
        <w:rPr>
          <w:rFonts w:ascii="Times New Roman" w:eastAsia="Times New Roman" w:hAnsi="Times New Roman"/>
        </w:rPr>
        <w:t xml:space="preserve"> generates an ascii listing of the 1hz (ctd_</w:t>
      </w:r>
      <w:r w:rsidRPr="009425BB">
        <w:rPr>
          <w:rFonts w:ascii="Times New Roman" w:eastAsia="Times New Roman" w:hAnsi="Times New Roman"/>
          <w:i/>
        </w:rPr>
        <w:t>cruise</w:t>
      </w:r>
      <w:r w:rsidRPr="009425BB">
        <w:rPr>
          <w:rFonts w:ascii="Times New Roman" w:eastAsia="Times New Roman" w:hAnsi="Times New Roman"/>
        </w:rPr>
        <w:t>_</w:t>
      </w:r>
      <w:r w:rsidRPr="009425BB">
        <w:rPr>
          <w:rFonts w:ascii="Times New Roman" w:eastAsia="Times New Roman" w:hAnsi="Times New Roman"/>
          <w:i/>
        </w:rPr>
        <w:t>nnn</w:t>
      </w:r>
      <w:r>
        <w:rPr>
          <w:rFonts w:ascii="Times New Roman" w:eastAsia="Times New Roman" w:hAnsi="Times New Roman"/>
        </w:rPr>
        <w:t>_psal.nc) file ready for use in the LADCP processing.  Each file, ctd_</w:t>
      </w:r>
      <w:r w:rsidRPr="004516C4">
        <w:rPr>
          <w:rFonts w:ascii="Times New Roman" w:eastAsia="Times New Roman" w:hAnsi="Times New Roman"/>
          <w:i/>
        </w:rPr>
        <w:t>cruise</w:t>
      </w:r>
      <w:r>
        <w:rPr>
          <w:rFonts w:ascii="Times New Roman" w:eastAsia="Times New Roman" w:hAnsi="Times New Roman"/>
        </w:rPr>
        <w:t>_</w:t>
      </w:r>
      <w:r w:rsidRPr="004516C4">
        <w:rPr>
          <w:rFonts w:ascii="Times New Roman" w:eastAsia="Times New Roman" w:hAnsi="Times New Roman"/>
          <w:i/>
        </w:rPr>
        <w:t>nnn</w:t>
      </w:r>
      <w:r>
        <w:rPr>
          <w:rFonts w:ascii="Times New Roman" w:eastAsia="Times New Roman" w:hAnsi="Times New Roman"/>
        </w:rPr>
        <w:t xml:space="preserve">_1hz_txt, is saved </w:t>
      </w:r>
      <w:r>
        <w:rPr>
          <w:rFonts w:ascii="Times New Roman" w:eastAsia="Times New Roman" w:hAnsi="Times New Roman"/>
        </w:rPr>
        <w:t xml:space="preserve">in data/ladcp/ix/data/CTD. </w:t>
      </w:r>
    </w:p>
    <w:p w14:paraId="2369D466" w14:textId="2E061450" w:rsidR="00A67466" w:rsidRPr="00A67466" w:rsidRDefault="00A67466" w:rsidP="00216304">
      <w:pPr>
        <w:spacing w:after="240"/>
        <w:ind w:left="142" w:right="559"/>
        <w:rPr>
          <w:rFonts w:ascii="Times New Roman" w:eastAsia="Times New Roman" w:hAnsi="Times New Roman"/>
        </w:rPr>
      </w:pPr>
      <w:r w:rsidRPr="00A67466">
        <w:rPr>
          <w:rFonts w:ascii="Times New Roman" w:eastAsia="Times New Roman" w:hAnsi="Times New Roman"/>
          <w:bCs/>
        </w:rPr>
        <w:t xml:space="preserve">&gt;&gt; stn = </w:t>
      </w:r>
      <w:r w:rsidRPr="00A67466">
        <w:rPr>
          <w:rFonts w:ascii="Times New Roman" w:eastAsia="Times New Roman" w:hAnsi="Times New Roman"/>
          <w:bCs/>
          <w:i/>
        </w:rPr>
        <w:t>nnn</w:t>
      </w:r>
      <w:r w:rsidRPr="00A67466">
        <w:rPr>
          <w:rFonts w:ascii="Times New Roman" w:eastAsia="Times New Roman" w:hAnsi="Times New Roman"/>
          <w:bCs/>
        </w:rPr>
        <w:t>; mdcs_03g</w:t>
      </w:r>
    </w:p>
    <w:p w14:paraId="373B8426" w14:textId="5F361021" w:rsidR="0006185A" w:rsidRDefault="00A67466" w:rsidP="00216304">
      <w:pPr>
        <w:spacing w:after="240"/>
        <w:ind w:left="284"/>
        <w:rPr>
          <w:rFonts w:ascii="Times New Roman" w:eastAsia="Times New Roman" w:hAnsi="Times New Roman"/>
        </w:rPr>
      </w:pPr>
      <w:r w:rsidRPr="00A67466">
        <w:rPr>
          <w:rFonts w:ascii="Times New Roman" w:eastAsia="Times New Roman" w:hAnsi="Times New Roman"/>
          <w:b/>
          <w:bCs/>
        </w:rPr>
        <w:t>mdcs_03g.m</w:t>
      </w:r>
      <w:r>
        <w:rPr>
          <w:rFonts w:ascii="Times New Roman" w:eastAsia="Times New Roman" w:hAnsi="Times New Roman"/>
          <w:bCs/>
        </w:rPr>
        <w:t xml:space="preserve"> </w:t>
      </w:r>
      <w:r w:rsidR="0006185A">
        <w:rPr>
          <w:rFonts w:ascii="Times New Roman" w:eastAsia="Times New Roman" w:hAnsi="Times New Roman"/>
        </w:rPr>
        <w:t>allows the user to decide which scan numbers mark the start of the downcast and the end of the upcast.  T</w:t>
      </w:r>
      <w:r w:rsidR="009E69BB">
        <w:rPr>
          <w:rFonts w:ascii="Times New Roman" w:eastAsia="Times New Roman" w:hAnsi="Times New Roman"/>
        </w:rPr>
        <w:t>his is a graphical interface.  For t</w:t>
      </w:r>
      <w:r w:rsidR="0006185A">
        <w:rPr>
          <w:rFonts w:ascii="Times New Roman" w:eastAsia="Times New Roman" w:hAnsi="Times New Roman"/>
        </w:rPr>
        <w:t>he start of the downcast</w:t>
      </w:r>
      <w:r w:rsidR="009E69BB">
        <w:rPr>
          <w:rFonts w:ascii="Times New Roman" w:eastAsia="Times New Roman" w:hAnsi="Times New Roman"/>
        </w:rPr>
        <w:t>,</w:t>
      </w:r>
      <w:r w:rsidR="0006185A">
        <w:rPr>
          <w:rFonts w:ascii="Times New Roman" w:eastAsia="Times New Roman" w:hAnsi="Times New Roman"/>
        </w:rPr>
        <w:t xml:space="preserve"> select</w:t>
      </w:r>
      <w:r w:rsidR="009E69BB">
        <w:rPr>
          <w:rFonts w:ascii="Times New Roman" w:eastAsia="Times New Roman" w:hAnsi="Times New Roman"/>
        </w:rPr>
        <w:t xml:space="preserve"> </w:t>
      </w:r>
      <w:r w:rsidR="0006185A">
        <w:rPr>
          <w:rFonts w:ascii="Times New Roman" w:eastAsia="Times New Roman" w:hAnsi="Times New Roman"/>
        </w:rPr>
        <w:t>the l</w:t>
      </w:r>
      <w:r w:rsidR="009E69BB">
        <w:rPr>
          <w:rFonts w:ascii="Times New Roman" w:eastAsia="Times New Roman" w:hAnsi="Times New Roman"/>
        </w:rPr>
        <w:t>owest pressure after the CTD has</w:t>
      </w:r>
      <w:r w:rsidR="0006185A">
        <w:rPr>
          <w:rFonts w:ascii="Times New Roman" w:eastAsia="Times New Roman" w:hAnsi="Times New Roman"/>
        </w:rPr>
        <w:t xml:space="preserve"> soaked and been brought to the surface before descending</w:t>
      </w:r>
      <w:r w:rsidR="009E69BB">
        <w:rPr>
          <w:rFonts w:ascii="Times New Roman" w:eastAsia="Times New Roman" w:hAnsi="Times New Roman"/>
        </w:rPr>
        <w:t xml:space="preserve"> (unless it was brought too close to the surface, causing erroneous conductivity values, in which case, select the start of the good data)</w:t>
      </w:r>
      <w:r w:rsidR="0006185A">
        <w:rPr>
          <w:rFonts w:ascii="Times New Roman" w:eastAsia="Times New Roman" w:hAnsi="Times New Roman"/>
        </w:rPr>
        <w:t xml:space="preserve">.  </w:t>
      </w:r>
      <w:r w:rsidR="009E69BB">
        <w:rPr>
          <w:rFonts w:ascii="Times New Roman" w:eastAsia="Times New Roman" w:hAnsi="Times New Roman"/>
        </w:rPr>
        <w:t>For the end of the upcast, select</w:t>
      </w:r>
      <w:r w:rsidR="0006185A">
        <w:rPr>
          <w:rFonts w:ascii="Times New Roman" w:eastAsia="Times New Roman" w:hAnsi="Times New Roman"/>
        </w:rPr>
        <w:t xml:space="preserve"> the last scan for which there was good in-water oxygen, temperature, conductivity and salinity data (note that oxygen data becomes out-of-water before the other variables because </w:t>
      </w:r>
      <w:r w:rsidR="009E69BB">
        <w:rPr>
          <w:rFonts w:ascii="Times New Roman" w:eastAsia="Times New Roman" w:hAnsi="Times New Roman"/>
        </w:rPr>
        <w:t xml:space="preserve">of </w:t>
      </w:r>
      <w:r w:rsidR="0006185A">
        <w:rPr>
          <w:rFonts w:ascii="Times New Roman" w:eastAsia="Times New Roman" w:hAnsi="Times New Roman"/>
        </w:rPr>
        <w:t xml:space="preserve">the different sensor response times). </w:t>
      </w:r>
      <w:r w:rsidR="009E69BB">
        <w:rPr>
          <w:rFonts w:ascii="Times New Roman" w:eastAsia="Times New Roman" w:hAnsi="Times New Roman"/>
        </w:rPr>
        <w:t>Start and end scans are written</w:t>
      </w:r>
      <w:r w:rsidR="0006185A">
        <w:rPr>
          <w:rFonts w:ascii="Times New Roman" w:eastAsia="Times New Roman" w:hAnsi="Times New Roman"/>
        </w:rPr>
        <w:t xml:space="preserve"> to dcs_</w:t>
      </w:r>
      <w:r w:rsidR="00A81CB2" w:rsidRPr="00BF03ED">
        <w:rPr>
          <w:rFonts w:ascii="Times New Roman" w:eastAsia="Times New Roman" w:hAnsi="Times New Roman"/>
          <w:i/>
        </w:rPr>
        <w:t>cruise</w:t>
      </w:r>
      <w:r w:rsidR="00A81CB2">
        <w:rPr>
          <w:rFonts w:ascii="Times New Roman" w:eastAsia="Times New Roman" w:hAnsi="Times New Roman"/>
        </w:rPr>
        <w:t>_</w:t>
      </w:r>
      <w:r w:rsidR="00A81CB2" w:rsidRPr="00BF03ED">
        <w:rPr>
          <w:rFonts w:ascii="Times New Roman" w:eastAsia="Times New Roman" w:hAnsi="Times New Roman"/>
          <w:i/>
        </w:rPr>
        <w:t>nnn</w:t>
      </w:r>
      <w:r w:rsidR="0006185A">
        <w:rPr>
          <w:rFonts w:ascii="Times New Roman" w:eastAsia="Times New Roman" w:hAnsi="Times New Roman"/>
        </w:rPr>
        <w:t>.nc.</w:t>
      </w:r>
    </w:p>
    <w:p w14:paraId="6EC28455" w14:textId="77777777" w:rsidR="00A67466" w:rsidRDefault="00A67466" w:rsidP="00216304">
      <w:pPr>
        <w:spacing w:after="240"/>
        <w:ind w:left="142"/>
        <w:rPr>
          <w:rFonts w:ascii="Times New Roman" w:eastAsia="Times New Roman" w:hAnsi="Times New Roman"/>
        </w:rPr>
      </w:pPr>
      <w:r>
        <w:rPr>
          <w:rFonts w:ascii="Times New Roman" w:eastAsia="Times New Roman" w:hAnsi="Times New Roman"/>
        </w:rPr>
        <w:t xml:space="preserve">&gt;&gt; stn = </w:t>
      </w:r>
      <w:r w:rsidRPr="00A67466">
        <w:rPr>
          <w:rFonts w:ascii="Times New Roman" w:eastAsia="Times New Roman" w:hAnsi="Times New Roman"/>
          <w:i/>
        </w:rPr>
        <w:t>nnn</w:t>
      </w:r>
      <w:r>
        <w:rPr>
          <w:rFonts w:ascii="Times New Roman" w:eastAsia="Times New Roman" w:hAnsi="Times New Roman"/>
        </w:rPr>
        <w:t>; ctd_all_part2</w:t>
      </w:r>
    </w:p>
    <w:p w14:paraId="0149857E" w14:textId="4191B961" w:rsidR="0006185A" w:rsidRDefault="008425FF" w:rsidP="00216304">
      <w:pPr>
        <w:spacing w:after="240"/>
        <w:ind w:left="284"/>
        <w:rPr>
          <w:rFonts w:ascii="Times New Roman" w:eastAsia="Times New Roman" w:hAnsi="Times New Roman"/>
        </w:rPr>
      </w:pPr>
      <w:r>
        <w:rPr>
          <w:rFonts w:ascii="Times New Roman" w:eastAsia="Times New Roman" w:hAnsi="Times New Roman"/>
          <w:b/>
          <w:bCs/>
        </w:rPr>
        <w:t>ctd_all_part2</w:t>
      </w:r>
      <w:r w:rsidR="00D7744D">
        <w:rPr>
          <w:rFonts w:ascii="Times New Roman" w:eastAsia="Times New Roman" w:hAnsi="Times New Roman"/>
          <w:b/>
          <w:bCs/>
        </w:rPr>
        <w:t>.m</w:t>
      </w:r>
      <w:r w:rsidR="0006185A">
        <w:rPr>
          <w:rFonts w:ascii="Times New Roman" w:eastAsia="Times New Roman" w:hAnsi="Times New Roman"/>
          <w:b/>
          <w:bCs/>
        </w:rPr>
        <w:t xml:space="preserve"> </w:t>
      </w:r>
      <w:r w:rsidR="00993A97">
        <w:rPr>
          <w:rFonts w:ascii="Times New Roman" w:eastAsia="Times New Roman" w:hAnsi="Times New Roman"/>
        </w:rPr>
        <w:t xml:space="preserve">calls </w:t>
      </w:r>
      <w:r w:rsidR="0006185A">
        <w:rPr>
          <w:rFonts w:ascii="Times New Roman" w:eastAsia="Times New Roman" w:hAnsi="Times New Roman"/>
        </w:rPr>
        <w:t>the following:</w:t>
      </w:r>
    </w:p>
    <w:p w14:paraId="7C92E486" w14:textId="0E818AE5"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mctd_04</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extract</w:t>
      </w:r>
      <w:r w:rsidR="001811AB">
        <w:rPr>
          <w:rFonts w:ascii="Times New Roman" w:eastAsia="Times New Roman" w:hAnsi="Times New Roman"/>
        </w:rPr>
        <w:t>s</w:t>
      </w:r>
      <w:r>
        <w:rPr>
          <w:rFonts w:ascii="Times New Roman" w:eastAsia="Times New Roman" w:hAnsi="Times New Roman"/>
          <w:spacing w:val="24"/>
        </w:rPr>
        <w:t xml:space="preserve"> </w:t>
      </w:r>
      <w:r>
        <w:rPr>
          <w:rFonts w:ascii="Times New Roman" w:eastAsia="Times New Roman" w:hAnsi="Times New Roman"/>
        </w:rPr>
        <w:t>downcast</w:t>
      </w:r>
      <w:r>
        <w:rPr>
          <w:rFonts w:ascii="Times New Roman" w:eastAsia="Times New Roman" w:hAnsi="Times New Roman"/>
          <w:spacing w:val="24"/>
        </w:rPr>
        <w:t xml:space="preserve"> </w:t>
      </w:r>
      <w:r>
        <w:rPr>
          <w:rFonts w:ascii="Times New Roman" w:eastAsia="Times New Roman" w:hAnsi="Times New Roman"/>
        </w:rPr>
        <w:t>data</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w:t>
      </w:r>
      <w:r>
        <w:rPr>
          <w:rFonts w:ascii="Times New Roman" w:eastAsia="Times New Roman" w:hAnsi="Times New Roman"/>
        </w:rPr>
        <w:t>psal</w:t>
      </w:r>
      <w:r>
        <w:rPr>
          <w:rFonts w:ascii="Times New Roman" w:eastAsia="Times New Roman" w:hAnsi="Times New Roman"/>
          <w:spacing w:val="24"/>
        </w:rPr>
        <w:t xml:space="preserve"> </w:t>
      </w:r>
      <w:r>
        <w:rPr>
          <w:rFonts w:ascii="Times New Roman" w:eastAsia="Times New Roman" w:hAnsi="Times New Roman"/>
        </w:rPr>
        <w:t>file</w:t>
      </w:r>
      <w:r>
        <w:rPr>
          <w:rFonts w:ascii="Times New Roman" w:eastAsia="Times New Roman" w:hAnsi="Times New Roman"/>
          <w:spacing w:val="24"/>
        </w:rPr>
        <w:t xml:space="preserve"> </w:t>
      </w:r>
      <w:r>
        <w:rPr>
          <w:rFonts w:ascii="Times New Roman" w:eastAsia="Times New Roman" w:hAnsi="Times New Roman"/>
        </w:rPr>
        <w:t>using</w:t>
      </w:r>
      <w:r>
        <w:rPr>
          <w:rFonts w:ascii="Times New Roman" w:eastAsia="Times New Roman" w:hAnsi="Times New Roman"/>
          <w:spacing w:val="24"/>
        </w:rPr>
        <w:t xml:space="preserve"> </w:t>
      </w:r>
      <w:r>
        <w:rPr>
          <w:rFonts w:ascii="Times New Roman" w:eastAsia="Times New Roman" w:hAnsi="Times New Roman"/>
        </w:rPr>
        <w:t>index</w:t>
      </w:r>
      <w:r>
        <w:rPr>
          <w:rFonts w:ascii="Times New Roman" w:eastAsia="Times New Roman" w:hAnsi="Times New Roman"/>
          <w:spacing w:val="24"/>
        </w:rPr>
        <w:t xml:space="preserve"> </w:t>
      </w:r>
      <w:r>
        <w:rPr>
          <w:rFonts w:ascii="Times New Roman" w:eastAsia="Times New Roman" w:hAnsi="Times New Roman"/>
        </w:rPr>
        <w:t>information</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w:t>
      </w:r>
      <w:r>
        <w:rPr>
          <w:rFonts w:ascii="Times New Roman" w:eastAsia="Times New Roman" w:hAnsi="Times New Roman"/>
        </w:rPr>
        <w:t>dcs</w:t>
      </w:r>
      <w:r>
        <w:rPr>
          <w:rFonts w:ascii="Times New Roman" w:eastAsia="Times New Roman" w:hAnsi="Times New Roman"/>
          <w:spacing w:val="24"/>
        </w:rPr>
        <w:t xml:space="preserve"> </w:t>
      </w:r>
      <w:r>
        <w:rPr>
          <w:rFonts w:ascii="Times New Roman" w:eastAsia="Times New Roman" w:hAnsi="Times New Roman"/>
        </w:rPr>
        <w:t>file</w:t>
      </w:r>
      <w:r w:rsidR="00185CA1">
        <w:rPr>
          <w:rFonts w:ascii="Times New Roman" w:eastAsia="Times New Roman" w:hAnsi="Times New Roman"/>
        </w:rPr>
        <w:t xml:space="preserve"> (created by mdcs_01, mdcs_02, and mdcs_03g)</w:t>
      </w:r>
      <w:r>
        <w:rPr>
          <w:rFonts w:ascii="Times New Roman" w:eastAsia="Times New Roman" w:hAnsi="Times New Roman"/>
        </w:rPr>
        <w:t>;</w:t>
      </w:r>
      <w:ins w:id="2" w:author="yfiring" w:date="2016-11-27T17:30:00Z">
        <w:r w:rsidR="00993A97">
          <w:rPr>
            <w:rFonts w:ascii="Times New Roman" w:eastAsia="Times New Roman" w:hAnsi="Times New Roman"/>
          </w:rPr>
          <w:t xml:space="preserve"> </w:t>
        </w:r>
      </w:ins>
      <w:r>
        <w:rPr>
          <w:rFonts w:ascii="Times New Roman" w:eastAsia="Times New Roman" w:hAnsi="Times New Roman"/>
        </w:rPr>
        <w:t>sort</w:t>
      </w:r>
      <w:r w:rsidR="001811AB">
        <w:rPr>
          <w:rFonts w:ascii="Times New Roman" w:eastAsia="Times New Roman" w:hAnsi="Times New Roman"/>
        </w:rPr>
        <w:t>s</w:t>
      </w:r>
      <w:r>
        <w:rPr>
          <w:rFonts w:ascii="Times New Roman" w:eastAsia="Times New Roman" w:hAnsi="Times New Roman"/>
        </w:rPr>
        <w:t>, interpolate</w:t>
      </w:r>
      <w:r w:rsidR="001811AB">
        <w:rPr>
          <w:rFonts w:ascii="Times New Roman" w:eastAsia="Times New Roman" w:hAnsi="Times New Roman"/>
        </w:rPr>
        <w:t>s over</w:t>
      </w:r>
      <w:r>
        <w:rPr>
          <w:rFonts w:ascii="Times New Roman" w:eastAsia="Times New Roman" w:hAnsi="Times New Roman"/>
        </w:rPr>
        <w:t xml:space="preserve"> gaps</w:t>
      </w:r>
      <w:r w:rsidR="001811AB">
        <w:rPr>
          <w:rFonts w:ascii="Times New Roman" w:eastAsia="Times New Roman" w:hAnsi="Times New Roman"/>
        </w:rPr>
        <w:t>,</w:t>
      </w:r>
      <w:r>
        <w:rPr>
          <w:rFonts w:ascii="Times New Roman" w:eastAsia="Times New Roman" w:hAnsi="Times New Roman"/>
        </w:rPr>
        <w:t xml:space="preserve"> and average</w:t>
      </w:r>
      <w:r w:rsidR="001811AB">
        <w:rPr>
          <w:rFonts w:ascii="Times New Roman" w:eastAsia="Times New Roman" w:hAnsi="Times New Roman"/>
        </w:rPr>
        <w:t>s</w:t>
      </w:r>
      <w:r>
        <w:rPr>
          <w:rFonts w:ascii="Times New Roman" w:eastAsia="Times New Roman" w:hAnsi="Times New Roman"/>
        </w:rPr>
        <w:t xml:space="preserve"> to 2db (output to ctd_</w:t>
      </w:r>
      <w:r w:rsidR="00A81CB2" w:rsidRPr="00BF03ED">
        <w:rPr>
          <w:rFonts w:ascii="Times New Roman" w:eastAsia="Times New Roman" w:hAnsi="Times New Roman"/>
          <w:i/>
        </w:rPr>
        <w:t>cruise</w:t>
      </w:r>
      <w:r w:rsidR="00A81CB2">
        <w:rPr>
          <w:rFonts w:ascii="Times New Roman" w:eastAsia="Times New Roman" w:hAnsi="Times New Roman"/>
        </w:rPr>
        <w:t>_</w:t>
      </w:r>
      <w:r w:rsidR="00A81CB2" w:rsidRPr="00BF03ED">
        <w:rPr>
          <w:rFonts w:ascii="Times New Roman" w:eastAsia="Times New Roman" w:hAnsi="Times New Roman"/>
          <w:i/>
        </w:rPr>
        <w:t>nnn</w:t>
      </w:r>
      <w:r>
        <w:rPr>
          <w:rFonts w:ascii="Times New Roman" w:eastAsia="Times New Roman" w:hAnsi="Times New Roman"/>
        </w:rPr>
        <w:t>_2db.nc</w:t>
      </w:r>
      <w:r w:rsidR="00740BFC">
        <w:rPr>
          <w:rFonts w:ascii="Times New Roman" w:eastAsia="Times New Roman" w:hAnsi="Times New Roman"/>
        </w:rPr>
        <w:t xml:space="preserve"> and ctd_</w:t>
      </w:r>
      <w:r w:rsidR="00740BFC" w:rsidRPr="00BF03ED">
        <w:rPr>
          <w:rFonts w:ascii="Times New Roman" w:eastAsia="Times New Roman" w:hAnsi="Times New Roman"/>
          <w:i/>
        </w:rPr>
        <w:t>cruise</w:t>
      </w:r>
      <w:r w:rsidR="00740BFC">
        <w:rPr>
          <w:rFonts w:ascii="Times New Roman" w:eastAsia="Times New Roman" w:hAnsi="Times New Roman"/>
        </w:rPr>
        <w:t>_</w:t>
      </w:r>
      <w:r w:rsidR="00BF03ED">
        <w:rPr>
          <w:rFonts w:ascii="Times New Roman" w:eastAsia="Times New Roman" w:hAnsi="Times New Roman"/>
          <w:i/>
        </w:rPr>
        <w:t>nnn</w:t>
      </w:r>
      <w:r w:rsidR="00740BFC">
        <w:rPr>
          <w:rFonts w:ascii="Times New Roman" w:eastAsia="Times New Roman" w:hAnsi="Times New Roman"/>
        </w:rPr>
        <w:t>_2up.nc</w:t>
      </w:r>
      <w:r>
        <w:rPr>
          <w:rFonts w:ascii="Times New Roman" w:eastAsia="Times New Roman" w:hAnsi="Times New Roman"/>
        </w:rPr>
        <w:t>);</w:t>
      </w:r>
    </w:p>
    <w:p w14:paraId="2A55D9E6" w14:textId="1ABA1FB4"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mfir_01</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read</w:t>
      </w:r>
      <w:r w:rsidR="001811AB">
        <w:rPr>
          <w:rFonts w:ascii="Times New Roman" w:eastAsia="Times New Roman" w:hAnsi="Times New Roman"/>
        </w:rPr>
        <w:t>s</w:t>
      </w:r>
      <w:r>
        <w:rPr>
          <w:rFonts w:ascii="Times New Roman" w:eastAsia="Times New Roman" w:hAnsi="Times New Roman"/>
        </w:rPr>
        <w:t xml:space="preserve"> in information from SeaBird .bl file and create</w:t>
      </w:r>
      <w:r w:rsidR="001811AB">
        <w:rPr>
          <w:rFonts w:ascii="Times New Roman" w:eastAsia="Times New Roman" w:hAnsi="Times New Roman"/>
        </w:rPr>
        <w:t>s</w:t>
      </w:r>
      <w:r>
        <w:rPr>
          <w:rFonts w:ascii="Times New Roman" w:eastAsia="Times New Roman" w:hAnsi="Times New Roman"/>
        </w:rPr>
        <w:t xml:space="preserve"> netCDF fir file;</w:t>
      </w:r>
    </w:p>
    <w:p w14:paraId="3A951D41" w14:textId="715EEBD1"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position w:val="-1"/>
        </w:rPr>
        <w:t>mfir_02</w:t>
      </w:r>
      <w:r w:rsidR="00D7744D">
        <w:rPr>
          <w:rFonts w:ascii="Times New Roman" w:eastAsia="Times New Roman" w:hAnsi="Times New Roman"/>
          <w:b/>
          <w:bCs/>
          <w:position w:val="-1"/>
        </w:rPr>
        <w:t>.m</w:t>
      </w:r>
      <w:r>
        <w:rPr>
          <w:rFonts w:ascii="Times New Roman" w:eastAsia="Times New Roman" w:hAnsi="Times New Roman"/>
          <w:b/>
          <w:bCs/>
          <w:position w:val="-1"/>
        </w:rPr>
        <w:t xml:space="preserve"> </w:t>
      </w:r>
      <w:r>
        <w:rPr>
          <w:rFonts w:ascii="Times New Roman" w:eastAsia="Times New Roman" w:hAnsi="Times New Roman"/>
          <w:b/>
          <w:bCs/>
          <w:spacing w:val="34"/>
          <w:position w:val="-1"/>
        </w:rPr>
        <w:t xml:space="preserve"> </w:t>
      </w:r>
      <w:r>
        <w:rPr>
          <w:rFonts w:ascii="Times New Roman" w:eastAsia="Times New Roman" w:hAnsi="Times New Roman"/>
          <w:position w:val="-1"/>
        </w:rPr>
        <w:t>merge</w:t>
      </w:r>
      <w:r w:rsidR="001811AB">
        <w:rPr>
          <w:rFonts w:ascii="Times New Roman" w:eastAsia="Times New Roman" w:hAnsi="Times New Roman"/>
          <w:position w:val="-1"/>
        </w:rPr>
        <w:t>s</w:t>
      </w:r>
      <w:r>
        <w:rPr>
          <w:rFonts w:ascii="Times New Roman" w:eastAsia="Times New Roman" w:hAnsi="Times New Roman"/>
          <w:position w:val="-1"/>
        </w:rPr>
        <w:t xml:space="preserv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time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from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ctd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file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onto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fir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file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using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scan </w:t>
      </w:r>
      <w:r>
        <w:rPr>
          <w:rFonts w:ascii="Times New Roman" w:eastAsia="Times New Roman" w:hAnsi="Times New Roman"/>
          <w:spacing w:val="34"/>
          <w:position w:val="-1"/>
        </w:rPr>
        <w:t xml:space="preserve"> </w:t>
      </w:r>
      <w:r>
        <w:rPr>
          <w:rFonts w:ascii="Times New Roman" w:eastAsia="Times New Roman" w:hAnsi="Times New Roman"/>
          <w:position w:val="-1"/>
        </w:rPr>
        <w:t xml:space="preserve">number </w:t>
      </w:r>
      <w:r>
        <w:rPr>
          <w:rFonts w:ascii="Times New Roman" w:eastAsia="Times New Roman" w:hAnsi="Times New Roman"/>
          <w:spacing w:val="34"/>
          <w:position w:val="-1"/>
        </w:rPr>
        <w:t xml:space="preserve"> </w:t>
      </w:r>
      <w:r>
        <w:rPr>
          <w:rFonts w:ascii="Times New Roman" w:eastAsia="Times New Roman" w:hAnsi="Times New Roman"/>
          <w:position w:val="-1"/>
        </w:rPr>
        <w:t>(output to</w:t>
      </w:r>
      <w:r>
        <w:rPr>
          <w:rFonts w:ascii="Times New Roman" w:eastAsia="Times New Roman" w:hAnsi="Times New Roman"/>
        </w:rPr>
        <w:t xml:space="preserve"> fir_</w:t>
      </w:r>
      <w:r w:rsidR="00A81CB2" w:rsidRPr="008425FF">
        <w:rPr>
          <w:rFonts w:ascii="Times New Roman" w:eastAsia="Times New Roman" w:hAnsi="Times New Roman"/>
          <w:i/>
        </w:rPr>
        <w:t>cruise</w:t>
      </w:r>
      <w:r w:rsidR="00A81CB2">
        <w:rPr>
          <w:rFonts w:ascii="Times New Roman" w:eastAsia="Times New Roman" w:hAnsi="Times New Roman"/>
        </w:rPr>
        <w:t>_</w:t>
      </w:r>
      <w:r w:rsidR="00A81CB2" w:rsidRPr="008425FF">
        <w:rPr>
          <w:rFonts w:ascii="Times New Roman" w:eastAsia="Times New Roman" w:hAnsi="Times New Roman"/>
          <w:i/>
        </w:rPr>
        <w:t>nnn</w:t>
      </w:r>
      <w:r>
        <w:rPr>
          <w:rFonts w:ascii="Times New Roman" w:eastAsia="Times New Roman" w:hAnsi="Times New Roman"/>
        </w:rPr>
        <w:t>_time.nc);</w:t>
      </w:r>
    </w:p>
    <w:p w14:paraId="05901225" w14:textId="6189B04D"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mfir_03</w:t>
      </w:r>
      <w:r w:rsidR="00D7744D">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merge</w:t>
      </w:r>
      <w:r w:rsidR="001811AB">
        <w:rPr>
          <w:rFonts w:ascii="Times New Roman" w:eastAsia="Times New Roman" w:hAnsi="Times New Roman"/>
        </w:rPr>
        <w:t>s</w:t>
      </w:r>
      <w:r>
        <w:rPr>
          <w:rFonts w:ascii="Times New Roman" w:eastAsia="Times New Roman" w:hAnsi="Times New Roman"/>
        </w:rPr>
        <w:t xml:space="preserve"> CTD upcast data onto fir file;</w:t>
      </w:r>
    </w:p>
    <w:p w14:paraId="0314CC85" w14:textId="3AC1CB27"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mfir_04</w:t>
      </w:r>
      <w:r w:rsidR="005E4967">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paste</w:t>
      </w:r>
      <w:r w:rsidR="001811AB">
        <w:rPr>
          <w:rFonts w:ascii="Times New Roman" w:eastAsia="Times New Roman" w:hAnsi="Times New Roman"/>
        </w:rPr>
        <w:t>s CTD fir data into s</w:t>
      </w:r>
      <w:r>
        <w:rPr>
          <w:rFonts w:ascii="Times New Roman" w:eastAsia="Times New Roman" w:hAnsi="Times New Roman"/>
        </w:rPr>
        <w:t>am_</w:t>
      </w:r>
      <w:r w:rsidR="00A81CB2" w:rsidRPr="00A81CB2">
        <w:rPr>
          <w:rFonts w:ascii="Times New Roman" w:eastAsia="Times New Roman" w:hAnsi="Times New Roman"/>
          <w:i/>
        </w:rPr>
        <w:t>cruise</w:t>
      </w:r>
      <w:r w:rsidRP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.nc;</w:t>
      </w:r>
    </w:p>
    <w:p w14:paraId="4FF6AAD6" w14:textId="379B5D3A"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mwin_01</w:t>
      </w:r>
      <w:r w:rsidR="005E4967">
        <w:rPr>
          <w:rFonts w:ascii="Times New Roman" w:eastAsia="Times New Roman" w:hAnsi="Times New Roman"/>
          <w:b/>
          <w:bCs/>
        </w:rPr>
        <w:t>.m</w:t>
      </w:r>
      <w:r>
        <w:rPr>
          <w:rFonts w:ascii="Times New Roman" w:eastAsia="Times New Roman" w:hAnsi="Times New Roman"/>
          <w:b/>
          <w:bCs/>
          <w:spacing w:val="9"/>
        </w:rPr>
        <w:t xml:space="preserve"> </w:t>
      </w:r>
      <w:r>
        <w:rPr>
          <w:rFonts w:ascii="Times New Roman" w:eastAsia="Times New Roman" w:hAnsi="Times New Roman"/>
        </w:rPr>
        <w:t>creates</w:t>
      </w:r>
      <w:r>
        <w:rPr>
          <w:rFonts w:ascii="Times New Roman" w:eastAsia="Times New Roman" w:hAnsi="Times New Roman"/>
          <w:spacing w:val="9"/>
        </w:rPr>
        <w:t xml:space="preserve"> </w:t>
      </w:r>
      <w:r>
        <w:rPr>
          <w:rFonts w:ascii="Times New Roman" w:eastAsia="Times New Roman" w:hAnsi="Times New Roman"/>
        </w:rPr>
        <w:t>win</w:t>
      </w:r>
      <w:r>
        <w:rPr>
          <w:rFonts w:ascii="Times New Roman" w:eastAsia="Times New Roman" w:hAnsi="Times New Roman"/>
          <w:spacing w:val="9"/>
        </w:rPr>
        <w:t xml:space="preserve"> </w:t>
      </w:r>
      <w:r>
        <w:rPr>
          <w:rFonts w:ascii="Times New Roman" w:eastAsia="Times New Roman" w:hAnsi="Times New Roman"/>
        </w:rPr>
        <w:t>file</w:t>
      </w:r>
      <w:r>
        <w:rPr>
          <w:rFonts w:ascii="Times New Roman" w:eastAsia="Times New Roman" w:hAnsi="Times New Roman"/>
          <w:spacing w:val="9"/>
        </w:rPr>
        <w:t xml:space="preserve"> </w:t>
      </w:r>
      <w:r w:rsidR="008425FF">
        <w:rPr>
          <w:rFonts w:ascii="Times New Roman" w:eastAsia="Times New Roman" w:hAnsi="Times New Roman"/>
        </w:rPr>
        <w:t>to</w:t>
      </w:r>
      <w:r>
        <w:rPr>
          <w:rFonts w:ascii="Times New Roman" w:eastAsia="Times New Roman" w:hAnsi="Times New Roman"/>
          <w:spacing w:val="9"/>
        </w:rPr>
        <w:t xml:space="preserve"> </w:t>
      </w:r>
      <w:r>
        <w:rPr>
          <w:rFonts w:ascii="Times New Roman" w:eastAsia="Times New Roman" w:hAnsi="Times New Roman"/>
        </w:rPr>
        <w:t>hold</w:t>
      </w:r>
      <w:r>
        <w:rPr>
          <w:rFonts w:ascii="Times New Roman" w:eastAsia="Times New Roman" w:hAnsi="Times New Roman"/>
          <w:spacing w:val="9"/>
        </w:rPr>
        <w:t xml:space="preserve"> </w:t>
      </w:r>
      <w:r>
        <w:rPr>
          <w:rFonts w:ascii="Times New Roman" w:eastAsia="Times New Roman" w:hAnsi="Times New Roman"/>
        </w:rPr>
        <w:t>winch</w:t>
      </w:r>
      <w:r>
        <w:rPr>
          <w:rFonts w:ascii="Times New Roman" w:eastAsia="Times New Roman" w:hAnsi="Times New Roman"/>
          <w:spacing w:val="9"/>
        </w:rPr>
        <w:t xml:space="preserve"> </w:t>
      </w:r>
      <w:r>
        <w:rPr>
          <w:rFonts w:ascii="Times New Roman" w:eastAsia="Times New Roman" w:hAnsi="Times New Roman"/>
        </w:rPr>
        <w:t>data</w:t>
      </w:r>
      <w:r>
        <w:rPr>
          <w:rFonts w:ascii="Times New Roman" w:eastAsia="Times New Roman" w:hAnsi="Times New Roman"/>
          <w:spacing w:val="9"/>
        </w:rPr>
        <w:t xml:space="preserve"> </w:t>
      </w:r>
      <w:r>
        <w:rPr>
          <w:rFonts w:ascii="Times New Roman" w:eastAsia="Times New Roman" w:hAnsi="Times New Roman"/>
        </w:rPr>
        <w:t>and</w:t>
      </w:r>
      <w:r>
        <w:rPr>
          <w:rFonts w:ascii="Times New Roman" w:eastAsia="Times New Roman" w:hAnsi="Times New Roman"/>
          <w:spacing w:val="9"/>
        </w:rPr>
        <w:t xml:space="preserve"> </w:t>
      </w:r>
      <w:r>
        <w:rPr>
          <w:rFonts w:ascii="Times New Roman" w:eastAsia="Times New Roman" w:hAnsi="Times New Roman"/>
        </w:rPr>
        <w:t>extracts</w:t>
      </w:r>
      <w:r>
        <w:rPr>
          <w:rFonts w:ascii="Times New Roman" w:eastAsia="Times New Roman" w:hAnsi="Times New Roman"/>
          <w:spacing w:val="9"/>
        </w:rPr>
        <w:t xml:space="preserve"> </w:t>
      </w:r>
      <w:r>
        <w:rPr>
          <w:rFonts w:ascii="Times New Roman" w:eastAsia="Times New Roman" w:hAnsi="Times New Roman"/>
        </w:rPr>
        <w:t>times</w:t>
      </w:r>
      <w:r>
        <w:rPr>
          <w:rFonts w:ascii="Times New Roman" w:eastAsia="Times New Roman" w:hAnsi="Times New Roman"/>
          <w:spacing w:val="9"/>
        </w:rPr>
        <w:t xml:space="preserve"> </w:t>
      </w:r>
      <w:r>
        <w:rPr>
          <w:rFonts w:ascii="Times New Roman" w:eastAsia="Times New Roman" w:hAnsi="Times New Roman"/>
        </w:rPr>
        <w:t>from</w:t>
      </w:r>
      <w:r>
        <w:rPr>
          <w:rFonts w:ascii="Times New Roman" w:eastAsia="Times New Roman" w:hAnsi="Times New Roman"/>
          <w:spacing w:val="9"/>
        </w:rPr>
        <w:t xml:space="preserve"> </w:t>
      </w:r>
      <w:r>
        <w:rPr>
          <w:rFonts w:ascii="Times New Roman" w:eastAsia="Times New Roman" w:hAnsi="Times New Roman"/>
        </w:rPr>
        <w:t>start</w:t>
      </w:r>
      <w:r>
        <w:rPr>
          <w:rFonts w:ascii="Times New Roman" w:eastAsia="Times New Roman" w:hAnsi="Times New Roman"/>
          <w:spacing w:val="9"/>
        </w:rPr>
        <w:t xml:space="preserve"> </w:t>
      </w:r>
      <w:r w:rsidR="008425FF">
        <w:rPr>
          <w:rFonts w:ascii="Times New Roman" w:eastAsia="Times New Roman" w:hAnsi="Times New Roman"/>
        </w:rPr>
        <w:t>and end of c</w:t>
      </w:r>
      <w:r>
        <w:rPr>
          <w:rFonts w:ascii="Times New Roman" w:eastAsia="Times New Roman" w:hAnsi="Times New Roman"/>
        </w:rPr>
        <w:t>td</w:t>
      </w:r>
      <w:r w:rsidR="008425FF">
        <w:rPr>
          <w:rFonts w:ascii="Times New Roman" w:eastAsia="Times New Roman" w:hAnsi="Times New Roman"/>
        </w:rPr>
        <w:t>_</w:t>
      </w:r>
      <w:r w:rsidR="008425FF" w:rsidRPr="008425FF">
        <w:rPr>
          <w:rFonts w:ascii="Times New Roman" w:eastAsia="Times New Roman" w:hAnsi="Times New Roman"/>
          <w:i/>
        </w:rPr>
        <w:t>cruise</w:t>
      </w:r>
      <w:r w:rsidR="008425FF">
        <w:rPr>
          <w:rFonts w:ascii="Times New Roman" w:eastAsia="Times New Roman" w:hAnsi="Times New Roman"/>
        </w:rPr>
        <w:t>_</w:t>
      </w:r>
      <w:r w:rsidR="008425FF" w:rsidRPr="008425FF">
        <w:rPr>
          <w:rFonts w:ascii="Times New Roman" w:eastAsia="Times New Roman" w:hAnsi="Times New Roman"/>
          <w:i/>
        </w:rPr>
        <w:t>nnn</w:t>
      </w:r>
      <w:r w:rsidR="008425FF">
        <w:rPr>
          <w:rFonts w:ascii="Times New Roman" w:eastAsia="Times New Roman" w:hAnsi="Times New Roman"/>
        </w:rPr>
        <w:t>_1hz.nc</w:t>
      </w:r>
      <w:r>
        <w:rPr>
          <w:rFonts w:ascii="Times New Roman" w:eastAsia="Times New Roman" w:hAnsi="Times New Roman"/>
        </w:rPr>
        <w:t>;</w:t>
      </w:r>
    </w:p>
    <w:p w14:paraId="4504A724" w14:textId="5E544D8A" w:rsidR="0006185A" w:rsidRDefault="0006185A" w:rsidP="00216304">
      <w:pPr>
        <w:spacing w:after="240"/>
        <w:ind w:left="426"/>
        <w:rPr>
          <w:rFonts w:ascii="Times New Roman" w:eastAsia="Times New Roman" w:hAnsi="Times New Roman"/>
        </w:rPr>
      </w:pPr>
      <w:r>
        <w:rPr>
          <w:rFonts w:ascii="Times New Roman" w:eastAsia="Times New Roman" w:hAnsi="Times New Roman"/>
          <w:b/>
          <w:bCs/>
        </w:rPr>
        <w:t>mwin_03</w:t>
      </w:r>
      <w:r w:rsidR="005E4967">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merge winch wire out data onto fir file;</w:t>
      </w:r>
    </w:p>
    <w:p w14:paraId="5E8CE0ED" w14:textId="632F8E4F" w:rsidR="00CD2384" w:rsidRDefault="0006185A" w:rsidP="00216304">
      <w:pPr>
        <w:spacing w:after="240"/>
        <w:ind w:left="426"/>
        <w:rPr>
          <w:rFonts w:ascii="Times New Roman" w:eastAsia="Times New Roman" w:hAnsi="Times New Roman"/>
        </w:rPr>
      </w:pPr>
      <w:r>
        <w:rPr>
          <w:rFonts w:ascii="Times New Roman" w:eastAsia="Times New Roman" w:hAnsi="Times New Roman"/>
          <w:b/>
          <w:bCs/>
        </w:rPr>
        <w:t>mwin_04</w:t>
      </w:r>
      <w:r w:rsidR="005E4967">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paste winch fir data into sam file;</w:t>
      </w:r>
    </w:p>
    <w:p w14:paraId="5D9DBD90" w14:textId="0C1545EB" w:rsidR="00CD2384" w:rsidRDefault="005E4967" w:rsidP="00216304">
      <w:pPr>
        <w:spacing w:after="240"/>
        <w:ind w:left="426"/>
        <w:rPr>
          <w:ins w:id="3" w:author="yfiring" w:date="2016-11-29T12:54:00Z"/>
          <w:rFonts w:ascii="Times New Roman" w:eastAsia="Times New Roman" w:hAnsi="Times New Roman"/>
        </w:rPr>
      </w:pPr>
      <w:r>
        <w:rPr>
          <w:rFonts w:ascii="Times New Roman" w:eastAsia="Times New Roman" w:hAnsi="Times New Roman"/>
          <w:b/>
          <w:bCs/>
        </w:rPr>
        <w:t xml:space="preserve">mbot_00.m </w:t>
      </w:r>
      <w:r w:rsidR="00CD2384">
        <w:rPr>
          <w:rFonts w:ascii="Times New Roman" w:eastAsia="Times New Roman" w:hAnsi="Times New Roman"/>
        </w:rPr>
        <w:t>insert</w:t>
      </w:r>
      <w:r w:rsidR="00A67466">
        <w:rPr>
          <w:rFonts w:ascii="Times New Roman" w:eastAsia="Times New Roman" w:hAnsi="Times New Roman"/>
        </w:rPr>
        <w:t>s</w:t>
      </w:r>
      <w:r w:rsidR="00CD2384">
        <w:rPr>
          <w:rFonts w:ascii="Times New Roman" w:eastAsia="Times New Roman" w:hAnsi="Times New Roman"/>
        </w:rPr>
        <w:t xml:space="preserve"> default </w:t>
      </w:r>
      <w:r w:rsidR="008425FF">
        <w:rPr>
          <w:rFonts w:ascii="Times New Roman" w:eastAsia="Times New Roman" w:hAnsi="Times New Roman"/>
        </w:rPr>
        <w:t>N</w:t>
      </w:r>
      <w:r w:rsidR="00CD2384">
        <w:rPr>
          <w:rFonts w:ascii="Times New Roman" w:eastAsia="Times New Roman" w:hAnsi="Times New Roman"/>
        </w:rPr>
        <w:t>iskin bottle numbers and firing flags into sam</w:t>
      </w:r>
      <w:r w:rsidR="008425FF">
        <w:rPr>
          <w:rFonts w:ascii="Times New Roman" w:eastAsia="Times New Roman" w:hAnsi="Times New Roman"/>
        </w:rPr>
        <w:t>_</w:t>
      </w:r>
      <w:r w:rsidR="008425FF" w:rsidRPr="008425FF">
        <w:rPr>
          <w:rFonts w:ascii="Times New Roman" w:eastAsia="Times New Roman" w:hAnsi="Times New Roman"/>
          <w:i/>
        </w:rPr>
        <w:t>cruise</w:t>
      </w:r>
      <w:r w:rsidR="008425FF">
        <w:rPr>
          <w:rFonts w:ascii="Times New Roman" w:eastAsia="Times New Roman" w:hAnsi="Times New Roman"/>
        </w:rPr>
        <w:t>_</w:t>
      </w:r>
      <w:r w:rsidR="008425FF" w:rsidRPr="008425FF">
        <w:rPr>
          <w:rFonts w:ascii="Times New Roman" w:eastAsia="Times New Roman" w:hAnsi="Times New Roman"/>
          <w:i/>
        </w:rPr>
        <w:t>nnn</w:t>
      </w:r>
      <w:r w:rsidR="008425FF">
        <w:rPr>
          <w:rFonts w:ascii="Times New Roman" w:eastAsia="Times New Roman" w:hAnsi="Times New Roman"/>
        </w:rPr>
        <w:t>.nc</w:t>
      </w:r>
      <w:ins w:id="4" w:author="yfiring" w:date="2016-11-29T12:54:00Z">
        <w:r w:rsidR="00CD2384">
          <w:rPr>
            <w:rFonts w:ascii="Times New Roman" w:eastAsia="Times New Roman" w:hAnsi="Times New Roman"/>
          </w:rPr>
          <w:t>;</w:t>
        </w:r>
      </w:ins>
    </w:p>
    <w:p w14:paraId="077E1282" w14:textId="77777777" w:rsidR="0006185A" w:rsidRDefault="0006185A" w:rsidP="00426E7F">
      <w:pPr>
        <w:spacing w:after="240"/>
        <w:rPr>
          <w:rFonts w:ascii="Times New Roman" w:eastAsia="Times New Roman" w:hAnsi="Times New Roman"/>
        </w:rPr>
      </w:pPr>
      <w:r>
        <w:rPr>
          <w:rFonts w:ascii="Times New Roman" w:eastAsia="Times New Roman" w:hAnsi="Times New Roman"/>
        </w:rPr>
        <w:t>At this point the data can be examined using some scripts to generate standard plots:</w:t>
      </w:r>
    </w:p>
    <w:p w14:paraId="080FBE1D" w14:textId="1C2BE656" w:rsidR="00AF3B9F" w:rsidRDefault="00AF3B9F" w:rsidP="00216304">
      <w:pPr>
        <w:spacing w:after="240"/>
        <w:ind w:left="142"/>
        <w:rPr>
          <w:rFonts w:ascii="Times New Roman" w:eastAsia="Times New Roman" w:hAnsi="Times New Roman"/>
          <w:bCs/>
        </w:rPr>
      </w:pPr>
      <w:r>
        <w:rPr>
          <w:rFonts w:ascii="Times New Roman" w:eastAsia="Times New Roman" w:hAnsi="Times New Roman"/>
          <w:bCs/>
        </w:rPr>
        <w:t xml:space="preserve">&gt;&gt; stn = </w:t>
      </w:r>
      <w:r w:rsidRPr="00043A63">
        <w:rPr>
          <w:rFonts w:ascii="Times New Roman" w:eastAsia="Times New Roman" w:hAnsi="Times New Roman"/>
          <w:bCs/>
          <w:i/>
        </w:rPr>
        <w:t>nnn</w:t>
      </w:r>
      <w:r>
        <w:rPr>
          <w:rFonts w:ascii="Times New Roman" w:eastAsia="Times New Roman" w:hAnsi="Times New Roman"/>
          <w:bCs/>
        </w:rPr>
        <w:t xml:space="preserve">; mctd_checkplots % and answer 0, 1, or 2 </w:t>
      </w:r>
      <w:r w:rsidR="000B28C5">
        <w:rPr>
          <w:rFonts w:ascii="Times New Roman" w:eastAsia="Times New Roman" w:hAnsi="Times New Roman"/>
          <w:bCs/>
        </w:rPr>
        <w:t xml:space="preserve">(more than this is likely to be illegible) </w:t>
      </w:r>
      <w:r>
        <w:rPr>
          <w:rFonts w:ascii="Times New Roman" w:eastAsia="Times New Roman" w:hAnsi="Times New Roman"/>
          <w:bCs/>
        </w:rPr>
        <w:t xml:space="preserve">to </w:t>
      </w:r>
      <w:r w:rsidR="00043A63">
        <w:rPr>
          <w:rFonts w:ascii="Times New Roman" w:eastAsia="Times New Roman" w:hAnsi="Times New Roman"/>
          <w:bCs/>
        </w:rPr>
        <w:t xml:space="preserve">the </w:t>
      </w:r>
      <w:r>
        <w:rPr>
          <w:rFonts w:ascii="Times New Roman" w:eastAsia="Times New Roman" w:hAnsi="Times New Roman"/>
          <w:bCs/>
        </w:rPr>
        <w:t xml:space="preserve">query about number of previous stations to plot with station </w:t>
      </w:r>
      <w:r w:rsidRPr="00043A63">
        <w:rPr>
          <w:rFonts w:ascii="Times New Roman" w:eastAsia="Times New Roman" w:hAnsi="Times New Roman"/>
          <w:bCs/>
          <w:i/>
        </w:rPr>
        <w:t>nnn</w:t>
      </w:r>
    </w:p>
    <w:p w14:paraId="2414EA17" w14:textId="77777777" w:rsidR="00AF3B9F" w:rsidRDefault="0006185A" w:rsidP="00AF3B9F">
      <w:pPr>
        <w:spacing w:after="240"/>
        <w:ind w:left="284"/>
        <w:rPr>
          <w:rFonts w:ascii="Times New Roman" w:eastAsia="Times New Roman" w:hAnsi="Times New Roman"/>
        </w:rPr>
      </w:pPr>
      <w:r>
        <w:rPr>
          <w:rFonts w:ascii="Times New Roman" w:eastAsia="Times New Roman" w:hAnsi="Times New Roman"/>
          <w:b/>
          <w:bCs/>
        </w:rPr>
        <w:t>mctd_checkplots</w:t>
      </w:r>
      <w:r w:rsidR="00AF3B9F">
        <w:rPr>
          <w:rFonts w:ascii="Times New Roman" w:eastAsia="Times New Roman" w:hAnsi="Times New Roman"/>
          <w:b/>
          <w:bCs/>
        </w:rPr>
        <w:t>.m</w:t>
      </w:r>
      <w:r>
        <w:rPr>
          <w:rFonts w:ascii="Times New Roman" w:eastAsia="Times New Roman" w:hAnsi="Times New Roman"/>
          <w:b/>
          <w:bCs/>
        </w:rPr>
        <w:t xml:space="preserve"> </w:t>
      </w:r>
      <w:r>
        <w:rPr>
          <w:rFonts w:ascii="Times New Roman" w:eastAsia="Times New Roman" w:hAnsi="Times New Roman"/>
        </w:rPr>
        <w:t>generate</w:t>
      </w:r>
      <w:r w:rsidR="00AF3B9F">
        <w:rPr>
          <w:rFonts w:ascii="Times New Roman" w:eastAsia="Times New Roman" w:hAnsi="Times New Roman"/>
        </w:rPr>
        <w:t>s</w:t>
      </w:r>
      <w:r>
        <w:rPr>
          <w:rFonts w:ascii="Times New Roman" w:eastAsia="Times New Roman" w:hAnsi="Times New Roman"/>
        </w:rPr>
        <w:t xml:space="preserve"> a series of plots of raw, 1hz and 2db data</w:t>
      </w:r>
      <w:r w:rsidR="00AF3B9F">
        <w:rPr>
          <w:rFonts w:ascii="Times New Roman" w:eastAsia="Times New Roman" w:hAnsi="Times New Roman"/>
        </w:rPr>
        <w:t xml:space="preserve">, and </w:t>
      </w:r>
      <w:r w:rsidR="00E5627A">
        <w:rPr>
          <w:rFonts w:ascii="Times New Roman" w:eastAsia="Times New Roman" w:hAnsi="Times New Roman"/>
        </w:rPr>
        <w:t>allows a series of casts to be plotted together</w:t>
      </w:r>
      <w:r>
        <w:rPr>
          <w:rFonts w:ascii="Times New Roman" w:eastAsia="Times New Roman" w:hAnsi="Times New Roman"/>
        </w:rPr>
        <w:t xml:space="preserve">.  </w:t>
      </w:r>
    </w:p>
    <w:p w14:paraId="32CC8FFF" w14:textId="0D5710B8" w:rsidR="00AF3B9F" w:rsidRDefault="00AF3B9F" w:rsidP="00216304">
      <w:pPr>
        <w:spacing w:after="240"/>
        <w:ind w:left="142"/>
        <w:rPr>
          <w:rFonts w:ascii="Times New Roman" w:eastAsia="Times New Roman" w:hAnsi="Times New Roman"/>
        </w:rPr>
      </w:pPr>
      <w:r>
        <w:rPr>
          <w:rFonts w:ascii="Times New Roman" w:eastAsia="Times New Roman" w:hAnsi="Times New Roman"/>
        </w:rPr>
        <w:t xml:space="preserve">&gt;&gt; stn = </w:t>
      </w:r>
      <w:r w:rsidRPr="00043A63">
        <w:rPr>
          <w:rFonts w:ascii="Times New Roman" w:eastAsia="Times New Roman" w:hAnsi="Times New Roman"/>
          <w:i/>
        </w:rPr>
        <w:t>nnn</w:t>
      </w:r>
      <w:r>
        <w:rPr>
          <w:rFonts w:ascii="Times New Roman" w:eastAsia="Times New Roman" w:hAnsi="Times New Roman"/>
        </w:rPr>
        <w:t xml:space="preserve">; mctd_rawshow; </w:t>
      </w:r>
    </w:p>
    <w:p w14:paraId="0A98CCDD" w14:textId="1603C6B4" w:rsidR="0006185A" w:rsidRDefault="00AF3B9F" w:rsidP="00AF3B9F">
      <w:pPr>
        <w:tabs>
          <w:tab w:val="left" w:pos="284"/>
        </w:tabs>
        <w:spacing w:after="240"/>
        <w:ind w:left="284"/>
        <w:rPr>
          <w:rFonts w:ascii="Times New Roman" w:eastAsia="Times New Roman" w:hAnsi="Times New Roman"/>
          <w:bCs/>
        </w:rPr>
      </w:pPr>
      <w:r w:rsidRPr="00AF3B9F">
        <w:rPr>
          <w:rFonts w:ascii="Times New Roman" w:eastAsia="Times New Roman" w:hAnsi="Times New Roman"/>
          <w:b/>
        </w:rPr>
        <w:t>mctd_rawshow</w:t>
      </w:r>
      <w:r>
        <w:rPr>
          <w:rFonts w:ascii="Times New Roman" w:eastAsia="Times New Roman" w:hAnsi="Times New Roman"/>
          <w:b/>
        </w:rPr>
        <w:t>.m</w:t>
      </w:r>
      <w:r>
        <w:rPr>
          <w:rFonts w:ascii="Times New Roman" w:eastAsia="Times New Roman" w:hAnsi="Times New Roman"/>
        </w:rPr>
        <w:t xml:space="preserve"> generates plots of raw and 1 hz data, which </w:t>
      </w:r>
      <w:r w:rsidR="0006185A">
        <w:rPr>
          <w:rFonts w:ascii="Times New Roman" w:eastAsia="Times New Roman" w:hAnsi="Times New Roman"/>
        </w:rPr>
        <w:t>should be examined for data quality.</w:t>
      </w:r>
      <w:r>
        <w:rPr>
          <w:rFonts w:ascii="Times New Roman" w:eastAsia="Times New Roman" w:hAnsi="Times New Roman"/>
          <w:bCs/>
        </w:rPr>
        <w:t xml:space="preserve"> If bad data are found, </w:t>
      </w:r>
    </w:p>
    <w:p w14:paraId="6528D4FE" w14:textId="2C7717F4" w:rsidR="00AF3B9F" w:rsidRPr="00AF3B9F" w:rsidRDefault="00AF3B9F" w:rsidP="00216304">
      <w:pPr>
        <w:tabs>
          <w:tab w:val="left" w:pos="142"/>
        </w:tabs>
        <w:spacing w:after="240"/>
        <w:ind w:left="142"/>
        <w:rPr>
          <w:rFonts w:ascii="Times New Roman" w:eastAsia="Times New Roman" w:hAnsi="Times New Roman"/>
        </w:rPr>
      </w:pPr>
      <w:r>
        <w:rPr>
          <w:rFonts w:ascii="Times New Roman" w:eastAsia="Times New Roman" w:hAnsi="Times New Roman"/>
          <w:bCs/>
        </w:rPr>
        <w:t xml:space="preserve">&gt;&gt; stn = </w:t>
      </w:r>
      <w:r w:rsidRPr="00043A63">
        <w:rPr>
          <w:rFonts w:ascii="Times New Roman" w:eastAsia="Times New Roman" w:hAnsi="Times New Roman"/>
          <w:bCs/>
          <w:i/>
        </w:rPr>
        <w:t>nnn</w:t>
      </w:r>
      <w:r>
        <w:rPr>
          <w:rFonts w:ascii="Times New Roman" w:eastAsia="Times New Roman" w:hAnsi="Times New Roman"/>
          <w:bCs/>
        </w:rPr>
        <w:t>; mctd_rawedit % and follow prompts</w:t>
      </w:r>
    </w:p>
    <w:p w14:paraId="22F7E047" w14:textId="05D6255D" w:rsidR="0006185A" w:rsidRDefault="0006185A" w:rsidP="000A3586">
      <w:pPr>
        <w:tabs>
          <w:tab w:val="left" w:pos="284"/>
        </w:tabs>
        <w:spacing w:after="240"/>
        <w:ind w:left="284"/>
        <w:rPr>
          <w:rFonts w:ascii="Times New Roman" w:eastAsia="Times New Roman" w:hAnsi="Times New Roman"/>
        </w:rPr>
      </w:pPr>
      <w:r>
        <w:rPr>
          <w:rFonts w:ascii="Times New Roman" w:eastAsia="Times New Roman" w:hAnsi="Times New Roman"/>
          <w:b/>
          <w:bCs/>
        </w:rPr>
        <w:t>mctd_rawedit</w:t>
      </w:r>
      <w:r w:rsidR="00AF3B9F">
        <w:rPr>
          <w:rFonts w:ascii="Times New Roman" w:eastAsia="Times New Roman" w:hAnsi="Times New Roman"/>
          <w:b/>
          <w:bCs/>
        </w:rPr>
        <w:t>.m</w:t>
      </w:r>
      <w:r w:rsidRPr="00EA0F7A">
        <w:rPr>
          <w:rFonts w:ascii="Times New Roman" w:eastAsia="Times New Roman" w:hAnsi="Times New Roman"/>
          <w:bCs/>
        </w:rPr>
        <w:t xml:space="preserve"> is a graphical interface that</w:t>
      </w:r>
      <w:r>
        <w:rPr>
          <w:rFonts w:ascii="Times New Roman" w:eastAsia="Times New Roman" w:hAnsi="Times New Roman"/>
          <w:b/>
          <w:bCs/>
        </w:rPr>
        <w:t xml:space="preserve"> </w:t>
      </w:r>
      <w:r>
        <w:rPr>
          <w:rFonts w:ascii="Times New Roman" w:eastAsia="Times New Roman" w:hAnsi="Times New Roman"/>
        </w:rPr>
        <w:t>allows the user to manually select bad data cycles in temp, cond and oxygen.  Preserves original raw file as ctd_</w:t>
      </w:r>
      <w:r w:rsidR="00A81CB2" w:rsidRPr="00E5627A">
        <w:rPr>
          <w:rFonts w:ascii="Times New Roman" w:eastAsia="Times New Roman" w:hAnsi="Times New Roman"/>
          <w:i/>
        </w:rPr>
        <w:t>cruise</w:t>
      </w:r>
      <w:r w:rsidR="00A81CB2">
        <w:rPr>
          <w:rFonts w:ascii="Times New Roman" w:eastAsia="Times New Roman" w:hAnsi="Times New Roman"/>
        </w:rPr>
        <w:t>_</w:t>
      </w:r>
      <w:r w:rsidR="00A81CB2" w:rsidRPr="00E5627A">
        <w:rPr>
          <w:rFonts w:ascii="Times New Roman" w:eastAsia="Times New Roman" w:hAnsi="Times New Roman"/>
          <w:i/>
        </w:rPr>
        <w:t>nnn</w:t>
      </w:r>
      <w:r>
        <w:rPr>
          <w:rFonts w:ascii="Times New Roman" w:eastAsia="Times New Roman" w:hAnsi="Times New Roman"/>
        </w:rPr>
        <w:t>_raw_original.nc and outputs new file ctd_</w:t>
      </w:r>
      <w:r w:rsidR="00A81CB2" w:rsidRPr="00E5627A">
        <w:rPr>
          <w:rFonts w:ascii="Times New Roman" w:eastAsia="Times New Roman" w:hAnsi="Times New Roman"/>
          <w:i/>
        </w:rPr>
        <w:t>cruise</w:t>
      </w:r>
      <w:r w:rsidR="00A81CB2">
        <w:rPr>
          <w:rFonts w:ascii="Times New Roman" w:eastAsia="Times New Roman" w:hAnsi="Times New Roman"/>
        </w:rPr>
        <w:t>_</w:t>
      </w:r>
      <w:r w:rsidR="00A81CB2" w:rsidRPr="00E5627A">
        <w:rPr>
          <w:rFonts w:ascii="Times New Roman" w:eastAsia="Times New Roman" w:hAnsi="Times New Roman"/>
          <w:i/>
        </w:rPr>
        <w:t>nnn</w:t>
      </w:r>
      <w:r>
        <w:rPr>
          <w:rFonts w:ascii="Times New Roman" w:eastAsia="Times New Roman" w:hAnsi="Times New Roman"/>
        </w:rPr>
        <w:t xml:space="preserve">_raw_cleaned.nc.  The cleaned file is linked </w:t>
      </w:r>
      <w:r w:rsidR="006D5A37">
        <w:rPr>
          <w:rFonts w:ascii="Times New Roman" w:eastAsia="Times New Roman" w:hAnsi="Times New Roman"/>
        </w:rPr>
        <w:t xml:space="preserve">to </w:t>
      </w:r>
      <w:r>
        <w:rPr>
          <w:rFonts w:ascii="Times New Roman" w:eastAsia="Times New Roman" w:hAnsi="Times New Roman"/>
        </w:rPr>
        <w:t>by a new symbolic link called ctd_</w:t>
      </w:r>
      <w:r w:rsidR="00A81CB2" w:rsidRPr="006D5A37">
        <w:rPr>
          <w:rFonts w:ascii="Times New Roman" w:eastAsia="Times New Roman" w:hAnsi="Times New Roman"/>
          <w:i/>
        </w:rPr>
        <w:t>cruise</w:t>
      </w:r>
      <w:r w:rsidR="00A81CB2">
        <w:rPr>
          <w:rFonts w:ascii="Times New Roman" w:eastAsia="Times New Roman" w:hAnsi="Times New Roman"/>
        </w:rPr>
        <w:t>_</w:t>
      </w:r>
      <w:r w:rsidR="00A81CB2" w:rsidRPr="006D5A37">
        <w:rPr>
          <w:rFonts w:ascii="Times New Roman" w:eastAsia="Times New Roman" w:hAnsi="Times New Roman"/>
          <w:i/>
        </w:rPr>
        <w:t>nnn</w:t>
      </w:r>
      <w:r>
        <w:rPr>
          <w:rFonts w:ascii="Times New Roman" w:eastAsia="Times New Roman" w:hAnsi="Times New Roman"/>
        </w:rPr>
        <w:t xml:space="preserve">_raw.nc so that </w:t>
      </w:r>
      <w:r w:rsidR="00F02556" w:rsidRPr="00F02556">
        <w:rPr>
          <w:rFonts w:ascii="Times New Roman" w:eastAsia="Times New Roman" w:hAnsi="Times New Roman"/>
          <w:b/>
        </w:rPr>
        <w:t>mctd_02b.m</w:t>
      </w:r>
      <w:r w:rsidR="00F02556">
        <w:rPr>
          <w:rFonts w:ascii="Times New Roman" w:eastAsia="Times New Roman" w:hAnsi="Times New Roman"/>
        </w:rPr>
        <w:t xml:space="preserve"> and </w:t>
      </w:r>
      <w:r>
        <w:rPr>
          <w:rFonts w:ascii="Times New Roman" w:eastAsia="Times New Roman" w:hAnsi="Times New Roman"/>
        </w:rPr>
        <w:t>following scripts work on the cleaned version if it exists.</w:t>
      </w:r>
      <w:ins w:id="5" w:author="yfiring" w:date="2016-12-02T09:30:00Z">
        <w:r w:rsidR="00846295">
          <w:rPr>
            <w:rFonts w:ascii="Times New Roman" w:eastAsia="Times New Roman" w:hAnsi="Times New Roman"/>
          </w:rPr>
          <w:t xml:space="preserve"> </w:t>
        </w:r>
      </w:ins>
      <w:r w:rsidR="000A3586">
        <w:rPr>
          <w:rFonts w:ascii="Times New Roman" w:eastAsia="Times New Roman" w:hAnsi="Times New Roman"/>
        </w:rPr>
        <w:t xml:space="preserve"> </w:t>
      </w:r>
      <w:r w:rsidR="00846295">
        <w:rPr>
          <w:rFonts w:ascii="Times New Roman" w:eastAsia="Times New Roman" w:hAnsi="Times New Roman"/>
        </w:rPr>
        <w:t>T</w:t>
      </w:r>
      <w:r w:rsidR="006116EE">
        <w:rPr>
          <w:rFonts w:ascii="Times New Roman" w:eastAsia="Times New Roman" w:hAnsi="Times New Roman"/>
        </w:rPr>
        <w:t>o edit</w:t>
      </w:r>
      <w:r w:rsidR="00846295">
        <w:rPr>
          <w:rFonts w:ascii="Times New Roman" w:eastAsia="Times New Roman" w:hAnsi="Times New Roman"/>
        </w:rPr>
        <w:t xml:space="preserve"> bad data</w:t>
      </w:r>
      <w:r w:rsidR="006116EE">
        <w:rPr>
          <w:rFonts w:ascii="Times New Roman" w:eastAsia="Times New Roman" w:hAnsi="Times New Roman"/>
        </w:rPr>
        <w:t xml:space="preserve"> over a range of points or variables (for instance,</w:t>
      </w:r>
      <w:r w:rsidR="00846295">
        <w:rPr>
          <w:rFonts w:ascii="Times New Roman" w:eastAsia="Times New Roman" w:hAnsi="Times New Roman"/>
        </w:rPr>
        <w:t xml:space="preserve"> caused not by isolated s</w:t>
      </w:r>
      <w:r w:rsidR="006116EE">
        <w:rPr>
          <w:rFonts w:ascii="Times New Roman" w:eastAsia="Times New Roman" w:hAnsi="Times New Roman"/>
        </w:rPr>
        <w:t>ensor glitches</w:t>
      </w:r>
      <w:r w:rsidR="00846295">
        <w:rPr>
          <w:rFonts w:ascii="Times New Roman" w:eastAsia="Times New Roman" w:hAnsi="Times New Roman"/>
        </w:rPr>
        <w:t xml:space="preserve">, but by </w:t>
      </w:r>
      <w:r w:rsidR="006116EE">
        <w:rPr>
          <w:rFonts w:ascii="Times New Roman" w:eastAsia="Times New Roman" w:hAnsi="Times New Roman"/>
        </w:rPr>
        <w:t xml:space="preserve">persistent contamination in the intakes, or by </w:t>
      </w:r>
      <w:r w:rsidR="00846295">
        <w:rPr>
          <w:rFonts w:ascii="Times New Roman" w:eastAsia="Times New Roman" w:hAnsi="Times New Roman"/>
        </w:rPr>
        <w:t>faults in the CTD wiring or CTD-deckbox communications</w:t>
      </w:r>
      <w:r w:rsidR="006116EE">
        <w:rPr>
          <w:rFonts w:ascii="Times New Roman" w:eastAsia="Times New Roman" w:hAnsi="Times New Roman"/>
        </w:rPr>
        <w:t>)</w:t>
      </w:r>
      <w:r w:rsidR="00846295">
        <w:rPr>
          <w:rFonts w:ascii="Times New Roman" w:eastAsia="Times New Roman" w:hAnsi="Times New Roman"/>
        </w:rPr>
        <w:t xml:space="preserve">, </w:t>
      </w:r>
      <w:r w:rsidR="003606E6">
        <w:rPr>
          <w:rFonts w:ascii="Times New Roman" w:eastAsia="Times New Roman" w:hAnsi="Times New Roman"/>
        </w:rPr>
        <w:t xml:space="preserve">it may be easier to edit the mctd_rawedit case in </w:t>
      </w:r>
      <w:r w:rsidR="003606E6" w:rsidRPr="003606E6">
        <w:rPr>
          <w:rFonts w:ascii="Times New Roman" w:eastAsia="Times New Roman" w:hAnsi="Times New Roman"/>
          <w:b/>
        </w:rPr>
        <w:t>opt_</w:t>
      </w:r>
      <w:r w:rsidR="003606E6" w:rsidRPr="003606E6">
        <w:rPr>
          <w:rFonts w:ascii="Times New Roman" w:eastAsia="Times New Roman" w:hAnsi="Times New Roman"/>
          <w:b/>
          <w:i/>
        </w:rPr>
        <w:t>cruise</w:t>
      </w:r>
      <w:r w:rsidR="003606E6" w:rsidRPr="003606E6">
        <w:rPr>
          <w:rFonts w:ascii="Times New Roman" w:eastAsia="Times New Roman" w:hAnsi="Times New Roman"/>
          <w:b/>
        </w:rPr>
        <w:t>.m</w:t>
      </w:r>
      <w:r w:rsidR="003606E6">
        <w:rPr>
          <w:rFonts w:ascii="Times New Roman" w:eastAsia="Times New Roman" w:hAnsi="Times New Roman"/>
        </w:rPr>
        <w:t xml:space="preserve"> </w:t>
      </w:r>
      <w:r w:rsidR="00846295">
        <w:rPr>
          <w:rFonts w:ascii="Times New Roman" w:eastAsia="Times New Roman" w:hAnsi="Times New Roman"/>
        </w:rPr>
        <w:t xml:space="preserve">to set these scans to NaN for all variables.   </w:t>
      </w:r>
    </w:p>
    <w:p w14:paraId="0D24E9A0" w14:textId="651F48EC" w:rsidR="00921FDA" w:rsidRDefault="00970A3B" w:rsidP="00216304">
      <w:pPr>
        <w:spacing w:after="240"/>
        <w:ind w:left="142"/>
        <w:rPr>
          <w:rFonts w:ascii="Times New Roman" w:eastAsia="Times New Roman" w:hAnsi="Times New Roman"/>
        </w:rPr>
      </w:pPr>
      <w:r>
        <w:rPr>
          <w:rFonts w:ascii="Times New Roman" w:eastAsia="Times New Roman" w:hAnsi="Times New Roman"/>
        </w:rPr>
        <w:t xml:space="preserve">&gt;&gt; klist = </w:t>
      </w:r>
      <w:r w:rsidRPr="00970A3B">
        <w:rPr>
          <w:rFonts w:ascii="Times New Roman" w:eastAsia="Times New Roman" w:hAnsi="Times New Roman"/>
          <w:i/>
        </w:rPr>
        <w:t>nnn</w:t>
      </w:r>
      <w:r>
        <w:rPr>
          <w:rFonts w:ascii="Times New Roman" w:eastAsia="Times New Roman" w:hAnsi="Times New Roman"/>
        </w:rPr>
        <w:t xml:space="preserve">; </w:t>
      </w:r>
      <w:r w:rsidR="00921FDA">
        <w:rPr>
          <w:rFonts w:ascii="Times New Roman" w:eastAsia="Times New Roman" w:hAnsi="Times New Roman"/>
        </w:rPr>
        <w:t>smallscript_postedit</w:t>
      </w:r>
    </w:p>
    <w:p w14:paraId="1A63BACB" w14:textId="4E1B3008" w:rsidR="0014551E" w:rsidRDefault="0006185A" w:rsidP="003606E6">
      <w:pPr>
        <w:spacing w:after="240"/>
        <w:ind w:left="284"/>
        <w:rPr>
          <w:ins w:id="6" w:author="yfiring" w:date="2016-11-29T12:55:00Z"/>
          <w:rFonts w:ascii="Times New Roman" w:eastAsia="Times New Roman" w:hAnsi="Times New Roman"/>
          <w:b/>
        </w:rPr>
      </w:pPr>
      <w:r>
        <w:rPr>
          <w:rFonts w:ascii="Times New Roman" w:eastAsia="Times New Roman" w:hAnsi="Times New Roman"/>
        </w:rPr>
        <w:t xml:space="preserve">The editing </w:t>
      </w:r>
      <w:r w:rsidR="00A3060B">
        <w:rPr>
          <w:rFonts w:ascii="Times New Roman" w:eastAsia="Times New Roman" w:hAnsi="Times New Roman"/>
        </w:rPr>
        <w:t>is done on the raw data file, s</w:t>
      </w:r>
      <w:r>
        <w:rPr>
          <w:rFonts w:ascii="Times New Roman" w:eastAsia="Times New Roman" w:hAnsi="Times New Roman"/>
        </w:rPr>
        <w:t>o after the edits are finish</w:t>
      </w:r>
      <w:r w:rsidR="00A3060B">
        <w:rPr>
          <w:rFonts w:ascii="Times New Roman" w:eastAsia="Times New Roman" w:hAnsi="Times New Roman"/>
        </w:rPr>
        <w:t>ed, the derived files must be</w:t>
      </w:r>
      <w:r>
        <w:rPr>
          <w:rFonts w:ascii="Times New Roman" w:eastAsia="Times New Roman" w:hAnsi="Times New Roman"/>
        </w:rPr>
        <w:t xml:space="preserve"> re-generated</w:t>
      </w:r>
      <w:r w:rsidR="00274675">
        <w:rPr>
          <w:rFonts w:ascii="Times New Roman" w:eastAsia="Times New Roman" w:hAnsi="Times New Roman"/>
        </w:rPr>
        <w:t xml:space="preserve">, by running </w:t>
      </w:r>
      <w:r w:rsidRPr="008425FF">
        <w:rPr>
          <w:rFonts w:ascii="Times New Roman" w:eastAsia="Times New Roman" w:hAnsi="Times New Roman"/>
          <w:b/>
        </w:rPr>
        <w:t>mctd_02b</w:t>
      </w:r>
      <w:r w:rsidR="00274675">
        <w:rPr>
          <w:rFonts w:ascii="Times New Roman" w:eastAsia="Times New Roman" w:hAnsi="Times New Roman"/>
          <w:b/>
        </w:rPr>
        <w:t>.m</w:t>
      </w:r>
      <w:r>
        <w:rPr>
          <w:rFonts w:ascii="Times New Roman" w:eastAsia="Times New Roman" w:hAnsi="Times New Roman"/>
        </w:rPr>
        <w:t xml:space="preserve">, </w:t>
      </w:r>
      <w:r w:rsidRPr="008425FF">
        <w:rPr>
          <w:rFonts w:ascii="Times New Roman" w:eastAsia="Times New Roman" w:hAnsi="Times New Roman"/>
          <w:b/>
        </w:rPr>
        <w:t>mctd_03</w:t>
      </w:r>
      <w:r w:rsidR="00274675">
        <w:rPr>
          <w:rFonts w:ascii="Times New Roman" w:eastAsia="Times New Roman" w:hAnsi="Times New Roman"/>
          <w:b/>
        </w:rPr>
        <w:t>.m</w:t>
      </w:r>
      <w:r>
        <w:rPr>
          <w:rFonts w:ascii="Times New Roman" w:eastAsia="Times New Roman" w:hAnsi="Times New Roman"/>
        </w:rPr>
        <w:t xml:space="preserve">, </w:t>
      </w:r>
      <w:r w:rsidRPr="008425FF">
        <w:rPr>
          <w:rFonts w:ascii="Times New Roman" w:eastAsia="Times New Roman" w:hAnsi="Times New Roman"/>
          <w:b/>
        </w:rPr>
        <w:t>mctd_04</w:t>
      </w:r>
      <w:r w:rsidR="00274675">
        <w:rPr>
          <w:rFonts w:ascii="Times New Roman" w:eastAsia="Times New Roman" w:hAnsi="Times New Roman"/>
          <w:b/>
        </w:rPr>
        <w:t>.m</w:t>
      </w:r>
      <w:r>
        <w:rPr>
          <w:rFonts w:ascii="Times New Roman" w:eastAsia="Times New Roman" w:hAnsi="Times New Roman"/>
        </w:rPr>
        <w:t xml:space="preserve">, </w:t>
      </w:r>
      <w:r w:rsidRPr="008425FF">
        <w:rPr>
          <w:rFonts w:ascii="Times New Roman" w:eastAsia="Times New Roman" w:hAnsi="Times New Roman"/>
          <w:b/>
        </w:rPr>
        <w:t>mfir_03</w:t>
      </w:r>
      <w:r w:rsidR="00274675">
        <w:rPr>
          <w:rFonts w:ascii="Times New Roman" w:eastAsia="Times New Roman" w:hAnsi="Times New Roman"/>
          <w:b/>
        </w:rPr>
        <w:t>.m</w:t>
      </w:r>
      <w:r>
        <w:rPr>
          <w:rFonts w:ascii="Times New Roman" w:eastAsia="Times New Roman" w:hAnsi="Times New Roman"/>
        </w:rPr>
        <w:t xml:space="preserve">, </w:t>
      </w:r>
      <w:r w:rsidR="008425FF">
        <w:rPr>
          <w:rFonts w:ascii="Times New Roman" w:eastAsia="Times New Roman" w:hAnsi="Times New Roman"/>
        </w:rPr>
        <w:t xml:space="preserve">and </w:t>
      </w:r>
      <w:r w:rsidRPr="008425FF">
        <w:rPr>
          <w:rFonts w:ascii="Times New Roman" w:eastAsia="Times New Roman" w:hAnsi="Times New Roman"/>
          <w:b/>
        </w:rPr>
        <w:t>mfir_04</w:t>
      </w:r>
      <w:r w:rsidR="00274675">
        <w:rPr>
          <w:rFonts w:ascii="Times New Roman" w:eastAsia="Times New Roman" w:hAnsi="Times New Roman"/>
          <w:b/>
        </w:rPr>
        <w:t>.m</w:t>
      </w:r>
      <w:r w:rsidR="00921FDA">
        <w:rPr>
          <w:rFonts w:ascii="Times New Roman" w:eastAsia="Times New Roman" w:hAnsi="Times New Roman"/>
        </w:rPr>
        <w:t>, called by</w:t>
      </w:r>
      <w:r>
        <w:rPr>
          <w:rFonts w:ascii="Times New Roman" w:eastAsia="Times New Roman" w:hAnsi="Times New Roman"/>
        </w:rPr>
        <w:t xml:space="preserve"> </w:t>
      </w:r>
      <w:r w:rsidRPr="00B0273E">
        <w:rPr>
          <w:rFonts w:ascii="Times New Roman" w:eastAsia="Times New Roman" w:hAnsi="Times New Roman"/>
          <w:b/>
        </w:rPr>
        <w:t>smallscript</w:t>
      </w:r>
      <w:r w:rsidR="0014551E">
        <w:rPr>
          <w:rFonts w:ascii="Times New Roman" w:eastAsia="Times New Roman" w:hAnsi="Times New Roman"/>
          <w:b/>
        </w:rPr>
        <w:t>_postedit</w:t>
      </w:r>
      <w:r w:rsidRPr="00B0273E">
        <w:rPr>
          <w:rFonts w:ascii="Times New Roman" w:eastAsia="Times New Roman" w:hAnsi="Times New Roman"/>
          <w:b/>
        </w:rPr>
        <w:t>.m</w:t>
      </w:r>
      <w:r w:rsidR="00921FDA">
        <w:rPr>
          <w:rFonts w:ascii="Times New Roman" w:eastAsia="Times New Roman" w:hAnsi="Times New Roman"/>
        </w:rPr>
        <w:t>, which can be run</w:t>
      </w:r>
      <w:r w:rsidR="008425FF">
        <w:rPr>
          <w:rFonts w:ascii="Times New Roman" w:eastAsia="Times New Roman" w:hAnsi="Times New Roman"/>
        </w:rPr>
        <w:t xml:space="preserve"> on a single file </w:t>
      </w:r>
      <w:r w:rsidR="00970A3B">
        <w:rPr>
          <w:rFonts w:ascii="Times New Roman" w:eastAsia="Times New Roman" w:hAnsi="Times New Roman"/>
        </w:rPr>
        <w:t xml:space="preserve">(as above) </w:t>
      </w:r>
      <w:r w:rsidR="008425FF">
        <w:rPr>
          <w:rFonts w:ascii="Times New Roman" w:eastAsia="Times New Roman" w:hAnsi="Times New Roman"/>
        </w:rPr>
        <w:t>or a group of files</w:t>
      </w:r>
      <w:r w:rsidR="00970A3B">
        <w:rPr>
          <w:rFonts w:ascii="Times New Roman" w:eastAsia="Times New Roman" w:hAnsi="Times New Roman"/>
        </w:rPr>
        <w:t xml:space="preserve"> (klist can be a vector; if not set klist will be taken from the smallscript case of </w:t>
      </w:r>
      <w:r w:rsidR="00970A3B" w:rsidRPr="00970A3B">
        <w:rPr>
          <w:rFonts w:ascii="Times New Roman" w:eastAsia="Times New Roman" w:hAnsi="Times New Roman"/>
          <w:b/>
        </w:rPr>
        <w:t>opt_</w:t>
      </w:r>
      <w:r w:rsidR="00970A3B" w:rsidRPr="00970A3B">
        <w:rPr>
          <w:rFonts w:ascii="Times New Roman" w:eastAsia="Times New Roman" w:hAnsi="Times New Roman"/>
          <w:b/>
          <w:i/>
        </w:rPr>
        <w:t>cruise</w:t>
      </w:r>
      <w:r w:rsidR="00970A3B" w:rsidRPr="00970A3B">
        <w:rPr>
          <w:rFonts w:ascii="Times New Roman" w:eastAsia="Times New Roman" w:hAnsi="Times New Roman"/>
          <w:b/>
        </w:rPr>
        <w:t>.m</w:t>
      </w:r>
      <w:r w:rsidR="00970A3B">
        <w:rPr>
          <w:rFonts w:ascii="Times New Roman" w:eastAsia="Times New Roman" w:hAnsi="Times New Roman"/>
        </w:rPr>
        <w:t>)</w:t>
      </w:r>
      <w:r w:rsidR="008425FF">
        <w:rPr>
          <w:rFonts w:ascii="Times New Roman" w:eastAsia="Times New Roman" w:hAnsi="Times New Roman"/>
        </w:rPr>
        <w:t>.</w:t>
      </w:r>
      <w:ins w:id="7" w:author="yfiring" w:date="2016-07-06T10:08:00Z">
        <w:r w:rsidR="0014551E">
          <w:rPr>
            <w:rFonts w:ascii="Times New Roman" w:eastAsia="Times New Roman" w:hAnsi="Times New Roman"/>
            <w:b/>
          </w:rPr>
          <w:t xml:space="preserve"> </w:t>
        </w:r>
      </w:ins>
    </w:p>
    <w:p w14:paraId="043A5F3C" w14:textId="5C28FDCF" w:rsidR="00FE6BD3" w:rsidRPr="00FE6BD3" w:rsidRDefault="00FE6BD3" w:rsidP="0097401E">
      <w:pPr>
        <w:spacing w:after="240"/>
        <w:ind w:left="-142"/>
        <w:rPr>
          <w:rFonts w:ascii="Times New Roman" w:eastAsia="Times New Roman" w:hAnsi="Times New Roman"/>
          <w:b/>
        </w:rPr>
      </w:pPr>
      <w:r w:rsidRPr="00FE6BD3">
        <w:rPr>
          <w:rFonts w:ascii="Times New Roman" w:eastAsia="Times New Roman" w:hAnsi="Times New Roman"/>
          <w:b/>
        </w:rPr>
        <w:t xml:space="preserve">3.2.3 Processing steps requiring </w:t>
      </w:r>
      <w:r w:rsidR="00043A63">
        <w:rPr>
          <w:rFonts w:ascii="Times New Roman" w:eastAsia="Times New Roman" w:hAnsi="Times New Roman"/>
          <w:b/>
        </w:rPr>
        <w:t>information from other instruments</w:t>
      </w:r>
    </w:p>
    <w:p w14:paraId="2E7F2F86" w14:textId="77777777" w:rsidR="00505DCA" w:rsidRDefault="004D01BB" w:rsidP="00426E7F">
      <w:pPr>
        <w:spacing w:after="240"/>
        <w:rPr>
          <w:rFonts w:ascii="Times New Roman" w:eastAsia="Times New Roman" w:hAnsi="Times New Roman"/>
        </w:rPr>
      </w:pPr>
      <w:r>
        <w:rPr>
          <w:rFonts w:ascii="Times New Roman" w:eastAsia="Times New Roman" w:hAnsi="Times New Roman"/>
        </w:rPr>
        <w:t xml:space="preserve">Position and depth information can be added to the </w:t>
      </w:r>
      <w:r w:rsidR="001A6272">
        <w:rPr>
          <w:rFonts w:ascii="Times New Roman" w:eastAsia="Times New Roman" w:hAnsi="Times New Roman"/>
        </w:rPr>
        <w:t>Mstar</w:t>
      </w:r>
      <w:r>
        <w:rPr>
          <w:rFonts w:ascii="Times New Roman" w:eastAsia="Times New Roman" w:hAnsi="Times New Roman"/>
        </w:rPr>
        <w:t xml:space="preserve"> ctd files from the underway navigation and a file called station_depth_</w:t>
      </w:r>
      <w:r w:rsidRPr="004D01BB">
        <w:rPr>
          <w:rFonts w:ascii="Times New Roman" w:eastAsia="Times New Roman" w:hAnsi="Times New Roman"/>
          <w:i/>
        </w:rPr>
        <w:t>cruise</w:t>
      </w:r>
      <w:r>
        <w:rPr>
          <w:rFonts w:ascii="Times New Roman" w:eastAsia="Times New Roman" w:hAnsi="Times New Roman"/>
        </w:rPr>
        <w:t xml:space="preserve">.mat.  </w:t>
      </w:r>
    </w:p>
    <w:p w14:paraId="03275878" w14:textId="77777777" w:rsidR="001C57D3" w:rsidRDefault="00505DCA" w:rsidP="001C57D3">
      <w:pPr>
        <w:ind w:left="142"/>
        <w:rPr>
          <w:rFonts w:ascii="Times New Roman" w:eastAsia="Times New Roman" w:hAnsi="Times New Roman"/>
        </w:rPr>
      </w:pPr>
      <w:r w:rsidRPr="00505DCA">
        <w:rPr>
          <w:rFonts w:ascii="Times New Roman" w:eastAsia="Times New Roman" w:hAnsi="Times New Roman"/>
          <w:b/>
        </w:rPr>
        <w:t>populate_station_depths.m</w:t>
      </w:r>
      <w:r>
        <w:rPr>
          <w:rFonts w:ascii="Times New Roman" w:eastAsia="Times New Roman" w:hAnsi="Times New Roman"/>
        </w:rPr>
        <w:t xml:space="preserve"> produces and updates station_depth_</w:t>
      </w:r>
      <w:r w:rsidRPr="00505DCA">
        <w:rPr>
          <w:rFonts w:ascii="Times New Roman" w:eastAsia="Times New Roman" w:hAnsi="Times New Roman"/>
          <w:i/>
        </w:rPr>
        <w:t>cruise</w:t>
      </w:r>
      <w:r>
        <w:rPr>
          <w:rFonts w:ascii="Times New Roman" w:eastAsia="Times New Roman" w:hAnsi="Times New Roman"/>
        </w:rPr>
        <w:t>.mat</w:t>
      </w:r>
      <w:r w:rsidR="001C57D3">
        <w:rPr>
          <w:rFonts w:ascii="Times New Roman" w:eastAsia="Times New Roman" w:hAnsi="Times New Roman"/>
        </w:rPr>
        <w:t xml:space="preserve">. </w:t>
      </w:r>
    </w:p>
    <w:p w14:paraId="5BE03B4E" w14:textId="3F042569" w:rsidR="001C57D3" w:rsidRDefault="001C57D3" w:rsidP="00F02556">
      <w:pPr>
        <w:ind w:left="284"/>
        <w:rPr>
          <w:rFonts w:ascii="Times New Roman" w:eastAsia="Times New Roman" w:hAnsi="Times New Roman"/>
        </w:rPr>
      </w:pPr>
      <w:r>
        <w:rPr>
          <w:rFonts w:ascii="Times New Roman" w:eastAsia="Times New Roman" w:hAnsi="Times New Roman"/>
        </w:rPr>
        <w:t xml:space="preserve">It can read in depths from an ascii file or from LDEO processed LADCP files, or estimate them from CTD bottom depths and altimeter readings; the method to use is set in </w:t>
      </w:r>
      <w:r w:rsidRPr="001C57D3">
        <w:rPr>
          <w:rFonts w:ascii="Times New Roman" w:eastAsia="Times New Roman" w:hAnsi="Times New Roman"/>
          <w:b/>
        </w:rPr>
        <w:t>opt_</w:t>
      </w:r>
      <w:r w:rsidRPr="001C57D3">
        <w:rPr>
          <w:rFonts w:ascii="Times New Roman" w:eastAsia="Times New Roman" w:hAnsi="Times New Roman"/>
          <w:b/>
          <w:i/>
        </w:rPr>
        <w:t>cruise</w:t>
      </w:r>
      <w:r w:rsidRPr="001C57D3">
        <w:rPr>
          <w:rFonts w:ascii="Times New Roman" w:eastAsia="Times New Roman" w:hAnsi="Times New Roman"/>
          <w:b/>
        </w:rPr>
        <w:t>.m</w:t>
      </w:r>
      <w:r>
        <w:rPr>
          <w:rFonts w:ascii="Times New Roman" w:eastAsia="Times New Roman" w:hAnsi="Times New Roman"/>
        </w:rPr>
        <w:t xml:space="preserve">, where depths for selected stations can also be explicitly set.  If reading from an ascii file, the first column must be station number.  The depths column might be filled in manually based on CTD logsheets, or the ascii file might be generated from processed LADCP files by i.e. </w:t>
      </w:r>
    </w:p>
    <w:p w14:paraId="3BE9E37D" w14:textId="159CE4D9" w:rsidR="001C57D3" w:rsidRDefault="001C57D3" w:rsidP="00F02556">
      <w:pPr>
        <w:ind w:left="426"/>
        <w:rPr>
          <w:rFonts w:ascii="Times New Roman" w:eastAsia="Times New Roman" w:hAnsi="Times New Roman"/>
        </w:rPr>
      </w:pPr>
      <w:r>
        <w:rPr>
          <w:rFonts w:ascii="Times New Roman" w:eastAsia="Times New Roman" w:hAnsi="Times New Roman"/>
        </w:rPr>
        <w:t>&gt; grep ‘bottom found’ ladcp/ix/data/DL_GPS/processed/*.log &gt; station_depth_</w:t>
      </w:r>
      <w:r w:rsidRPr="001C57D3">
        <w:rPr>
          <w:rFonts w:ascii="Times New Roman" w:eastAsia="Times New Roman" w:hAnsi="Times New Roman"/>
          <w:i/>
        </w:rPr>
        <w:t>cruise</w:t>
      </w:r>
      <w:r>
        <w:rPr>
          <w:rFonts w:ascii="Times New Roman" w:eastAsia="Times New Roman" w:hAnsi="Times New Roman"/>
        </w:rPr>
        <w:t>.txt</w:t>
      </w:r>
    </w:p>
    <w:p w14:paraId="0D1B0259" w14:textId="4C5D6382" w:rsidR="001C57D3" w:rsidRDefault="001C57D3" w:rsidP="00F02556">
      <w:pPr>
        <w:ind w:left="284"/>
        <w:rPr>
          <w:rFonts w:ascii="Times New Roman" w:eastAsia="Times New Roman" w:hAnsi="Times New Roman"/>
        </w:rPr>
      </w:pPr>
      <w:r w:rsidRPr="001C57D3">
        <w:rPr>
          <w:rFonts w:ascii="Times New Roman" w:eastAsia="Times New Roman" w:hAnsi="Times New Roman"/>
          <w:b/>
        </w:rPr>
        <w:t>populate_station_depths.m</w:t>
      </w:r>
      <w:r>
        <w:rPr>
          <w:rFonts w:ascii="Times New Roman" w:eastAsia="Times New Roman" w:hAnsi="Times New Roman"/>
        </w:rPr>
        <w:t xml:space="preserve"> will </w:t>
      </w:r>
      <w:r w:rsidR="00F02556">
        <w:rPr>
          <w:rFonts w:ascii="Times New Roman" w:eastAsia="Times New Roman" w:hAnsi="Times New Roman"/>
        </w:rPr>
        <w:t>add to station_depth_</w:t>
      </w:r>
      <w:r w:rsidR="00F02556" w:rsidRPr="00F02556">
        <w:rPr>
          <w:rFonts w:ascii="Times New Roman" w:eastAsia="Times New Roman" w:hAnsi="Times New Roman"/>
          <w:i/>
        </w:rPr>
        <w:t>cruise</w:t>
      </w:r>
      <w:r w:rsidR="00F02556">
        <w:rPr>
          <w:rFonts w:ascii="Times New Roman" w:eastAsia="Times New Roman" w:hAnsi="Times New Roman"/>
        </w:rPr>
        <w:t>.mat</w:t>
      </w:r>
      <w:r>
        <w:rPr>
          <w:rFonts w:ascii="Times New Roman" w:eastAsia="Times New Roman" w:hAnsi="Times New Roman"/>
        </w:rPr>
        <w:t xml:space="preserve"> depths for all stations </w:t>
      </w:r>
      <w:r w:rsidR="00F02556">
        <w:rPr>
          <w:rFonts w:ascii="Times New Roman" w:eastAsia="Times New Roman" w:hAnsi="Times New Roman"/>
        </w:rPr>
        <w:t>for which they are available (using</w:t>
      </w:r>
      <w:r>
        <w:rPr>
          <w:rFonts w:ascii="Times New Roman" w:eastAsia="Times New Roman" w:hAnsi="Times New Roman"/>
        </w:rPr>
        <w:t xml:space="preserve"> the method specified in </w:t>
      </w:r>
      <w:r w:rsidRPr="001C57D3">
        <w:rPr>
          <w:rFonts w:ascii="Times New Roman" w:eastAsia="Times New Roman" w:hAnsi="Times New Roman"/>
          <w:b/>
        </w:rPr>
        <w:t>opt_</w:t>
      </w:r>
      <w:r w:rsidRPr="001C57D3">
        <w:rPr>
          <w:rFonts w:ascii="Times New Roman" w:eastAsia="Times New Roman" w:hAnsi="Times New Roman"/>
          <w:b/>
          <w:i/>
        </w:rPr>
        <w:t>cruise</w:t>
      </w:r>
      <w:r w:rsidRPr="001C57D3">
        <w:rPr>
          <w:rFonts w:ascii="Times New Roman" w:eastAsia="Times New Roman" w:hAnsi="Times New Roman"/>
          <w:b/>
        </w:rPr>
        <w:t>.m</w:t>
      </w:r>
      <w:r w:rsidR="00F02556">
        <w:rPr>
          <w:rFonts w:ascii="Times New Roman" w:eastAsia="Times New Roman" w:hAnsi="Times New Roman"/>
        </w:rPr>
        <w:t xml:space="preserve">), so it does not necessarily need to be run once per station. </w:t>
      </w:r>
    </w:p>
    <w:p w14:paraId="4FF0CD26" w14:textId="77777777" w:rsidR="001C57D3" w:rsidRDefault="001C57D3" w:rsidP="001C57D3">
      <w:pPr>
        <w:rPr>
          <w:rFonts w:ascii="Times New Roman" w:eastAsia="Times New Roman" w:hAnsi="Times New Roman"/>
        </w:rPr>
      </w:pPr>
    </w:p>
    <w:p w14:paraId="2535B9B1" w14:textId="19217F6A" w:rsidR="00F650A6" w:rsidRPr="00F650A6" w:rsidRDefault="00F650A6" w:rsidP="00216304">
      <w:pPr>
        <w:tabs>
          <w:tab w:val="left" w:pos="142"/>
        </w:tabs>
        <w:spacing w:after="240"/>
        <w:ind w:left="142"/>
        <w:rPr>
          <w:rFonts w:ascii="Times New Roman" w:eastAsia="Times New Roman" w:hAnsi="Times New Roman"/>
        </w:rPr>
      </w:pPr>
      <w:r w:rsidRPr="00F650A6">
        <w:rPr>
          <w:rFonts w:ascii="Times New Roman" w:eastAsia="Times New Roman" w:hAnsi="Times New Roman"/>
        </w:rPr>
        <w:t>&gt;&gt; smallscript_botnav</w:t>
      </w:r>
    </w:p>
    <w:p w14:paraId="66EF9FFC" w14:textId="31F0F769" w:rsidR="0014551E" w:rsidRPr="006F3A98" w:rsidRDefault="0014551E" w:rsidP="00F650A6">
      <w:pPr>
        <w:spacing w:after="240"/>
        <w:ind w:left="284"/>
        <w:rPr>
          <w:rFonts w:ascii="Times New Roman" w:eastAsia="Times New Roman" w:hAnsi="Times New Roman"/>
        </w:rPr>
      </w:pPr>
      <w:r w:rsidRPr="006F3A98">
        <w:rPr>
          <w:rFonts w:ascii="Times New Roman" w:eastAsia="Times New Roman" w:hAnsi="Times New Roman"/>
          <w:b/>
        </w:rPr>
        <w:t>smallscript_</w:t>
      </w:r>
      <w:r w:rsidR="005675B1" w:rsidRPr="006F3A98">
        <w:rPr>
          <w:rFonts w:ascii="Times New Roman" w:eastAsia="Times New Roman" w:hAnsi="Times New Roman"/>
          <w:b/>
        </w:rPr>
        <w:t>botnav.m</w:t>
      </w:r>
      <w:r w:rsidR="005675B1" w:rsidRPr="006F3A98">
        <w:rPr>
          <w:rFonts w:ascii="Times New Roman" w:eastAsia="Times New Roman" w:hAnsi="Times New Roman"/>
        </w:rPr>
        <w:t xml:space="preserve"> </w:t>
      </w:r>
      <w:r w:rsidR="006F3A98">
        <w:rPr>
          <w:rFonts w:ascii="Times New Roman" w:eastAsia="Times New Roman" w:hAnsi="Times New Roman"/>
        </w:rPr>
        <w:t>takes in</w:t>
      </w:r>
      <w:r w:rsidR="008425FF">
        <w:rPr>
          <w:rFonts w:ascii="Times New Roman" w:eastAsia="Times New Roman" w:hAnsi="Times New Roman"/>
        </w:rPr>
        <w:t xml:space="preserve"> (for a single file or a group of files)</w:t>
      </w:r>
      <w:r w:rsidR="006F3A98">
        <w:rPr>
          <w:rFonts w:ascii="Times New Roman" w:eastAsia="Times New Roman" w:hAnsi="Times New Roman"/>
        </w:rPr>
        <w:t xml:space="preserve"> the depth</w:t>
      </w:r>
      <w:r w:rsidR="008425FF">
        <w:rPr>
          <w:rFonts w:ascii="Times New Roman" w:eastAsia="Times New Roman" w:hAnsi="Times New Roman"/>
        </w:rPr>
        <w:t xml:space="preserve">, </w:t>
      </w:r>
      <w:r w:rsidR="006F3A98">
        <w:rPr>
          <w:rFonts w:ascii="Times New Roman" w:eastAsia="Times New Roman" w:hAnsi="Times New Roman"/>
        </w:rPr>
        <w:t>navigation</w:t>
      </w:r>
      <w:r w:rsidR="008425FF">
        <w:rPr>
          <w:rFonts w:ascii="Times New Roman" w:eastAsia="Times New Roman" w:hAnsi="Times New Roman"/>
        </w:rPr>
        <w:t>,</w:t>
      </w:r>
      <w:r w:rsidR="006F3A98">
        <w:rPr>
          <w:rFonts w:ascii="Times New Roman" w:eastAsia="Times New Roman" w:hAnsi="Times New Roman"/>
        </w:rPr>
        <w:t xml:space="preserve"> and bottle data and </w:t>
      </w:r>
      <w:r w:rsidR="005675B1" w:rsidRPr="006F3A98">
        <w:rPr>
          <w:rFonts w:ascii="Times New Roman" w:eastAsia="Times New Roman" w:hAnsi="Times New Roman"/>
        </w:rPr>
        <w:t xml:space="preserve">runs the following: </w:t>
      </w:r>
    </w:p>
    <w:p w14:paraId="11D98165" w14:textId="572CA804"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mbot_01.m </w:t>
      </w:r>
      <w:r>
        <w:rPr>
          <w:rFonts w:ascii="Times New Roman" w:eastAsia="Times New Roman" w:hAnsi="Times New Roman"/>
        </w:rPr>
        <w:t>takes bottle firing quality flags manually set in</w:t>
      </w:r>
      <w:r w:rsidRPr="007C014F">
        <w:rPr>
          <w:rFonts w:ascii="Times New Roman" w:eastAsia="Times New Roman" w:hAnsi="Times New Roman"/>
        </w:rPr>
        <w:t xml:space="preserve"> bot_</w:t>
      </w:r>
      <w:r w:rsidR="00A81CB2" w:rsidRPr="00A81CB2">
        <w:rPr>
          <w:rFonts w:ascii="Times New Roman" w:eastAsia="Times New Roman" w:hAnsi="Times New Roman"/>
          <w:i/>
        </w:rPr>
        <w:t>cruise</w:t>
      </w:r>
      <w:r w:rsidR="00A81CB2">
        <w:rPr>
          <w:rFonts w:ascii="Times New Roman" w:eastAsia="Times New Roman" w:hAnsi="Times New Roman"/>
        </w:rPr>
        <w:t>_01</w:t>
      </w:r>
      <w:r w:rsidRPr="007C014F">
        <w:rPr>
          <w:rFonts w:ascii="Times New Roman" w:eastAsia="Times New Roman" w:hAnsi="Times New Roman"/>
        </w:rPr>
        <w:t>.csv</w:t>
      </w:r>
      <w:r>
        <w:rPr>
          <w:rFonts w:ascii="Times New Roman" w:eastAsia="Times New Roman" w:hAnsi="Times New Roman"/>
        </w:rPr>
        <w:t>.  Output: bot_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 xml:space="preserve">.nc. </w:t>
      </w:r>
      <w:ins w:id="8" w:author="yfiring" w:date="2016-12-02T13:57:00Z">
        <w:r w:rsidR="008651EB">
          <w:rPr>
            <w:rFonts w:ascii="Times New Roman" w:eastAsia="Times New Roman" w:hAnsi="Times New Roman"/>
          </w:rPr>
          <w:t xml:space="preserve"> </w:t>
        </w:r>
      </w:ins>
    </w:p>
    <w:p w14:paraId="6045BEA1" w14:textId="2F13AA35"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mbot_02.m </w:t>
      </w:r>
      <w:r>
        <w:rPr>
          <w:rFonts w:ascii="Times New Roman" w:eastAsia="Times New Roman" w:hAnsi="Times New Roman"/>
        </w:rPr>
        <w:t>pastes th</w:t>
      </w:r>
      <w:r w:rsidR="00A81CB2">
        <w:rPr>
          <w:rFonts w:ascii="Times New Roman" w:eastAsia="Times New Roman" w:hAnsi="Times New Roman"/>
        </w:rPr>
        <w:t>e bottle firing codes into sam_</w:t>
      </w:r>
      <w:r w:rsidR="00A81CB2" w:rsidRPr="00A81CB2">
        <w:rPr>
          <w:rFonts w:ascii="Times New Roman" w:eastAsia="Times New Roman" w:hAnsi="Times New Roman"/>
          <w:i/>
        </w:rPr>
        <w:t>cruise</w:t>
      </w:r>
      <w:r w:rsidR="00A81CB2">
        <w:rPr>
          <w:rFonts w:ascii="Times New Roman" w:eastAsia="Times New Roman" w:hAnsi="Times New Roman"/>
        </w:rPr>
        <w:t>_</w:t>
      </w:r>
      <w:r w:rsidR="00A81CB2" w:rsidRPr="00A81CB2">
        <w:rPr>
          <w:rFonts w:ascii="Times New Roman" w:eastAsia="Times New Roman" w:hAnsi="Times New Roman"/>
          <w:i/>
        </w:rPr>
        <w:t>nnn</w:t>
      </w:r>
      <w:r>
        <w:rPr>
          <w:rFonts w:ascii="Times New Roman" w:eastAsia="Times New Roman" w:hAnsi="Times New Roman"/>
        </w:rPr>
        <w:t>.nc</w:t>
      </w:r>
    </w:p>
    <w:p w14:paraId="4DFF41E8" w14:textId="216B2B63"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mdep_01.m </w:t>
      </w:r>
      <w:r w:rsidR="001C57D3">
        <w:rPr>
          <w:rFonts w:ascii="Times New Roman" w:eastAsia="Times New Roman" w:hAnsi="Times New Roman"/>
        </w:rPr>
        <w:t>reads water depths from</w:t>
      </w:r>
      <w:ins w:id="9" w:author="yfiring" w:date="2016-12-02T14:00:00Z">
        <w:r w:rsidR="00441F65">
          <w:rPr>
            <w:rFonts w:ascii="Times New Roman" w:eastAsia="Times New Roman" w:hAnsi="Times New Roman"/>
          </w:rPr>
          <w:t xml:space="preserve"> </w:t>
        </w:r>
      </w:ins>
      <w:r w:rsidRPr="00A81CB2">
        <w:rPr>
          <w:rFonts w:ascii="Times New Roman" w:eastAsia="Times New Roman" w:hAnsi="Times New Roman"/>
        </w:rPr>
        <w:t>station_depth_</w:t>
      </w:r>
      <w:r w:rsidR="005675B1" w:rsidRPr="00A81CB2">
        <w:rPr>
          <w:rFonts w:ascii="Times New Roman" w:eastAsia="Times New Roman" w:hAnsi="Times New Roman"/>
          <w:i/>
        </w:rPr>
        <w:t>cruise</w:t>
      </w:r>
      <w:r w:rsidRPr="00A81CB2">
        <w:rPr>
          <w:rFonts w:ascii="Times New Roman" w:eastAsia="Times New Roman" w:hAnsi="Times New Roman"/>
        </w:rPr>
        <w:t>.mat</w:t>
      </w:r>
      <w:r w:rsidR="001C57D3">
        <w:rPr>
          <w:rFonts w:ascii="Times New Roman" w:eastAsia="Times New Roman" w:hAnsi="Times New Roman"/>
        </w:rPr>
        <w:t>, and</w:t>
      </w:r>
      <w:r>
        <w:rPr>
          <w:rFonts w:ascii="Times New Roman" w:eastAsia="Times New Roman" w:hAnsi="Times New Roman"/>
        </w:rPr>
        <w:t xml:space="preserve"> pastes this information into headers of all CTD files.</w:t>
      </w:r>
    </w:p>
    <w:p w14:paraId="5490429D" w14:textId="675E5953"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mdcs_04.m </w:t>
      </w:r>
      <w:r>
        <w:rPr>
          <w:rFonts w:ascii="Times New Roman" w:eastAsia="Times New Roman" w:hAnsi="Times New Roman"/>
        </w:rPr>
        <w:t xml:space="preserve">takes the lat and lon from the </w:t>
      </w:r>
      <w:r w:rsidRPr="00B51F11">
        <w:rPr>
          <w:rFonts w:ascii="Times New Roman" w:eastAsia="Times New Roman" w:hAnsi="Times New Roman"/>
        </w:rPr>
        <w:t>navigation</w:t>
      </w:r>
      <w:r>
        <w:rPr>
          <w:rFonts w:ascii="Times New Roman" w:eastAsia="Times New Roman" w:hAnsi="Times New Roman"/>
        </w:rPr>
        <w:t xml:space="preserve"> (</w:t>
      </w:r>
      <w:r w:rsidRPr="00A81CB2">
        <w:rPr>
          <w:rFonts w:ascii="Times New Roman" w:eastAsia="Times New Roman" w:hAnsi="Times New Roman"/>
        </w:rPr>
        <w:t>pos_</w:t>
      </w:r>
      <w:r w:rsidR="00441F65" w:rsidRPr="00A81CB2">
        <w:rPr>
          <w:rFonts w:ascii="Times New Roman" w:eastAsia="Times New Roman" w:hAnsi="Times New Roman"/>
          <w:i/>
        </w:rPr>
        <w:t>cruise</w:t>
      </w:r>
      <w:r w:rsidRPr="00A81CB2">
        <w:rPr>
          <w:rFonts w:ascii="Times New Roman" w:eastAsia="Times New Roman" w:hAnsi="Times New Roman"/>
        </w:rPr>
        <w:t>_01</w:t>
      </w:r>
      <w:r w:rsidR="008D69C5">
        <w:rPr>
          <w:rFonts w:ascii="Times New Roman" w:eastAsia="Times New Roman" w:hAnsi="Times New Roman"/>
        </w:rPr>
        <w:t>.nc</w:t>
      </w:r>
      <w:r w:rsidR="009B1CC5" w:rsidRPr="00BC5153">
        <w:rPr>
          <w:rFonts w:ascii="Times New Roman" w:eastAsia="Times New Roman" w:hAnsi="Times New Roman"/>
        </w:rPr>
        <w:t xml:space="preserve">, generated by </w:t>
      </w:r>
      <w:r w:rsidR="009B1CC5">
        <w:rPr>
          <w:rFonts w:ascii="Times New Roman" w:eastAsia="Times New Roman" w:hAnsi="Times New Roman"/>
        </w:rPr>
        <w:t>the daily processing of underway datastreams</w:t>
      </w:r>
      <w:r>
        <w:rPr>
          <w:rFonts w:ascii="Times New Roman" w:eastAsia="Times New Roman" w:hAnsi="Times New Roman"/>
        </w:rPr>
        <w:t xml:space="preserve">) at the time of start, bottom and end of each cast and pastes into </w:t>
      </w:r>
      <w:r w:rsidRPr="00A81CB2">
        <w:rPr>
          <w:rFonts w:ascii="Times New Roman" w:eastAsia="Times New Roman" w:hAnsi="Times New Roman"/>
        </w:rPr>
        <w:t>dcs_</w:t>
      </w:r>
      <w:r w:rsidR="00441F65" w:rsidRPr="00A81CB2">
        <w:rPr>
          <w:rFonts w:ascii="Times New Roman" w:eastAsia="Times New Roman" w:hAnsi="Times New Roman"/>
          <w:i/>
        </w:rPr>
        <w:t>cruise</w:t>
      </w:r>
      <w:r w:rsidRPr="00A81CB2">
        <w:rPr>
          <w:rFonts w:ascii="Times New Roman" w:eastAsia="Times New Roman" w:hAnsi="Times New Roman"/>
        </w:rPr>
        <w:t>_</w:t>
      </w:r>
      <w:r w:rsidRPr="00A81CB2">
        <w:rPr>
          <w:rFonts w:ascii="Times New Roman" w:eastAsia="Times New Roman" w:hAnsi="Times New Roman"/>
          <w:i/>
        </w:rPr>
        <w:t>nnn</w:t>
      </w:r>
      <w:r w:rsidRPr="00A81CB2">
        <w:rPr>
          <w:rFonts w:ascii="Times New Roman" w:eastAsia="Times New Roman" w:hAnsi="Times New Roman"/>
        </w:rPr>
        <w:t>_pos.nc</w:t>
      </w:r>
      <w:r>
        <w:rPr>
          <w:rFonts w:ascii="Times New Roman" w:eastAsia="Times New Roman" w:hAnsi="Times New Roman"/>
        </w:rPr>
        <w:t xml:space="preserve">.  </w:t>
      </w:r>
    </w:p>
    <w:p w14:paraId="015B3849" w14:textId="6F2623BB" w:rsidR="0006185A" w:rsidRDefault="0006185A" w:rsidP="00216304">
      <w:pPr>
        <w:spacing w:after="240"/>
        <w:ind w:left="426" w:right="559"/>
        <w:rPr>
          <w:rFonts w:ascii="Times New Roman" w:eastAsia="Times New Roman" w:hAnsi="Times New Roman"/>
        </w:rPr>
      </w:pPr>
      <w:r>
        <w:rPr>
          <w:rFonts w:ascii="Times New Roman" w:eastAsia="Times New Roman" w:hAnsi="Times New Roman"/>
          <w:b/>
          <w:bCs/>
        </w:rPr>
        <w:t xml:space="preserve">mdcs_05.m </w:t>
      </w:r>
      <w:r>
        <w:rPr>
          <w:rFonts w:ascii="Times New Roman" w:eastAsia="Times New Roman" w:hAnsi="Times New Roman"/>
        </w:rPr>
        <w:t>pastes the lat and lon for the bottom of the cast into the headers of all CTD files.</w:t>
      </w:r>
    </w:p>
    <w:p w14:paraId="238AEF7C" w14:textId="47E87D9C" w:rsidR="0006185A" w:rsidRPr="004D01BB" w:rsidRDefault="0006185A" w:rsidP="0097401E">
      <w:pPr>
        <w:spacing w:after="240"/>
        <w:ind w:left="-284"/>
        <w:rPr>
          <w:rFonts w:ascii="Times New Roman" w:eastAsia="Times New Roman" w:hAnsi="Times New Roman"/>
        </w:rPr>
      </w:pPr>
      <w:r>
        <w:rPr>
          <w:rFonts w:ascii="Times New Roman" w:eastAsia="Times New Roman" w:hAnsi="Times New Roman"/>
          <w:b/>
        </w:rPr>
        <w:t>3</w:t>
      </w:r>
      <w:r w:rsidRPr="00EB55EA">
        <w:rPr>
          <w:rFonts w:ascii="Times New Roman" w:eastAsia="Times New Roman" w:hAnsi="Times New Roman"/>
          <w:b/>
        </w:rPr>
        <w:t xml:space="preserve">.3 </w:t>
      </w:r>
      <w:r>
        <w:rPr>
          <w:rFonts w:ascii="Times New Roman" w:eastAsia="Times New Roman" w:hAnsi="Times New Roman"/>
          <w:b/>
        </w:rPr>
        <w:t xml:space="preserve">Water Bottle </w:t>
      </w:r>
      <w:r w:rsidR="000D2CA2">
        <w:rPr>
          <w:rFonts w:ascii="Times New Roman" w:eastAsia="Times New Roman" w:hAnsi="Times New Roman"/>
          <w:b/>
        </w:rPr>
        <w:t>Sample Data</w:t>
      </w:r>
    </w:p>
    <w:p w14:paraId="24122CE9" w14:textId="63F540EB" w:rsidR="0006185A" w:rsidRDefault="008A5199" w:rsidP="00426E7F">
      <w:pPr>
        <w:spacing w:after="240"/>
        <w:rPr>
          <w:rFonts w:ascii="Times New Roman" w:eastAsia="Times New Roman" w:hAnsi="Times New Roman"/>
        </w:rPr>
      </w:pPr>
      <w:r>
        <w:rPr>
          <w:rFonts w:ascii="Times New Roman" w:eastAsia="Times New Roman" w:hAnsi="Times New Roman"/>
        </w:rPr>
        <w:t xml:space="preserve">The aim of the </w:t>
      </w:r>
      <w:r w:rsidR="0006185A">
        <w:rPr>
          <w:rFonts w:ascii="Times New Roman" w:eastAsia="Times New Roman" w:hAnsi="Times New Roman"/>
        </w:rPr>
        <w:t xml:space="preserve">sample data processing </w:t>
      </w:r>
      <w:r>
        <w:rPr>
          <w:rFonts w:ascii="Times New Roman" w:eastAsia="Times New Roman" w:hAnsi="Times New Roman"/>
        </w:rPr>
        <w:t xml:space="preserve">for CTD profiles </w:t>
      </w:r>
      <w:r w:rsidR="0006185A">
        <w:rPr>
          <w:rFonts w:ascii="Times New Roman" w:eastAsia="Times New Roman" w:hAnsi="Times New Roman"/>
        </w:rPr>
        <w:t>is to cr</w:t>
      </w:r>
      <w:r>
        <w:rPr>
          <w:rFonts w:ascii="Times New Roman" w:eastAsia="Times New Roman" w:hAnsi="Times New Roman"/>
        </w:rPr>
        <w:t xml:space="preserve">eate a master sample data file, </w:t>
      </w:r>
      <w:r w:rsidR="0006185A" w:rsidRPr="00A81CB2">
        <w:rPr>
          <w:rFonts w:ascii="Times New Roman" w:eastAsia="Times New Roman" w:hAnsi="Times New Roman"/>
        </w:rPr>
        <w:t>sam_</w:t>
      </w:r>
      <w:r w:rsidR="00A81CB2" w:rsidRPr="00A81CB2">
        <w:rPr>
          <w:rFonts w:ascii="Times New Roman" w:eastAsia="Times New Roman" w:hAnsi="Times New Roman"/>
          <w:i/>
        </w:rPr>
        <w:t>cruise</w:t>
      </w:r>
      <w:r w:rsidR="00A81CB2" w:rsidRPr="008A5199">
        <w:rPr>
          <w:rFonts w:ascii="Times New Roman" w:eastAsia="Times New Roman" w:hAnsi="Times New Roman"/>
        </w:rPr>
        <w:t>_</w:t>
      </w:r>
      <w:r w:rsidRPr="008A5199">
        <w:rPr>
          <w:rFonts w:ascii="Times New Roman" w:eastAsia="Times New Roman" w:hAnsi="Times New Roman"/>
        </w:rPr>
        <w:t>all</w:t>
      </w:r>
      <w:r w:rsidR="0006185A" w:rsidRPr="00A81CB2">
        <w:rPr>
          <w:rFonts w:ascii="Times New Roman" w:eastAsia="Times New Roman" w:hAnsi="Times New Roman"/>
        </w:rPr>
        <w:t>.nc</w:t>
      </w:r>
      <w:r w:rsidR="0006185A">
        <w:rPr>
          <w:rFonts w:ascii="Times New Roman" w:eastAsia="Times New Roman" w:hAnsi="Times New Roman"/>
        </w:rPr>
        <w:t>, populated with CTD firing data, sensor data, and subsequently the water sample data as they become available.  The CTD winch, firing and sensor data are pasted into the</w:t>
      </w:r>
      <w:r>
        <w:rPr>
          <w:rFonts w:ascii="Times New Roman" w:eastAsia="Times New Roman" w:hAnsi="Times New Roman"/>
        </w:rPr>
        <w:t xml:space="preserve"> sam</w:t>
      </w:r>
      <w:r w:rsidR="00F650A6">
        <w:rPr>
          <w:rFonts w:ascii="Times New Roman" w:eastAsia="Times New Roman" w:hAnsi="Times New Roman"/>
        </w:rPr>
        <w:t>_</w:t>
      </w:r>
      <w:r w:rsidR="00F650A6" w:rsidRPr="00F650A6">
        <w:rPr>
          <w:rFonts w:ascii="Times New Roman" w:eastAsia="Times New Roman" w:hAnsi="Times New Roman"/>
          <w:i/>
        </w:rPr>
        <w:t>cruise</w:t>
      </w:r>
      <w:r w:rsidR="00F650A6">
        <w:rPr>
          <w:rFonts w:ascii="Times New Roman" w:eastAsia="Times New Roman" w:hAnsi="Times New Roman"/>
        </w:rPr>
        <w:t>_</w:t>
      </w:r>
      <w:r w:rsidR="00F650A6" w:rsidRPr="00F650A6">
        <w:rPr>
          <w:rFonts w:ascii="Times New Roman" w:eastAsia="Times New Roman" w:hAnsi="Times New Roman"/>
          <w:i/>
        </w:rPr>
        <w:t>nnn</w:t>
      </w:r>
      <w:r w:rsidR="00F650A6">
        <w:rPr>
          <w:rFonts w:ascii="Times New Roman" w:eastAsia="Times New Roman" w:hAnsi="Times New Roman"/>
        </w:rPr>
        <w:t>.nc</w:t>
      </w:r>
      <w:r>
        <w:rPr>
          <w:rFonts w:ascii="Times New Roman" w:eastAsia="Times New Roman" w:hAnsi="Times New Roman"/>
        </w:rPr>
        <w:t xml:space="preserve"> file</w:t>
      </w:r>
      <w:r w:rsidR="00F650A6">
        <w:rPr>
          <w:rFonts w:ascii="Times New Roman" w:eastAsia="Times New Roman" w:hAnsi="Times New Roman"/>
        </w:rPr>
        <w:t>s</w:t>
      </w:r>
      <w:r>
        <w:rPr>
          <w:rFonts w:ascii="Times New Roman" w:eastAsia="Times New Roman" w:hAnsi="Times New Roman"/>
        </w:rPr>
        <w:t xml:space="preserve"> during</w:t>
      </w:r>
      <w:r w:rsidR="00043A63">
        <w:rPr>
          <w:rFonts w:ascii="Times New Roman" w:eastAsia="Times New Roman" w:hAnsi="Times New Roman"/>
        </w:rPr>
        <w:t xml:space="preserve"> running of</w:t>
      </w:r>
      <w:r>
        <w:rPr>
          <w:rFonts w:ascii="Times New Roman" w:eastAsia="Times New Roman" w:hAnsi="Times New Roman"/>
        </w:rPr>
        <w:t xml:space="preserve"> </w:t>
      </w:r>
      <w:r w:rsidRPr="00043A63">
        <w:rPr>
          <w:rFonts w:ascii="Times New Roman" w:eastAsia="Times New Roman" w:hAnsi="Times New Roman"/>
          <w:b/>
        </w:rPr>
        <w:t>ctd_all_part2</w:t>
      </w:r>
      <w:r w:rsidR="00043A63" w:rsidRPr="00043A63">
        <w:rPr>
          <w:rFonts w:ascii="Times New Roman" w:eastAsia="Times New Roman" w:hAnsi="Times New Roman"/>
          <w:b/>
        </w:rPr>
        <w:t>.m</w:t>
      </w:r>
      <w:r>
        <w:rPr>
          <w:rFonts w:ascii="Times New Roman" w:eastAsia="Times New Roman" w:hAnsi="Times New Roman"/>
        </w:rPr>
        <w:t>, as</w:t>
      </w:r>
      <w:r w:rsidR="0006185A">
        <w:rPr>
          <w:rFonts w:ascii="Times New Roman" w:eastAsia="Times New Roman" w:hAnsi="Times New Roman"/>
        </w:rPr>
        <w:t xml:space="preserve"> described above.  This section describes how the water sample data </w:t>
      </w:r>
      <w:r>
        <w:rPr>
          <w:rFonts w:ascii="Times New Roman" w:eastAsia="Times New Roman" w:hAnsi="Times New Roman"/>
        </w:rPr>
        <w:t>are included in the process</w:t>
      </w:r>
      <w:r w:rsidR="0006185A">
        <w:rPr>
          <w:rFonts w:ascii="Times New Roman" w:eastAsia="Times New Roman" w:hAnsi="Times New Roman"/>
        </w:rPr>
        <w:t xml:space="preserve">.  All sample data </w:t>
      </w:r>
      <w:r>
        <w:rPr>
          <w:rFonts w:ascii="Times New Roman" w:eastAsia="Times New Roman" w:hAnsi="Times New Roman"/>
        </w:rPr>
        <w:t xml:space="preserve">must first be saved in </w:t>
      </w:r>
      <w:r w:rsidR="0006185A">
        <w:rPr>
          <w:rFonts w:ascii="Times New Roman" w:eastAsia="Times New Roman" w:hAnsi="Times New Roman"/>
        </w:rPr>
        <w:t>ascii</w:t>
      </w:r>
      <w:r w:rsidR="00060A7F">
        <w:rPr>
          <w:rFonts w:ascii="Times New Roman" w:eastAsia="Times New Roman" w:hAnsi="Times New Roman"/>
        </w:rPr>
        <w:t xml:space="preserve"> csv files; Mexec</w:t>
      </w:r>
      <w:r w:rsidR="0006185A">
        <w:rPr>
          <w:rFonts w:ascii="Times New Roman" w:eastAsia="Times New Roman" w:hAnsi="Times New Roman"/>
        </w:rPr>
        <w:t xml:space="preserve"> scripts read the ascii files and create </w:t>
      </w:r>
      <w:r w:rsidR="00F650A6">
        <w:rPr>
          <w:rFonts w:ascii="Times New Roman" w:eastAsia="Times New Roman" w:hAnsi="Times New Roman"/>
        </w:rPr>
        <w:t>Mstar</w:t>
      </w:r>
      <w:r w:rsidR="0006185A">
        <w:rPr>
          <w:rFonts w:ascii="Times New Roman" w:eastAsia="Times New Roman" w:hAnsi="Times New Roman"/>
        </w:rPr>
        <w:t xml:space="preserve"> file</w:t>
      </w:r>
      <w:r w:rsidR="00060A7F">
        <w:rPr>
          <w:rFonts w:ascii="Times New Roman" w:eastAsia="Times New Roman" w:hAnsi="Times New Roman"/>
        </w:rPr>
        <w:t xml:space="preserve">s </w:t>
      </w:r>
      <w:r>
        <w:rPr>
          <w:rFonts w:ascii="Times New Roman" w:eastAsia="Times New Roman" w:hAnsi="Times New Roman"/>
        </w:rPr>
        <w:t xml:space="preserve">for each sample type </w:t>
      </w:r>
      <w:r w:rsidR="00060A7F">
        <w:rPr>
          <w:rFonts w:ascii="Times New Roman" w:eastAsia="Times New Roman" w:hAnsi="Times New Roman"/>
        </w:rPr>
        <w:t>(the '_01' scripts), and paste</w:t>
      </w:r>
      <w:r w:rsidR="0006185A">
        <w:rPr>
          <w:rFonts w:ascii="Times New Roman" w:eastAsia="Times New Roman" w:hAnsi="Times New Roman"/>
        </w:rPr>
        <w:t xml:space="preserve"> data from the</w:t>
      </w:r>
      <w:r>
        <w:rPr>
          <w:rFonts w:ascii="Times New Roman" w:eastAsia="Times New Roman" w:hAnsi="Times New Roman"/>
        </w:rPr>
        <w:t>se</w:t>
      </w:r>
      <w:r w:rsidR="0006185A">
        <w:rPr>
          <w:rFonts w:ascii="Times New Roman" w:eastAsia="Times New Roman" w:hAnsi="Times New Roman"/>
        </w:rPr>
        <w:t xml:space="preserve"> into</w:t>
      </w:r>
      <w:r w:rsidR="0006185A" w:rsidRPr="009D5FFD">
        <w:rPr>
          <w:rFonts w:ascii="Times New Roman" w:eastAsia="Times New Roman" w:hAnsi="Times New Roman"/>
        </w:rPr>
        <w:t xml:space="preserve"> sam_</w:t>
      </w:r>
      <w:r w:rsidR="00A81CB2" w:rsidRPr="00D15E5A">
        <w:rPr>
          <w:rFonts w:ascii="Times New Roman" w:eastAsia="Times New Roman" w:hAnsi="Times New Roman"/>
          <w:i/>
        </w:rPr>
        <w:t>cruise</w:t>
      </w:r>
      <w:r w:rsidR="00A81CB2">
        <w:rPr>
          <w:rFonts w:ascii="Times New Roman" w:eastAsia="Times New Roman" w:hAnsi="Times New Roman"/>
        </w:rPr>
        <w:t>_</w:t>
      </w:r>
      <w:r w:rsidR="00A81CB2" w:rsidRPr="00D15E5A">
        <w:rPr>
          <w:rFonts w:ascii="Times New Roman" w:eastAsia="Times New Roman" w:hAnsi="Times New Roman"/>
          <w:i/>
        </w:rPr>
        <w:t>nnn</w:t>
      </w:r>
      <w:r w:rsidR="0006185A" w:rsidRPr="009D5FFD">
        <w:rPr>
          <w:rFonts w:ascii="Times New Roman" w:eastAsia="Times New Roman" w:hAnsi="Times New Roman"/>
        </w:rPr>
        <w:t>.nc</w:t>
      </w:r>
      <w:r w:rsidR="0006185A">
        <w:rPr>
          <w:rFonts w:ascii="Times New Roman" w:eastAsia="Times New Roman" w:hAnsi="Times New Roman"/>
        </w:rPr>
        <w:t xml:space="preserve"> (the '_02' scripts).</w:t>
      </w:r>
      <w:r>
        <w:rPr>
          <w:rFonts w:ascii="Times New Roman" w:eastAsia="Times New Roman" w:hAnsi="Times New Roman"/>
        </w:rPr>
        <w:t xml:space="preserve">  </w:t>
      </w:r>
      <w:r w:rsidRPr="00F650A6">
        <w:rPr>
          <w:rFonts w:ascii="Times New Roman" w:eastAsia="Times New Roman" w:hAnsi="Times New Roman"/>
          <w:b/>
        </w:rPr>
        <w:t>msam_apen</w:t>
      </w:r>
      <w:r w:rsidR="00F650A6">
        <w:rPr>
          <w:rFonts w:ascii="Times New Roman" w:eastAsia="Times New Roman" w:hAnsi="Times New Roman"/>
          <w:b/>
        </w:rPr>
        <w:t>d.m</w:t>
      </w:r>
      <w:r>
        <w:rPr>
          <w:rFonts w:ascii="Times New Roman" w:eastAsia="Times New Roman" w:hAnsi="Times New Roman"/>
        </w:rPr>
        <w:t xml:space="preserve"> then concatenates the profile files into sam_</w:t>
      </w:r>
      <w:r w:rsidRPr="008A5199">
        <w:rPr>
          <w:rFonts w:ascii="Times New Roman" w:eastAsia="Times New Roman" w:hAnsi="Times New Roman"/>
          <w:i/>
        </w:rPr>
        <w:t>cruise</w:t>
      </w:r>
      <w:r>
        <w:rPr>
          <w:rFonts w:ascii="Times New Roman" w:eastAsia="Times New Roman" w:hAnsi="Times New Roman"/>
        </w:rPr>
        <w:t xml:space="preserve">_all.nc. </w:t>
      </w:r>
    </w:p>
    <w:p w14:paraId="0A9C1BA4" w14:textId="359628BB" w:rsidR="008A5199" w:rsidRDefault="008A5199" w:rsidP="00426E7F">
      <w:pPr>
        <w:spacing w:after="240"/>
        <w:rPr>
          <w:rFonts w:ascii="Times New Roman" w:eastAsia="Times New Roman" w:hAnsi="Times New Roman"/>
        </w:rPr>
      </w:pPr>
      <w:r>
        <w:rPr>
          <w:rFonts w:ascii="Times New Roman" w:eastAsia="Times New Roman" w:hAnsi="Times New Roman"/>
        </w:rPr>
        <w:t>Underway samples are treated in a similar way, and saved in tsg_</w:t>
      </w:r>
      <w:r w:rsidRPr="008A5199">
        <w:rPr>
          <w:rFonts w:ascii="Times New Roman" w:eastAsia="Times New Roman" w:hAnsi="Times New Roman"/>
          <w:i/>
        </w:rPr>
        <w:t>cruise</w:t>
      </w:r>
      <w:r w:rsidR="00F650A6">
        <w:rPr>
          <w:rFonts w:ascii="Times New Roman" w:eastAsia="Times New Roman" w:hAnsi="Times New Roman"/>
        </w:rPr>
        <w:t>_all.nc (see Section 4.1.6</w:t>
      </w:r>
      <w:r w:rsidR="00E03D45">
        <w:rPr>
          <w:rFonts w:ascii="Times New Roman" w:eastAsia="Times New Roman" w:hAnsi="Times New Roman"/>
        </w:rPr>
        <w:t xml:space="preserve">).  </w:t>
      </w:r>
    </w:p>
    <w:p w14:paraId="1EE149DF" w14:textId="03B39B9F" w:rsidR="0006185A" w:rsidRDefault="0006185A" w:rsidP="00426E7F">
      <w:pPr>
        <w:spacing w:after="240"/>
        <w:rPr>
          <w:ins w:id="10" w:author="yfiring" w:date="2016-12-12T11:33:00Z"/>
          <w:rFonts w:ascii="Times New Roman" w:eastAsia="Times New Roman" w:hAnsi="Times New Roman"/>
        </w:rPr>
      </w:pPr>
      <w:r>
        <w:rPr>
          <w:rFonts w:ascii="Times New Roman" w:eastAsia="Times New Roman" w:hAnsi="Times New Roman"/>
        </w:rPr>
        <w:t>The key decisions at the start of the process involve settling on a consistent and suitable format for the ascii files</w:t>
      </w:r>
      <w:r w:rsidR="008A5199">
        <w:rPr>
          <w:rFonts w:ascii="Times New Roman" w:eastAsia="Times New Roman" w:hAnsi="Times New Roman"/>
        </w:rPr>
        <w:t xml:space="preserve">.  </w:t>
      </w:r>
      <w:r w:rsidR="00417BF2">
        <w:rPr>
          <w:rFonts w:ascii="Times New Roman" w:eastAsia="Times New Roman" w:hAnsi="Times New Roman"/>
        </w:rPr>
        <w:t xml:space="preserve">Information logged on </w:t>
      </w:r>
      <w:r w:rsidR="00244C3E">
        <w:rPr>
          <w:rFonts w:ascii="Times New Roman" w:eastAsia="Times New Roman" w:hAnsi="Times New Roman"/>
        </w:rPr>
        <w:t xml:space="preserve">a given type of sample should be put into a csv file to </w:t>
      </w:r>
      <w:r w:rsidR="00417BF2">
        <w:rPr>
          <w:rFonts w:ascii="Times New Roman" w:eastAsia="Times New Roman" w:hAnsi="Times New Roman"/>
        </w:rPr>
        <w:t>be read in using Matlab’s dataset utility</w:t>
      </w:r>
      <w:r w:rsidR="00244C3E">
        <w:rPr>
          <w:rFonts w:ascii="Times New Roman" w:eastAsia="Times New Roman" w:hAnsi="Times New Roman"/>
        </w:rPr>
        <w:t>.  T</w:t>
      </w:r>
      <w:r w:rsidR="00417BF2">
        <w:rPr>
          <w:rFonts w:ascii="Times New Roman" w:eastAsia="Times New Roman" w:hAnsi="Times New Roman"/>
        </w:rPr>
        <w:t>he order of columns does not matter, but certain</w:t>
      </w:r>
      <w:r w:rsidR="00244C3E">
        <w:rPr>
          <w:rFonts w:ascii="Times New Roman" w:eastAsia="Times New Roman" w:hAnsi="Times New Roman"/>
        </w:rPr>
        <w:t xml:space="preserve"> column headers are required, as de</w:t>
      </w:r>
      <w:r w:rsidR="00417BF2">
        <w:rPr>
          <w:rFonts w:ascii="Times New Roman" w:eastAsia="Times New Roman" w:hAnsi="Times New Roman"/>
        </w:rPr>
        <w:t xml:space="preserve">scribed in the help for </w:t>
      </w:r>
      <w:r w:rsidR="00417BF2" w:rsidRPr="00DC3891">
        <w:rPr>
          <w:rFonts w:ascii="Times New Roman" w:eastAsia="Times New Roman" w:hAnsi="Times New Roman"/>
          <w:b/>
        </w:rPr>
        <w:t>msal_standardise_avg</w:t>
      </w:r>
      <w:r w:rsidR="00DC3891" w:rsidRPr="00DC3891">
        <w:rPr>
          <w:rFonts w:ascii="Times New Roman" w:eastAsia="Times New Roman" w:hAnsi="Times New Roman"/>
          <w:b/>
        </w:rPr>
        <w:t>.m</w:t>
      </w:r>
      <w:r w:rsidR="00417BF2">
        <w:rPr>
          <w:rFonts w:ascii="Times New Roman" w:eastAsia="Times New Roman" w:hAnsi="Times New Roman"/>
        </w:rPr>
        <w:t xml:space="preserve"> and </w:t>
      </w:r>
      <w:r w:rsidR="00DC3891" w:rsidRPr="00DC3891">
        <w:rPr>
          <w:rFonts w:ascii="Times New Roman" w:eastAsia="Times New Roman" w:hAnsi="Times New Roman"/>
          <w:b/>
        </w:rPr>
        <w:t>moxy_01.m</w:t>
      </w:r>
      <w:r w:rsidR="00417BF2">
        <w:rPr>
          <w:rFonts w:ascii="Times New Roman" w:eastAsia="Times New Roman" w:hAnsi="Times New Roman"/>
        </w:rPr>
        <w:t xml:space="preserve">.  </w:t>
      </w:r>
      <w:r>
        <w:rPr>
          <w:rFonts w:ascii="Times New Roman" w:eastAsia="Times New Roman" w:hAnsi="Times New Roman"/>
        </w:rPr>
        <w:t xml:space="preserve">Absent data should be -999, </w:t>
      </w:r>
      <w:r w:rsidR="00417BF2">
        <w:rPr>
          <w:rFonts w:ascii="Times New Roman" w:eastAsia="Times New Roman" w:hAnsi="Times New Roman"/>
        </w:rPr>
        <w:t xml:space="preserve">while </w:t>
      </w:r>
      <w:r>
        <w:rPr>
          <w:rFonts w:ascii="Times New Roman" w:eastAsia="Times New Roman" w:hAnsi="Times New Roman"/>
        </w:rPr>
        <w:t>flag values for bottles n</w:t>
      </w:r>
      <w:r w:rsidR="00417BF2">
        <w:rPr>
          <w:rFonts w:ascii="Times New Roman" w:eastAsia="Times New Roman" w:hAnsi="Times New Roman"/>
        </w:rPr>
        <w:t>ot sampled should be 9</w:t>
      </w:r>
      <w:r>
        <w:rPr>
          <w:rFonts w:ascii="Times New Roman" w:eastAsia="Times New Roman" w:hAnsi="Times New Roman"/>
        </w:rPr>
        <w:t xml:space="preserve">.  Sample data </w:t>
      </w:r>
      <w:r w:rsidR="00DC3891">
        <w:rPr>
          <w:rFonts w:ascii="Times New Roman" w:eastAsia="Times New Roman" w:hAnsi="Times New Roman"/>
        </w:rPr>
        <w:t>should be</w:t>
      </w:r>
      <w:r>
        <w:rPr>
          <w:rFonts w:ascii="Times New Roman" w:eastAsia="Times New Roman" w:hAnsi="Times New Roman"/>
        </w:rPr>
        <w:t xml:space="preserve"> flagged according to WOCE standard flags given in the GO-SHIP Repeat Hydrography manual (</w:t>
      </w:r>
      <w:ins w:id="11" w:author="yfiring" w:date="2016-12-12T11:33:00Z">
        <w:r w:rsidR="00B94EA1">
          <w:rPr>
            <w:rFonts w:ascii="Times New Roman" w:eastAsia="Times New Roman" w:hAnsi="Times New Roman"/>
          </w:rPr>
          <w:fldChar w:fldCharType="begin"/>
        </w:r>
        <w:r w:rsidR="00B94EA1">
          <w:rPr>
            <w:rFonts w:ascii="Times New Roman" w:eastAsia="Times New Roman" w:hAnsi="Times New Roman"/>
          </w:rPr>
          <w:instrText xml:space="preserve"> HYPERLINK "</w:instrText>
        </w:r>
      </w:ins>
      <w:r w:rsidR="00B94EA1" w:rsidRPr="006A5D1F">
        <w:rPr>
          <w:rFonts w:ascii="Times New Roman" w:eastAsia="Times New Roman" w:hAnsi="Times New Roman"/>
        </w:rPr>
        <w:instrText>http://www.go-ship.org/HydroMan.html</w:instrText>
      </w:r>
      <w:ins w:id="12" w:author="yfiring" w:date="2016-12-12T11:33:00Z">
        <w:r w:rsidR="00B94EA1">
          <w:rPr>
            <w:rFonts w:ascii="Times New Roman" w:eastAsia="Times New Roman" w:hAnsi="Times New Roman"/>
          </w:rPr>
          <w:instrText xml:space="preserve">" </w:instrText>
        </w:r>
        <w:r w:rsidR="00B94EA1">
          <w:rPr>
            <w:rFonts w:ascii="Times New Roman" w:eastAsia="Times New Roman" w:hAnsi="Times New Roman"/>
          </w:rPr>
          <w:fldChar w:fldCharType="separate"/>
        </w:r>
      </w:ins>
      <w:r w:rsidR="00B94EA1" w:rsidRPr="00293684">
        <w:rPr>
          <w:rStyle w:val="Hyperlink"/>
          <w:rFonts w:ascii="Times New Roman" w:eastAsia="Times New Roman" w:hAnsi="Times New Roman"/>
        </w:rPr>
        <w:t>http://www.go-ship.org/HydroMan.html</w:t>
      </w:r>
      <w:ins w:id="13" w:author="yfiring" w:date="2016-12-12T11:33:00Z">
        <w:r w:rsidR="00B94EA1">
          <w:rPr>
            <w:rFonts w:ascii="Times New Roman" w:eastAsia="Times New Roman" w:hAnsi="Times New Roman"/>
          </w:rPr>
          <w:fldChar w:fldCharType="end"/>
        </w:r>
      </w:ins>
      <w:r>
        <w:rPr>
          <w:rFonts w:ascii="Times New Roman" w:eastAsia="Times New Roman" w:hAnsi="Times New Roman"/>
        </w:rPr>
        <w:t>).</w:t>
      </w:r>
      <w:ins w:id="14" w:author="yfiring" w:date="2016-12-12T11:33:00Z">
        <w:r w:rsidR="00B94EA1">
          <w:rPr>
            <w:rFonts w:ascii="Times New Roman" w:eastAsia="Times New Roman" w:hAnsi="Times New Roman"/>
          </w:rPr>
          <w:t xml:space="preserve">  </w:t>
        </w:r>
      </w:ins>
      <w:r w:rsidR="00417BF2">
        <w:rPr>
          <w:rFonts w:ascii="Times New Roman" w:eastAsia="Times New Roman" w:hAnsi="Times New Roman"/>
        </w:rPr>
        <w:t>Another file, bot_</w:t>
      </w:r>
      <w:r w:rsidR="00417BF2" w:rsidRPr="00DC3891">
        <w:rPr>
          <w:rFonts w:ascii="Times New Roman" w:eastAsia="Times New Roman" w:hAnsi="Times New Roman"/>
          <w:i/>
        </w:rPr>
        <w:t>cruise</w:t>
      </w:r>
      <w:r w:rsidR="00417BF2">
        <w:rPr>
          <w:rFonts w:ascii="Times New Roman" w:eastAsia="Times New Roman" w:hAnsi="Times New Roman"/>
        </w:rPr>
        <w:t>_01.csv, should be constructed to give quality flags for the Niskin bottles themsel</w:t>
      </w:r>
      <w:r w:rsidR="00DC3891">
        <w:rPr>
          <w:rFonts w:ascii="Times New Roman" w:eastAsia="Times New Roman" w:hAnsi="Times New Roman"/>
        </w:rPr>
        <w:t xml:space="preserve">ves (see Section 2 point xi).  </w:t>
      </w:r>
      <w:r w:rsidR="00417BF2">
        <w:rPr>
          <w:rFonts w:ascii="Times New Roman" w:eastAsia="Times New Roman" w:hAnsi="Times New Roman"/>
        </w:rPr>
        <w:t xml:space="preserve">  </w:t>
      </w:r>
    </w:p>
    <w:p w14:paraId="43DBA283" w14:textId="63468677" w:rsidR="00A35309" w:rsidRDefault="00A35309" w:rsidP="00A35309">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Salinity: </w:t>
      </w:r>
      <w:r>
        <w:rPr>
          <w:rFonts w:ascii="Times New Roman" w:eastAsia="Times New Roman" w:hAnsi="Times New Roman"/>
        </w:rPr>
        <w:t xml:space="preserve">ascii </w:t>
      </w:r>
      <w:r w:rsidR="00F05D44">
        <w:rPr>
          <w:rFonts w:ascii="Times New Roman" w:eastAsia="Times New Roman" w:hAnsi="Times New Roman"/>
        </w:rPr>
        <w:t xml:space="preserve">concatenated </w:t>
      </w:r>
      <w:r w:rsidR="00244C3E">
        <w:rPr>
          <w:rFonts w:ascii="Times New Roman" w:eastAsia="Times New Roman" w:hAnsi="Times New Roman"/>
        </w:rPr>
        <w:t xml:space="preserve">comma-separated-value </w:t>
      </w:r>
      <w:r>
        <w:rPr>
          <w:rFonts w:ascii="Times New Roman" w:eastAsia="Times New Roman" w:hAnsi="Times New Roman"/>
        </w:rPr>
        <w:t>fil</w:t>
      </w:r>
      <w:r w:rsidR="00F05D44">
        <w:rPr>
          <w:rFonts w:ascii="Times New Roman" w:eastAsia="Times New Roman" w:hAnsi="Times New Roman"/>
        </w:rPr>
        <w:t>e</w:t>
      </w:r>
      <w:r w:rsidRPr="00F05D44">
        <w:rPr>
          <w:rFonts w:ascii="Times New Roman" w:eastAsia="Times New Roman" w:hAnsi="Times New Roman"/>
        </w:rPr>
        <w:t xml:space="preserve"> sal_</w:t>
      </w:r>
      <w:r w:rsidRPr="00244C3E">
        <w:rPr>
          <w:rFonts w:ascii="Times New Roman" w:eastAsia="Times New Roman" w:hAnsi="Times New Roman"/>
          <w:i/>
        </w:rPr>
        <w:t>cruise</w:t>
      </w:r>
      <w:r w:rsidRPr="00F05D44">
        <w:rPr>
          <w:rFonts w:ascii="Times New Roman" w:eastAsia="Times New Roman" w:hAnsi="Times New Roman"/>
        </w:rPr>
        <w:t>_01.csv</w:t>
      </w:r>
      <w:r>
        <w:rPr>
          <w:rFonts w:ascii="Times New Roman" w:eastAsia="Times New Roman" w:hAnsi="Times New Roman"/>
        </w:rPr>
        <w:t xml:space="preserve">.  The spreadsheets from each salinometer run should have header information corresponding to the run.  </w:t>
      </w:r>
      <w:r w:rsidR="00244C3E">
        <w:rPr>
          <w:rFonts w:ascii="Times New Roman" w:eastAsia="Times New Roman" w:hAnsi="Times New Roman"/>
        </w:rPr>
        <w:t xml:space="preserve">The data values </w:t>
      </w:r>
      <w:r>
        <w:rPr>
          <w:rFonts w:ascii="Times New Roman" w:eastAsia="Times New Roman" w:hAnsi="Times New Roman"/>
        </w:rPr>
        <w:t xml:space="preserve">are then concatenated into sal_cruise_01.csv, removing from this file the header information except for </w:t>
      </w:r>
      <w:r w:rsidR="00244C3E">
        <w:rPr>
          <w:rFonts w:ascii="Times New Roman" w:eastAsia="Times New Roman" w:hAnsi="Times New Roman"/>
        </w:rPr>
        <w:t xml:space="preserve">the single (first) row of </w:t>
      </w:r>
      <w:r>
        <w:rPr>
          <w:rFonts w:ascii="Times New Roman" w:eastAsia="Times New Roman" w:hAnsi="Times New Roman"/>
        </w:rPr>
        <w:t>column headers</w:t>
      </w:r>
      <w:r w:rsidR="00244C3E">
        <w:rPr>
          <w:rFonts w:ascii="Times New Roman" w:eastAsia="Times New Roman" w:hAnsi="Times New Roman"/>
        </w:rPr>
        <w:t>,</w:t>
      </w:r>
      <w:r>
        <w:rPr>
          <w:rFonts w:ascii="Times New Roman" w:eastAsia="Times New Roman" w:hAnsi="Times New Roman"/>
        </w:rPr>
        <w:t xml:space="preserve"> which become database field names.  See </w:t>
      </w:r>
      <w:r w:rsidR="00244C3E">
        <w:rPr>
          <w:rFonts w:ascii="Times New Roman" w:eastAsia="Times New Roman" w:hAnsi="Times New Roman"/>
        </w:rPr>
        <w:t xml:space="preserve">help for </w:t>
      </w:r>
      <w:r w:rsidR="00216304" w:rsidRPr="00216304">
        <w:rPr>
          <w:rFonts w:ascii="Times New Roman" w:eastAsia="Times New Roman" w:hAnsi="Times New Roman"/>
          <w:b/>
        </w:rPr>
        <w:t>msal_01.m</w:t>
      </w:r>
      <w:r w:rsidR="00216304">
        <w:rPr>
          <w:rFonts w:ascii="Times New Roman" w:eastAsia="Times New Roman" w:hAnsi="Times New Roman"/>
        </w:rPr>
        <w:t xml:space="preserve"> and </w:t>
      </w:r>
      <w:r w:rsidR="00244C3E" w:rsidRPr="00274675">
        <w:rPr>
          <w:rFonts w:ascii="Times New Roman" w:eastAsia="Times New Roman" w:hAnsi="Times New Roman"/>
          <w:b/>
        </w:rPr>
        <w:t>msal_standardise_avg.m</w:t>
      </w:r>
      <w:r w:rsidR="00244C3E">
        <w:rPr>
          <w:rFonts w:ascii="Times New Roman" w:eastAsia="Times New Roman" w:hAnsi="Times New Roman"/>
        </w:rPr>
        <w:t xml:space="preserve"> </w:t>
      </w:r>
      <w:r>
        <w:rPr>
          <w:rFonts w:ascii="Times New Roman" w:eastAsia="Times New Roman" w:hAnsi="Times New Roman"/>
        </w:rPr>
        <w:t xml:space="preserve">for examples of acceptable formats, ways to number samples and indicate standard sea water samples, etc. </w:t>
      </w:r>
    </w:p>
    <w:p w14:paraId="5BF665C3" w14:textId="4236331B" w:rsidR="00A35309" w:rsidRDefault="00A35309" w:rsidP="00A35309">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Oxygen: </w:t>
      </w:r>
      <w:r>
        <w:rPr>
          <w:rFonts w:ascii="Times New Roman" w:eastAsia="Times New Roman" w:hAnsi="Times New Roman"/>
        </w:rPr>
        <w:t xml:space="preserve">ascii </w:t>
      </w:r>
      <w:r w:rsidR="00244C3E">
        <w:rPr>
          <w:rFonts w:ascii="Times New Roman" w:eastAsia="Times New Roman" w:hAnsi="Times New Roman"/>
        </w:rPr>
        <w:t xml:space="preserve">comma-separated-value </w:t>
      </w:r>
      <w:r>
        <w:rPr>
          <w:rFonts w:ascii="Times New Roman" w:eastAsia="Times New Roman" w:hAnsi="Times New Roman"/>
        </w:rPr>
        <w:t>files oxy_</w:t>
      </w:r>
      <w:r w:rsidR="00A81CB2" w:rsidRPr="00244C3E">
        <w:rPr>
          <w:rFonts w:ascii="Times New Roman" w:eastAsia="Times New Roman" w:hAnsi="Times New Roman"/>
          <w:i/>
        </w:rPr>
        <w:t>cruise</w:t>
      </w:r>
      <w:r w:rsidR="00A81CB2">
        <w:rPr>
          <w:rFonts w:ascii="Times New Roman" w:eastAsia="Times New Roman" w:hAnsi="Times New Roman"/>
        </w:rPr>
        <w:t>_</w:t>
      </w:r>
      <w:r w:rsidR="00A81CB2" w:rsidRPr="00244C3E">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w:t>
      </w:r>
      <w:r w:rsidR="00244C3E">
        <w:rPr>
          <w:rFonts w:ascii="Times New Roman" w:eastAsia="Times New Roman" w:hAnsi="Times New Roman"/>
        </w:rPr>
        <w:t xml:space="preserve">See </w:t>
      </w:r>
      <w:r w:rsidR="00244C3E" w:rsidRPr="00274675">
        <w:rPr>
          <w:rFonts w:ascii="Times New Roman" w:eastAsia="Times New Roman" w:hAnsi="Times New Roman"/>
          <w:b/>
        </w:rPr>
        <w:t>moxy_01</w:t>
      </w:r>
      <w:r w:rsidR="00274675" w:rsidRPr="00274675">
        <w:rPr>
          <w:rFonts w:ascii="Times New Roman" w:eastAsia="Times New Roman" w:hAnsi="Times New Roman"/>
          <w:b/>
        </w:rPr>
        <w:t>.m</w:t>
      </w:r>
      <w:r w:rsidR="00274675">
        <w:rPr>
          <w:rFonts w:ascii="Times New Roman" w:eastAsia="Times New Roman" w:hAnsi="Times New Roman"/>
        </w:rPr>
        <w:t xml:space="preserve">. </w:t>
      </w:r>
      <w:r w:rsidR="00244C3E">
        <w:rPr>
          <w:rFonts w:ascii="Times New Roman" w:eastAsia="Times New Roman" w:hAnsi="Times New Roman"/>
        </w:rPr>
        <w:t xml:space="preserve"> </w:t>
      </w:r>
    </w:p>
    <w:p w14:paraId="16AAD271" w14:textId="57CD3B78" w:rsidR="00A35309" w:rsidRDefault="00A35309" w:rsidP="00A35309">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Nutrients: </w:t>
      </w:r>
      <w:r>
        <w:rPr>
          <w:rFonts w:ascii="Times New Roman" w:eastAsia="Times New Roman" w:hAnsi="Times New Roman"/>
        </w:rPr>
        <w:t xml:space="preserve">ascii </w:t>
      </w:r>
      <w:r w:rsidR="00D93CE0">
        <w:rPr>
          <w:rFonts w:ascii="Times New Roman" w:eastAsia="Times New Roman" w:hAnsi="Times New Roman"/>
        </w:rPr>
        <w:t xml:space="preserve">comma-separated-value </w:t>
      </w:r>
      <w:r>
        <w:rPr>
          <w:rFonts w:ascii="Times New Roman" w:eastAsia="Times New Roman" w:hAnsi="Times New Roman"/>
        </w:rPr>
        <w:t>files nut_</w:t>
      </w:r>
      <w:r w:rsidR="00A81CB2" w:rsidRPr="00D93CE0">
        <w:rPr>
          <w:rFonts w:ascii="Times New Roman" w:eastAsia="Times New Roman" w:hAnsi="Times New Roman"/>
          <w:i/>
        </w:rPr>
        <w:t>cruise</w:t>
      </w:r>
      <w:r w:rsidR="00A81CB2">
        <w:rPr>
          <w:rFonts w:ascii="Times New Roman" w:eastAsia="Times New Roman" w:hAnsi="Times New Roman"/>
        </w:rPr>
        <w:t>_</w:t>
      </w:r>
      <w:r w:rsidR="00A81CB2" w:rsidRPr="00D93CE0">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w:t>
      </w:r>
      <w:r w:rsidR="00531840">
        <w:rPr>
          <w:rFonts w:ascii="Times New Roman" w:eastAsia="Times New Roman" w:hAnsi="Times New Roman"/>
        </w:rPr>
        <w:t>See ***</w:t>
      </w:r>
    </w:p>
    <w:p w14:paraId="32580268" w14:textId="1DAAB0F2" w:rsidR="00A35309" w:rsidRDefault="00A35309" w:rsidP="0097401E">
      <w:pPr>
        <w:spacing w:after="240"/>
        <w:ind w:left="-284"/>
        <w:rPr>
          <w:rFonts w:ascii="Times New Roman" w:eastAsia="Times New Roman" w:hAnsi="Times New Roman"/>
          <w:b/>
        </w:rPr>
      </w:pPr>
      <w:r>
        <w:rPr>
          <w:rFonts w:ascii="Times New Roman" w:eastAsia="Times New Roman" w:hAnsi="Times New Roman"/>
          <w:b/>
        </w:rPr>
        <w:t xml:space="preserve">3.4. </w:t>
      </w:r>
      <w:r w:rsidR="006628AE">
        <w:rPr>
          <w:rFonts w:ascii="Times New Roman" w:eastAsia="Times New Roman" w:hAnsi="Times New Roman"/>
          <w:b/>
        </w:rPr>
        <w:t>Sensor Calibration in Mexec</w:t>
      </w:r>
    </w:p>
    <w:p w14:paraId="756122F3" w14:textId="35F859C7" w:rsidR="00B94EA1" w:rsidRDefault="00B94EA1" w:rsidP="00426E7F">
      <w:pPr>
        <w:spacing w:after="240"/>
        <w:rPr>
          <w:rFonts w:ascii="Times New Roman" w:eastAsia="Times New Roman" w:hAnsi="Times New Roman"/>
        </w:rPr>
      </w:pPr>
      <w:r>
        <w:rPr>
          <w:rFonts w:ascii="Times New Roman" w:eastAsia="Times New Roman" w:hAnsi="Times New Roman"/>
        </w:rPr>
        <w:t xml:space="preserve">The steps below are described in the simplest order, </w:t>
      </w:r>
      <w:r w:rsidR="00930397">
        <w:rPr>
          <w:rFonts w:ascii="Times New Roman" w:eastAsia="Times New Roman" w:hAnsi="Times New Roman"/>
        </w:rPr>
        <w:t>assuming temperature, conductivity, and o</w:t>
      </w:r>
      <w:r w:rsidR="00C76ABF">
        <w:rPr>
          <w:rFonts w:ascii="Times New Roman" w:eastAsia="Times New Roman" w:hAnsi="Times New Roman"/>
        </w:rPr>
        <w:t>xygen are all being calibrated.  However, step</w:t>
      </w:r>
      <w:r>
        <w:rPr>
          <w:rFonts w:ascii="Times New Roman" w:eastAsia="Times New Roman" w:hAnsi="Times New Roman"/>
        </w:rPr>
        <w:t xml:space="preserve">s can be skipped or run out of order (for instance, oxygen </w:t>
      </w:r>
      <w:r w:rsidR="00406467">
        <w:rPr>
          <w:rFonts w:ascii="Times New Roman" w:eastAsia="Times New Roman" w:hAnsi="Times New Roman"/>
        </w:rPr>
        <w:t xml:space="preserve">values </w:t>
      </w:r>
      <w:r>
        <w:rPr>
          <w:rFonts w:ascii="Times New Roman" w:eastAsia="Times New Roman" w:hAnsi="Times New Roman"/>
        </w:rPr>
        <w:t xml:space="preserve">could be compared before calibrating temperature and salinity, as long as the associated uncertainty is kept in mind).  </w:t>
      </w:r>
      <w:r w:rsidR="00140A71">
        <w:rPr>
          <w:rFonts w:ascii="Times New Roman" w:eastAsia="Times New Roman" w:hAnsi="Times New Roman"/>
        </w:rPr>
        <w:t>The</w:t>
      </w:r>
      <w:r w:rsidR="00C76ABF">
        <w:rPr>
          <w:rFonts w:ascii="Times New Roman" w:eastAsia="Times New Roman" w:hAnsi="Times New Roman"/>
        </w:rPr>
        <w:t>se s</w:t>
      </w:r>
      <w:r w:rsidR="00140A71">
        <w:rPr>
          <w:rFonts w:ascii="Times New Roman" w:eastAsia="Times New Roman" w:hAnsi="Times New Roman"/>
        </w:rPr>
        <w:t>cripts can be run on</w:t>
      </w:r>
      <w:r w:rsidR="00D7744D">
        <w:rPr>
          <w:rFonts w:ascii="Times New Roman" w:eastAsia="Times New Roman" w:hAnsi="Times New Roman"/>
        </w:rPr>
        <w:t xml:space="preserve"> all stations, or on</w:t>
      </w:r>
      <w:r w:rsidR="00140A71">
        <w:rPr>
          <w:rFonts w:ascii="Times New Roman" w:eastAsia="Times New Roman" w:hAnsi="Times New Roman"/>
        </w:rPr>
        <w:t xml:space="preserve"> a specified list of stations if calibration data for all </w:t>
      </w:r>
      <w:r w:rsidR="00406467">
        <w:rPr>
          <w:rFonts w:ascii="Times New Roman" w:eastAsia="Times New Roman" w:hAnsi="Times New Roman"/>
        </w:rPr>
        <w:t>are</w:t>
      </w:r>
      <w:r w:rsidR="00140A71">
        <w:rPr>
          <w:rFonts w:ascii="Times New Roman" w:eastAsia="Times New Roman" w:hAnsi="Times New Roman"/>
        </w:rPr>
        <w:t xml:space="preserve"> not available</w:t>
      </w:r>
      <w:r w:rsidR="00406467">
        <w:rPr>
          <w:rFonts w:ascii="Times New Roman" w:eastAsia="Times New Roman" w:hAnsi="Times New Roman"/>
        </w:rPr>
        <w:t>, or if only so</w:t>
      </w:r>
      <w:r w:rsidR="009A52B6">
        <w:rPr>
          <w:rFonts w:ascii="Times New Roman" w:eastAsia="Times New Roman" w:hAnsi="Times New Roman"/>
        </w:rPr>
        <w:t xml:space="preserve">me stations have changed flags.  Keep in mind, however, that the goal is to calibrate each sensor, not each cast; comparisons may not be very useful until sufficient data are accumulated.  </w:t>
      </w:r>
    </w:p>
    <w:p w14:paraId="705A20AF" w14:textId="6CABD1EF" w:rsidR="00C76ABF" w:rsidRDefault="00D7744D" w:rsidP="00C76ABF">
      <w:pPr>
        <w:spacing w:after="240"/>
        <w:ind w:left="142"/>
        <w:rPr>
          <w:rFonts w:ascii="Times New Roman" w:eastAsia="Times New Roman" w:hAnsi="Times New Roman"/>
        </w:rPr>
      </w:pPr>
      <w:r>
        <w:rPr>
          <w:rFonts w:ascii="Times New Roman" w:eastAsia="Times New Roman" w:hAnsi="Times New Roman"/>
        </w:rPr>
        <w:t>&gt;&gt; caldata_all_part1</w:t>
      </w:r>
      <w:r w:rsidR="00C76ABF">
        <w:rPr>
          <w:rFonts w:ascii="Times New Roman" w:eastAsia="Times New Roman" w:hAnsi="Times New Roman"/>
        </w:rPr>
        <w:t xml:space="preserve"> % optionally first set klist to a list of stations; otherwise uses </w:t>
      </w:r>
      <w:r w:rsidR="00C24854">
        <w:rPr>
          <w:rFonts w:ascii="Times New Roman" w:eastAsia="Times New Roman" w:hAnsi="Times New Roman"/>
        </w:rPr>
        <w:t xml:space="preserve">klist from </w:t>
      </w:r>
      <w:r w:rsidR="00C76ABF">
        <w:rPr>
          <w:rFonts w:ascii="Times New Roman" w:eastAsia="Times New Roman" w:hAnsi="Times New Roman"/>
        </w:rPr>
        <w:t>opt_</w:t>
      </w:r>
      <w:r w:rsidR="00C76ABF" w:rsidRPr="00C76ABF">
        <w:rPr>
          <w:rFonts w:ascii="Times New Roman" w:eastAsia="Times New Roman" w:hAnsi="Times New Roman"/>
          <w:i/>
        </w:rPr>
        <w:t>cruise</w:t>
      </w:r>
      <w:r w:rsidR="00C76ABF">
        <w:rPr>
          <w:rFonts w:ascii="Times New Roman" w:eastAsia="Times New Roman" w:hAnsi="Times New Roman"/>
        </w:rPr>
        <w:t xml:space="preserve"> </w:t>
      </w:r>
      <w:r w:rsidR="00C24854">
        <w:rPr>
          <w:rFonts w:ascii="Times New Roman" w:eastAsia="Times New Roman" w:hAnsi="Times New Roman"/>
        </w:rPr>
        <w:t>smallscript case</w:t>
      </w:r>
    </w:p>
    <w:p w14:paraId="2A86B5F2" w14:textId="122BF3DA" w:rsidR="00B94EA1" w:rsidRDefault="0014551E" w:rsidP="00216304">
      <w:pPr>
        <w:spacing w:after="240"/>
        <w:ind w:left="284"/>
        <w:rPr>
          <w:rFonts w:ascii="Times New Roman" w:eastAsia="Times New Roman" w:hAnsi="Times New Roman"/>
        </w:rPr>
      </w:pPr>
      <w:r w:rsidRPr="00CA7FEF">
        <w:rPr>
          <w:rFonts w:ascii="Times New Roman" w:eastAsia="Times New Roman" w:hAnsi="Times New Roman"/>
          <w:b/>
        </w:rPr>
        <w:t>caldata_all_part1</w:t>
      </w:r>
      <w:r w:rsidR="00D7744D">
        <w:rPr>
          <w:rFonts w:ascii="Times New Roman" w:eastAsia="Times New Roman" w:hAnsi="Times New Roman"/>
          <w:b/>
        </w:rPr>
        <w:t>.m</w:t>
      </w:r>
      <w:r w:rsidR="00D7744D">
        <w:rPr>
          <w:rFonts w:ascii="Times New Roman" w:eastAsia="Times New Roman" w:hAnsi="Times New Roman"/>
        </w:rPr>
        <w:t xml:space="preserve"> puts </w:t>
      </w:r>
      <w:r w:rsidR="00B94EA1">
        <w:rPr>
          <w:rFonts w:ascii="Times New Roman" w:eastAsia="Times New Roman" w:hAnsi="Times New Roman"/>
        </w:rPr>
        <w:t xml:space="preserve">temperature and salinity calibration data </w:t>
      </w:r>
      <w:r w:rsidR="004E4794">
        <w:rPr>
          <w:rFonts w:ascii="Times New Roman" w:eastAsia="Times New Roman" w:hAnsi="Times New Roman"/>
        </w:rPr>
        <w:t>(if available; set this</w:t>
      </w:r>
      <w:r w:rsidR="00C24854">
        <w:rPr>
          <w:rFonts w:ascii="Times New Roman" w:eastAsia="Times New Roman" w:hAnsi="Times New Roman"/>
        </w:rPr>
        <w:t xml:space="preserve"> in opt_</w:t>
      </w:r>
      <w:r w:rsidR="00C24854" w:rsidRPr="00C24854">
        <w:rPr>
          <w:rFonts w:ascii="Times New Roman" w:eastAsia="Times New Roman" w:hAnsi="Times New Roman"/>
          <w:i/>
        </w:rPr>
        <w:t>cruise</w:t>
      </w:r>
      <w:r w:rsidR="00C24854">
        <w:rPr>
          <w:rFonts w:ascii="Times New Roman" w:eastAsia="Times New Roman" w:hAnsi="Times New Roman"/>
        </w:rPr>
        <w:t xml:space="preserve"> smallscript case) </w:t>
      </w:r>
      <w:r w:rsidR="00B94EA1">
        <w:rPr>
          <w:rFonts w:ascii="Times New Roman" w:eastAsia="Times New Roman" w:hAnsi="Times New Roman"/>
        </w:rPr>
        <w:t>in the master sample file</w:t>
      </w:r>
      <w:r w:rsidR="00216304">
        <w:rPr>
          <w:rFonts w:ascii="Times New Roman" w:eastAsia="Times New Roman" w:hAnsi="Times New Roman"/>
        </w:rPr>
        <w:t xml:space="preserve"> by calling</w:t>
      </w:r>
      <w:r w:rsidR="00C01FBC">
        <w:rPr>
          <w:rFonts w:ascii="Times New Roman" w:eastAsia="Times New Roman" w:hAnsi="Times New Roman"/>
        </w:rPr>
        <w:t xml:space="preserve"> the following scripts</w:t>
      </w:r>
      <w:r w:rsidR="00216304">
        <w:rPr>
          <w:rFonts w:ascii="Times New Roman" w:eastAsia="Times New Roman" w:hAnsi="Times New Roman"/>
        </w:rPr>
        <w:t xml:space="preserve"> for a list of stations</w:t>
      </w:r>
      <w:r w:rsidR="00D7744D">
        <w:rPr>
          <w:rFonts w:ascii="Times New Roman" w:eastAsia="Times New Roman" w:hAnsi="Times New Roman"/>
        </w:rPr>
        <w:t xml:space="preserve">: </w:t>
      </w:r>
    </w:p>
    <w:p w14:paraId="0CFECD86" w14:textId="23A162D7" w:rsidR="00B94EA1" w:rsidRDefault="00B94EA1" w:rsidP="00216304">
      <w:pPr>
        <w:spacing w:after="240"/>
        <w:ind w:left="426" w:right="559"/>
        <w:rPr>
          <w:rFonts w:ascii="Times New Roman" w:eastAsia="Times New Roman" w:hAnsi="Times New Roman"/>
        </w:rPr>
      </w:pPr>
      <w:r w:rsidRPr="00BC5153">
        <w:rPr>
          <w:rFonts w:ascii="Times New Roman" w:eastAsia="Times New Roman" w:hAnsi="Times New Roman"/>
          <w:b/>
        </w:rPr>
        <w:t>msbe35_01</w:t>
      </w:r>
      <w:r w:rsidR="00216304">
        <w:rPr>
          <w:rFonts w:ascii="Times New Roman" w:eastAsia="Times New Roman" w:hAnsi="Times New Roman"/>
          <w:b/>
        </w:rPr>
        <w:t>.m</w:t>
      </w:r>
      <w:r>
        <w:rPr>
          <w:rFonts w:ascii="Times New Roman" w:eastAsia="Times New Roman" w:hAnsi="Times New Roman"/>
        </w:rPr>
        <w:t xml:space="preserve"> reads in the SBE35 ascii files</w:t>
      </w:r>
      <w:r w:rsidR="00DC09EE">
        <w:rPr>
          <w:rFonts w:ascii="Times New Roman" w:eastAsia="Times New Roman" w:hAnsi="Times New Roman"/>
        </w:rPr>
        <w:t xml:space="preserve"> listed in lsbe (this file can be generated by listing on the command line)</w:t>
      </w:r>
      <w:r>
        <w:rPr>
          <w:rFonts w:ascii="Times New Roman" w:eastAsia="Times New Roman" w:hAnsi="Times New Roman"/>
        </w:rPr>
        <w:t xml:space="preserve">. Cruise-specific options can be used to set flags for quality of reading (for instance, if a bottle were fired on the fly, the SBE35 reading would be questionable or bad). </w:t>
      </w:r>
    </w:p>
    <w:p w14:paraId="261F4188" w14:textId="0159A342" w:rsidR="00B94EA1" w:rsidRDefault="00B94EA1" w:rsidP="00216304">
      <w:pPr>
        <w:spacing w:after="240"/>
        <w:ind w:left="426" w:right="559"/>
        <w:rPr>
          <w:rFonts w:ascii="Times New Roman" w:eastAsia="Times New Roman" w:hAnsi="Times New Roman"/>
        </w:rPr>
      </w:pPr>
      <w:r w:rsidRPr="00BC5153">
        <w:rPr>
          <w:rFonts w:ascii="Times New Roman" w:eastAsia="Times New Roman" w:hAnsi="Times New Roman"/>
          <w:b/>
        </w:rPr>
        <w:t>msbe35_02</w:t>
      </w:r>
      <w:r w:rsidR="00216304">
        <w:rPr>
          <w:rFonts w:ascii="Times New Roman" w:eastAsia="Times New Roman" w:hAnsi="Times New Roman"/>
          <w:b/>
        </w:rPr>
        <w:t>.m</w:t>
      </w:r>
      <w:r>
        <w:rPr>
          <w:rFonts w:ascii="Times New Roman" w:eastAsia="Times New Roman" w:hAnsi="Times New Roman"/>
        </w:rPr>
        <w:t xml:space="preserve"> pastes them into sam_</w:t>
      </w:r>
      <w:r w:rsidRPr="00BF03ED">
        <w:rPr>
          <w:rFonts w:ascii="Times New Roman" w:eastAsia="Times New Roman" w:hAnsi="Times New Roman"/>
          <w:i/>
        </w:rPr>
        <w:t>cruise</w:t>
      </w:r>
      <w:r>
        <w:rPr>
          <w:rFonts w:ascii="Times New Roman" w:eastAsia="Times New Roman" w:hAnsi="Times New Roman"/>
        </w:rPr>
        <w:t>_</w:t>
      </w:r>
      <w:r w:rsidRPr="00BF03ED">
        <w:rPr>
          <w:rFonts w:ascii="Times New Roman" w:eastAsia="Times New Roman" w:hAnsi="Times New Roman"/>
          <w:i/>
        </w:rPr>
        <w:t>nnn</w:t>
      </w:r>
      <w:r>
        <w:rPr>
          <w:rFonts w:ascii="Times New Roman" w:eastAsia="Times New Roman" w:hAnsi="Times New Roman"/>
        </w:rPr>
        <w:t>.nc</w:t>
      </w:r>
    </w:p>
    <w:p w14:paraId="03695C4C" w14:textId="76CE42AD" w:rsidR="00274B06" w:rsidRDefault="0006185A" w:rsidP="00216304">
      <w:pPr>
        <w:spacing w:after="240"/>
        <w:ind w:left="426" w:right="559"/>
        <w:rPr>
          <w:rFonts w:ascii="Times New Roman" w:eastAsia="Times New Roman" w:hAnsi="Times New Roman"/>
        </w:rPr>
      </w:pPr>
      <w:r w:rsidRPr="00C55E4B">
        <w:rPr>
          <w:rFonts w:ascii="Times New Roman" w:eastAsia="Times New Roman" w:hAnsi="Times New Roman"/>
          <w:b/>
        </w:rPr>
        <w:t>msal_01.m</w:t>
      </w:r>
      <w:r w:rsidR="00274B06">
        <w:rPr>
          <w:rFonts w:ascii="Times New Roman" w:eastAsia="Times New Roman" w:hAnsi="Times New Roman"/>
        </w:rPr>
        <w:t xml:space="preserve"> reads the comma-delimited concatenated bottle salinity file sal_cruise_01.csv</w:t>
      </w:r>
      <w:r>
        <w:rPr>
          <w:rFonts w:ascii="Times New Roman" w:eastAsia="Times New Roman" w:hAnsi="Times New Roman"/>
        </w:rPr>
        <w:t xml:space="preserve"> into matlab and saves</w:t>
      </w:r>
      <w:r w:rsidR="00274B06">
        <w:rPr>
          <w:rFonts w:ascii="Times New Roman" w:eastAsia="Times New Roman" w:hAnsi="Times New Roman"/>
        </w:rPr>
        <w:t xml:space="preserve"> data from station </w:t>
      </w:r>
      <w:r w:rsidR="00274B06" w:rsidRPr="00274B06">
        <w:rPr>
          <w:rFonts w:ascii="Times New Roman" w:eastAsia="Times New Roman" w:hAnsi="Times New Roman"/>
          <w:i/>
        </w:rPr>
        <w:t>nnn</w:t>
      </w:r>
      <w:r>
        <w:rPr>
          <w:rFonts w:ascii="Times New Roman" w:eastAsia="Times New Roman" w:hAnsi="Times New Roman"/>
        </w:rPr>
        <w:t xml:space="preserve"> as </w:t>
      </w:r>
      <w:r w:rsidRPr="00D15E5A">
        <w:rPr>
          <w:rFonts w:ascii="Times New Roman" w:eastAsia="Times New Roman" w:hAnsi="Times New Roman"/>
        </w:rPr>
        <w:t>sal_</w:t>
      </w:r>
      <w:r w:rsidR="00A81CB2" w:rsidRPr="00D15E5A">
        <w:rPr>
          <w:rFonts w:ascii="Times New Roman" w:eastAsia="Times New Roman" w:hAnsi="Times New Roman"/>
          <w:i/>
        </w:rPr>
        <w:t>cruise</w:t>
      </w:r>
      <w:r w:rsidR="00A81CB2" w:rsidRPr="00D15E5A">
        <w:rPr>
          <w:rFonts w:ascii="Times New Roman" w:eastAsia="Times New Roman" w:hAnsi="Times New Roman"/>
        </w:rPr>
        <w:t>_</w:t>
      </w:r>
      <w:r w:rsidR="00A81CB2" w:rsidRPr="00D15E5A">
        <w:rPr>
          <w:rFonts w:ascii="Times New Roman" w:eastAsia="Times New Roman" w:hAnsi="Times New Roman"/>
          <w:i/>
        </w:rPr>
        <w:t>nnn</w:t>
      </w:r>
      <w:r w:rsidRPr="00D15E5A">
        <w:rPr>
          <w:rFonts w:ascii="Times New Roman" w:eastAsia="Times New Roman" w:hAnsi="Times New Roman"/>
        </w:rPr>
        <w:t>.nc</w:t>
      </w:r>
      <w:r>
        <w:rPr>
          <w:rFonts w:ascii="Times New Roman" w:eastAsia="Times New Roman" w:hAnsi="Times New Roman"/>
        </w:rPr>
        <w:t xml:space="preserve">.  </w:t>
      </w:r>
      <w:r w:rsidR="00B94EA1">
        <w:rPr>
          <w:rFonts w:ascii="Times New Roman" w:eastAsia="Times New Roman" w:hAnsi="Times New Roman"/>
        </w:rPr>
        <w:t xml:space="preserve">Cruise-specific options allow the salinometer bath temperature and conductivity ratio offset to be set, if they are not included in the </w:t>
      </w:r>
      <w:r w:rsidR="00274B06">
        <w:rPr>
          <w:rFonts w:ascii="Times New Roman" w:eastAsia="Times New Roman" w:hAnsi="Times New Roman"/>
        </w:rPr>
        <w:t xml:space="preserve">csv file.  </w:t>
      </w:r>
      <w:r w:rsidR="00216304" w:rsidRPr="00216304">
        <w:rPr>
          <w:rFonts w:ascii="Times New Roman" w:eastAsia="Times New Roman" w:hAnsi="Times New Roman"/>
          <w:b/>
        </w:rPr>
        <w:t>msal_01.m</w:t>
      </w:r>
      <w:r w:rsidR="00216304">
        <w:rPr>
          <w:rFonts w:ascii="Times New Roman" w:eastAsia="Times New Roman" w:hAnsi="Times New Roman"/>
        </w:rPr>
        <w:t xml:space="preserve"> calls: </w:t>
      </w:r>
    </w:p>
    <w:p w14:paraId="22FF7A87" w14:textId="77777777" w:rsidR="00216304" w:rsidRDefault="00274B06" w:rsidP="00216304">
      <w:pPr>
        <w:spacing w:after="240"/>
        <w:ind w:left="567" w:right="559"/>
        <w:rPr>
          <w:rFonts w:ascii="Times New Roman" w:eastAsia="Times New Roman" w:hAnsi="Times New Roman"/>
        </w:rPr>
      </w:pPr>
      <w:r w:rsidRPr="006D1164">
        <w:rPr>
          <w:rFonts w:ascii="Times New Roman" w:eastAsia="Times New Roman" w:hAnsi="Times New Roman"/>
          <w:b/>
        </w:rPr>
        <w:t>m</w:t>
      </w:r>
      <w:r w:rsidR="00B94EA1" w:rsidRPr="006D1164">
        <w:rPr>
          <w:rFonts w:ascii="Times New Roman" w:eastAsia="Times New Roman" w:hAnsi="Times New Roman"/>
          <w:b/>
        </w:rPr>
        <w:t>sal_standardise_avg.m</w:t>
      </w:r>
      <w:r w:rsidR="00B94EA1">
        <w:rPr>
          <w:rFonts w:ascii="Times New Roman" w:eastAsia="Times New Roman" w:hAnsi="Times New Roman"/>
        </w:rPr>
        <w:t xml:space="preserve">. </w:t>
      </w:r>
      <w:r w:rsidR="00216304">
        <w:rPr>
          <w:rFonts w:ascii="Times New Roman" w:eastAsia="Times New Roman" w:hAnsi="Times New Roman"/>
        </w:rPr>
        <w:t xml:space="preserve">This function will compute offsets, if not supplied, and optionally produce plots of different readings to allow bad readings to be excluded or bad samples to be flagged by editing </w:t>
      </w:r>
      <w:r w:rsidR="00216304" w:rsidRPr="00216304">
        <w:rPr>
          <w:rFonts w:ascii="Times New Roman" w:eastAsia="Times New Roman" w:hAnsi="Times New Roman"/>
          <w:b/>
        </w:rPr>
        <w:t>opt_</w:t>
      </w:r>
      <w:r w:rsidR="00216304" w:rsidRPr="00216304">
        <w:rPr>
          <w:rFonts w:ascii="Times New Roman" w:eastAsia="Times New Roman" w:hAnsi="Times New Roman"/>
          <w:b/>
          <w:i/>
        </w:rPr>
        <w:t>cruise</w:t>
      </w:r>
      <w:r w:rsidR="00216304" w:rsidRPr="00216304">
        <w:rPr>
          <w:rFonts w:ascii="Times New Roman" w:eastAsia="Times New Roman" w:hAnsi="Times New Roman"/>
          <w:b/>
        </w:rPr>
        <w:t>.m</w:t>
      </w:r>
      <w:r w:rsidR="00216304">
        <w:rPr>
          <w:rFonts w:ascii="Times New Roman" w:eastAsia="Times New Roman" w:hAnsi="Times New Roman"/>
        </w:rPr>
        <w:t xml:space="preserve">.  </w:t>
      </w:r>
    </w:p>
    <w:p w14:paraId="63B14EBB" w14:textId="69719F3C" w:rsidR="0006185A" w:rsidRDefault="0006185A" w:rsidP="00216304">
      <w:pPr>
        <w:spacing w:after="240"/>
        <w:ind w:left="426" w:right="559"/>
        <w:rPr>
          <w:rFonts w:ascii="Times New Roman" w:eastAsia="Times New Roman" w:hAnsi="Times New Roman"/>
        </w:rPr>
      </w:pPr>
      <w:r w:rsidRPr="00C55E4B">
        <w:rPr>
          <w:rFonts w:ascii="Times New Roman" w:eastAsia="Times New Roman" w:hAnsi="Times New Roman"/>
          <w:b/>
        </w:rPr>
        <w:t>msal_02.m</w:t>
      </w:r>
      <w:r>
        <w:rPr>
          <w:rFonts w:ascii="Times New Roman" w:eastAsia="Times New Roman" w:hAnsi="Times New Roman"/>
        </w:rPr>
        <w:t xml:space="preserve"> pastes the bottle salinity into sam_</w:t>
      </w:r>
      <w:r w:rsidR="00A81CB2" w:rsidRPr="00D15E5A">
        <w:rPr>
          <w:rFonts w:ascii="Times New Roman" w:eastAsia="Times New Roman" w:hAnsi="Times New Roman"/>
          <w:i/>
        </w:rPr>
        <w:t>cruise</w:t>
      </w:r>
      <w:r w:rsidR="00A81CB2">
        <w:rPr>
          <w:rFonts w:ascii="Times New Roman" w:eastAsia="Times New Roman" w:hAnsi="Times New Roman"/>
        </w:rPr>
        <w:t>_</w:t>
      </w:r>
      <w:r w:rsidR="00A81CB2" w:rsidRPr="00D15E5A">
        <w:rPr>
          <w:rFonts w:ascii="Times New Roman" w:eastAsia="Times New Roman" w:hAnsi="Times New Roman"/>
          <w:i/>
        </w:rPr>
        <w:t>nnn</w:t>
      </w:r>
      <w:r w:rsidR="00A76BDE">
        <w:rPr>
          <w:rFonts w:ascii="Times New Roman" w:eastAsia="Times New Roman" w:hAnsi="Times New Roman"/>
        </w:rPr>
        <w:t>.nc</w:t>
      </w:r>
    </w:p>
    <w:p w14:paraId="24265266" w14:textId="20C22CC6" w:rsidR="00CA7FEF" w:rsidRPr="00CA7FEF" w:rsidRDefault="00CA7FEF" w:rsidP="00216304">
      <w:pPr>
        <w:spacing w:after="240"/>
        <w:ind w:left="426" w:right="559"/>
        <w:rPr>
          <w:rFonts w:ascii="Times New Roman" w:eastAsia="Times New Roman" w:hAnsi="Times New Roman"/>
        </w:rPr>
      </w:pPr>
      <w:r>
        <w:rPr>
          <w:rFonts w:ascii="Times New Roman" w:eastAsia="Times New Roman" w:hAnsi="Times New Roman"/>
          <w:b/>
        </w:rPr>
        <w:t>msam_02</w:t>
      </w:r>
      <w:r w:rsidR="00216304">
        <w:rPr>
          <w:rFonts w:ascii="Times New Roman" w:eastAsia="Times New Roman" w:hAnsi="Times New Roman"/>
          <w:b/>
        </w:rPr>
        <w:t>.m</w:t>
      </w:r>
      <w:r w:rsidRPr="00CA7FEF">
        <w:rPr>
          <w:rFonts w:ascii="Times New Roman" w:eastAsia="Times New Roman" w:hAnsi="Times New Roman"/>
        </w:rPr>
        <w:t xml:space="preserve"> computes residuals</w:t>
      </w:r>
    </w:p>
    <w:p w14:paraId="6D33CD32" w14:textId="7585956B" w:rsidR="00CA7FEF" w:rsidRDefault="00CA7FEF" w:rsidP="00216304">
      <w:pPr>
        <w:spacing w:after="240"/>
        <w:ind w:left="426" w:right="559"/>
        <w:rPr>
          <w:rFonts w:ascii="Times New Roman" w:eastAsia="Times New Roman" w:hAnsi="Times New Roman"/>
        </w:rPr>
      </w:pPr>
      <w:r>
        <w:rPr>
          <w:rFonts w:ascii="Times New Roman" w:eastAsia="Times New Roman" w:hAnsi="Times New Roman"/>
          <w:b/>
        </w:rPr>
        <w:t>msam_apend</w:t>
      </w:r>
      <w:r w:rsidR="00216304">
        <w:rPr>
          <w:rFonts w:ascii="Times New Roman" w:eastAsia="Times New Roman" w:hAnsi="Times New Roman"/>
          <w:b/>
        </w:rPr>
        <w:t>.m</w:t>
      </w:r>
      <w:r w:rsidRPr="00CA7FEF">
        <w:rPr>
          <w:rFonts w:ascii="Times New Roman" w:eastAsia="Times New Roman" w:hAnsi="Times New Roman"/>
        </w:rPr>
        <w:t xml:space="preserve"> concatenates the station sample files</w:t>
      </w:r>
      <w:r w:rsidR="00A76BDE">
        <w:rPr>
          <w:rFonts w:ascii="Times New Roman" w:eastAsia="Times New Roman" w:hAnsi="Times New Roman"/>
        </w:rPr>
        <w:t xml:space="preserve"> into sam_</w:t>
      </w:r>
      <w:r w:rsidR="00A76BDE" w:rsidRPr="00A76BDE">
        <w:rPr>
          <w:rFonts w:ascii="Times New Roman" w:eastAsia="Times New Roman" w:hAnsi="Times New Roman"/>
          <w:i/>
        </w:rPr>
        <w:t>cruise</w:t>
      </w:r>
      <w:r w:rsidR="00A76BDE">
        <w:rPr>
          <w:rFonts w:ascii="Times New Roman" w:eastAsia="Times New Roman" w:hAnsi="Times New Roman"/>
        </w:rPr>
        <w:t>_all.nc.</w:t>
      </w:r>
    </w:p>
    <w:p w14:paraId="5473BA6C" w14:textId="77777777" w:rsidR="00C01FBC" w:rsidRDefault="00C01FBC" w:rsidP="00C01FBC">
      <w:pPr>
        <w:spacing w:after="240"/>
        <w:ind w:left="284" w:right="559"/>
        <w:rPr>
          <w:rFonts w:ascii="Times New Roman" w:eastAsia="Times New Roman" w:hAnsi="Times New Roman"/>
        </w:rPr>
      </w:pPr>
    </w:p>
    <w:p w14:paraId="0390E6B3" w14:textId="1096D59D" w:rsidR="00216304" w:rsidRDefault="00216304" w:rsidP="00216304">
      <w:pPr>
        <w:spacing w:after="240"/>
        <w:ind w:left="142" w:right="559"/>
        <w:rPr>
          <w:rFonts w:ascii="Times New Roman" w:eastAsia="Times New Roman" w:hAnsi="Times New Roman"/>
        </w:rPr>
      </w:pPr>
      <w:r>
        <w:rPr>
          <w:rFonts w:ascii="Times New Roman" w:eastAsia="Times New Roman" w:hAnsi="Times New Roman"/>
        </w:rPr>
        <w:t xml:space="preserve">&gt;&gt; </w:t>
      </w:r>
      <w:r w:rsidR="009A52B6">
        <w:rPr>
          <w:rFonts w:ascii="Times New Roman" w:eastAsia="Times New Roman" w:hAnsi="Times New Roman"/>
        </w:rPr>
        <w:t xml:space="preserve">sensname = ‘temp’; </w:t>
      </w:r>
      <w:r>
        <w:rPr>
          <w:rFonts w:ascii="Times New Roman" w:eastAsia="Times New Roman" w:hAnsi="Times New Roman"/>
        </w:rPr>
        <w:t>ctd_evaluate_sensors</w:t>
      </w:r>
      <w:r w:rsidR="009A52B6">
        <w:rPr>
          <w:rFonts w:ascii="Times New Roman" w:eastAsia="Times New Roman" w:hAnsi="Times New Roman"/>
        </w:rPr>
        <w:t xml:space="preserve"> % </w:t>
      </w:r>
      <w:r w:rsidR="00C76ABF">
        <w:rPr>
          <w:rFonts w:ascii="Times New Roman" w:eastAsia="Times New Roman" w:hAnsi="Times New Roman"/>
        </w:rPr>
        <w:t xml:space="preserve">use the plots and fits produced to choose a calibration for temperature sensors and edit the </w:t>
      </w:r>
      <w:r w:rsidR="009A52B6">
        <w:rPr>
          <w:rFonts w:ascii="Times New Roman" w:eastAsia="Times New Roman" w:hAnsi="Times New Roman"/>
        </w:rPr>
        <w:t xml:space="preserve">temp_apply_cal case of </w:t>
      </w:r>
      <w:r w:rsidR="009A52B6" w:rsidRPr="009A52B6">
        <w:rPr>
          <w:rFonts w:ascii="Times New Roman" w:eastAsia="Times New Roman" w:hAnsi="Times New Roman"/>
          <w:b/>
        </w:rPr>
        <w:t>opt_</w:t>
      </w:r>
      <w:r w:rsidR="009A52B6" w:rsidRPr="009A52B6">
        <w:rPr>
          <w:rFonts w:ascii="Times New Roman" w:eastAsia="Times New Roman" w:hAnsi="Times New Roman"/>
          <w:b/>
          <w:i/>
        </w:rPr>
        <w:t>cruise</w:t>
      </w:r>
      <w:r w:rsidR="009A52B6" w:rsidRPr="009A52B6">
        <w:rPr>
          <w:rFonts w:ascii="Times New Roman" w:eastAsia="Times New Roman" w:hAnsi="Times New Roman"/>
          <w:b/>
        </w:rPr>
        <w:t>.m</w:t>
      </w:r>
    </w:p>
    <w:p w14:paraId="6FFF88C3" w14:textId="1515B571" w:rsidR="00C50C82" w:rsidRPr="009A52B6" w:rsidRDefault="00C50C82" w:rsidP="00C50C82">
      <w:pPr>
        <w:spacing w:after="240"/>
        <w:ind w:left="284"/>
        <w:rPr>
          <w:rFonts w:ascii="Times New Roman" w:eastAsia="Times New Roman" w:hAnsi="Times New Roman"/>
        </w:rPr>
      </w:pPr>
      <w:r w:rsidRPr="001A570B">
        <w:rPr>
          <w:rFonts w:ascii="Times New Roman" w:eastAsia="Times New Roman" w:hAnsi="Times New Roman"/>
          <w:b/>
        </w:rPr>
        <w:t>ctd_evaluate_sensors.m</w:t>
      </w:r>
      <w:r>
        <w:rPr>
          <w:rFonts w:ascii="Times New Roman" w:eastAsia="Times New Roman" w:hAnsi="Times New Roman"/>
        </w:rPr>
        <w:t xml:space="preserve"> compares data from the CTD to the calibration sample data.  The quantity to be compared is set by variable sensname.  The script generates plots of residuals against time and pressure to allow the user to get a sense of how the sensors are behaving, and to determine an appropriate calibration function to enter in to </w:t>
      </w:r>
      <w:r w:rsidR="00507068">
        <w:rPr>
          <w:rFonts w:ascii="Times New Roman" w:eastAsia="Times New Roman" w:hAnsi="Times New Roman"/>
        </w:rPr>
        <w:t xml:space="preserve">the temp_apply_cal (for temperature), cond_apply_cal (for conductivity), or oxy_apply_cal (for oxygen) cases of </w:t>
      </w:r>
      <w:r w:rsidRPr="00C50C82">
        <w:rPr>
          <w:rFonts w:ascii="Times New Roman" w:eastAsia="Times New Roman" w:hAnsi="Times New Roman"/>
          <w:b/>
        </w:rPr>
        <w:t>opt_</w:t>
      </w:r>
      <w:r w:rsidRPr="00C50C82">
        <w:rPr>
          <w:rFonts w:ascii="Times New Roman" w:eastAsia="Times New Roman" w:hAnsi="Times New Roman"/>
          <w:b/>
          <w:i/>
        </w:rPr>
        <w:t>cruise</w:t>
      </w:r>
      <w:r w:rsidRPr="00C50C82">
        <w:rPr>
          <w:rFonts w:ascii="Times New Roman" w:eastAsia="Times New Roman" w:hAnsi="Times New Roman"/>
          <w:b/>
        </w:rPr>
        <w:t>.m</w:t>
      </w:r>
      <w:r>
        <w:rPr>
          <w:rFonts w:ascii="Times New Roman" w:eastAsia="Times New Roman" w:hAnsi="Times New Roman"/>
        </w:rPr>
        <w:t xml:space="preserve">. </w:t>
      </w:r>
    </w:p>
    <w:p w14:paraId="392E9D99" w14:textId="77777777" w:rsidR="00C50C82" w:rsidRDefault="00C50C82" w:rsidP="00C50C82">
      <w:pPr>
        <w:spacing w:after="240"/>
        <w:ind w:left="284"/>
        <w:rPr>
          <w:rFonts w:ascii="Times New Roman" w:eastAsia="Times New Roman" w:hAnsi="Times New Roman"/>
        </w:rPr>
      </w:pPr>
      <w:r>
        <w:rPr>
          <w:rFonts w:ascii="Times New Roman" w:eastAsia="Times New Roman" w:hAnsi="Times New Roman"/>
        </w:rPr>
        <w:t xml:space="preserve">It allows data to be examined in groups of primary or secondary sensors, including multiple such groupings (if a sensor was changed during the cruise, or there was an apparent calibration shift at any point).  The groups of sensors must be added to the ctd_evaluate_sensors case of </w:t>
      </w:r>
      <w:r w:rsidRPr="00925D9D">
        <w:rPr>
          <w:rFonts w:ascii="Times New Roman" w:eastAsia="Times New Roman" w:hAnsi="Times New Roman"/>
          <w:b/>
        </w:rPr>
        <w:t>opt_</w:t>
      </w:r>
      <w:r w:rsidRPr="00925D9D">
        <w:rPr>
          <w:rFonts w:ascii="Times New Roman" w:eastAsia="Times New Roman" w:hAnsi="Times New Roman"/>
          <w:b/>
          <w:i/>
        </w:rPr>
        <w:t>cruise</w:t>
      </w:r>
      <w:r w:rsidRPr="00925D9D">
        <w:rPr>
          <w:rFonts w:ascii="Times New Roman" w:eastAsia="Times New Roman" w:hAnsi="Times New Roman"/>
          <w:b/>
        </w:rPr>
        <w:t>.m</w:t>
      </w:r>
      <w:r>
        <w:rPr>
          <w:rFonts w:ascii="Times New Roman" w:eastAsia="Times New Roman" w:hAnsi="Times New Roman"/>
        </w:rPr>
        <w:t xml:space="preserve">. </w:t>
      </w:r>
    </w:p>
    <w:p w14:paraId="7887F960" w14:textId="77777777" w:rsidR="00C50C82" w:rsidRDefault="00C50C82" w:rsidP="00C50C82">
      <w:pPr>
        <w:spacing w:after="240"/>
        <w:ind w:left="284" w:right="559"/>
        <w:rPr>
          <w:rFonts w:ascii="Times New Roman" w:eastAsia="Times New Roman" w:hAnsi="Times New Roman"/>
        </w:rPr>
      </w:pPr>
      <w:r>
        <w:rPr>
          <w:rFonts w:ascii="Times New Roman" w:eastAsia="Times New Roman" w:hAnsi="Times New Roman"/>
        </w:rPr>
        <w:t xml:space="preserve">The comparisons produced by </w:t>
      </w:r>
      <w:r w:rsidRPr="00823942">
        <w:rPr>
          <w:rFonts w:ascii="Times New Roman" w:eastAsia="Times New Roman" w:hAnsi="Times New Roman"/>
          <w:b/>
        </w:rPr>
        <w:t>ctd_evaluate_sensors.m</w:t>
      </w:r>
      <w:r>
        <w:rPr>
          <w:rFonts w:ascii="Times New Roman" w:eastAsia="Times New Roman" w:hAnsi="Times New Roman"/>
        </w:rPr>
        <w:t xml:space="preserve"> may also evidence bad or questionable bottle samples (or just questionable comparisons, for instance in regions of high gradient), which can be flagged as 4 or 3 respectively by editing the msbe35_01 (for temperature), msal_01 (for salinity/conductivity), and moxy_01 (for oxygen) cases of </w:t>
      </w:r>
      <w:r w:rsidRPr="00823942">
        <w:rPr>
          <w:rFonts w:ascii="Times New Roman" w:eastAsia="Times New Roman" w:hAnsi="Times New Roman"/>
          <w:b/>
        </w:rPr>
        <w:t>opt_</w:t>
      </w:r>
      <w:r w:rsidRPr="00823942">
        <w:rPr>
          <w:rFonts w:ascii="Times New Roman" w:eastAsia="Times New Roman" w:hAnsi="Times New Roman"/>
          <w:b/>
          <w:i/>
        </w:rPr>
        <w:t>cruise</w:t>
      </w:r>
      <w:r w:rsidRPr="00823942">
        <w:rPr>
          <w:rFonts w:ascii="Times New Roman" w:eastAsia="Times New Roman" w:hAnsi="Times New Roman"/>
          <w:b/>
        </w:rPr>
        <w:t>.m</w:t>
      </w:r>
      <w:r>
        <w:rPr>
          <w:rFonts w:ascii="Times New Roman" w:eastAsia="Times New Roman" w:hAnsi="Times New Roman"/>
        </w:rPr>
        <w:t xml:space="preserve">.  </w:t>
      </w:r>
    </w:p>
    <w:p w14:paraId="35E6F669" w14:textId="77777777" w:rsidR="00C50C82" w:rsidRDefault="00C50C82" w:rsidP="00C50C82">
      <w:pPr>
        <w:spacing w:after="240"/>
        <w:ind w:left="284"/>
        <w:rPr>
          <w:rFonts w:ascii="Times New Roman" w:eastAsia="Times New Roman" w:hAnsi="Times New Roman"/>
        </w:rPr>
      </w:pPr>
    </w:p>
    <w:p w14:paraId="5D1B368A" w14:textId="474882DD" w:rsidR="009A52B6" w:rsidRDefault="009A52B6" w:rsidP="00216304">
      <w:pPr>
        <w:spacing w:after="240"/>
        <w:ind w:left="142" w:right="559"/>
        <w:rPr>
          <w:rFonts w:ascii="Times New Roman" w:eastAsia="Times New Roman" w:hAnsi="Times New Roman"/>
        </w:rPr>
      </w:pPr>
      <w:r>
        <w:rPr>
          <w:rFonts w:ascii="Times New Roman" w:eastAsia="Times New Roman" w:hAnsi="Times New Roman"/>
        </w:rPr>
        <w:t xml:space="preserve">&gt;&gt; precalt = 1; sensname = ‘cond’; ctd_evaluate_sensors % and edit cond_apply_cal case of </w:t>
      </w:r>
      <w:r w:rsidRPr="009A52B6">
        <w:rPr>
          <w:rFonts w:ascii="Times New Roman" w:eastAsia="Times New Roman" w:hAnsi="Times New Roman"/>
          <w:b/>
        </w:rPr>
        <w:t>opt_</w:t>
      </w:r>
      <w:r w:rsidRPr="009A52B6">
        <w:rPr>
          <w:rFonts w:ascii="Times New Roman" w:eastAsia="Times New Roman" w:hAnsi="Times New Roman"/>
          <w:b/>
          <w:i/>
        </w:rPr>
        <w:t>cruise</w:t>
      </w:r>
      <w:r w:rsidRPr="009A52B6">
        <w:rPr>
          <w:rFonts w:ascii="Times New Roman" w:eastAsia="Times New Roman" w:hAnsi="Times New Roman"/>
          <w:b/>
        </w:rPr>
        <w:t>.m</w:t>
      </w:r>
      <w:r>
        <w:rPr>
          <w:rFonts w:ascii="Times New Roman" w:eastAsia="Times New Roman" w:hAnsi="Times New Roman"/>
        </w:rPr>
        <w:t xml:space="preserve"> </w:t>
      </w:r>
    </w:p>
    <w:p w14:paraId="313ECEDE" w14:textId="01EF60B9" w:rsidR="00216304" w:rsidRDefault="00EE60E3" w:rsidP="00EE60E3">
      <w:pPr>
        <w:spacing w:after="240"/>
        <w:ind w:left="284" w:right="559"/>
        <w:rPr>
          <w:rFonts w:ascii="Times New Roman" w:eastAsia="Times New Roman" w:hAnsi="Times New Roman"/>
        </w:rPr>
      </w:pPr>
      <w:r>
        <w:rPr>
          <w:rFonts w:ascii="Times New Roman" w:eastAsia="Times New Roman" w:hAnsi="Times New Roman"/>
        </w:rPr>
        <w:t xml:space="preserve">Calibrations entered into the temp_apply_cal, cond_apply_cal, or oxy_apply_cal cases of </w:t>
      </w:r>
      <w:r w:rsidRPr="00EE60E3">
        <w:rPr>
          <w:rFonts w:ascii="Times New Roman" w:eastAsia="Times New Roman" w:hAnsi="Times New Roman"/>
          <w:b/>
        </w:rPr>
        <w:t>opt_</w:t>
      </w:r>
      <w:r w:rsidRPr="00EE60E3">
        <w:rPr>
          <w:rFonts w:ascii="Times New Roman" w:eastAsia="Times New Roman" w:hAnsi="Times New Roman"/>
          <w:b/>
          <w:i/>
        </w:rPr>
        <w:t>cruise</w:t>
      </w:r>
      <w:r w:rsidRPr="00EE60E3">
        <w:rPr>
          <w:rFonts w:ascii="Times New Roman" w:eastAsia="Times New Roman" w:hAnsi="Times New Roman"/>
          <w:b/>
        </w:rPr>
        <w:t>.m</w:t>
      </w:r>
      <w:r>
        <w:rPr>
          <w:rFonts w:ascii="Times New Roman" w:eastAsia="Times New Roman" w:hAnsi="Times New Roman"/>
        </w:rPr>
        <w:t xml:space="preserve"> can be tested </w:t>
      </w:r>
      <w:r w:rsidR="006E3A68">
        <w:rPr>
          <w:rFonts w:ascii="Times New Roman" w:eastAsia="Times New Roman" w:hAnsi="Times New Roman"/>
        </w:rPr>
        <w:t xml:space="preserve">(before being applied to the Mstar files) </w:t>
      </w:r>
      <w:r>
        <w:rPr>
          <w:rFonts w:ascii="Times New Roman" w:eastAsia="Times New Roman" w:hAnsi="Times New Roman"/>
        </w:rPr>
        <w:t xml:space="preserve">by setting precalt, precalc, or precalo, respectively, to 1 before running </w:t>
      </w:r>
      <w:r w:rsidRPr="00EE60E3">
        <w:rPr>
          <w:rFonts w:ascii="Times New Roman" w:eastAsia="Times New Roman" w:hAnsi="Times New Roman"/>
          <w:b/>
        </w:rPr>
        <w:t>ctd_evaluate_sensors</w:t>
      </w:r>
      <w:r>
        <w:rPr>
          <w:rFonts w:ascii="Times New Roman" w:eastAsia="Times New Roman" w:hAnsi="Times New Roman"/>
          <w:b/>
        </w:rPr>
        <w:t>.m</w:t>
      </w:r>
      <w:r>
        <w:rPr>
          <w:rFonts w:ascii="Times New Roman" w:eastAsia="Times New Roman" w:hAnsi="Times New Roman"/>
        </w:rPr>
        <w:t xml:space="preserve">.  </w:t>
      </w:r>
    </w:p>
    <w:p w14:paraId="261AE9C6" w14:textId="679DAEF7" w:rsidR="007B7870" w:rsidRDefault="007B7870" w:rsidP="007B7870">
      <w:pPr>
        <w:spacing w:after="240"/>
        <w:ind w:left="142" w:right="559"/>
        <w:rPr>
          <w:rFonts w:ascii="Times New Roman" w:eastAsia="Times New Roman" w:hAnsi="Times New Roman"/>
        </w:rPr>
      </w:pPr>
      <w:r>
        <w:rPr>
          <w:rFonts w:ascii="Times New Roman" w:eastAsia="Times New Roman" w:hAnsi="Times New Roman"/>
        </w:rPr>
        <w:t>&gt;&gt; smallscript_tccal</w:t>
      </w:r>
    </w:p>
    <w:p w14:paraId="274E1512" w14:textId="6F4330BF" w:rsidR="007B7870" w:rsidRDefault="007B7870" w:rsidP="007B7870">
      <w:pPr>
        <w:spacing w:after="240"/>
        <w:ind w:left="284" w:right="559"/>
        <w:rPr>
          <w:rFonts w:ascii="Times New Roman" w:eastAsia="Times New Roman" w:hAnsi="Times New Roman"/>
        </w:rPr>
      </w:pPr>
      <w:r w:rsidRPr="007B7870">
        <w:rPr>
          <w:rFonts w:ascii="Times New Roman" w:eastAsia="Times New Roman" w:hAnsi="Times New Roman"/>
          <w:b/>
        </w:rPr>
        <w:t>smallscript_tccal.m</w:t>
      </w:r>
      <w:r>
        <w:rPr>
          <w:rFonts w:ascii="Times New Roman" w:eastAsia="Times New Roman" w:hAnsi="Times New Roman"/>
        </w:rPr>
        <w:t xml:space="preserve"> </w:t>
      </w:r>
      <w:r w:rsidR="006E3A68">
        <w:rPr>
          <w:rFonts w:ascii="Times New Roman" w:eastAsia="Times New Roman" w:hAnsi="Times New Roman"/>
        </w:rPr>
        <w:t xml:space="preserve">applies the temperature and conductivity calibrations set in the temp_apply_cal and cond_apply_cal cases of </w:t>
      </w:r>
      <w:r w:rsidR="006E3A68" w:rsidRPr="006E3A68">
        <w:rPr>
          <w:rFonts w:ascii="Times New Roman" w:eastAsia="Times New Roman" w:hAnsi="Times New Roman"/>
          <w:b/>
        </w:rPr>
        <w:t>opt_</w:t>
      </w:r>
      <w:r w:rsidR="006E3A68" w:rsidRPr="006E3A68">
        <w:rPr>
          <w:rFonts w:ascii="Times New Roman" w:eastAsia="Times New Roman" w:hAnsi="Times New Roman"/>
          <w:b/>
          <w:i/>
        </w:rPr>
        <w:t>cruise</w:t>
      </w:r>
      <w:r w:rsidR="006E3A68" w:rsidRPr="006E3A68">
        <w:rPr>
          <w:rFonts w:ascii="Times New Roman" w:eastAsia="Times New Roman" w:hAnsi="Times New Roman"/>
          <w:b/>
        </w:rPr>
        <w:t>.m</w:t>
      </w:r>
      <w:r w:rsidR="006E3A68">
        <w:rPr>
          <w:rFonts w:ascii="Times New Roman" w:eastAsia="Times New Roman" w:hAnsi="Times New Roman"/>
        </w:rPr>
        <w:t xml:space="preserve"> to the Mstar files by calling: </w:t>
      </w:r>
      <w:r>
        <w:rPr>
          <w:rFonts w:ascii="Times New Roman" w:eastAsia="Times New Roman" w:hAnsi="Times New Roman"/>
        </w:rPr>
        <w:t xml:space="preserve"> </w:t>
      </w:r>
    </w:p>
    <w:p w14:paraId="3F5C3492" w14:textId="32367B30" w:rsidR="001D7426" w:rsidRDefault="001D7426" w:rsidP="001D7426">
      <w:pPr>
        <w:spacing w:after="240"/>
        <w:ind w:left="426" w:right="559"/>
        <w:rPr>
          <w:rFonts w:ascii="Times New Roman" w:eastAsia="Times New Roman" w:hAnsi="Times New Roman"/>
        </w:rPr>
      </w:pPr>
      <w:r>
        <w:rPr>
          <w:rFonts w:ascii="Times New Roman" w:eastAsia="Times New Roman" w:hAnsi="Times New Roman"/>
          <w:b/>
        </w:rPr>
        <w:t>mctd_tempcal.m</w:t>
      </w:r>
      <w:r>
        <w:rPr>
          <w:rFonts w:ascii="Times New Roman" w:eastAsia="Times New Roman" w:hAnsi="Times New Roman"/>
        </w:rPr>
        <w:t xml:space="preserve"> and </w:t>
      </w:r>
      <w:r w:rsidRPr="001D7426">
        <w:rPr>
          <w:rFonts w:ascii="Times New Roman" w:eastAsia="Times New Roman" w:hAnsi="Times New Roman"/>
          <w:b/>
        </w:rPr>
        <w:t>mctd_condcal.m</w:t>
      </w:r>
      <w:r>
        <w:rPr>
          <w:rFonts w:ascii="Times New Roman" w:eastAsia="Times New Roman" w:hAnsi="Times New Roman"/>
        </w:rPr>
        <w:t xml:space="preserve"> for both sensors to apply the calibrations to ctd_cruise_nnn_24hz.nc</w:t>
      </w:r>
    </w:p>
    <w:p w14:paraId="6757B680" w14:textId="77777777" w:rsidR="001D7426" w:rsidRDefault="001D7426" w:rsidP="001D7426">
      <w:pPr>
        <w:spacing w:after="240"/>
        <w:ind w:left="426" w:right="559"/>
        <w:rPr>
          <w:rFonts w:ascii="Times New Roman" w:eastAsia="Times New Roman" w:hAnsi="Times New Roman"/>
        </w:rPr>
      </w:pPr>
      <w:r>
        <w:rPr>
          <w:rFonts w:ascii="Times New Roman" w:eastAsia="Times New Roman" w:hAnsi="Times New Roman"/>
          <w:b/>
        </w:rPr>
        <w:t>mctd_03.m</w:t>
      </w:r>
      <w:r>
        <w:rPr>
          <w:rFonts w:ascii="Times New Roman" w:eastAsia="Times New Roman" w:hAnsi="Times New Roman"/>
        </w:rPr>
        <w:t xml:space="preserve">  and subsequent files to propagate the calibrated data into the other Mstar files</w:t>
      </w:r>
    </w:p>
    <w:p w14:paraId="571F30B9" w14:textId="0666C188" w:rsidR="001D7426" w:rsidRDefault="001D7426" w:rsidP="00BD01A8">
      <w:pPr>
        <w:spacing w:after="240"/>
        <w:ind w:left="426" w:right="559"/>
        <w:rPr>
          <w:rFonts w:ascii="Times New Roman" w:eastAsia="Times New Roman" w:hAnsi="Times New Roman"/>
        </w:rPr>
      </w:pPr>
      <w:r>
        <w:rPr>
          <w:rFonts w:ascii="Times New Roman" w:eastAsia="Times New Roman" w:hAnsi="Times New Roman"/>
        </w:rPr>
        <w:t xml:space="preserve">If bottle sample flags were changed in </w:t>
      </w:r>
      <w:r w:rsidRPr="001D7426">
        <w:rPr>
          <w:rFonts w:ascii="Times New Roman" w:eastAsia="Times New Roman" w:hAnsi="Times New Roman"/>
          <w:b/>
        </w:rPr>
        <w:t>opt_</w:t>
      </w:r>
      <w:r w:rsidRPr="001D7426">
        <w:rPr>
          <w:rFonts w:ascii="Times New Roman" w:eastAsia="Times New Roman" w:hAnsi="Times New Roman"/>
          <w:b/>
          <w:i/>
        </w:rPr>
        <w:t>cruise</w:t>
      </w:r>
      <w:r w:rsidRPr="001D7426">
        <w:rPr>
          <w:rFonts w:ascii="Times New Roman" w:eastAsia="Times New Roman" w:hAnsi="Times New Roman"/>
          <w:b/>
        </w:rPr>
        <w:t>.m</w:t>
      </w:r>
      <w:r>
        <w:rPr>
          <w:rFonts w:ascii="Times New Roman" w:eastAsia="Times New Roman" w:hAnsi="Times New Roman"/>
        </w:rPr>
        <w:t xml:space="preserve"> based on the results of </w:t>
      </w:r>
      <w:r w:rsidRPr="001D7426">
        <w:rPr>
          <w:rFonts w:ascii="Times New Roman" w:eastAsia="Times New Roman" w:hAnsi="Times New Roman"/>
          <w:b/>
        </w:rPr>
        <w:t>ctd_evaluate_sensors.m</w:t>
      </w:r>
      <w:r>
        <w:rPr>
          <w:rFonts w:ascii="Times New Roman" w:eastAsia="Times New Roman" w:hAnsi="Times New Roman"/>
        </w:rPr>
        <w:t xml:space="preserve">, </w:t>
      </w:r>
      <w:r w:rsidRPr="001D7426">
        <w:rPr>
          <w:rFonts w:ascii="Times New Roman" w:eastAsia="Times New Roman" w:hAnsi="Times New Roman"/>
          <w:b/>
        </w:rPr>
        <w:t>msal_01.m</w:t>
      </w:r>
      <w:r>
        <w:rPr>
          <w:rFonts w:ascii="Times New Roman" w:eastAsia="Times New Roman" w:hAnsi="Times New Roman"/>
        </w:rPr>
        <w:t xml:space="preserve"> and </w:t>
      </w:r>
      <w:r w:rsidRPr="001D7426">
        <w:rPr>
          <w:rFonts w:ascii="Times New Roman" w:eastAsia="Times New Roman" w:hAnsi="Times New Roman"/>
          <w:b/>
        </w:rPr>
        <w:t>msal_02.m</w:t>
      </w:r>
      <w:r>
        <w:rPr>
          <w:rFonts w:ascii="Times New Roman" w:eastAsia="Times New Roman" w:hAnsi="Times New Roman"/>
        </w:rPr>
        <w:t xml:space="preserve"> should also be run</w:t>
      </w:r>
      <w:r w:rsidR="00BD01A8">
        <w:rPr>
          <w:rFonts w:ascii="Times New Roman" w:eastAsia="Times New Roman" w:hAnsi="Times New Roman"/>
        </w:rPr>
        <w:t>,</w:t>
      </w:r>
      <w:r>
        <w:rPr>
          <w:rFonts w:ascii="Times New Roman" w:eastAsia="Times New Roman" w:hAnsi="Times New Roman"/>
        </w:rPr>
        <w:t xml:space="preserve"> by uncommenting them in </w:t>
      </w:r>
      <w:r w:rsidRPr="001D7426">
        <w:rPr>
          <w:rFonts w:ascii="Times New Roman" w:eastAsia="Times New Roman" w:hAnsi="Times New Roman"/>
          <w:b/>
        </w:rPr>
        <w:t>smallscript_tccal.m</w:t>
      </w:r>
      <w:r>
        <w:rPr>
          <w:rFonts w:ascii="Times New Roman" w:eastAsia="Times New Roman" w:hAnsi="Times New Roman"/>
        </w:rPr>
        <w:t xml:space="preserve">.  </w:t>
      </w:r>
    </w:p>
    <w:p w14:paraId="0962C323" w14:textId="2CE4D122" w:rsidR="00EE60E3" w:rsidRPr="00216304" w:rsidRDefault="00EE60E3" w:rsidP="00216304">
      <w:pPr>
        <w:spacing w:after="240"/>
        <w:ind w:left="142" w:right="559"/>
        <w:rPr>
          <w:ins w:id="15" w:author="yfiring" w:date="2016-12-12T11:32:00Z"/>
          <w:rFonts w:ascii="Times New Roman" w:eastAsia="Times New Roman" w:hAnsi="Times New Roman"/>
        </w:rPr>
      </w:pPr>
      <w:r>
        <w:rPr>
          <w:rFonts w:ascii="Times New Roman" w:eastAsia="Times New Roman" w:hAnsi="Times New Roman"/>
        </w:rPr>
        <w:t>&gt;&gt; caldata_all_part2</w:t>
      </w:r>
    </w:p>
    <w:p w14:paraId="7753F591" w14:textId="130CA564" w:rsidR="00DC09EE" w:rsidRDefault="00DC09EE" w:rsidP="00216304">
      <w:pPr>
        <w:spacing w:after="240"/>
        <w:ind w:left="284"/>
        <w:rPr>
          <w:rFonts w:ascii="Times New Roman" w:eastAsia="Times New Roman" w:hAnsi="Times New Roman"/>
        </w:rPr>
      </w:pPr>
      <w:r w:rsidRPr="00DC09EE">
        <w:rPr>
          <w:rFonts w:ascii="Times New Roman" w:eastAsia="Times New Roman" w:hAnsi="Times New Roman"/>
          <w:b/>
        </w:rPr>
        <w:t>caldata_all_part2</w:t>
      </w:r>
      <w:r w:rsidR="00216304">
        <w:rPr>
          <w:rFonts w:ascii="Times New Roman" w:eastAsia="Times New Roman" w:hAnsi="Times New Roman"/>
          <w:b/>
        </w:rPr>
        <w:t>.m</w:t>
      </w:r>
      <w:r>
        <w:rPr>
          <w:rFonts w:ascii="Times New Roman" w:eastAsia="Times New Roman" w:hAnsi="Times New Roman"/>
        </w:rPr>
        <w:t xml:space="preserve"> calls </w:t>
      </w:r>
    </w:p>
    <w:p w14:paraId="6B00A5FF" w14:textId="543C67FE" w:rsidR="00DC09EE" w:rsidRPr="00DC09EE" w:rsidRDefault="00DC09EE" w:rsidP="00216304">
      <w:pPr>
        <w:spacing w:after="240"/>
        <w:ind w:left="426"/>
        <w:rPr>
          <w:rFonts w:ascii="Times New Roman" w:eastAsia="Times New Roman" w:hAnsi="Times New Roman"/>
        </w:rPr>
      </w:pPr>
      <w:r w:rsidRPr="00DC09EE">
        <w:rPr>
          <w:rFonts w:ascii="Times New Roman" w:eastAsia="Times New Roman" w:hAnsi="Times New Roman"/>
          <w:b/>
        </w:rPr>
        <w:t>moxy_01</w:t>
      </w:r>
      <w:r w:rsidR="00216304">
        <w:rPr>
          <w:rFonts w:ascii="Times New Roman" w:eastAsia="Times New Roman" w:hAnsi="Times New Roman"/>
          <w:b/>
        </w:rPr>
        <w:t>.m</w:t>
      </w:r>
      <w:r w:rsidRPr="00DC09EE">
        <w:rPr>
          <w:rFonts w:ascii="Times New Roman" w:eastAsia="Times New Roman" w:hAnsi="Times New Roman"/>
        </w:rPr>
        <w:t xml:space="preserve"> to read</w:t>
      </w:r>
      <w:r>
        <w:rPr>
          <w:rFonts w:ascii="Times New Roman" w:eastAsia="Times New Roman" w:hAnsi="Times New Roman"/>
        </w:rPr>
        <w:t xml:space="preserve"> the ascii file into matlab and saves as </w:t>
      </w:r>
      <w:r w:rsidRPr="00DC09EE">
        <w:rPr>
          <w:rFonts w:ascii="Times New Roman" w:eastAsia="Times New Roman" w:hAnsi="Times New Roman"/>
        </w:rPr>
        <w:t>oxy_</w:t>
      </w:r>
      <w:r w:rsidRPr="00DC09EE">
        <w:rPr>
          <w:rFonts w:ascii="Times New Roman" w:eastAsia="Times New Roman" w:hAnsi="Times New Roman"/>
          <w:i/>
        </w:rPr>
        <w:t>cruise</w:t>
      </w:r>
      <w:r w:rsidRPr="00DC09EE">
        <w:rPr>
          <w:rFonts w:ascii="Times New Roman" w:eastAsia="Times New Roman" w:hAnsi="Times New Roman"/>
        </w:rPr>
        <w:t>_</w:t>
      </w:r>
      <w:r w:rsidRPr="00DC09EE">
        <w:rPr>
          <w:rFonts w:ascii="Times New Roman" w:eastAsia="Times New Roman" w:hAnsi="Times New Roman"/>
          <w:i/>
        </w:rPr>
        <w:t>nnn</w:t>
      </w:r>
      <w:r w:rsidRPr="00DC09EE">
        <w:rPr>
          <w:rFonts w:ascii="Times New Roman" w:eastAsia="Times New Roman" w:hAnsi="Times New Roman"/>
        </w:rPr>
        <w:t>.nc</w:t>
      </w:r>
    </w:p>
    <w:p w14:paraId="12ED1E40" w14:textId="2C6E60BA" w:rsidR="00DC09EE" w:rsidRDefault="00DC09EE" w:rsidP="00216304">
      <w:pPr>
        <w:spacing w:after="240"/>
        <w:ind w:left="426"/>
        <w:rPr>
          <w:rFonts w:ascii="Times New Roman" w:eastAsia="Times New Roman" w:hAnsi="Times New Roman"/>
        </w:rPr>
      </w:pPr>
      <w:r>
        <w:rPr>
          <w:rFonts w:ascii="Times New Roman" w:eastAsia="Times New Roman" w:hAnsi="Times New Roman"/>
          <w:b/>
        </w:rPr>
        <w:t>moxy_02</w:t>
      </w:r>
      <w:r w:rsidR="00216304">
        <w:rPr>
          <w:rFonts w:ascii="Times New Roman" w:eastAsia="Times New Roman" w:hAnsi="Times New Roman"/>
          <w:b/>
        </w:rPr>
        <w:t>.m</w:t>
      </w:r>
      <w:r>
        <w:rPr>
          <w:rFonts w:ascii="Times New Roman" w:eastAsia="Times New Roman" w:hAnsi="Times New Roman"/>
        </w:rPr>
        <w:t xml:space="preserve"> pastes the bottle oxygens into sam_</w:t>
      </w:r>
      <w:r w:rsidRPr="00DC09EE">
        <w:rPr>
          <w:rFonts w:ascii="Times New Roman" w:eastAsia="Times New Roman" w:hAnsi="Times New Roman"/>
          <w:i/>
        </w:rPr>
        <w:t>cruise</w:t>
      </w:r>
      <w:r>
        <w:rPr>
          <w:rFonts w:ascii="Times New Roman" w:eastAsia="Times New Roman" w:hAnsi="Times New Roman"/>
        </w:rPr>
        <w:t>_</w:t>
      </w:r>
      <w:r w:rsidRPr="00DC09EE">
        <w:rPr>
          <w:rFonts w:ascii="Times New Roman" w:eastAsia="Times New Roman" w:hAnsi="Times New Roman"/>
          <w:i/>
        </w:rPr>
        <w:t>nnn</w:t>
      </w:r>
      <w:r>
        <w:rPr>
          <w:rFonts w:ascii="Times New Roman" w:eastAsia="Times New Roman" w:hAnsi="Times New Roman"/>
        </w:rPr>
        <w:t>.nc.</w:t>
      </w:r>
    </w:p>
    <w:p w14:paraId="2DAE4568" w14:textId="2181972A" w:rsidR="00DC09EE" w:rsidRPr="00DC09EE" w:rsidRDefault="00DC09EE" w:rsidP="00216304">
      <w:pPr>
        <w:spacing w:after="240"/>
        <w:ind w:left="426"/>
        <w:rPr>
          <w:rFonts w:ascii="Times New Roman" w:eastAsia="Times New Roman" w:hAnsi="Times New Roman"/>
        </w:rPr>
      </w:pPr>
      <w:r w:rsidRPr="00C55E4B">
        <w:rPr>
          <w:rFonts w:ascii="Times New Roman" w:eastAsia="Times New Roman" w:hAnsi="Times New Roman"/>
          <w:b/>
        </w:rPr>
        <w:t>m</w:t>
      </w:r>
      <w:r>
        <w:rPr>
          <w:rFonts w:ascii="Times New Roman" w:eastAsia="Times New Roman" w:hAnsi="Times New Roman"/>
          <w:b/>
        </w:rPr>
        <w:t>sam_oxykg</w:t>
      </w:r>
      <w:r w:rsidR="00216304">
        <w:rPr>
          <w:rFonts w:ascii="Times New Roman" w:eastAsia="Times New Roman" w:hAnsi="Times New Roman"/>
          <w:b/>
        </w:rPr>
        <w:t>.m</w:t>
      </w:r>
      <w:r>
        <w:rPr>
          <w:rFonts w:ascii="Times New Roman" w:eastAsia="Times New Roman" w:hAnsi="Times New Roman"/>
        </w:rPr>
        <w:t xml:space="preserve"> calculates bottle oxygen in units of umol/kg using CTD salinity and bottle oxygen fixing temperature.  Output variables: botoxysams and botoxynoc sam_</w:t>
      </w:r>
      <w:r w:rsidRPr="00DC09EE">
        <w:rPr>
          <w:rFonts w:ascii="Times New Roman" w:eastAsia="Times New Roman" w:hAnsi="Times New Roman"/>
          <w:i/>
        </w:rPr>
        <w:t>cruise</w:t>
      </w:r>
      <w:r>
        <w:rPr>
          <w:rFonts w:ascii="Times New Roman" w:eastAsia="Times New Roman" w:hAnsi="Times New Roman"/>
        </w:rPr>
        <w:t>_</w:t>
      </w:r>
      <w:r w:rsidRPr="00D15E5A">
        <w:rPr>
          <w:rFonts w:ascii="Times New Roman" w:eastAsia="Times New Roman" w:hAnsi="Times New Roman"/>
          <w:i/>
        </w:rPr>
        <w:t>nnn</w:t>
      </w:r>
      <w:r>
        <w:rPr>
          <w:rFonts w:ascii="Times New Roman" w:eastAsia="Times New Roman" w:hAnsi="Times New Roman"/>
        </w:rPr>
        <w:t>.nc.</w:t>
      </w:r>
    </w:p>
    <w:p w14:paraId="11A97D8D" w14:textId="77777777" w:rsidR="0006185A" w:rsidRDefault="0006185A" w:rsidP="00216304">
      <w:pPr>
        <w:spacing w:after="240"/>
        <w:ind w:left="426"/>
        <w:rPr>
          <w:rFonts w:ascii="Times New Roman" w:eastAsia="Times New Roman" w:hAnsi="Times New Roman"/>
        </w:rPr>
      </w:pPr>
      <w:r>
        <w:rPr>
          <w:rFonts w:ascii="Times New Roman" w:eastAsia="Times New Roman" w:hAnsi="Times New Roman"/>
          <w:b/>
        </w:rPr>
        <w:t>mnut_01</w:t>
      </w:r>
      <w:r>
        <w:rPr>
          <w:rFonts w:ascii="Times New Roman" w:eastAsia="Times New Roman" w:hAnsi="Times New Roman"/>
        </w:rPr>
        <w:t xml:space="preserve"> reads the ascii file into matlab and saves as </w:t>
      </w:r>
      <w:r w:rsidRPr="00DC09EE">
        <w:rPr>
          <w:rFonts w:ascii="Times New Roman" w:eastAsia="Times New Roman" w:hAnsi="Times New Roman"/>
        </w:rPr>
        <w:t>nut_</w:t>
      </w:r>
      <w:r w:rsidR="00DC09EE" w:rsidRPr="00DC09EE">
        <w:rPr>
          <w:rFonts w:ascii="Times New Roman" w:eastAsia="Times New Roman" w:hAnsi="Times New Roman"/>
          <w:i/>
        </w:rPr>
        <w:t>cruise</w:t>
      </w:r>
      <w:r w:rsidRPr="00DC09EE">
        <w:rPr>
          <w:rFonts w:ascii="Times New Roman" w:eastAsia="Times New Roman" w:hAnsi="Times New Roman"/>
        </w:rPr>
        <w:t>_</w:t>
      </w:r>
      <w:r w:rsidRPr="00DC09EE">
        <w:rPr>
          <w:rFonts w:ascii="Times New Roman" w:eastAsia="Times New Roman" w:hAnsi="Times New Roman"/>
          <w:i/>
        </w:rPr>
        <w:t>nnn</w:t>
      </w:r>
      <w:r w:rsidRPr="00DC09EE">
        <w:rPr>
          <w:rFonts w:ascii="Times New Roman" w:eastAsia="Times New Roman" w:hAnsi="Times New Roman"/>
        </w:rPr>
        <w:t>.nc</w:t>
      </w:r>
      <w:r>
        <w:rPr>
          <w:rFonts w:ascii="Times New Roman" w:eastAsia="Times New Roman" w:hAnsi="Times New Roman"/>
          <w:b/>
        </w:rPr>
        <w:t xml:space="preserve"> </w:t>
      </w:r>
    </w:p>
    <w:p w14:paraId="2E424ABD" w14:textId="77777777" w:rsidR="0006185A" w:rsidRDefault="0006185A" w:rsidP="00216304">
      <w:pPr>
        <w:spacing w:after="240"/>
        <w:ind w:left="426"/>
        <w:rPr>
          <w:rFonts w:ascii="Times New Roman" w:eastAsia="Times New Roman" w:hAnsi="Times New Roman"/>
        </w:rPr>
      </w:pPr>
      <w:r w:rsidRPr="00C55E4B">
        <w:rPr>
          <w:rFonts w:ascii="Times New Roman" w:eastAsia="Times New Roman" w:hAnsi="Times New Roman"/>
          <w:b/>
        </w:rPr>
        <w:t>mnut_02</w:t>
      </w:r>
      <w:r>
        <w:rPr>
          <w:rFonts w:ascii="Times New Roman" w:eastAsia="Times New Roman" w:hAnsi="Times New Roman"/>
        </w:rPr>
        <w:t xml:space="preserve"> pastes the bottle data into sam_</w:t>
      </w:r>
      <w:r w:rsidR="00A81CB2" w:rsidRPr="00D15E5A">
        <w:rPr>
          <w:rFonts w:ascii="Times New Roman" w:eastAsia="Times New Roman" w:hAnsi="Times New Roman"/>
          <w:i/>
        </w:rPr>
        <w:t>cruise</w:t>
      </w:r>
      <w:r w:rsidR="00A81CB2">
        <w:rPr>
          <w:rFonts w:ascii="Times New Roman" w:eastAsia="Times New Roman" w:hAnsi="Times New Roman"/>
        </w:rPr>
        <w:t>_</w:t>
      </w:r>
      <w:r w:rsidR="00A81CB2" w:rsidRPr="00D15E5A">
        <w:rPr>
          <w:rFonts w:ascii="Times New Roman" w:eastAsia="Times New Roman" w:hAnsi="Times New Roman"/>
          <w:i/>
        </w:rPr>
        <w:t>nnn</w:t>
      </w:r>
      <w:r>
        <w:rPr>
          <w:rFonts w:ascii="Times New Roman" w:eastAsia="Times New Roman" w:hAnsi="Times New Roman"/>
        </w:rPr>
        <w:t>.nc</w:t>
      </w:r>
    </w:p>
    <w:p w14:paraId="4039F732" w14:textId="77777777" w:rsidR="00E42758" w:rsidRPr="004E4794" w:rsidRDefault="00E42758" w:rsidP="00216304">
      <w:pPr>
        <w:spacing w:after="240"/>
        <w:ind w:left="426"/>
        <w:rPr>
          <w:rFonts w:ascii="Times New Roman" w:eastAsia="Times New Roman" w:hAnsi="Times New Roman"/>
        </w:rPr>
      </w:pPr>
      <w:r>
        <w:rPr>
          <w:rFonts w:ascii="Times New Roman" w:eastAsia="Times New Roman" w:hAnsi="Times New Roman"/>
          <w:b/>
        </w:rPr>
        <w:t>mnut_03</w:t>
      </w:r>
      <w:r w:rsidRPr="00E42758">
        <w:rPr>
          <w:rFonts w:ascii="Times New Roman" w:eastAsia="Times New Roman" w:hAnsi="Times New Roman"/>
        </w:rPr>
        <w:t xml:space="preserve"> computes organic from total and inorganic nutrient values in sam_</w:t>
      </w:r>
      <w:r w:rsidRPr="00E42758">
        <w:rPr>
          <w:rFonts w:ascii="Times New Roman" w:eastAsia="Times New Roman" w:hAnsi="Times New Roman"/>
          <w:i/>
        </w:rPr>
        <w:t>cruise</w:t>
      </w:r>
      <w:r w:rsidRPr="00E42758">
        <w:rPr>
          <w:rFonts w:ascii="Times New Roman" w:eastAsia="Times New Roman" w:hAnsi="Times New Roman"/>
        </w:rPr>
        <w:t>_</w:t>
      </w:r>
      <w:r w:rsidRPr="00E42758">
        <w:rPr>
          <w:rFonts w:ascii="Times New Roman" w:eastAsia="Times New Roman" w:hAnsi="Times New Roman"/>
          <w:i/>
        </w:rPr>
        <w:t>nnn</w:t>
      </w:r>
      <w:r w:rsidRPr="00E42758">
        <w:rPr>
          <w:rFonts w:ascii="Times New Roman" w:eastAsia="Times New Roman" w:hAnsi="Times New Roman"/>
        </w:rPr>
        <w:t>.nc</w:t>
      </w:r>
    </w:p>
    <w:p w14:paraId="3B369DBB" w14:textId="394DD6DE" w:rsidR="004E4794" w:rsidRPr="004E4794" w:rsidRDefault="004E4794" w:rsidP="00216304">
      <w:pPr>
        <w:spacing w:after="240"/>
        <w:ind w:left="426"/>
        <w:rPr>
          <w:rFonts w:ascii="Times New Roman" w:eastAsia="Times New Roman" w:hAnsi="Times New Roman"/>
        </w:rPr>
      </w:pPr>
      <w:r w:rsidRPr="004E4794">
        <w:rPr>
          <w:rFonts w:ascii="Times New Roman" w:eastAsia="Times New Roman" w:hAnsi="Times New Roman"/>
        </w:rPr>
        <w:t>***similarly for co2, cfcs, ch4, as appropriate***</w:t>
      </w:r>
    </w:p>
    <w:p w14:paraId="3C8FF60B" w14:textId="57104EB1" w:rsidR="00A76BDE" w:rsidRDefault="00A76BDE" w:rsidP="00216304">
      <w:pPr>
        <w:spacing w:after="240"/>
        <w:ind w:left="426"/>
        <w:rPr>
          <w:rFonts w:ascii="Times New Roman" w:eastAsia="Times New Roman" w:hAnsi="Times New Roman"/>
        </w:rPr>
      </w:pPr>
      <w:r>
        <w:rPr>
          <w:rFonts w:ascii="Times New Roman" w:eastAsia="Times New Roman" w:hAnsi="Times New Roman"/>
          <w:b/>
        </w:rPr>
        <w:t>msam_apend</w:t>
      </w:r>
      <w:r>
        <w:rPr>
          <w:rFonts w:ascii="Times New Roman" w:eastAsia="Times New Roman" w:hAnsi="Times New Roman"/>
        </w:rPr>
        <w:t xml:space="preserve"> concatenates the station sample files into sam_</w:t>
      </w:r>
      <w:r w:rsidRPr="00A76BDE">
        <w:rPr>
          <w:rFonts w:ascii="Times New Roman" w:eastAsia="Times New Roman" w:hAnsi="Times New Roman"/>
          <w:i/>
        </w:rPr>
        <w:t>cruise</w:t>
      </w:r>
      <w:r>
        <w:rPr>
          <w:rFonts w:ascii="Times New Roman" w:eastAsia="Times New Roman" w:hAnsi="Times New Roman"/>
        </w:rPr>
        <w:t>_all.nc.</w:t>
      </w:r>
    </w:p>
    <w:p w14:paraId="6137E0C3" w14:textId="5F7ADA61" w:rsidR="00EE60E3" w:rsidRPr="00EE60E3" w:rsidRDefault="00EE60E3" w:rsidP="001D7426">
      <w:pPr>
        <w:spacing w:after="240"/>
        <w:ind w:left="142"/>
        <w:rPr>
          <w:rFonts w:ascii="Times New Roman" w:eastAsia="Times New Roman" w:hAnsi="Times New Roman"/>
        </w:rPr>
      </w:pPr>
      <w:r>
        <w:rPr>
          <w:rFonts w:ascii="Times New Roman" w:eastAsia="Times New Roman" w:hAnsi="Times New Roman"/>
        </w:rPr>
        <w:t xml:space="preserve">&gt;&gt; sensname = ‘oxy’; ctd_evaluate_sensors % and edit oxy_apply_cal case of </w:t>
      </w:r>
      <w:r w:rsidRPr="00EE60E3">
        <w:rPr>
          <w:rFonts w:ascii="Times New Roman" w:eastAsia="Times New Roman" w:hAnsi="Times New Roman"/>
          <w:b/>
        </w:rPr>
        <w:t>opt_</w:t>
      </w:r>
      <w:r w:rsidRPr="00EE60E3">
        <w:rPr>
          <w:rFonts w:ascii="Times New Roman" w:eastAsia="Times New Roman" w:hAnsi="Times New Roman"/>
          <w:b/>
          <w:i/>
        </w:rPr>
        <w:t>cruise</w:t>
      </w:r>
      <w:r w:rsidRPr="00EE60E3">
        <w:rPr>
          <w:rFonts w:ascii="Times New Roman" w:eastAsia="Times New Roman" w:hAnsi="Times New Roman"/>
          <w:b/>
        </w:rPr>
        <w:t>.m</w:t>
      </w:r>
    </w:p>
    <w:p w14:paraId="3DF2F5E3" w14:textId="3A3C3037" w:rsidR="00823942" w:rsidRDefault="00823942" w:rsidP="00EE60E3">
      <w:pPr>
        <w:spacing w:after="240"/>
        <w:ind w:left="284" w:right="559"/>
        <w:rPr>
          <w:rFonts w:ascii="Times New Roman" w:eastAsia="Times New Roman" w:hAnsi="Times New Roman"/>
        </w:rPr>
      </w:pPr>
      <w:r>
        <w:rPr>
          <w:rFonts w:ascii="Times New Roman" w:eastAsia="Times New Roman" w:hAnsi="Times New Roman"/>
        </w:rPr>
        <w:t xml:space="preserve">It is </w:t>
      </w:r>
      <w:r w:rsidR="00C50C82">
        <w:rPr>
          <w:rFonts w:ascii="Times New Roman" w:eastAsia="Times New Roman" w:hAnsi="Times New Roman"/>
        </w:rPr>
        <w:t>ideal</w:t>
      </w:r>
      <w:r>
        <w:rPr>
          <w:rFonts w:ascii="Times New Roman" w:eastAsia="Times New Roman" w:hAnsi="Times New Roman"/>
        </w:rPr>
        <w:t xml:space="preserve"> to evaluate the oxygen calibration after conductivity and temperature calibrations have been applied, since oxygen concentration depends on density.  </w:t>
      </w:r>
    </w:p>
    <w:p w14:paraId="2F1B418B" w14:textId="0F1D0479" w:rsidR="00BD01A8" w:rsidRDefault="00BD01A8" w:rsidP="00EE60E3">
      <w:pPr>
        <w:spacing w:after="240"/>
        <w:ind w:left="284" w:right="559"/>
        <w:rPr>
          <w:rFonts w:ascii="Times New Roman" w:eastAsia="Times New Roman" w:hAnsi="Times New Roman"/>
        </w:rPr>
      </w:pPr>
      <w:r>
        <w:rPr>
          <w:rFonts w:ascii="Times New Roman" w:eastAsia="Times New Roman" w:hAnsi="Times New Roman"/>
        </w:rPr>
        <w:t>&gt;&gt; smallscript_ocal</w:t>
      </w:r>
    </w:p>
    <w:p w14:paraId="5C5D6799" w14:textId="065C2FE1" w:rsidR="00BD01A8" w:rsidRDefault="00BD01A8" w:rsidP="00BD01A8">
      <w:pPr>
        <w:spacing w:after="240"/>
        <w:ind w:left="426" w:right="559"/>
        <w:rPr>
          <w:rFonts w:ascii="Times New Roman" w:eastAsia="Times New Roman" w:hAnsi="Times New Roman"/>
        </w:rPr>
      </w:pPr>
      <w:r w:rsidRPr="00BD01A8">
        <w:rPr>
          <w:rFonts w:ascii="Times New Roman" w:eastAsia="Times New Roman" w:hAnsi="Times New Roman"/>
          <w:b/>
        </w:rPr>
        <w:t>smallscript_ocal.m</w:t>
      </w:r>
      <w:r>
        <w:rPr>
          <w:rFonts w:ascii="Times New Roman" w:eastAsia="Times New Roman" w:hAnsi="Times New Roman"/>
        </w:rPr>
        <w:t xml:space="preserve"> does the equivalent of </w:t>
      </w:r>
      <w:r w:rsidRPr="00BD01A8">
        <w:rPr>
          <w:rFonts w:ascii="Times New Roman" w:eastAsia="Times New Roman" w:hAnsi="Times New Roman"/>
          <w:b/>
        </w:rPr>
        <w:t>smallscript_tccal.m</w:t>
      </w:r>
      <w:r>
        <w:rPr>
          <w:rFonts w:ascii="Times New Roman" w:eastAsia="Times New Roman" w:hAnsi="Times New Roman"/>
        </w:rPr>
        <w:t xml:space="preserve"> for oxygen</w:t>
      </w:r>
    </w:p>
    <w:p w14:paraId="0996CFEA" w14:textId="5C52710F" w:rsidR="003F2C05" w:rsidRPr="003F2C05" w:rsidRDefault="003F2C05" w:rsidP="003F2C05">
      <w:pPr>
        <w:spacing w:after="240"/>
        <w:ind w:right="559"/>
        <w:rPr>
          <w:rFonts w:ascii="Times New Roman" w:eastAsia="Times New Roman" w:hAnsi="Times New Roman"/>
        </w:rPr>
      </w:pPr>
      <w:r w:rsidRPr="003F2C05">
        <w:rPr>
          <w:rFonts w:ascii="Times New Roman" w:eastAsia="Times New Roman" w:hAnsi="Times New Roman"/>
        </w:rPr>
        <w:t xml:space="preserve">At this </w:t>
      </w:r>
      <w:r>
        <w:rPr>
          <w:rFonts w:ascii="Times New Roman" w:eastAsia="Times New Roman" w:hAnsi="Times New Roman"/>
        </w:rPr>
        <w:t xml:space="preserve">point, the data in the 24hz, 1hz, psal, 2db, 2up, and sam files are all calibrated.  </w:t>
      </w:r>
    </w:p>
    <w:p w14:paraId="3D279460" w14:textId="77777777" w:rsidR="00755849" w:rsidRDefault="00755849" w:rsidP="0097401E">
      <w:pPr>
        <w:spacing w:after="240"/>
        <w:ind w:left="-284"/>
        <w:rPr>
          <w:rFonts w:ascii="Times New Roman" w:hAnsi="Times New Roman"/>
          <w:b/>
        </w:rPr>
      </w:pPr>
      <w:r>
        <w:rPr>
          <w:rFonts w:ascii="Times New Roman" w:hAnsi="Times New Roman"/>
          <w:b/>
        </w:rPr>
        <w:t>3.5 Outputting data in other formats</w:t>
      </w:r>
    </w:p>
    <w:p w14:paraId="32740463" w14:textId="77777777" w:rsidR="00755849" w:rsidRDefault="00755849" w:rsidP="0097401E">
      <w:pPr>
        <w:spacing w:after="240"/>
        <w:ind w:left="-142"/>
        <w:rPr>
          <w:rFonts w:ascii="Times New Roman" w:hAnsi="Times New Roman"/>
          <w:b/>
        </w:rPr>
      </w:pPr>
      <w:r>
        <w:rPr>
          <w:rFonts w:ascii="Times New Roman" w:hAnsi="Times New Roman"/>
          <w:b/>
        </w:rPr>
        <w:t>3.5.1 1hz files for LADCP processing</w:t>
      </w:r>
    </w:p>
    <w:p w14:paraId="5066766F" w14:textId="3F536329" w:rsidR="003C0778" w:rsidRDefault="003C0778" w:rsidP="00755849">
      <w:pPr>
        <w:spacing w:after="240"/>
        <w:rPr>
          <w:rFonts w:ascii="Times New Roman" w:eastAsia="Times New Roman" w:hAnsi="Times New Roman"/>
        </w:rPr>
      </w:pPr>
      <w:r>
        <w:rPr>
          <w:rFonts w:ascii="Times New Roman" w:eastAsia="Times New Roman" w:hAnsi="Times New Roman"/>
        </w:rPr>
        <w:t xml:space="preserve">To </w:t>
      </w:r>
      <w:r w:rsidR="00513379">
        <w:rPr>
          <w:rFonts w:ascii="Times New Roman" w:eastAsia="Times New Roman" w:hAnsi="Times New Roman"/>
        </w:rPr>
        <w:t>run basic processing of</w:t>
      </w:r>
      <w:r>
        <w:rPr>
          <w:rFonts w:ascii="Times New Roman" w:eastAsia="Times New Roman" w:hAnsi="Times New Roman"/>
        </w:rPr>
        <w:t xml:space="preserve"> LADCP data from cast </w:t>
      </w:r>
      <w:r>
        <w:rPr>
          <w:rFonts w:ascii="Times New Roman" w:eastAsia="Times New Roman" w:hAnsi="Times New Roman"/>
          <w:i/>
        </w:rPr>
        <w:t>nnn</w:t>
      </w:r>
      <w:r w:rsidR="00513379">
        <w:rPr>
          <w:rFonts w:ascii="Times New Roman" w:eastAsia="Times New Roman" w:hAnsi="Times New Roman"/>
        </w:rPr>
        <w:t xml:space="preserve"> (after mout_1hzasc has been run)</w:t>
      </w:r>
      <w:r>
        <w:rPr>
          <w:rFonts w:ascii="Times New Roman" w:eastAsia="Times New Roman" w:hAnsi="Times New Roman"/>
        </w:rPr>
        <w:t xml:space="preserve">: </w:t>
      </w:r>
    </w:p>
    <w:p w14:paraId="7BC78317" w14:textId="2FFCF1A8" w:rsidR="00513379" w:rsidRDefault="00513379" w:rsidP="00755849">
      <w:pPr>
        <w:spacing w:after="240"/>
        <w:rPr>
          <w:rFonts w:ascii="Times New Roman" w:eastAsia="Times New Roman" w:hAnsi="Times New Roman"/>
        </w:rPr>
      </w:pPr>
      <w:r>
        <w:rPr>
          <w:rFonts w:ascii="Times New Roman" w:eastAsia="Times New Roman" w:hAnsi="Times New Roman"/>
        </w:rPr>
        <w:t>&gt; lad_linkscript_ix # to copy data from network machine</w:t>
      </w:r>
    </w:p>
    <w:p w14:paraId="05DA71D8" w14:textId="64B2CE7E" w:rsidR="003C0778" w:rsidRDefault="003C0778" w:rsidP="00755849">
      <w:pPr>
        <w:spacing w:after="240"/>
        <w:rPr>
          <w:rFonts w:ascii="Times New Roman" w:eastAsia="Times New Roman" w:hAnsi="Times New Roman"/>
        </w:rPr>
      </w:pPr>
      <w:r>
        <w:rPr>
          <w:rFonts w:ascii="Times New Roman" w:eastAsia="Times New Roman" w:hAnsi="Times New Roman"/>
        </w:rPr>
        <w:t>&gt;&gt; cd ladcp/ix</w:t>
      </w:r>
    </w:p>
    <w:p w14:paraId="59170F4C" w14:textId="611EFC37" w:rsidR="003C0778" w:rsidRDefault="003C0778" w:rsidP="00755849">
      <w:pPr>
        <w:spacing w:after="240"/>
        <w:rPr>
          <w:rFonts w:ascii="Times New Roman" w:eastAsia="Times New Roman" w:hAnsi="Times New Roman"/>
        </w:rPr>
      </w:pPr>
      <w:r>
        <w:rPr>
          <w:rFonts w:ascii="Times New Roman" w:eastAsia="Times New Roman" w:hAnsi="Times New Roman"/>
        </w:rPr>
        <w:t xml:space="preserve">&gt;&gt; </w:t>
      </w:r>
      <w:r w:rsidR="00513379">
        <w:rPr>
          <w:rFonts w:ascii="Times New Roman" w:eastAsia="Times New Roman" w:hAnsi="Times New Roman"/>
        </w:rPr>
        <w:t xml:space="preserve">cfgstr.orient = ‘DL’; </w:t>
      </w:r>
      <w:r>
        <w:rPr>
          <w:rFonts w:ascii="Times New Roman" w:eastAsia="Times New Roman" w:hAnsi="Times New Roman"/>
        </w:rPr>
        <w:t>process_cast</w:t>
      </w:r>
      <w:r w:rsidR="00513379">
        <w:rPr>
          <w:rFonts w:ascii="Times New Roman" w:eastAsia="Times New Roman" w:hAnsi="Times New Roman"/>
        </w:rPr>
        <w:t>_cfgstr</w:t>
      </w:r>
      <w:r>
        <w:rPr>
          <w:rFonts w:ascii="Times New Roman" w:eastAsia="Times New Roman" w:hAnsi="Times New Roman"/>
        </w:rPr>
        <w:t>(</w:t>
      </w:r>
      <w:r w:rsidRPr="003C0778">
        <w:rPr>
          <w:rFonts w:ascii="Times New Roman" w:eastAsia="Times New Roman" w:hAnsi="Times New Roman"/>
          <w:i/>
        </w:rPr>
        <w:t>nnn</w:t>
      </w:r>
      <w:r>
        <w:rPr>
          <w:rFonts w:ascii="Times New Roman" w:eastAsia="Times New Roman" w:hAnsi="Times New Roman"/>
        </w:rPr>
        <w:t xml:space="preserve">, </w:t>
      </w:r>
      <w:r w:rsidR="00513379">
        <w:rPr>
          <w:rFonts w:ascii="Times New Roman" w:eastAsia="Times New Roman" w:hAnsi="Times New Roman"/>
        </w:rPr>
        <w:t>cfgstr);</w:t>
      </w:r>
    </w:p>
    <w:p w14:paraId="53C7A56F" w14:textId="4FE3F9C7" w:rsidR="003C0778" w:rsidRDefault="003C0778" w:rsidP="00755849">
      <w:pPr>
        <w:spacing w:after="240"/>
        <w:rPr>
          <w:rFonts w:ascii="Times New Roman" w:eastAsia="Times New Roman" w:hAnsi="Times New Roman"/>
        </w:rPr>
      </w:pPr>
      <w:r>
        <w:rPr>
          <w:rFonts w:ascii="Times New Roman" w:eastAsia="Times New Roman" w:hAnsi="Times New Roman"/>
        </w:rPr>
        <w:t xml:space="preserve">This </w:t>
      </w:r>
      <w:r w:rsidR="00513379">
        <w:rPr>
          <w:rFonts w:ascii="Times New Roman" w:eastAsia="Times New Roman" w:hAnsi="Times New Roman"/>
        </w:rPr>
        <w:t>will generate plots as well as</w:t>
      </w:r>
      <w:r>
        <w:rPr>
          <w:rFonts w:ascii="Times New Roman" w:eastAsia="Times New Roman" w:hAnsi="Times New Roman"/>
        </w:rPr>
        <w:t xml:space="preserve"> matlab file</w:t>
      </w:r>
      <w:r w:rsidR="00513379">
        <w:rPr>
          <w:rFonts w:ascii="Times New Roman" w:eastAsia="Times New Roman" w:hAnsi="Times New Roman"/>
        </w:rPr>
        <w:t>s</w:t>
      </w:r>
      <w:r>
        <w:rPr>
          <w:rFonts w:ascii="Times New Roman" w:eastAsia="Times New Roman" w:hAnsi="Times New Roman"/>
        </w:rPr>
        <w:t xml:space="preserve"> in ladcp/ix/DL_GPS/processed/</w:t>
      </w:r>
      <w:r w:rsidRPr="003C0778">
        <w:rPr>
          <w:rFonts w:ascii="Times New Roman" w:eastAsia="Times New Roman" w:hAnsi="Times New Roman"/>
          <w:i/>
        </w:rPr>
        <w:t>nnn</w:t>
      </w:r>
      <w:r>
        <w:rPr>
          <w:rFonts w:ascii="Times New Roman" w:eastAsia="Times New Roman" w:hAnsi="Times New Roman"/>
        </w:rPr>
        <w:t>/</w:t>
      </w:r>
    </w:p>
    <w:p w14:paraId="77F234C3" w14:textId="77777777" w:rsidR="00513379" w:rsidRDefault="00513379" w:rsidP="00755849">
      <w:pPr>
        <w:spacing w:after="240"/>
        <w:rPr>
          <w:rFonts w:ascii="Times New Roman" w:eastAsia="Times New Roman" w:hAnsi="Times New Roman"/>
        </w:rPr>
      </w:pPr>
      <w:r>
        <w:rPr>
          <w:rFonts w:ascii="Times New Roman" w:eastAsia="Times New Roman" w:hAnsi="Times New Roman"/>
        </w:rPr>
        <w:t xml:space="preserve">And if you have dual instruments, you can process the uplooker on its own: </w:t>
      </w:r>
    </w:p>
    <w:p w14:paraId="3B2E59B6" w14:textId="77777777" w:rsidR="00513379" w:rsidRDefault="00513379" w:rsidP="00755849">
      <w:pPr>
        <w:spacing w:after="240"/>
        <w:rPr>
          <w:rFonts w:ascii="Times New Roman" w:eastAsia="Times New Roman" w:hAnsi="Times New Roman"/>
        </w:rPr>
      </w:pPr>
      <w:r>
        <w:rPr>
          <w:rFonts w:ascii="Times New Roman" w:eastAsia="Times New Roman" w:hAnsi="Times New Roman"/>
        </w:rPr>
        <w:t>&gt;&gt; cfgstr.orient = ‘UL’; process_cast_cfgstr(</w:t>
      </w:r>
      <w:r w:rsidRPr="00513379">
        <w:rPr>
          <w:rFonts w:ascii="Times New Roman" w:eastAsia="Times New Roman" w:hAnsi="Times New Roman"/>
          <w:i/>
        </w:rPr>
        <w:t>nnn</w:t>
      </w:r>
      <w:r>
        <w:rPr>
          <w:rFonts w:ascii="Times New Roman" w:eastAsia="Times New Roman" w:hAnsi="Times New Roman"/>
        </w:rPr>
        <w:t>, cfgstr);</w:t>
      </w:r>
    </w:p>
    <w:p w14:paraId="006F8F99" w14:textId="77777777" w:rsidR="00513379" w:rsidRDefault="00513379" w:rsidP="00755849">
      <w:pPr>
        <w:spacing w:after="240"/>
        <w:rPr>
          <w:rFonts w:ascii="Times New Roman" w:eastAsia="Times New Roman" w:hAnsi="Times New Roman"/>
        </w:rPr>
      </w:pPr>
      <w:r>
        <w:rPr>
          <w:rFonts w:ascii="Times New Roman" w:eastAsia="Times New Roman" w:hAnsi="Times New Roman"/>
        </w:rPr>
        <w:t xml:space="preserve">And both together: </w:t>
      </w:r>
    </w:p>
    <w:p w14:paraId="37C03CA1" w14:textId="77777777" w:rsidR="00513379" w:rsidRDefault="00513379" w:rsidP="00755849">
      <w:pPr>
        <w:spacing w:after="240"/>
        <w:rPr>
          <w:rFonts w:ascii="Times New Roman" w:eastAsia="Times New Roman" w:hAnsi="Times New Roman"/>
        </w:rPr>
      </w:pPr>
      <w:r>
        <w:rPr>
          <w:rFonts w:ascii="Times New Roman" w:eastAsia="Times New Roman" w:hAnsi="Times New Roman"/>
        </w:rPr>
        <w:t>&gt;&gt; cfgstr.orient = ‘DLUL’; process_cast_cfgstr(</w:t>
      </w:r>
      <w:r w:rsidRPr="00513379">
        <w:rPr>
          <w:rFonts w:ascii="Times New Roman" w:eastAsia="Times New Roman" w:hAnsi="Times New Roman"/>
          <w:i/>
        </w:rPr>
        <w:t>nnn</w:t>
      </w:r>
      <w:r>
        <w:rPr>
          <w:rFonts w:ascii="Times New Roman" w:eastAsia="Times New Roman" w:hAnsi="Times New Roman"/>
        </w:rPr>
        <w:t>, cfgstr);</w:t>
      </w:r>
    </w:p>
    <w:p w14:paraId="3A678D98" w14:textId="64E2CA4C" w:rsidR="003C0778" w:rsidRDefault="003C0778" w:rsidP="00755849">
      <w:pPr>
        <w:spacing w:after="240"/>
        <w:rPr>
          <w:rFonts w:ascii="Times New Roman" w:eastAsia="Times New Roman" w:hAnsi="Times New Roman"/>
        </w:rPr>
      </w:pPr>
      <w:r>
        <w:rPr>
          <w:rFonts w:ascii="Times New Roman" w:eastAsia="Times New Roman" w:hAnsi="Times New Roman"/>
        </w:rPr>
        <w:t xml:space="preserve">If you have the CTD 1 Hz file, you can include bottom tracking as a constraint: </w:t>
      </w:r>
    </w:p>
    <w:p w14:paraId="31AFE419" w14:textId="5E48653E" w:rsidR="003C0778" w:rsidRDefault="003C0778" w:rsidP="00755849">
      <w:pPr>
        <w:spacing w:after="240"/>
        <w:rPr>
          <w:rFonts w:ascii="Times New Roman" w:eastAsia="Times New Roman" w:hAnsi="Times New Roman"/>
        </w:rPr>
      </w:pPr>
      <w:r>
        <w:rPr>
          <w:rFonts w:ascii="Times New Roman" w:eastAsia="Times New Roman" w:hAnsi="Times New Roman"/>
        </w:rPr>
        <w:t xml:space="preserve">&gt;&gt; </w:t>
      </w:r>
      <w:r w:rsidR="00513379">
        <w:rPr>
          <w:rFonts w:ascii="Times New Roman" w:eastAsia="Times New Roman" w:hAnsi="Times New Roman"/>
        </w:rPr>
        <w:t xml:space="preserve">cfgstr.orient = ‘DL’; cfgstr.constraints = {‘BT’}; </w:t>
      </w:r>
      <w:r>
        <w:rPr>
          <w:rFonts w:ascii="Times New Roman" w:eastAsia="Times New Roman" w:hAnsi="Times New Roman"/>
        </w:rPr>
        <w:t>process_cast</w:t>
      </w:r>
      <w:r w:rsidR="00513379">
        <w:rPr>
          <w:rFonts w:ascii="Times New Roman" w:eastAsia="Times New Roman" w:hAnsi="Times New Roman"/>
        </w:rPr>
        <w:t>_cfgstr</w:t>
      </w:r>
      <w:r>
        <w:rPr>
          <w:rFonts w:ascii="Times New Roman" w:eastAsia="Times New Roman" w:hAnsi="Times New Roman"/>
        </w:rPr>
        <w:t>(</w:t>
      </w:r>
      <w:r w:rsidRPr="003C0778">
        <w:rPr>
          <w:rFonts w:ascii="Times New Roman" w:eastAsia="Times New Roman" w:hAnsi="Times New Roman"/>
          <w:i/>
        </w:rPr>
        <w:t>nnn</w:t>
      </w:r>
      <w:r>
        <w:rPr>
          <w:rFonts w:ascii="Times New Roman" w:eastAsia="Times New Roman" w:hAnsi="Times New Roman"/>
        </w:rPr>
        <w:t xml:space="preserve">, </w:t>
      </w:r>
      <w:r w:rsidR="00513379">
        <w:rPr>
          <w:rFonts w:ascii="Times New Roman" w:eastAsia="Times New Roman" w:hAnsi="Times New Roman"/>
        </w:rPr>
        <w:t>cfgstr);</w:t>
      </w:r>
    </w:p>
    <w:p w14:paraId="459068EE" w14:textId="6EAEE5B7" w:rsidR="003C0778" w:rsidRDefault="003C0778" w:rsidP="00755849">
      <w:pPr>
        <w:spacing w:after="240"/>
        <w:rPr>
          <w:rFonts w:ascii="Times New Roman" w:eastAsia="Times New Roman" w:hAnsi="Times New Roman"/>
        </w:rPr>
      </w:pPr>
      <w:r>
        <w:rPr>
          <w:rFonts w:ascii="Times New Roman" w:eastAsia="Times New Roman" w:hAnsi="Times New Roman"/>
        </w:rPr>
        <w:t xml:space="preserve">And if you have a file*** of SADCP data for the station, </w:t>
      </w:r>
      <w:r w:rsidR="00513379">
        <w:rPr>
          <w:rFonts w:ascii="Times New Roman" w:eastAsia="Times New Roman" w:hAnsi="Times New Roman"/>
        </w:rPr>
        <w:t>…</w:t>
      </w:r>
    </w:p>
    <w:p w14:paraId="46AF8661" w14:textId="77777777" w:rsidR="00513379" w:rsidRDefault="00513379" w:rsidP="0097401E">
      <w:pPr>
        <w:spacing w:after="240"/>
        <w:ind w:left="-142"/>
        <w:rPr>
          <w:rFonts w:ascii="Times New Roman" w:eastAsia="Times New Roman" w:hAnsi="Times New Roman"/>
        </w:rPr>
      </w:pPr>
    </w:p>
    <w:p w14:paraId="3F70911C" w14:textId="77777777" w:rsidR="00755849" w:rsidRPr="004D01BB" w:rsidRDefault="00755849" w:rsidP="0097401E">
      <w:pPr>
        <w:spacing w:after="240"/>
        <w:ind w:left="-142"/>
        <w:rPr>
          <w:rFonts w:ascii="Times New Roman" w:eastAsia="Times New Roman" w:hAnsi="Times New Roman"/>
          <w:b/>
        </w:rPr>
      </w:pPr>
      <w:bookmarkStart w:id="16" w:name="_GoBack"/>
      <w:bookmarkEnd w:id="16"/>
      <w:r w:rsidRPr="004D01BB">
        <w:rPr>
          <w:rFonts w:ascii="Times New Roman" w:eastAsia="Times New Roman" w:hAnsi="Times New Roman"/>
          <w:b/>
        </w:rPr>
        <w:t>3.5.2 WOCE exchange format CTD and bottle data</w:t>
      </w:r>
    </w:p>
    <w:p w14:paraId="123BD0D7" w14:textId="7C33BCCC" w:rsidR="00755849" w:rsidRPr="004516C4" w:rsidRDefault="00755849" w:rsidP="00755849">
      <w:pPr>
        <w:spacing w:after="240"/>
        <w:rPr>
          <w:rFonts w:ascii="Times New Roman" w:eastAsia="Times New Roman" w:hAnsi="Times New Roman"/>
        </w:rPr>
      </w:pPr>
      <w:r w:rsidRPr="000B4BF6">
        <w:rPr>
          <w:rFonts w:ascii="Times New Roman" w:eastAsia="Times New Roman" w:hAnsi="Times New Roman"/>
          <w:b/>
        </w:rPr>
        <w:t>m</w:t>
      </w:r>
      <w:r w:rsidR="00D357BA">
        <w:rPr>
          <w:rFonts w:ascii="Times New Roman" w:eastAsia="Times New Roman" w:hAnsi="Times New Roman"/>
          <w:b/>
        </w:rPr>
        <w:t>out_cchdo_sam</w:t>
      </w:r>
      <w:r w:rsidR="004516C4">
        <w:rPr>
          <w:rFonts w:ascii="Times New Roman" w:eastAsia="Times New Roman" w:hAnsi="Times New Roman"/>
          <w:b/>
        </w:rPr>
        <w:t>.m</w:t>
      </w:r>
      <w:r w:rsidR="004516C4">
        <w:rPr>
          <w:rFonts w:ascii="Times New Roman" w:eastAsia="Times New Roman" w:hAnsi="Times New Roman"/>
        </w:rPr>
        <w:t xml:space="preserve"> and </w:t>
      </w:r>
      <w:r w:rsidRPr="000B4BF6">
        <w:rPr>
          <w:rFonts w:ascii="Times New Roman" w:eastAsia="Times New Roman" w:hAnsi="Times New Roman"/>
          <w:b/>
        </w:rPr>
        <w:t>m</w:t>
      </w:r>
      <w:r w:rsidR="00D357BA">
        <w:rPr>
          <w:rFonts w:ascii="Times New Roman" w:eastAsia="Times New Roman" w:hAnsi="Times New Roman"/>
          <w:b/>
        </w:rPr>
        <w:t>out_cchdo_ctd</w:t>
      </w:r>
      <w:r w:rsidR="004516C4">
        <w:rPr>
          <w:rFonts w:ascii="Times New Roman" w:eastAsia="Times New Roman" w:hAnsi="Times New Roman"/>
          <w:b/>
        </w:rPr>
        <w:t>.m</w:t>
      </w:r>
      <w:r w:rsidR="004516C4">
        <w:rPr>
          <w:rFonts w:ascii="Times New Roman" w:eastAsia="Times New Roman" w:hAnsi="Times New Roman"/>
        </w:rPr>
        <w:t>, respectively, write bottle sample and corresponding CTD data from sam_</w:t>
      </w:r>
      <w:r w:rsidR="004516C4" w:rsidRPr="004516C4">
        <w:rPr>
          <w:rFonts w:ascii="Times New Roman" w:eastAsia="Times New Roman" w:hAnsi="Times New Roman"/>
          <w:i/>
        </w:rPr>
        <w:t>cruise</w:t>
      </w:r>
      <w:r w:rsidR="004516C4">
        <w:rPr>
          <w:rFonts w:ascii="Times New Roman" w:eastAsia="Times New Roman" w:hAnsi="Times New Roman"/>
        </w:rPr>
        <w:t>_all.nc, and 2-dbar downcast CTD profiles from ctd_</w:t>
      </w:r>
      <w:r w:rsidR="004516C4" w:rsidRPr="004516C4">
        <w:rPr>
          <w:rFonts w:ascii="Times New Roman" w:eastAsia="Times New Roman" w:hAnsi="Times New Roman"/>
          <w:i/>
        </w:rPr>
        <w:t>cruise</w:t>
      </w:r>
      <w:r w:rsidR="004516C4">
        <w:rPr>
          <w:rFonts w:ascii="Times New Roman" w:eastAsia="Times New Roman" w:hAnsi="Times New Roman"/>
        </w:rPr>
        <w:t>_</w:t>
      </w:r>
      <w:r w:rsidR="004516C4" w:rsidRPr="004516C4">
        <w:rPr>
          <w:rFonts w:ascii="Times New Roman" w:eastAsia="Times New Roman" w:hAnsi="Times New Roman"/>
          <w:i/>
        </w:rPr>
        <w:t>nnn</w:t>
      </w:r>
      <w:r w:rsidR="004516C4">
        <w:rPr>
          <w:rFonts w:ascii="Times New Roman" w:eastAsia="Times New Roman" w:hAnsi="Times New Roman"/>
        </w:rPr>
        <w:t xml:space="preserve">_2db.nc, to WOCE exchange format (ascii) files.  </w:t>
      </w:r>
      <w:r w:rsidR="004516C4" w:rsidRPr="004516C4">
        <w:rPr>
          <w:rFonts w:ascii="Times New Roman" w:eastAsia="Times New Roman" w:hAnsi="Times New Roman"/>
          <w:b/>
        </w:rPr>
        <w:t>m</w:t>
      </w:r>
      <w:r w:rsidR="00D357BA">
        <w:rPr>
          <w:rFonts w:ascii="Times New Roman" w:eastAsia="Times New Roman" w:hAnsi="Times New Roman"/>
          <w:b/>
        </w:rPr>
        <w:t>out_cchdo_ctd</w:t>
      </w:r>
      <w:r w:rsidR="004516C4" w:rsidRPr="004516C4">
        <w:rPr>
          <w:rFonts w:ascii="Times New Roman" w:eastAsia="Times New Roman" w:hAnsi="Times New Roman"/>
          <w:b/>
        </w:rPr>
        <w:t>.m</w:t>
      </w:r>
      <w:r w:rsidR="004516C4">
        <w:rPr>
          <w:rFonts w:ascii="Times New Roman" w:eastAsia="Times New Roman" w:hAnsi="Times New Roman"/>
        </w:rPr>
        <w:t xml:space="preserve"> writes one station/file at a time.  File headers are customized in </w:t>
      </w:r>
      <w:r w:rsidR="004516C4" w:rsidRPr="004516C4">
        <w:rPr>
          <w:rFonts w:ascii="Times New Roman" w:eastAsia="Times New Roman" w:hAnsi="Times New Roman"/>
          <w:b/>
        </w:rPr>
        <w:t>opt_</w:t>
      </w:r>
      <w:r w:rsidR="004516C4" w:rsidRPr="004516C4">
        <w:rPr>
          <w:rFonts w:ascii="Times New Roman" w:eastAsia="Times New Roman" w:hAnsi="Times New Roman"/>
          <w:b/>
          <w:i/>
        </w:rPr>
        <w:t>cruise</w:t>
      </w:r>
      <w:r w:rsidR="004516C4" w:rsidRPr="004516C4">
        <w:rPr>
          <w:rFonts w:ascii="Times New Roman" w:eastAsia="Times New Roman" w:hAnsi="Times New Roman"/>
          <w:b/>
        </w:rPr>
        <w:t>.m</w:t>
      </w:r>
      <w:r w:rsidR="009C4036">
        <w:rPr>
          <w:rFonts w:ascii="Times New Roman" w:eastAsia="Times New Roman" w:hAnsi="Times New Roman"/>
        </w:rPr>
        <w:t xml:space="preserve">; the header information should include a note on which quantities are calibrated and which are not.  </w:t>
      </w:r>
    </w:p>
    <w:p w14:paraId="1BC791B0" w14:textId="77777777" w:rsidR="00755849" w:rsidRPr="00755849" w:rsidRDefault="00755849" w:rsidP="0097401E">
      <w:pPr>
        <w:spacing w:after="240"/>
        <w:ind w:left="-142"/>
        <w:rPr>
          <w:rFonts w:ascii="Times New Roman" w:eastAsia="Times New Roman" w:hAnsi="Times New Roman"/>
          <w:b/>
        </w:rPr>
      </w:pPr>
      <w:r w:rsidRPr="00755849">
        <w:rPr>
          <w:rFonts w:ascii="Times New Roman" w:eastAsia="Times New Roman" w:hAnsi="Times New Roman"/>
          <w:b/>
        </w:rPr>
        <w:t>3.5.3 Summary tables</w:t>
      </w:r>
    </w:p>
    <w:p w14:paraId="522CCEA6" w14:textId="1CD2AB0E" w:rsidR="00755849" w:rsidRPr="008E44B8" w:rsidRDefault="00755849" w:rsidP="00755849">
      <w:pPr>
        <w:spacing w:after="240"/>
        <w:rPr>
          <w:rFonts w:ascii="Times New Roman" w:eastAsia="Times New Roman" w:hAnsi="Times New Roman"/>
        </w:rPr>
      </w:pPr>
      <w:r w:rsidRPr="000B4BF6">
        <w:rPr>
          <w:rFonts w:ascii="Times New Roman" w:eastAsia="Times New Roman" w:hAnsi="Times New Roman"/>
          <w:b/>
        </w:rPr>
        <w:t>station_summary</w:t>
      </w:r>
      <w:r w:rsidR="004516C4">
        <w:rPr>
          <w:rFonts w:ascii="Times New Roman" w:eastAsia="Times New Roman" w:hAnsi="Times New Roman"/>
          <w:b/>
        </w:rPr>
        <w:t>.m</w:t>
      </w:r>
      <w:r w:rsidR="008E44B8">
        <w:rPr>
          <w:rFonts w:ascii="Times New Roman" w:eastAsia="Times New Roman" w:hAnsi="Times New Roman"/>
        </w:rPr>
        <w:t xml:space="preserve"> produces a table of CTD casts, with columns including start, bottom, and end times; depth; number of bottles fired; number of salinity samples; and numbers of other samples, customized in </w:t>
      </w:r>
      <w:r w:rsidR="008E44B8" w:rsidRPr="008E44B8">
        <w:rPr>
          <w:rFonts w:ascii="Times New Roman" w:eastAsia="Times New Roman" w:hAnsi="Times New Roman"/>
          <w:b/>
        </w:rPr>
        <w:t>opt_</w:t>
      </w:r>
      <w:r w:rsidR="008E44B8" w:rsidRPr="008E44B8">
        <w:rPr>
          <w:rFonts w:ascii="Times New Roman" w:eastAsia="Times New Roman" w:hAnsi="Times New Roman"/>
          <w:b/>
          <w:i/>
        </w:rPr>
        <w:t>cruise</w:t>
      </w:r>
      <w:r w:rsidR="008E44B8" w:rsidRPr="008E44B8">
        <w:rPr>
          <w:rFonts w:ascii="Times New Roman" w:eastAsia="Times New Roman" w:hAnsi="Times New Roman"/>
          <w:b/>
        </w:rPr>
        <w:t>.m</w:t>
      </w:r>
      <w:r w:rsidR="008E44B8">
        <w:rPr>
          <w:rFonts w:ascii="Times New Roman" w:eastAsia="Times New Roman" w:hAnsi="Times New Roman"/>
        </w:rPr>
        <w:t xml:space="preserve"> </w:t>
      </w:r>
    </w:p>
    <w:p w14:paraId="1C009B9C" w14:textId="2D3A46F6" w:rsidR="00755849" w:rsidRPr="00371F60" w:rsidRDefault="00755849" w:rsidP="00755849">
      <w:pPr>
        <w:spacing w:after="240"/>
        <w:rPr>
          <w:rFonts w:ascii="Times New Roman" w:eastAsia="Times New Roman" w:hAnsi="Times New Roman"/>
        </w:rPr>
      </w:pPr>
      <w:r w:rsidRPr="000B4BF6">
        <w:rPr>
          <w:rFonts w:ascii="Times New Roman" w:eastAsia="Times New Roman" w:hAnsi="Times New Roman"/>
          <w:b/>
        </w:rPr>
        <w:t>tsg_summary</w:t>
      </w:r>
      <w:r w:rsidR="00371F60">
        <w:rPr>
          <w:rFonts w:ascii="Times New Roman" w:eastAsia="Times New Roman" w:hAnsi="Times New Roman"/>
        </w:rPr>
        <w:t xml:space="preserve"> prints out/makes plots of some info from merged files (not sure this one works, some of the input files may not be current)</w:t>
      </w:r>
    </w:p>
    <w:p w14:paraId="5B5264D3" w14:textId="497CB4FF" w:rsidR="004D01BB" w:rsidRDefault="00755849" w:rsidP="00755849">
      <w:pPr>
        <w:rPr>
          <w:rFonts w:ascii="Times New Roman" w:hAnsi="Times New Roman"/>
          <w:b/>
        </w:rPr>
      </w:pPr>
      <w:r w:rsidRPr="000B4BF6">
        <w:rPr>
          <w:rFonts w:ascii="Times New Roman" w:eastAsia="Times New Roman" w:hAnsi="Times New Roman"/>
          <w:b/>
        </w:rPr>
        <w:t>sam_listing</w:t>
      </w:r>
      <w:r w:rsidR="008D24E9">
        <w:rPr>
          <w:rFonts w:ascii="Times New Roman" w:eastAsia="Times New Roman" w:hAnsi="Times New Roman"/>
        </w:rPr>
        <w:t xml:space="preserve"> is a function that just prints the CTD data from bottle firing times for a particular station</w:t>
      </w:r>
      <w:r w:rsidR="004D01BB">
        <w:rPr>
          <w:rFonts w:ascii="Times New Roman" w:hAnsi="Times New Roman"/>
          <w:b/>
        </w:rPr>
        <w:br w:type="page"/>
      </w:r>
    </w:p>
    <w:p w14:paraId="470F8F2B" w14:textId="373CF4B7" w:rsidR="0006185A" w:rsidRPr="00EB4CBC" w:rsidRDefault="0006185A" w:rsidP="0097401E">
      <w:pPr>
        <w:spacing w:after="240"/>
        <w:ind w:left="-567"/>
        <w:rPr>
          <w:rFonts w:ascii="Times New Roman" w:eastAsia="Times New Roman" w:hAnsi="Times New Roman"/>
        </w:rPr>
      </w:pPr>
      <w:r w:rsidRPr="00DB01B4">
        <w:rPr>
          <w:rFonts w:ascii="Times New Roman" w:hAnsi="Times New Roman"/>
          <w:b/>
        </w:rPr>
        <w:t xml:space="preserve">4. Underway </w:t>
      </w:r>
      <w:r>
        <w:rPr>
          <w:rFonts w:ascii="Times New Roman" w:hAnsi="Times New Roman"/>
          <w:b/>
        </w:rPr>
        <w:t>D</w:t>
      </w:r>
      <w:r w:rsidRPr="00DB01B4">
        <w:rPr>
          <w:rFonts w:ascii="Times New Roman" w:hAnsi="Times New Roman"/>
          <w:b/>
        </w:rPr>
        <w:t>ata</w:t>
      </w:r>
    </w:p>
    <w:p w14:paraId="3884DF28" w14:textId="77777777" w:rsidR="001A6272" w:rsidRDefault="002D4FF0" w:rsidP="0097401E">
      <w:pPr>
        <w:spacing w:after="240"/>
        <w:ind w:left="-284"/>
        <w:rPr>
          <w:rFonts w:ascii="Times New Roman" w:hAnsi="Times New Roman"/>
          <w:b/>
          <w:lang w:val="en-GB"/>
        </w:rPr>
      </w:pPr>
      <w:r w:rsidRPr="001A3315">
        <w:rPr>
          <w:rFonts w:ascii="Times New Roman" w:hAnsi="Times New Roman"/>
          <w:b/>
          <w:lang w:val="en-GB"/>
        </w:rPr>
        <w:t xml:space="preserve">4.1 TECHSAS/SCS </w:t>
      </w:r>
    </w:p>
    <w:p w14:paraId="2EA54345" w14:textId="06C13FAB" w:rsidR="00690C63" w:rsidRPr="001A3315" w:rsidRDefault="001A6272" w:rsidP="001A6272">
      <w:pPr>
        <w:spacing w:after="240"/>
        <w:ind w:left="-142"/>
        <w:rPr>
          <w:rFonts w:ascii="Times New Roman" w:hAnsi="Times New Roman"/>
          <w:b/>
          <w:lang w:val="en-GB"/>
        </w:rPr>
      </w:pPr>
      <w:r>
        <w:rPr>
          <w:rFonts w:ascii="Times New Roman" w:hAnsi="Times New Roman"/>
          <w:b/>
          <w:lang w:val="en-GB"/>
        </w:rPr>
        <w:t>4.1.1 D</w:t>
      </w:r>
      <w:r w:rsidR="002D4FF0" w:rsidRPr="001A3315">
        <w:rPr>
          <w:rFonts w:ascii="Times New Roman" w:hAnsi="Times New Roman"/>
          <w:b/>
          <w:lang w:val="en-GB"/>
        </w:rPr>
        <w:t xml:space="preserve">ata </w:t>
      </w:r>
      <w:r w:rsidR="00431596" w:rsidRPr="001A3315">
        <w:rPr>
          <w:rFonts w:ascii="Times New Roman" w:hAnsi="Times New Roman"/>
          <w:b/>
          <w:lang w:val="en-GB"/>
        </w:rPr>
        <w:t>access</w:t>
      </w:r>
    </w:p>
    <w:p w14:paraId="4CF3B8A7" w14:textId="465A9A2C" w:rsidR="002D4FF0" w:rsidRDefault="00690C63" w:rsidP="002D4FF0">
      <w:pPr>
        <w:spacing w:after="240"/>
        <w:rPr>
          <w:rFonts w:ascii="Times New Roman" w:hAnsi="Times New Roman"/>
          <w:lang w:val="en-GB"/>
        </w:rPr>
      </w:pPr>
      <w:r>
        <w:rPr>
          <w:rFonts w:ascii="Times New Roman" w:hAnsi="Times New Roman"/>
          <w:lang w:val="en-GB"/>
        </w:rPr>
        <w:t>M</w:t>
      </w:r>
      <w:r w:rsidR="002D4FF0" w:rsidRPr="00906DB9">
        <w:rPr>
          <w:rFonts w:ascii="Times New Roman" w:hAnsi="Times New Roman"/>
          <w:lang w:val="en-GB"/>
        </w:rPr>
        <w:t xml:space="preserve">exec </w:t>
      </w:r>
      <w:r w:rsidR="002D4FF0">
        <w:rPr>
          <w:rFonts w:ascii="Times New Roman" w:hAnsi="Times New Roman"/>
          <w:lang w:val="en-GB"/>
        </w:rPr>
        <w:t>uses '</w:t>
      </w:r>
      <w:r w:rsidR="002D4FF0" w:rsidRPr="00906DB9">
        <w:rPr>
          <w:rFonts w:ascii="Times New Roman" w:hAnsi="Times New Roman"/>
          <w:lang w:val="en-GB"/>
        </w:rPr>
        <w:t>short names</w:t>
      </w:r>
      <w:r w:rsidR="002D4FF0">
        <w:rPr>
          <w:rFonts w:ascii="Times New Roman" w:hAnsi="Times New Roman"/>
          <w:lang w:val="en-GB"/>
        </w:rPr>
        <w:t xml:space="preserve">' </w:t>
      </w:r>
      <w:r>
        <w:rPr>
          <w:rFonts w:ascii="Times New Roman" w:hAnsi="Times New Roman"/>
          <w:lang w:val="en-GB"/>
        </w:rPr>
        <w:t xml:space="preserve">to access the TECHSAS and SCS streams through lookup tables set in </w:t>
      </w:r>
      <w:r w:rsidRPr="00690C63">
        <w:rPr>
          <w:rFonts w:ascii="Times New Roman" w:hAnsi="Times New Roman"/>
          <w:b/>
          <w:lang w:val="en-GB"/>
        </w:rPr>
        <w:t>mtnames</w:t>
      </w:r>
      <w:r w:rsidR="00F67E1A">
        <w:rPr>
          <w:rFonts w:ascii="Times New Roman" w:hAnsi="Times New Roman"/>
          <w:b/>
          <w:lang w:val="en-GB"/>
        </w:rPr>
        <w:t>.m</w:t>
      </w:r>
      <w:r>
        <w:rPr>
          <w:rFonts w:ascii="Times New Roman" w:hAnsi="Times New Roman"/>
          <w:lang w:val="en-GB"/>
        </w:rPr>
        <w:t xml:space="preserve"> and </w:t>
      </w:r>
      <w:r w:rsidRPr="00690C63">
        <w:rPr>
          <w:rFonts w:ascii="Times New Roman" w:hAnsi="Times New Roman"/>
          <w:b/>
          <w:lang w:val="en-GB"/>
        </w:rPr>
        <w:t>msnames</w:t>
      </w:r>
      <w:r w:rsidR="00F67E1A">
        <w:rPr>
          <w:rFonts w:ascii="Times New Roman" w:hAnsi="Times New Roman"/>
          <w:b/>
          <w:lang w:val="en-GB"/>
        </w:rPr>
        <w:t>.m</w:t>
      </w:r>
      <w:r>
        <w:rPr>
          <w:rFonts w:ascii="Times New Roman" w:hAnsi="Times New Roman"/>
          <w:lang w:val="en-GB"/>
        </w:rPr>
        <w:t xml:space="preserve">, respectively. </w:t>
      </w:r>
      <w:r w:rsidR="00003B63">
        <w:rPr>
          <w:rFonts w:ascii="Times New Roman" w:hAnsi="Times New Roman"/>
          <w:lang w:val="en-GB"/>
        </w:rPr>
        <w:t xml:space="preserve"> </w:t>
      </w:r>
      <w:r>
        <w:rPr>
          <w:rFonts w:ascii="Times New Roman" w:hAnsi="Times New Roman"/>
          <w:lang w:val="en-GB"/>
        </w:rPr>
        <w:t>Additional lines can</w:t>
      </w:r>
      <w:r w:rsidR="004E0079">
        <w:rPr>
          <w:rFonts w:ascii="Times New Roman" w:hAnsi="Times New Roman"/>
          <w:lang w:val="en-GB"/>
        </w:rPr>
        <w:t xml:space="preserve"> be added to mtnames or msnames, and irrelevant lines commented out, as necessary.  </w:t>
      </w:r>
    </w:p>
    <w:p w14:paraId="6CA297DD" w14:textId="4794748D" w:rsidR="00C67494" w:rsidRDefault="00C67494" w:rsidP="00C67494">
      <w:pPr>
        <w:tabs>
          <w:tab w:val="left" w:pos="284"/>
          <w:tab w:val="left" w:pos="2410"/>
        </w:tabs>
        <w:spacing w:after="240"/>
        <w:rPr>
          <w:rFonts w:ascii="Times New Roman" w:hAnsi="Times New Roman"/>
        </w:rPr>
      </w:pPr>
      <w:r>
        <w:rPr>
          <w:rFonts w:ascii="Times New Roman" w:hAnsi="Times New Roman"/>
        </w:rPr>
        <w:t xml:space="preserve">The following Mexec Matlab commands can be used for a quick look at TECHSAS data; substitute ms for mt for corresponding SCS commands.  </w:t>
      </w:r>
    </w:p>
    <w:p w14:paraId="34A8E136" w14:textId="7DD447C0" w:rsidR="00C67494" w:rsidRDefault="00C67494" w:rsidP="00C67494">
      <w:pPr>
        <w:tabs>
          <w:tab w:val="left" w:pos="284"/>
          <w:tab w:val="left" w:pos="2694"/>
        </w:tabs>
        <w:rPr>
          <w:rFonts w:ascii="Times New Roman" w:hAnsi="Times New Roman"/>
        </w:rPr>
      </w:pPr>
      <w:r>
        <w:rPr>
          <w:rFonts w:ascii="Times New Roman" w:hAnsi="Times New Roman"/>
        </w:rPr>
        <w:t>help mtechsas</w:t>
      </w:r>
      <w:r>
        <w:rPr>
          <w:rFonts w:ascii="Times New Roman" w:hAnsi="Times New Roman"/>
        </w:rPr>
        <w:tab/>
        <w:t xml:space="preserve">   lists the 'mt' commands</w:t>
      </w:r>
    </w:p>
    <w:p w14:paraId="4DD4AC0F" w14:textId="23012424" w:rsidR="00C67494" w:rsidRDefault="00C67494" w:rsidP="00C67494">
      <w:pPr>
        <w:tabs>
          <w:tab w:val="left" w:pos="284"/>
          <w:tab w:val="left" w:pos="2694"/>
        </w:tabs>
        <w:rPr>
          <w:rFonts w:ascii="Times New Roman" w:hAnsi="Times New Roman"/>
        </w:rPr>
      </w:pPr>
      <w:r>
        <w:rPr>
          <w:rFonts w:ascii="Times New Roman" w:hAnsi="Times New Roman"/>
        </w:rPr>
        <w:t>mtlookd</w:t>
      </w:r>
      <w:r>
        <w:rPr>
          <w:rFonts w:ascii="Times New Roman" w:hAnsi="Times New Roman"/>
        </w:rPr>
        <w:tab/>
        <w:t xml:space="preserve">   tells you filename, start, end</w:t>
      </w:r>
    </w:p>
    <w:p w14:paraId="72D99450" w14:textId="470EEF5A" w:rsidR="00C67494" w:rsidRDefault="00C67494" w:rsidP="00C67494">
      <w:pPr>
        <w:tabs>
          <w:tab w:val="left" w:pos="284"/>
          <w:tab w:val="left" w:pos="2694"/>
        </w:tabs>
        <w:rPr>
          <w:rFonts w:ascii="Times New Roman" w:hAnsi="Times New Roman"/>
        </w:rPr>
      </w:pPr>
      <w:r>
        <w:rPr>
          <w:rFonts w:ascii="Times New Roman" w:hAnsi="Times New Roman"/>
        </w:rPr>
        <w:t>mtlookdf</w:t>
      </w:r>
      <w:r>
        <w:rPr>
          <w:rFonts w:ascii="Times New Roman" w:hAnsi="Times New Roman"/>
        </w:rPr>
        <w:tab/>
        <w:t xml:space="preserve">   faster version that doesnt count datacycles</w:t>
      </w:r>
    </w:p>
    <w:p w14:paraId="201BAB3D" w14:textId="60C37FE9" w:rsidR="00C67494" w:rsidRDefault="00C67494" w:rsidP="00C67494">
      <w:pPr>
        <w:tabs>
          <w:tab w:val="left" w:pos="284"/>
          <w:tab w:val="left" w:pos="2694"/>
        </w:tabs>
        <w:rPr>
          <w:rFonts w:ascii="Times New Roman" w:hAnsi="Times New Roman"/>
        </w:rPr>
      </w:pPr>
      <w:r>
        <w:rPr>
          <w:rFonts w:ascii="Times New Roman" w:hAnsi="Times New Roman"/>
        </w:rPr>
        <w:t>mtnames</w:t>
      </w:r>
      <w:r>
        <w:rPr>
          <w:rFonts w:ascii="Times New Roman" w:hAnsi="Times New Roman"/>
        </w:rPr>
        <w:tab/>
        <w:t xml:space="preserve">   lists mexec 'shortnames', full filenames in cell array.</w:t>
      </w:r>
    </w:p>
    <w:p w14:paraId="60850578" w14:textId="160BE100" w:rsidR="00C67494" w:rsidRDefault="00C67494" w:rsidP="00C67494">
      <w:pPr>
        <w:tabs>
          <w:tab w:val="left" w:pos="284"/>
          <w:tab w:val="left" w:pos="2694"/>
        </w:tabs>
        <w:rPr>
          <w:rFonts w:ascii="Times New Roman" w:hAnsi="Times New Roman"/>
        </w:rPr>
      </w:pPr>
      <w:r>
        <w:rPr>
          <w:rFonts w:ascii="Times New Roman" w:hAnsi="Times New Roman"/>
        </w:rPr>
        <w:t>mtdfinfo winch</w:t>
      </w:r>
      <w:r>
        <w:rPr>
          <w:rFonts w:ascii="Times New Roman" w:hAnsi="Times New Roman"/>
        </w:rPr>
        <w:tab/>
        <w:t xml:space="preserve">   provides info about that datastream (eg winch)</w:t>
      </w:r>
    </w:p>
    <w:p w14:paraId="6A2FC347" w14:textId="6602D756" w:rsidR="00C67494" w:rsidRDefault="00C67494" w:rsidP="00C67494">
      <w:pPr>
        <w:tabs>
          <w:tab w:val="left" w:pos="284"/>
          <w:tab w:val="left" w:pos="2694"/>
        </w:tabs>
        <w:rPr>
          <w:rFonts w:ascii="Times New Roman" w:hAnsi="Times New Roman"/>
        </w:rPr>
      </w:pPr>
      <w:r>
        <w:rPr>
          <w:rFonts w:ascii="Times New Roman" w:hAnsi="Times New Roman"/>
        </w:rPr>
        <w:t>mtgaps gyro_s 10s</w:t>
      </w:r>
      <w:r>
        <w:rPr>
          <w:rFonts w:ascii="Times New Roman" w:hAnsi="Times New Roman"/>
        </w:rPr>
        <w:tab/>
        <w:t xml:space="preserve">   lists gaps in datastream of more than 10s</w:t>
      </w:r>
    </w:p>
    <w:p w14:paraId="45637035" w14:textId="45681B06" w:rsidR="00C67494" w:rsidRDefault="00C67494" w:rsidP="00C67494">
      <w:pPr>
        <w:tabs>
          <w:tab w:val="left" w:pos="284"/>
          <w:tab w:val="left" w:pos="2694"/>
        </w:tabs>
        <w:rPr>
          <w:rFonts w:ascii="Times New Roman" w:hAnsi="Times New Roman"/>
        </w:rPr>
      </w:pPr>
      <w:r>
        <w:rPr>
          <w:rFonts w:ascii="Times New Roman" w:hAnsi="Times New Roman"/>
        </w:rPr>
        <w:t>mtposinfo([</w:t>
      </w:r>
      <w:r w:rsidRPr="00C67494">
        <w:rPr>
          <w:rFonts w:ascii="Times New Roman" w:hAnsi="Times New Roman"/>
          <w:i/>
        </w:rPr>
        <w:t>yyyy mm dd hhmm</w:t>
      </w:r>
      <w:r>
        <w:rPr>
          <w:rFonts w:ascii="Times New Roman" w:hAnsi="Times New Roman"/>
        </w:rPr>
        <w:t xml:space="preserve">]) </w:t>
      </w:r>
      <w:r>
        <w:rPr>
          <w:rFonts w:ascii="Times New Roman" w:hAnsi="Times New Roman"/>
        </w:rPr>
        <w:tab/>
        <w:t>gives you position for that time</w:t>
      </w:r>
    </w:p>
    <w:p w14:paraId="12D46CEF" w14:textId="643BD262" w:rsidR="00C67494" w:rsidRDefault="00C67494" w:rsidP="00C67494">
      <w:pPr>
        <w:tabs>
          <w:tab w:val="left" w:pos="284"/>
          <w:tab w:val="left" w:pos="2694"/>
        </w:tabs>
        <w:spacing w:after="240"/>
        <w:rPr>
          <w:rFonts w:ascii="Times New Roman" w:hAnsi="Times New Roman"/>
        </w:rPr>
      </w:pPr>
      <w:r>
        <w:rPr>
          <w:rFonts w:ascii="Times New Roman" w:hAnsi="Times New Roman"/>
        </w:rPr>
        <w:t>help mtlistit</w:t>
      </w:r>
      <w:r>
        <w:rPr>
          <w:rFonts w:ascii="Times New Roman" w:hAnsi="Times New Roman"/>
        </w:rPr>
        <w:tab/>
        <w:t xml:space="preserve">   for how to use mtlistit to list segments of data</w:t>
      </w:r>
    </w:p>
    <w:p w14:paraId="41E9B5A9" w14:textId="20B6B33E" w:rsidR="001A6272" w:rsidRPr="001A3315" w:rsidRDefault="001A6272" w:rsidP="001A6272">
      <w:pPr>
        <w:spacing w:after="240"/>
        <w:ind w:left="-142"/>
        <w:rPr>
          <w:rFonts w:ascii="Times New Roman" w:hAnsi="Times New Roman"/>
          <w:b/>
          <w:lang w:val="en-GB"/>
        </w:rPr>
      </w:pPr>
      <w:r>
        <w:rPr>
          <w:rFonts w:ascii="Times New Roman" w:hAnsi="Times New Roman"/>
          <w:b/>
          <w:lang w:val="en-GB"/>
        </w:rPr>
        <w:t>4.1.2</w:t>
      </w:r>
      <w:r w:rsidRPr="001A3315">
        <w:rPr>
          <w:rFonts w:ascii="Times New Roman" w:hAnsi="Times New Roman"/>
          <w:b/>
          <w:lang w:val="en-GB"/>
        </w:rPr>
        <w:t xml:space="preserve"> Preparation at the start of the cruise</w:t>
      </w:r>
    </w:p>
    <w:p w14:paraId="3DEAF401" w14:textId="04EEF9BD" w:rsidR="001A6272" w:rsidRDefault="000B0CD9" w:rsidP="001A6272">
      <w:pPr>
        <w:spacing w:after="240"/>
        <w:rPr>
          <w:rFonts w:ascii="Times New Roman" w:hAnsi="Times New Roman"/>
          <w:lang w:val="en-GB"/>
        </w:rPr>
      </w:pPr>
      <w:r>
        <w:rPr>
          <w:rFonts w:ascii="Times New Roman" w:hAnsi="Times New Roman"/>
          <w:b/>
          <w:lang w:val="en-GB"/>
        </w:rPr>
        <w:t>m_setudir</w:t>
      </w:r>
      <w:r w:rsidR="001A6272" w:rsidRPr="00F67E1A">
        <w:rPr>
          <w:rFonts w:ascii="Times New Roman" w:hAnsi="Times New Roman"/>
          <w:b/>
          <w:lang w:val="en-GB"/>
        </w:rPr>
        <w:t>.m</w:t>
      </w:r>
      <w:r w:rsidR="001A6272">
        <w:rPr>
          <w:rFonts w:ascii="Times New Roman" w:hAnsi="Times New Roman"/>
          <w:lang w:val="en-GB"/>
        </w:rPr>
        <w:t xml:space="preserve">, called by </w:t>
      </w:r>
      <w:r w:rsidR="001A6272" w:rsidRPr="00F67E1A">
        <w:rPr>
          <w:rFonts w:ascii="Times New Roman" w:hAnsi="Times New Roman"/>
          <w:b/>
          <w:lang w:val="en-GB"/>
        </w:rPr>
        <w:t>m_setup.m</w:t>
      </w:r>
      <w:r w:rsidR="001A6272">
        <w:rPr>
          <w:rFonts w:ascii="Times New Roman" w:hAnsi="Times New Roman"/>
          <w:lang w:val="en-GB"/>
        </w:rPr>
        <w:t xml:space="preserve">, creates the directories in which Mstar versions of the underway data will be placed.  If the ship does not record a certain data stream (eg SBE35 not used on JC) that short name is ignored by the mexec scripts.  But if a processed data directory is not present, the scripts will also ignore its corresponding stream, and the data will not be processed.  Therefore you can exclude certain streams from Mexec processing (if they are unimportant, or low quality) by editing </w:t>
      </w:r>
      <w:r>
        <w:rPr>
          <w:rFonts w:ascii="Times New Roman" w:hAnsi="Times New Roman"/>
          <w:b/>
          <w:lang w:val="en-GB"/>
        </w:rPr>
        <w:t>m_setudir</w:t>
      </w:r>
      <w:r w:rsidR="001A6272" w:rsidRPr="00F67E1A">
        <w:rPr>
          <w:rFonts w:ascii="Times New Roman" w:hAnsi="Times New Roman"/>
          <w:b/>
          <w:lang w:val="en-GB"/>
        </w:rPr>
        <w:t>.m</w:t>
      </w:r>
      <w:r w:rsidR="001A6272">
        <w:rPr>
          <w:rFonts w:ascii="Times New Roman" w:hAnsi="Times New Roman"/>
          <w:lang w:val="en-GB"/>
        </w:rPr>
        <w:t xml:space="preserve"> at the beginning of the cruise (see Section 2).  </w:t>
      </w:r>
    </w:p>
    <w:p w14:paraId="1C37F79F" w14:textId="1B96E6DA" w:rsidR="002D4FF0" w:rsidRPr="001A3315" w:rsidRDefault="00E35986" w:rsidP="001A6272">
      <w:pPr>
        <w:spacing w:after="240"/>
        <w:ind w:left="-142"/>
        <w:rPr>
          <w:rFonts w:ascii="Times New Roman" w:hAnsi="Times New Roman"/>
          <w:b/>
          <w:lang w:val="en-GB"/>
        </w:rPr>
      </w:pPr>
      <w:r w:rsidRPr="001A3315">
        <w:rPr>
          <w:rFonts w:ascii="Times New Roman" w:hAnsi="Times New Roman"/>
          <w:b/>
          <w:lang w:val="en-GB"/>
        </w:rPr>
        <w:t>4.</w:t>
      </w:r>
      <w:r w:rsidR="001A6272">
        <w:rPr>
          <w:rFonts w:ascii="Times New Roman" w:hAnsi="Times New Roman"/>
          <w:b/>
          <w:lang w:val="en-GB"/>
        </w:rPr>
        <w:t>1.3 Automatic daily p</w:t>
      </w:r>
      <w:r w:rsidR="0097401E">
        <w:rPr>
          <w:rFonts w:ascii="Times New Roman" w:hAnsi="Times New Roman"/>
          <w:b/>
          <w:lang w:val="en-GB"/>
        </w:rPr>
        <w:t>rocessing</w:t>
      </w:r>
      <w:r w:rsidR="001A6272">
        <w:rPr>
          <w:rFonts w:ascii="Times New Roman" w:hAnsi="Times New Roman"/>
          <w:b/>
          <w:lang w:val="en-GB"/>
        </w:rPr>
        <w:t xml:space="preserve"> </w:t>
      </w:r>
    </w:p>
    <w:p w14:paraId="5BBAF86C" w14:textId="77777777" w:rsidR="00365475" w:rsidRDefault="00E35986" w:rsidP="00365475">
      <w:pPr>
        <w:rPr>
          <w:rFonts w:ascii="Times New Roman" w:hAnsi="Times New Roman"/>
          <w:lang w:val="en-GB"/>
        </w:rPr>
      </w:pPr>
      <w:r>
        <w:rPr>
          <w:rFonts w:ascii="Times New Roman" w:hAnsi="Times New Roman"/>
          <w:lang w:val="en-GB"/>
        </w:rPr>
        <w:t>Standard underway data (including</w:t>
      </w:r>
      <w:r w:rsidR="0006185A">
        <w:rPr>
          <w:rFonts w:ascii="Times New Roman" w:hAnsi="Times New Roman"/>
          <w:lang w:val="en-GB"/>
        </w:rPr>
        <w:t xml:space="preserve"> navigation, surface air and water, and bathymetry) can be processed </w:t>
      </w:r>
      <w:r w:rsidR="00365475">
        <w:rPr>
          <w:rFonts w:ascii="Times New Roman" w:hAnsi="Times New Roman"/>
          <w:lang w:val="en-GB"/>
        </w:rPr>
        <w:t xml:space="preserve">on a day-by-day basis by running </w:t>
      </w:r>
    </w:p>
    <w:p w14:paraId="5C6355BA" w14:textId="42DC9C8A" w:rsidR="00365475" w:rsidRDefault="007F1D33" w:rsidP="003F673C">
      <w:pPr>
        <w:ind w:left="142"/>
        <w:rPr>
          <w:rFonts w:ascii="Times New Roman" w:hAnsi="Times New Roman"/>
          <w:lang w:val="en-GB"/>
        </w:rPr>
      </w:pPr>
      <w:r>
        <w:rPr>
          <w:rFonts w:ascii="Times New Roman" w:hAnsi="Times New Roman"/>
          <w:lang w:val="en-GB"/>
        </w:rPr>
        <w:t>&gt;&gt; days</w:t>
      </w:r>
      <w:r w:rsidR="00365475">
        <w:rPr>
          <w:rFonts w:ascii="Times New Roman" w:hAnsi="Times New Roman"/>
          <w:lang w:val="en-GB"/>
        </w:rPr>
        <w:t xml:space="preserve"> = </w:t>
      </w:r>
      <w:r>
        <w:rPr>
          <w:rFonts w:ascii="Times New Roman" w:hAnsi="Times New Roman"/>
          <w:lang w:val="en-GB"/>
        </w:rPr>
        <w:t>[</w:t>
      </w:r>
      <w:r w:rsidR="00365475" w:rsidRPr="003F673C">
        <w:rPr>
          <w:rFonts w:ascii="Times New Roman" w:hAnsi="Times New Roman"/>
          <w:i/>
          <w:lang w:val="en-GB"/>
        </w:rPr>
        <w:t>nnn</w:t>
      </w:r>
      <w:r>
        <w:rPr>
          <w:rFonts w:ascii="Times New Roman" w:hAnsi="Times New Roman"/>
          <w:lang w:val="en-GB"/>
        </w:rPr>
        <w:t>]</w:t>
      </w:r>
      <w:r w:rsidR="00365475">
        <w:rPr>
          <w:rFonts w:ascii="Times New Roman" w:hAnsi="Times New Roman"/>
          <w:lang w:val="en-GB"/>
        </w:rPr>
        <w:t>; m_daily_proc</w:t>
      </w:r>
    </w:p>
    <w:p w14:paraId="0FC02992" w14:textId="35508C29" w:rsidR="009921DF" w:rsidRDefault="00365475" w:rsidP="003F673C">
      <w:pPr>
        <w:spacing w:after="240"/>
        <w:ind w:left="284"/>
        <w:rPr>
          <w:rFonts w:ascii="Times New Roman" w:hAnsi="Times New Roman"/>
          <w:lang w:val="en-GB"/>
        </w:rPr>
      </w:pPr>
      <w:r>
        <w:rPr>
          <w:rFonts w:ascii="Times New Roman" w:hAnsi="Times New Roman"/>
          <w:lang w:val="en-GB"/>
        </w:rPr>
        <w:t xml:space="preserve">where </w:t>
      </w:r>
      <w:r w:rsidR="007F1D33">
        <w:rPr>
          <w:rFonts w:ascii="Times New Roman" w:hAnsi="Times New Roman"/>
          <w:lang w:val="en-GB"/>
        </w:rPr>
        <w:t xml:space="preserve">days is a vector of the days you want to process, not exceeding yesterday (the last complete day). </w:t>
      </w:r>
    </w:p>
    <w:p w14:paraId="6EB04D63" w14:textId="642E15CB" w:rsidR="009921DF" w:rsidRDefault="003F673C" w:rsidP="003F673C">
      <w:pPr>
        <w:spacing w:after="240"/>
        <w:ind w:left="284"/>
        <w:rPr>
          <w:rFonts w:ascii="Times New Roman" w:hAnsi="Times New Roman"/>
          <w:lang w:val="en-GB"/>
        </w:rPr>
      </w:pPr>
      <w:r w:rsidRPr="003F673C">
        <w:rPr>
          <w:rFonts w:ascii="Times New Roman" w:hAnsi="Times New Roman"/>
          <w:b/>
          <w:lang w:val="en-GB"/>
        </w:rPr>
        <w:t>m_daily_proc.m</w:t>
      </w:r>
      <w:r w:rsidR="0006185A">
        <w:rPr>
          <w:rFonts w:ascii="Times New Roman" w:hAnsi="Times New Roman"/>
          <w:lang w:val="en-GB"/>
        </w:rPr>
        <w:t xml:space="preserve"> </w:t>
      </w:r>
      <w:r w:rsidR="00DD4D53">
        <w:rPr>
          <w:rFonts w:ascii="Times New Roman" w:hAnsi="Times New Roman"/>
          <w:lang w:val="en-GB"/>
        </w:rPr>
        <w:t>goes through the list of underway data streams found in mtnames (for techsas) or msnames (for scs), finds which ones are present in the scs or techsas link directory, a</w:t>
      </w:r>
      <w:r w:rsidR="00365475">
        <w:rPr>
          <w:rFonts w:ascii="Times New Roman" w:hAnsi="Times New Roman"/>
          <w:lang w:val="en-GB"/>
        </w:rPr>
        <w:t xml:space="preserve">nd calls </w:t>
      </w:r>
      <w:r w:rsidR="00BD105A" w:rsidRPr="00365475">
        <w:rPr>
          <w:rFonts w:ascii="Times New Roman" w:hAnsi="Times New Roman"/>
          <w:b/>
          <w:lang w:val="en-GB"/>
        </w:rPr>
        <w:t>mday_01</w:t>
      </w:r>
      <w:r w:rsidR="00365475">
        <w:rPr>
          <w:rFonts w:ascii="Times New Roman" w:hAnsi="Times New Roman"/>
          <w:b/>
          <w:lang w:val="en-GB"/>
        </w:rPr>
        <w:t>.m</w:t>
      </w:r>
      <w:r w:rsidR="00365475">
        <w:rPr>
          <w:rFonts w:ascii="Times New Roman" w:hAnsi="Times New Roman"/>
          <w:lang w:val="en-GB"/>
        </w:rPr>
        <w:t xml:space="preserve"> to load them</w:t>
      </w:r>
      <w:r w:rsidR="00BD105A">
        <w:rPr>
          <w:rFonts w:ascii="Times New Roman" w:hAnsi="Times New Roman"/>
          <w:lang w:val="en-GB"/>
        </w:rPr>
        <w:t>, producing a series of daily files from each data stream, located in their individual directories (e.g. bathy/sim/sim_</w:t>
      </w:r>
      <w:r w:rsidR="00BD105A" w:rsidRPr="00BD105A">
        <w:rPr>
          <w:rFonts w:ascii="Times New Roman" w:hAnsi="Times New Roman"/>
          <w:i/>
          <w:lang w:val="en-GB"/>
        </w:rPr>
        <w:t>cruise</w:t>
      </w:r>
      <w:r w:rsidR="00BD105A">
        <w:rPr>
          <w:rFonts w:ascii="Times New Roman" w:hAnsi="Times New Roman"/>
          <w:lang w:val="en-GB"/>
        </w:rPr>
        <w:t>_d</w:t>
      </w:r>
      <w:r w:rsidR="00BD105A" w:rsidRPr="00BD105A">
        <w:rPr>
          <w:rFonts w:ascii="Times New Roman" w:hAnsi="Times New Roman"/>
          <w:i/>
          <w:lang w:val="en-GB"/>
        </w:rPr>
        <w:t>nnn</w:t>
      </w:r>
      <w:r w:rsidR="00BD105A">
        <w:rPr>
          <w:rFonts w:ascii="Times New Roman" w:hAnsi="Times New Roman"/>
          <w:lang w:val="en-GB"/>
        </w:rPr>
        <w:t>_raw.nc)</w:t>
      </w:r>
      <w:r w:rsidR="00DD4D53">
        <w:rPr>
          <w:rFonts w:ascii="Times New Roman" w:hAnsi="Times New Roman"/>
          <w:lang w:val="en-GB"/>
        </w:rPr>
        <w:t xml:space="preserve">.  </w:t>
      </w:r>
    </w:p>
    <w:p w14:paraId="16AA3F71" w14:textId="2BE7255A" w:rsidR="009921DF" w:rsidRDefault="00DD4D53" w:rsidP="003F673C">
      <w:pPr>
        <w:spacing w:after="240"/>
        <w:ind w:left="284"/>
        <w:rPr>
          <w:rFonts w:ascii="Times New Roman" w:hAnsi="Times New Roman"/>
          <w:lang w:val="en-GB"/>
        </w:rPr>
      </w:pPr>
      <w:r>
        <w:rPr>
          <w:rFonts w:ascii="Times New Roman" w:hAnsi="Times New Roman"/>
          <w:lang w:val="en-GB"/>
        </w:rPr>
        <w:t xml:space="preserve">It then performs additional processing and </w:t>
      </w:r>
      <w:r w:rsidR="00BD105A">
        <w:rPr>
          <w:rFonts w:ascii="Times New Roman" w:hAnsi="Times New Roman"/>
          <w:lang w:val="en-GB"/>
        </w:rPr>
        <w:t xml:space="preserve">cleaning steps on some streams by calling </w:t>
      </w:r>
      <w:r w:rsidR="00BD105A" w:rsidRPr="000656E8">
        <w:rPr>
          <w:rFonts w:ascii="Times New Roman" w:hAnsi="Times New Roman"/>
          <w:b/>
          <w:lang w:val="en-GB"/>
        </w:rPr>
        <w:t>mday_01_clean_av</w:t>
      </w:r>
      <w:r w:rsidR="000656E8">
        <w:rPr>
          <w:rFonts w:ascii="Times New Roman" w:hAnsi="Times New Roman"/>
          <w:b/>
          <w:lang w:val="en-GB"/>
        </w:rPr>
        <w:t>.m</w:t>
      </w:r>
      <w:r w:rsidR="00BD105A">
        <w:rPr>
          <w:rFonts w:ascii="Times New Roman" w:hAnsi="Times New Roman"/>
          <w:lang w:val="en-GB"/>
        </w:rPr>
        <w:t xml:space="preserve">, which has cases for different streams.  The automatic processing includes renaming variables to standard names (e.g. head_gyr, depth) searching for and flagging backwards time steps </w:t>
      </w:r>
      <w:r w:rsidR="00BA3616">
        <w:rPr>
          <w:rFonts w:ascii="Times New Roman" w:hAnsi="Times New Roman"/>
          <w:lang w:val="en-GB"/>
        </w:rPr>
        <w:t xml:space="preserve">or duplicate times </w:t>
      </w:r>
      <w:r w:rsidR="00BD105A">
        <w:rPr>
          <w:rFonts w:ascii="Times New Roman" w:hAnsi="Times New Roman"/>
          <w:lang w:val="en-GB"/>
        </w:rPr>
        <w:t>in nav streams, NaNing out-of-range values, correcting echos</w:t>
      </w:r>
      <w:r w:rsidR="00BA3616">
        <w:rPr>
          <w:rFonts w:ascii="Times New Roman" w:hAnsi="Times New Roman"/>
          <w:lang w:val="en-GB"/>
        </w:rPr>
        <w:t>ounder depth for speed of sound</w:t>
      </w:r>
      <w:r w:rsidR="00BD105A">
        <w:rPr>
          <w:rFonts w:ascii="Times New Roman" w:hAnsi="Times New Roman"/>
          <w:lang w:val="en-GB"/>
        </w:rPr>
        <w:t xml:space="preserve"> variations </w:t>
      </w:r>
      <w:r w:rsidR="00BA3616">
        <w:rPr>
          <w:rFonts w:ascii="Times New Roman" w:hAnsi="Times New Roman"/>
          <w:lang w:val="en-GB"/>
        </w:rPr>
        <w:t>based on the C</w:t>
      </w:r>
      <w:r w:rsidR="00BD105A">
        <w:rPr>
          <w:rFonts w:ascii="Times New Roman" w:hAnsi="Times New Roman"/>
          <w:lang w:val="en-GB"/>
        </w:rPr>
        <w:t xml:space="preserve">arter tables, </w:t>
      </w:r>
      <w:r w:rsidR="009B7DA9">
        <w:rPr>
          <w:rFonts w:ascii="Times New Roman" w:hAnsi="Times New Roman"/>
          <w:lang w:val="en-GB"/>
        </w:rPr>
        <w:t xml:space="preserve">and </w:t>
      </w:r>
      <w:r w:rsidR="00BD105A">
        <w:rPr>
          <w:rFonts w:ascii="Times New Roman" w:hAnsi="Times New Roman"/>
          <w:lang w:val="en-GB"/>
        </w:rPr>
        <w:t>averaging ba</w:t>
      </w:r>
      <w:r w:rsidR="009B7DA9">
        <w:rPr>
          <w:rFonts w:ascii="Times New Roman" w:hAnsi="Times New Roman"/>
          <w:lang w:val="en-GB"/>
        </w:rPr>
        <w:t xml:space="preserve">thymetry to 30-s; output files are </w:t>
      </w:r>
      <w:r w:rsidR="00BD105A" w:rsidRPr="00BD105A">
        <w:rPr>
          <w:rFonts w:ascii="Times New Roman" w:hAnsi="Times New Roman"/>
          <w:i/>
          <w:lang w:val="en-GB"/>
        </w:rPr>
        <w:t>stream</w:t>
      </w:r>
      <w:r w:rsidR="00BD105A" w:rsidRPr="00BD105A">
        <w:rPr>
          <w:rFonts w:ascii="Times New Roman" w:hAnsi="Times New Roman"/>
          <w:lang w:val="en-GB"/>
        </w:rPr>
        <w:t>_</w:t>
      </w:r>
      <w:r w:rsidR="00BD105A" w:rsidRPr="00BD105A">
        <w:rPr>
          <w:rFonts w:ascii="Times New Roman" w:hAnsi="Times New Roman"/>
          <w:i/>
          <w:lang w:val="en-GB"/>
        </w:rPr>
        <w:t>cruise</w:t>
      </w:r>
      <w:r w:rsidR="00BD105A" w:rsidRPr="00BD105A">
        <w:rPr>
          <w:rFonts w:ascii="Times New Roman" w:hAnsi="Times New Roman"/>
          <w:lang w:val="en-GB"/>
        </w:rPr>
        <w:t>_d</w:t>
      </w:r>
      <w:r w:rsidR="00BD105A" w:rsidRPr="00BD105A">
        <w:rPr>
          <w:rFonts w:ascii="Times New Roman" w:hAnsi="Times New Roman"/>
          <w:i/>
          <w:lang w:val="en-GB"/>
        </w:rPr>
        <w:t>nnn</w:t>
      </w:r>
      <w:r w:rsidR="00BD105A">
        <w:rPr>
          <w:rFonts w:ascii="Times New Roman" w:hAnsi="Times New Roman"/>
          <w:lang w:val="en-GB"/>
        </w:rPr>
        <w:t xml:space="preserve">_edt.nc.  </w:t>
      </w:r>
    </w:p>
    <w:p w14:paraId="5C577969" w14:textId="1238D300" w:rsidR="009921DF" w:rsidRDefault="00BD105A" w:rsidP="003F673C">
      <w:pPr>
        <w:spacing w:after="240"/>
        <w:ind w:left="284"/>
        <w:rPr>
          <w:rFonts w:ascii="Times New Roman" w:hAnsi="Times New Roman"/>
          <w:lang w:val="en-GB"/>
        </w:rPr>
      </w:pPr>
      <w:r>
        <w:rPr>
          <w:rFonts w:ascii="Times New Roman" w:hAnsi="Times New Roman"/>
          <w:lang w:val="en-GB"/>
        </w:rPr>
        <w:t xml:space="preserve">For bathymetry, </w:t>
      </w:r>
      <w:r w:rsidRPr="009B7DA9">
        <w:rPr>
          <w:rFonts w:ascii="Times New Roman" w:hAnsi="Times New Roman"/>
          <w:b/>
          <w:lang w:val="en-GB"/>
        </w:rPr>
        <w:t>msim_02</w:t>
      </w:r>
      <w:r w:rsidR="009B7DA9" w:rsidRPr="009B7DA9">
        <w:rPr>
          <w:rFonts w:ascii="Times New Roman" w:hAnsi="Times New Roman"/>
          <w:b/>
          <w:lang w:val="en-GB"/>
        </w:rPr>
        <w:t>.m</w:t>
      </w:r>
      <w:r>
        <w:rPr>
          <w:rFonts w:ascii="Times New Roman" w:hAnsi="Times New Roman"/>
          <w:lang w:val="en-GB"/>
        </w:rPr>
        <w:t xml:space="preserve"> and </w:t>
      </w:r>
      <w:r w:rsidRPr="009B7DA9">
        <w:rPr>
          <w:rFonts w:ascii="Times New Roman" w:hAnsi="Times New Roman"/>
          <w:b/>
          <w:lang w:val="en-GB"/>
        </w:rPr>
        <w:t>mem12</w:t>
      </w:r>
      <w:r w:rsidR="009921DF" w:rsidRPr="009B7DA9">
        <w:rPr>
          <w:rFonts w:ascii="Times New Roman" w:hAnsi="Times New Roman"/>
          <w:b/>
          <w:lang w:val="en-GB"/>
        </w:rPr>
        <w:t>0_02</w:t>
      </w:r>
      <w:r w:rsidR="009B7DA9" w:rsidRPr="009B7DA9">
        <w:rPr>
          <w:rFonts w:ascii="Times New Roman" w:hAnsi="Times New Roman"/>
          <w:b/>
          <w:lang w:val="en-GB"/>
        </w:rPr>
        <w:t>.m</w:t>
      </w:r>
      <w:r w:rsidR="009921DF">
        <w:rPr>
          <w:rFonts w:ascii="Times New Roman" w:hAnsi="Times New Roman"/>
          <w:lang w:val="en-GB"/>
        </w:rPr>
        <w:t xml:space="preserve"> </w:t>
      </w:r>
      <w:r w:rsidR="000656E8">
        <w:rPr>
          <w:rFonts w:ascii="Times New Roman" w:hAnsi="Times New Roman"/>
          <w:lang w:val="en-GB"/>
        </w:rPr>
        <w:t>are called to paste in</w:t>
      </w:r>
      <w:r w:rsidR="009921DF">
        <w:rPr>
          <w:rFonts w:ascii="Times New Roman" w:hAnsi="Times New Roman"/>
          <w:lang w:val="en-GB"/>
        </w:rPr>
        <w:t xml:space="preserve"> the </w:t>
      </w:r>
      <w:r w:rsidR="000656E8">
        <w:rPr>
          <w:rFonts w:ascii="Times New Roman" w:hAnsi="Times New Roman"/>
          <w:lang w:val="en-GB"/>
        </w:rPr>
        <w:t>depths</w:t>
      </w:r>
      <w:r w:rsidR="009921DF">
        <w:rPr>
          <w:rFonts w:ascii="Times New Roman" w:hAnsi="Times New Roman"/>
          <w:lang w:val="en-GB"/>
        </w:rPr>
        <w:t xml:space="preserve"> from the other </w:t>
      </w:r>
      <w:r w:rsidR="000656E8">
        <w:rPr>
          <w:rFonts w:ascii="Times New Roman" w:hAnsi="Times New Roman"/>
          <w:lang w:val="en-GB"/>
        </w:rPr>
        <w:t xml:space="preserve">instrument </w:t>
      </w:r>
      <w:r w:rsidR="009921DF">
        <w:rPr>
          <w:rFonts w:ascii="Times New Roman" w:hAnsi="Times New Roman"/>
          <w:lang w:val="en-GB"/>
        </w:rPr>
        <w:t xml:space="preserve">for </w:t>
      </w:r>
      <w:r w:rsidR="000656E8">
        <w:rPr>
          <w:rFonts w:ascii="Times New Roman" w:hAnsi="Times New Roman"/>
          <w:lang w:val="en-GB"/>
        </w:rPr>
        <w:t xml:space="preserve">subsequent </w:t>
      </w:r>
      <w:r w:rsidR="009921DF">
        <w:rPr>
          <w:rFonts w:ascii="Times New Roman" w:hAnsi="Times New Roman"/>
          <w:lang w:val="en-GB"/>
        </w:rPr>
        <w:t>comparison</w:t>
      </w:r>
      <w:r>
        <w:rPr>
          <w:rFonts w:ascii="Times New Roman" w:hAnsi="Times New Roman"/>
          <w:lang w:val="en-GB"/>
        </w:rPr>
        <w:t>.</w:t>
      </w:r>
      <w:r w:rsidR="0006185A">
        <w:rPr>
          <w:rFonts w:ascii="Times New Roman" w:hAnsi="Times New Roman"/>
          <w:lang w:val="en-GB"/>
        </w:rPr>
        <w:t xml:space="preserve"> </w:t>
      </w:r>
    </w:p>
    <w:p w14:paraId="47EA5C95" w14:textId="32149D2C" w:rsidR="00B61671" w:rsidRDefault="009921DF" w:rsidP="003F673C">
      <w:pPr>
        <w:spacing w:after="240"/>
        <w:ind w:left="284"/>
        <w:rPr>
          <w:rFonts w:ascii="Times New Roman" w:hAnsi="Times New Roman"/>
          <w:lang w:val="en-GB"/>
        </w:rPr>
      </w:pPr>
      <w:r>
        <w:rPr>
          <w:rFonts w:ascii="Times New Roman" w:hAnsi="Times New Roman"/>
          <w:lang w:val="en-GB"/>
        </w:rPr>
        <w:t>The final daily automatic processing step is to call</w:t>
      </w:r>
      <w:r w:rsidR="0006185A">
        <w:rPr>
          <w:rFonts w:ascii="Times New Roman" w:hAnsi="Times New Roman"/>
          <w:lang w:val="en-GB"/>
        </w:rPr>
        <w:t xml:space="preserve"> </w:t>
      </w:r>
      <w:r w:rsidR="00DD4D53">
        <w:rPr>
          <w:rFonts w:ascii="Times New Roman" w:hAnsi="Times New Roman"/>
          <w:b/>
          <w:lang w:val="en-GB"/>
        </w:rPr>
        <w:t>mday_02</w:t>
      </w:r>
      <w:r w:rsidR="003F673C">
        <w:rPr>
          <w:rFonts w:ascii="Times New Roman" w:hAnsi="Times New Roman"/>
          <w:b/>
          <w:lang w:val="en-GB"/>
        </w:rPr>
        <w:t>.m</w:t>
      </w:r>
      <w:r>
        <w:rPr>
          <w:rFonts w:ascii="Times New Roman" w:hAnsi="Times New Roman"/>
          <w:b/>
          <w:lang w:val="en-GB"/>
        </w:rPr>
        <w:t>,</w:t>
      </w:r>
      <w:r w:rsidR="0006185A">
        <w:rPr>
          <w:rFonts w:ascii="Times New Roman" w:hAnsi="Times New Roman"/>
          <w:lang w:val="en-GB"/>
        </w:rPr>
        <w:t xml:space="preserve"> which appends the daily file to create a master cruise file for each data stream (eg </w:t>
      </w:r>
      <w:r w:rsidR="0006185A" w:rsidRPr="00865E3D">
        <w:rPr>
          <w:rFonts w:ascii="Times New Roman" w:hAnsi="Times New Roman"/>
          <w:lang w:val="en-GB"/>
        </w:rPr>
        <w:t>sim</w:t>
      </w:r>
      <w:r w:rsidR="00DD4D53">
        <w:rPr>
          <w:rFonts w:ascii="Times New Roman" w:hAnsi="Times New Roman"/>
          <w:lang w:val="en-GB"/>
        </w:rPr>
        <w:t>_</w:t>
      </w:r>
      <w:r w:rsidR="00DD4D53" w:rsidRPr="00DD4D53">
        <w:rPr>
          <w:rFonts w:ascii="Times New Roman" w:hAnsi="Times New Roman"/>
          <w:i/>
          <w:lang w:val="en-GB"/>
        </w:rPr>
        <w:t>cruise</w:t>
      </w:r>
      <w:r w:rsidR="0006185A" w:rsidRPr="00865E3D">
        <w:rPr>
          <w:rFonts w:ascii="Times New Roman" w:hAnsi="Times New Roman"/>
          <w:lang w:val="en-GB"/>
        </w:rPr>
        <w:t>_01.nc</w:t>
      </w:r>
      <w:r w:rsidR="0006185A">
        <w:rPr>
          <w:rFonts w:ascii="Times New Roman" w:hAnsi="Times New Roman"/>
          <w:lang w:val="en-GB"/>
        </w:rPr>
        <w:t xml:space="preserve">).  The list of daily files appended into the master files is given in the header information of that file.  </w:t>
      </w:r>
    </w:p>
    <w:p w14:paraId="04EE8F1B" w14:textId="5B1BD726" w:rsidR="0006185A" w:rsidRDefault="00FE5533" w:rsidP="003F673C">
      <w:pPr>
        <w:spacing w:after="240"/>
        <w:ind w:left="284"/>
        <w:rPr>
          <w:rFonts w:ascii="Times New Roman" w:hAnsi="Times New Roman"/>
          <w:lang w:val="en-GB"/>
        </w:rPr>
      </w:pPr>
      <w:r>
        <w:rPr>
          <w:rFonts w:ascii="Times New Roman" w:hAnsi="Times New Roman"/>
          <w:lang w:val="en-GB"/>
        </w:rPr>
        <w:t>After all daily steps</w:t>
      </w:r>
      <w:r w:rsidR="00B61671">
        <w:rPr>
          <w:rFonts w:ascii="Times New Roman" w:hAnsi="Times New Roman"/>
          <w:lang w:val="en-GB"/>
        </w:rPr>
        <w:t xml:space="preserve"> have been run, </w:t>
      </w:r>
      <w:r w:rsidR="00B61671" w:rsidRPr="00FE5533">
        <w:rPr>
          <w:rFonts w:ascii="Times New Roman" w:hAnsi="Times New Roman"/>
          <w:b/>
          <w:lang w:val="en-GB"/>
        </w:rPr>
        <w:t>mbest_all</w:t>
      </w:r>
      <w:r w:rsidRPr="00FE5533">
        <w:rPr>
          <w:rFonts w:ascii="Times New Roman" w:hAnsi="Times New Roman"/>
          <w:b/>
          <w:lang w:val="en-GB"/>
        </w:rPr>
        <w:t>.m</w:t>
      </w:r>
      <w:r w:rsidR="00B61671">
        <w:rPr>
          <w:rFonts w:ascii="Times New Roman" w:hAnsi="Times New Roman"/>
          <w:lang w:val="en-GB"/>
        </w:rPr>
        <w:t xml:space="preserve">, </w:t>
      </w:r>
      <w:r w:rsidR="00B61671" w:rsidRPr="00FE5533">
        <w:rPr>
          <w:rFonts w:ascii="Times New Roman" w:hAnsi="Times New Roman"/>
          <w:b/>
          <w:lang w:val="en-GB"/>
        </w:rPr>
        <w:t>mtruew_01</w:t>
      </w:r>
      <w:r w:rsidRPr="00FE5533">
        <w:rPr>
          <w:rFonts w:ascii="Times New Roman" w:hAnsi="Times New Roman"/>
          <w:b/>
          <w:lang w:val="en-GB"/>
        </w:rPr>
        <w:t>.m</w:t>
      </w:r>
      <w:r w:rsidR="00B61671">
        <w:rPr>
          <w:rFonts w:ascii="Times New Roman" w:hAnsi="Times New Roman"/>
          <w:lang w:val="en-GB"/>
        </w:rPr>
        <w:t xml:space="preserve">, </w:t>
      </w:r>
      <w:r w:rsidR="00B61671" w:rsidRPr="00FE5533">
        <w:rPr>
          <w:rFonts w:ascii="Times New Roman" w:hAnsi="Times New Roman"/>
          <w:b/>
          <w:lang w:val="en-GB"/>
        </w:rPr>
        <w:t>mtsg_medav_clean_cal</w:t>
      </w:r>
      <w:r w:rsidRPr="00FE5533">
        <w:rPr>
          <w:rFonts w:ascii="Times New Roman" w:hAnsi="Times New Roman"/>
          <w:b/>
          <w:lang w:val="en-GB"/>
        </w:rPr>
        <w:t>.m</w:t>
      </w:r>
      <w:r w:rsidR="00B61671">
        <w:rPr>
          <w:rFonts w:ascii="Times New Roman" w:hAnsi="Times New Roman"/>
          <w:lang w:val="en-GB"/>
        </w:rPr>
        <w:t xml:space="preserve">, and </w:t>
      </w:r>
      <w:r w:rsidR="00DD4D53">
        <w:rPr>
          <w:rFonts w:ascii="Times New Roman" w:hAnsi="Times New Roman"/>
          <w:lang w:val="en-GB"/>
        </w:rPr>
        <w:t xml:space="preserve">(for scs) </w:t>
      </w:r>
      <w:r w:rsidR="00B61671" w:rsidRPr="00FE5533">
        <w:rPr>
          <w:rFonts w:ascii="Times New Roman" w:hAnsi="Times New Roman"/>
          <w:b/>
          <w:lang w:val="en-GB"/>
        </w:rPr>
        <w:t>upate_allmat</w:t>
      </w:r>
      <w:r w:rsidRPr="00FE5533">
        <w:rPr>
          <w:rFonts w:ascii="Times New Roman" w:hAnsi="Times New Roman"/>
          <w:b/>
          <w:lang w:val="en-GB"/>
        </w:rPr>
        <w:t>.m</w:t>
      </w:r>
      <w:r>
        <w:rPr>
          <w:rFonts w:ascii="Times New Roman" w:hAnsi="Times New Roman"/>
          <w:lang w:val="en-GB"/>
        </w:rPr>
        <w:t xml:space="preserve"> are called to</w:t>
      </w:r>
      <w:r w:rsidR="00B61671">
        <w:rPr>
          <w:rFonts w:ascii="Times New Roman" w:hAnsi="Times New Roman"/>
          <w:lang w:val="en-GB"/>
        </w:rPr>
        <w:t xml:space="preserve"> produce further combined/averaged files. </w:t>
      </w:r>
    </w:p>
    <w:p w14:paraId="4EF4C384" w14:textId="77777777" w:rsidR="0006185A" w:rsidRDefault="0006185A" w:rsidP="00426E7F">
      <w:pPr>
        <w:spacing w:after="240"/>
        <w:rPr>
          <w:rFonts w:ascii="Times New Roman" w:hAnsi="Times New Roman"/>
          <w:lang w:val="en-GB"/>
        </w:rPr>
      </w:pPr>
      <w:r>
        <w:rPr>
          <w:rFonts w:ascii="Times New Roman" w:hAnsi="Times New Roman"/>
          <w:lang w:val="en-GB"/>
        </w:rPr>
        <w:t>Note: if daily processing is run more than once for an individual day, the master file will have the day's data appended again and may need to be recreated.  It may be useful for future cruises to run the appending steps in a separate script.</w:t>
      </w:r>
    </w:p>
    <w:p w14:paraId="1EFD8E73" w14:textId="087BC533" w:rsidR="0006185A" w:rsidRDefault="00B302A8" w:rsidP="00426E7F">
      <w:pPr>
        <w:spacing w:after="240"/>
        <w:rPr>
          <w:rFonts w:ascii="Times New Roman" w:hAnsi="Times New Roman"/>
          <w:lang w:val="en-GB"/>
        </w:rPr>
      </w:pPr>
      <w:r>
        <w:rPr>
          <w:rFonts w:ascii="Times New Roman" w:hAnsi="Times New Roman"/>
          <w:lang w:val="en-GB"/>
        </w:rPr>
        <w:t>The following sections contain f</w:t>
      </w:r>
      <w:r w:rsidR="0006185A">
        <w:rPr>
          <w:rFonts w:ascii="Times New Roman" w:hAnsi="Times New Roman"/>
          <w:lang w:val="en-GB"/>
        </w:rPr>
        <w:t>urther details</w:t>
      </w:r>
      <w:r w:rsidR="00094BA5">
        <w:rPr>
          <w:rFonts w:ascii="Times New Roman" w:hAnsi="Times New Roman"/>
          <w:lang w:val="en-GB"/>
        </w:rPr>
        <w:t xml:space="preserve"> of the individual data streams, </w:t>
      </w:r>
      <w:r w:rsidR="009921DF">
        <w:rPr>
          <w:rFonts w:ascii="Times New Roman" w:hAnsi="Times New Roman"/>
          <w:lang w:val="en-GB"/>
        </w:rPr>
        <w:t>manual quality control/editing steps</w:t>
      </w:r>
      <w:r w:rsidR="00094BA5">
        <w:rPr>
          <w:rFonts w:ascii="Times New Roman" w:hAnsi="Times New Roman"/>
          <w:lang w:val="en-GB"/>
        </w:rPr>
        <w:t xml:space="preserve">, and the final steps operating on the appended </w:t>
      </w:r>
      <w:r>
        <w:rPr>
          <w:rFonts w:ascii="Times New Roman" w:hAnsi="Times New Roman"/>
          <w:lang w:val="en-GB"/>
        </w:rPr>
        <w:t xml:space="preserve">files. </w:t>
      </w:r>
    </w:p>
    <w:p w14:paraId="0B08718A" w14:textId="2099E5B4" w:rsidR="0006185A" w:rsidRPr="00BA3616" w:rsidRDefault="0006185A" w:rsidP="0097401E">
      <w:pPr>
        <w:spacing w:after="240"/>
        <w:ind w:left="-142"/>
        <w:rPr>
          <w:rFonts w:ascii="Times New Roman" w:hAnsi="Times New Roman"/>
          <w:b/>
          <w:lang w:val="en-GB"/>
        </w:rPr>
      </w:pPr>
      <w:r>
        <w:rPr>
          <w:rFonts w:ascii="Times New Roman" w:hAnsi="Times New Roman"/>
          <w:b/>
          <w:lang w:val="en-GB"/>
        </w:rPr>
        <w:t>4</w:t>
      </w:r>
      <w:r w:rsidR="001A6272">
        <w:rPr>
          <w:rFonts w:ascii="Times New Roman" w:hAnsi="Times New Roman"/>
          <w:b/>
          <w:lang w:val="en-GB"/>
        </w:rPr>
        <w:t>.1.4</w:t>
      </w:r>
      <w:r w:rsidRPr="00AB0498">
        <w:rPr>
          <w:rFonts w:ascii="Times New Roman" w:hAnsi="Times New Roman"/>
          <w:b/>
          <w:lang w:val="en-GB"/>
        </w:rPr>
        <w:t xml:space="preserve"> Navigation</w:t>
      </w:r>
      <w:r w:rsidR="001A6272">
        <w:rPr>
          <w:rFonts w:ascii="Times New Roman" w:hAnsi="Times New Roman"/>
          <w:b/>
          <w:lang w:val="en-GB"/>
        </w:rPr>
        <w:t>: additional processing</w:t>
      </w:r>
    </w:p>
    <w:p w14:paraId="68CFD15F" w14:textId="3527828A" w:rsidR="0006185A" w:rsidRDefault="0006185A" w:rsidP="00426E7F">
      <w:pPr>
        <w:spacing w:after="240"/>
        <w:rPr>
          <w:rFonts w:ascii="Times New Roman" w:hAnsi="Times New Roman"/>
          <w:lang w:val="en-GB"/>
        </w:rPr>
      </w:pPr>
      <w:r w:rsidRPr="00D027FA">
        <w:rPr>
          <w:rFonts w:ascii="Times New Roman" w:hAnsi="Times New Roman"/>
          <w:u w:val="single"/>
          <w:lang w:val="en-GB"/>
        </w:rPr>
        <w:t>Bestnav</w:t>
      </w:r>
      <w:r w:rsidRPr="00D027FA">
        <w:rPr>
          <w:rFonts w:ascii="Times New Roman" w:hAnsi="Times New Roman"/>
          <w:lang w:val="en-GB"/>
        </w:rPr>
        <w:t xml:space="preserve">: </w:t>
      </w:r>
      <w:r w:rsidRPr="0010454F">
        <w:rPr>
          <w:rFonts w:ascii="Times New Roman" w:hAnsi="Times New Roman"/>
          <w:b/>
          <w:lang w:val="en-GB"/>
        </w:rPr>
        <w:t>mbest_all</w:t>
      </w:r>
      <w:r w:rsidR="00FE5533">
        <w:rPr>
          <w:rFonts w:ascii="Times New Roman" w:hAnsi="Times New Roman"/>
          <w:b/>
          <w:lang w:val="en-GB"/>
        </w:rPr>
        <w:t>.m</w:t>
      </w:r>
      <w:r w:rsidRPr="00D027FA">
        <w:rPr>
          <w:rFonts w:ascii="Times New Roman" w:hAnsi="Times New Roman"/>
          <w:lang w:val="en-GB"/>
        </w:rPr>
        <w:t xml:space="preserve"> runs a series of scripts to produce the master bestnav file, </w:t>
      </w:r>
      <w:r w:rsidRPr="00BA3616">
        <w:rPr>
          <w:rFonts w:ascii="Times New Roman" w:hAnsi="Times New Roman"/>
          <w:lang w:val="en-GB"/>
        </w:rPr>
        <w:t>bst_</w:t>
      </w:r>
      <w:r w:rsidR="00BA3616" w:rsidRPr="00BA3616">
        <w:rPr>
          <w:rFonts w:ascii="Times New Roman" w:hAnsi="Times New Roman"/>
          <w:i/>
          <w:lang w:val="en-GB"/>
        </w:rPr>
        <w:t>cruise</w:t>
      </w:r>
      <w:r w:rsidRPr="00BA3616">
        <w:rPr>
          <w:rFonts w:ascii="Times New Roman" w:hAnsi="Times New Roman"/>
          <w:lang w:val="en-GB"/>
        </w:rPr>
        <w:t>_01</w:t>
      </w:r>
      <w:r w:rsidR="00BA3616">
        <w:rPr>
          <w:rFonts w:ascii="Times New Roman" w:hAnsi="Times New Roman"/>
          <w:lang w:val="en-GB"/>
        </w:rPr>
        <w:t>.nc</w:t>
      </w:r>
      <w:r w:rsidRPr="00D027FA">
        <w:rPr>
          <w:rFonts w:ascii="Times New Roman" w:hAnsi="Times New Roman"/>
          <w:lang w:val="en-GB"/>
        </w:rPr>
        <w:t>. Th</w:t>
      </w:r>
      <w:r w:rsidR="000656E8">
        <w:rPr>
          <w:rFonts w:ascii="Times New Roman" w:hAnsi="Times New Roman"/>
          <w:lang w:val="en-GB"/>
        </w:rPr>
        <w:t xml:space="preserve">e streams used for best position and heading are set in </w:t>
      </w:r>
      <w:r w:rsidR="000656E8" w:rsidRPr="00094BA5">
        <w:rPr>
          <w:rFonts w:ascii="Times New Roman" w:hAnsi="Times New Roman"/>
          <w:b/>
          <w:lang w:val="en-GB"/>
        </w:rPr>
        <w:t>m_setup.m</w:t>
      </w:r>
      <w:r w:rsidR="000656E8">
        <w:rPr>
          <w:rFonts w:ascii="Times New Roman" w:hAnsi="Times New Roman"/>
          <w:lang w:val="en-GB"/>
        </w:rPr>
        <w:t>.  Scripts merge</w:t>
      </w:r>
      <w:r w:rsidRPr="00D027FA">
        <w:rPr>
          <w:rFonts w:ascii="Times New Roman" w:hAnsi="Times New Roman"/>
          <w:lang w:val="en-GB"/>
        </w:rPr>
        <w:t xml:space="preserve"> heading</w:t>
      </w:r>
      <w:r w:rsidR="000656E8">
        <w:rPr>
          <w:rFonts w:ascii="Times New Roman" w:hAnsi="Times New Roman"/>
          <w:lang w:val="en-GB"/>
        </w:rPr>
        <w:t xml:space="preserve"> and position</w:t>
      </w:r>
      <w:r w:rsidRPr="00D027FA">
        <w:rPr>
          <w:rFonts w:ascii="Times New Roman" w:hAnsi="Times New Roman"/>
          <w:lang w:val="en-GB"/>
        </w:rPr>
        <w:t xml:space="preserve"> so that there is a complete file containing position, heading, course and speed made good, and distance run. The data are reduced to a 30-second time base and heading is properly vector averaged. This is the ‘definitive’ cruise na</w:t>
      </w:r>
      <w:r w:rsidR="000656E8">
        <w:rPr>
          <w:rFonts w:ascii="Times New Roman" w:hAnsi="Times New Roman"/>
          <w:lang w:val="en-GB"/>
        </w:rPr>
        <w:t xml:space="preserve">vigation file. </w:t>
      </w:r>
      <w:r w:rsidRPr="00D027FA">
        <w:rPr>
          <w:rFonts w:ascii="Times New Roman" w:hAnsi="Times New Roman"/>
          <w:lang w:val="en-GB"/>
        </w:rPr>
        <w:t>In order to avoid the problem of housekeeping variables across daily files, the bestnav processing is rerun from the start of the cruise each time it is required. There is therefore only ever one bst_</w:t>
      </w:r>
      <w:r w:rsidR="00BA3616" w:rsidRPr="00BA3616">
        <w:rPr>
          <w:rFonts w:ascii="Times New Roman" w:hAnsi="Times New Roman"/>
          <w:i/>
          <w:lang w:val="en-GB"/>
        </w:rPr>
        <w:t>cruise</w:t>
      </w:r>
      <w:r w:rsidRPr="00D027FA">
        <w:rPr>
          <w:rFonts w:ascii="Times New Roman" w:hAnsi="Times New Roman"/>
          <w:lang w:val="en-GB"/>
        </w:rPr>
        <w:t>_01</w:t>
      </w:r>
      <w:r w:rsidR="00094BA5">
        <w:rPr>
          <w:rFonts w:ascii="Times New Roman" w:hAnsi="Times New Roman"/>
          <w:lang w:val="en-GB"/>
        </w:rPr>
        <w:t>.nc</w:t>
      </w:r>
      <w:r w:rsidRPr="00D027FA">
        <w:rPr>
          <w:rFonts w:ascii="Times New Roman" w:hAnsi="Times New Roman"/>
          <w:lang w:val="en-GB"/>
        </w:rPr>
        <w:t xml:space="preserve"> file.</w:t>
      </w:r>
    </w:p>
    <w:p w14:paraId="2F47FD89" w14:textId="1B19A271" w:rsidR="0006185A" w:rsidRPr="00BA3616" w:rsidRDefault="0006185A" w:rsidP="0097401E">
      <w:pPr>
        <w:spacing w:after="240"/>
        <w:ind w:left="-142"/>
        <w:rPr>
          <w:rFonts w:ascii="Times New Roman" w:hAnsi="Times New Roman"/>
          <w:b/>
          <w:lang w:val="en-GB"/>
        </w:rPr>
      </w:pPr>
      <w:r>
        <w:rPr>
          <w:rFonts w:ascii="Times New Roman" w:hAnsi="Times New Roman"/>
          <w:b/>
          <w:lang w:val="en-GB"/>
        </w:rPr>
        <w:t>4</w:t>
      </w:r>
      <w:r w:rsidR="001A6272">
        <w:rPr>
          <w:rFonts w:ascii="Times New Roman" w:hAnsi="Times New Roman"/>
          <w:b/>
          <w:lang w:val="en-GB"/>
        </w:rPr>
        <w:t>.1.5</w:t>
      </w:r>
      <w:r w:rsidR="004B5F0A">
        <w:rPr>
          <w:rFonts w:ascii="Times New Roman" w:hAnsi="Times New Roman"/>
          <w:b/>
          <w:lang w:val="en-GB"/>
        </w:rPr>
        <w:t xml:space="preserve"> Meteorology</w:t>
      </w:r>
      <w:r w:rsidR="001A6272">
        <w:rPr>
          <w:rFonts w:ascii="Times New Roman" w:hAnsi="Times New Roman"/>
          <w:b/>
          <w:lang w:val="en-GB"/>
        </w:rPr>
        <w:t>: additional processing</w:t>
      </w:r>
    </w:p>
    <w:p w14:paraId="0EED41D2" w14:textId="47C7C81E" w:rsidR="00B51B6D" w:rsidRDefault="00B51B6D" w:rsidP="00B51B6D">
      <w:pPr>
        <w:spacing w:after="240"/>
        <w:rPr>
          <w:rFonts w:ascii="Times New Roman" w:hAnsi="Times New Roman"/>
          <w:lang w:val="en-GB"/>
        </w:rPr>
      </w:pPr>
      <w:r w:rsidRPr="00192BC6">
        <w:rPr>
          <w:rFonts w:ascii="Times New Roman" w:hAnsi="Times New Roman"/>
          <w:u w:val="single"/>
          <w:lang w:val="en-GB"/>
        </w:rPr>
        <w:t>Wind variables:</w:t>
      </w:r>
      <w:r w:rsidRPr="00192BC6">
        <w:rPr>
          <w:rFonts w:ascii="Times New Roman" w:hAnsi="Times New Roman"/>
          <w:lang w:val="en-GB"/>
        </w:rPr>
        <w:t xml:space="preserve"> Ship speed, position and heading </w:t>
      </w:r>
      <w:r>
        <w:rPr>
          <w:rFonts w:ascii="Times New Roman" w:hAnsi="Times New Roman"/>
          <w:lang w:val="en-GB"/>
        </w:rPr>
        <w:t>from the bst navigation file</w:t>
      </w:r>
      <w:r w:rsidRPr="00192BC6">
        <w:rPr>
          <w:rFonts w:ascii="Times New Roman" w:hAnsi="Times New Roman"/>
          <w:lang w:val="en-GB"/>
        </w:rPr>
        <w:t xml:space="preserve"> are merged onto the wind data in the surfmet. The absolute wind speed is calculated and vector averaged in one multi-step script </w:t>
      </w:r>
      <w:r w:rsidRPr="00B06273">
        <w:rPr>
          <w:rFonts w:ascii="Times New Roman" w:hAnsi="Times New Roman"/>
          <w:b/>
          <w:lang w:val="en-GB"/>
        </w:rPr>
        <w:t>mtruew_01</w:t>
      </w:r>
      <w:r w:rsidR="00094BA5">
        <w:rPr>
          <w:rFonts w:ascii="Times New Roman" w:hAnsi="Times New Roman"/>
          <w:b/>
          <w:lang w:val="en-GB"/>
        </w:rPr>
        <w:t>.m</w:t>
      </w:r>
      <w:r w:rsidRPr="00192BC6">
        <w:rPr>
          <w:rFonts w:ascii="Times New Roman" w:hAnsi="Times New Roman"/>
          <w:lang w:val="en-GB"/>
        </w:rPr>
        <w:t>. As with bst processing, this is rerun for the entire cruise each time the data are updated. The output files fr</w:t>
      </w:r>
      <w:r>
        <w:rPr>
          <w:rFonts w:ascii="Times New Roman" w:hAnsi="Times New Roman"/>
          <w:lang w:val="en-GB"/>
        </w:rPr>
        <w:t>om this processing are</w:t>
      </w:r>
      <w:r>
        <w:rPr>
          <w:rFonts w:ascii="Times New Roman" w:hAnsi="Times New Roman"/>
          <w:lang w:val="en-GB"/>
        </w:rPr>
        <w:br/>
      </w:r>
      <w:r w:rsidRPr="00230731">
        <w:rPr>
          <w:rFonts w:ascii="Times New Roman" w:hAnsi="Times New Roman"/>
          <w:lang w:val="en-GB"/>
        </w:rPr>
        <w:t>met_</w:t>
      </w:r>
      <w:r w:rsidR="00230731" w:rsidRPr="00230731">
        <w:rPr>
          <w:rFonts w:ascii="Times New Roman" w:hAnsi="Times New Roman"/>
          <w:i/>
          <w:lang w:val="en-GB"/>
        </w:rPr>
        <w:t>cruise</w:t>
      </w:r>
      <w:r w:rsidR="00230731" w:rsidRPr="00230731">
        <w:rPr>
          <w:rFonts w:ascii="Times New Roman" w:hAnsi="Times New Roman"/>
          <w:lang w:val="en-GB"/>
        </w:rPr>
        <w:t>_true.nc</w:t>
      </w:r>
      <w:r w:rsidR="00230731" w:rsidRPr="00230731">
        <w:rPr>
          <w:rFonts w:ascii="Times New Roman" w:hAnsi="Times New Roman"/>
          <w:lang w:val="en-GB"/>
        </w:rPr>
        <w:br/>
        <w:t>met_</w:t>
      </w:r>
      <w:r w:rsidR="00230731" w:rsidRPr="00230731">
        <w:rPr>
          <w:rFonts w:ascii="Times New Roman" w:hAnsi="Times New Roman"/>
          <w:i/>
          <w:lang w:val="en-GB"/>
        </w:rPr>
        <w:t>cruise</w:t>
      </w:r>
      <w:r w:rsidRPr="00230731">
        <w:rPr>
          <w:rFonts w:ascii="Times New Roman" w:hAnsi="Times New Roman"/>
          <w:lang w:val="en-GB"/>
        </w:rPr>
        <w:t>_trueav.nc</w:t>
      </w:r>
      <w:r w:rsidRPr="00230731">
        <w:rPr>
          <w:rFonts w:ascii="Times New Roman" w:hAnsi="Times New Roman"/>
          <w:lang w:val="en-GB"/>
        </w:rPr>
        <w:br/>
      </w:r>
      <w:r w:rsidRPr="00192BC6">
        <w:rPr>
          <w:rFonts w:ascii="Times New Roman" w:hAnsi="Times New Roman"/>
          <w:lang w:val="en-GB"/>
        </w:rPr>
        <w:t xml:space="preserve">The latter file is reduced to 1-minute averages, with correct vector averaging when required. In order to avoid ambiguity, variable units are explicit in whether wind directions are ‘towards’ or ‘from’ the direction in question. The result is a bit cumbersome, but should be unambiguous if the units are read carefully. </w:t>
      </w:r>
    </w:p>
    <w:p w14:paraId="6CD2D2A1" w14:textId="78CDF937" w:rsidR="00230731" w:rsidRPr="00192BC6" w:rsidRDefault="00230731" w:rsidP="00B51B6D">
      <w:pPr>
        <w:spacing w:after="240"/>
        <w:rPr>
          <w:rFonts w:ascii="Times New Roman" w:hAnsi="Times New Roman"/>
          <w:lang w:val="en-GB"/>
        </w:rPr>
      </w:pPr>
      <w:r>
        <w:rPr>
          <w:rFonts w:ascii="Times New Roman" w:hAnsi="Times New Roman"/>
          <w:lang w:val="en-GB"/>
        </w:rPr>
        <w:t xml:space="preserve">Note: TECHSAS stores </w:t>
      </w:r>
      <w:r w:rsidRPr="00192BC6">
        <w:rPr>
          <w:rFonts w:ascii="Times New Roman" w:hAnsi="Times New Roman"/>
          <w:lang w:val="en-GB"/>
        </w:rPr>
        <w:t>wind speed</w:t>
      </w:r>
      <w:r>
        <w:rPr>
          <w:rFonts w:ascii="Times New Roman" w:hAnsi="Times New Roman"/>
          <w:lang w:val="en-GB"/>
        </w:rPr>
        <w:t xml:space="preserve"> in m/s, but says the variable unit is knots.  This is corrected in mday_01_clean_av. </w:t>
      </w:r>
      <w:r w:rsidRPr="00192BC6">
        <w:rPr>
          <w:rFonts w:ascii="Times New Roman" w:hAnsi="Times New Roman"/>
          <w:lang w:val="en-GB"/>
        </w:rPr>
        <w:t xml:space="preserve"> </w:t>
      </w:r>
    </w:p>
    <w:p w14:paraId="3F02C611" w14:textId="77777777" w:rsidR="00B51B6D" w:rsidRPr="00192BC6" w:rsidRDefault="00B51B6D" w:rsidP="00B51B6D">
      <w:pPr>
        <w:spacing w:after="240"/>
        <w:rPr>
          <w:rFonts w:ascii="Times New Roman" w:hAnsi="Times New Roman"/>
          <w:lang w:val="en-GB"/>
        </w:rPr>
      </w:pPr>
      <w:r w:rsidRPr="00192BC6">
        <w:rPr>
          <w:rFonts w:ascii="Times New Roman" w:hAnsi="Times New Roman"/>
          <w:u w:val="single"/>
          <w:lang w:val="en-GB"/>
        </w:rPr>
        <w:t>Wind over the stern</w:t>
      </w:r>
      <w:r w:rsidRPr="00192BC6">
        <w:rPr>
          <w:rFonts w:ascii="Times New Roman" w:hAnsi="Times New Roman"/>
          <w:lang w:val="en-GB"/>
        </w:rPr>
        <w:t>: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Therefore if either the ‘before’ or ‘after’ wind direction is over the stern, there can be a significant change in the apparent true wind speed during such manoeuvres.</w:t>
      </w:r>
    </w:p>
    <w:p w14:paraId="68755D87" w14:textId="77777777" w:rsidR="00B51B6D" w:rsidRPr="00192BC6" w:rsidRDefault="00B51B6D" w:rsidP="00B51B6D">
      <w:pPr>
        <w:spacing w:after="240"/>
        <w:rPr>
          <w:rFonts w:ascii="Times New Roman" w:hAnsi="Times New Roman"/>
          <w:lang w:val="en-GB"/>
        </w:rPr>
      </w:pPr>
      <w:r w:rsidRPr="00192BC6">
        <w:rPr>
          <w:rFonts w:ascii="Times New Roman" w:hAnsi="Times New Roman"/>
          <w:u w:val="single"/>
          <w:lang w:val="en-GB"/>
        </w:rPr>
        <w:t>Wind relative direction near 0/360</w:t>
      </w:r>
      <w:r w:rsidRPr="00192BC6">
        <w:rPr>
          <w:rFonts w:ascii="Times New Roman" w:hAnsi="Times New Roman"/>
          <w:lang w:val="en-GB"/>
        </w:rPr>
        <w:t xml:space="preserve">: The age old problem of wind direction near the 0/360 boundary </w:t>
      </w:r>
      <w:r>
        <w:rPr>
          <w:rFonts w:ascii="Times New Roman" w:hAnsi="Times New Roman"/>
          <w:lang w:val="en-GB"/>
        </w:rPr>
        <w:t xml:space="preserve">still remains.  </w:t>
      </w:r>
      <w:r w:rsidRPr="00192BC6">
        <w:rPr>
          <w:rFonts w:ascii="Times New Roman" w:hAnsi="Times New Roman"/>
          <w:lang w:val="en-GB"/>
        </w:rPr>
        <w:t>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eg in the range 150 to 210, reminiscent of when simple numerical averaging of heading was occurring. When these bad headings are used in correct calculation of true</w:t>
      </w:r>
      <w:r>
        <w:rPr>
          <w:rFonts w:ascii="Times New Roman" w:hAnsi="Times New Roman"/>
          <w:lang w:val="en-GB"/>
        </w:rPr>
        <w:t xml:space="preserve"> wind, bad data are the result.</w:t>
      </w:r>
      <w:r w:rsidRPr="00192BC6">
        <w:rPr>
          <w:rFonts w:ascii="Times New Roman" w:hAnsi="Times New Roman"/>
          <w:lang w:val="en-GB"/>
        </w:rPr>
        <w:t xml:space="preserve"> </w:t>
      </w:r>
    </w:p>
    <w:p w14:paraId="7991FEB3" w14:textId="77777777" w:rsidR="00B51B6D" w:rsidRPr="00192BC6" w:rsidRDefault="00B51B6D" w:rsidP="00B51B6D">
      <w:pPr>
        <w:spacing w:after="240"/>
        <w:rPr>
          <w:rFonts w:ascii="Times New Roman" w:hAnsi="Times New Roman"/>
          <w:u w:val="single"/>
          <w:lang w:val="en-GB"/>
        </w:rPr>
      </w:pPr>
      <w:r w:rsidRPr="00192BC6">
        <w:rPr>
          <w:rFonts w:ascii="Times New Roman" w:hAnsi="Times New Roman"/>
          <w:u w:val="single"/>
          <w:lang w:val="en-GB"/>
        </w:rPr>
        <w:t>Irradiance and surface pressure</w:t>
      </w:r>
    </w:p>
    <w:p w14:paraId="70E50020" w14:textId="77777777" w:rsidR="00B51B6D" w:rsidRDefault="00B51B6D" w:rsidP="00B51B6D">
      <w:pPr>
        <w:spacing w:after="240"/>
        <w:rPr>
          <w:rFonts w:ascii="Times New Roman" w:hAnsi="Times New Roman"/>
          <w:lang w:val="en-GB"/>
        </w:rPr>
      </w:pPr>
      <w:r w:rsidRPr="00192BC6">
        <w:rPr>
          <w:rFonts w:ascii="Times New Roman" w:hAnsi="Times New Roman"/>
          <w:lang w:val="en-GB"/>
        </w:rPr>
        <w:t>Downwelling PAR and TIR data are found in the surflight stream, which also contains barometer pressure. The</w:t>
      </w:r>
      <w:r>
        <w:rPr>
          <w:rFonts w:ascii="Times New Roman" w:hAnsi="Times New Roman"/>
          <w:lang w:val="en-GB"/>
        </w:rPr>
        <w:t>se streams were ingested and st</w:t>
      </w:r>
      <w:r w:rsidRPr="00192BC6">
        <w:rPr>
          <w:rFonts w:ascii="Times New Roman" w:hAnsi="Times New Roman"/>
          <w:lang w:val="en-GB"/>
        </w:rPr>
        <w:t xml:space="preserve">ored, but no further processing was undertaken. </w:t>
      </w:r>
    </w:p>
    <w:p w14:paraId="5B39546F" w14:textId="0F284BAC" w:rsidR="004B5F0A" w:rsidRPr="004B5F0A" w:rsidRDefault="001A6272" w:rsidP="0097401E">
      <w:pPr>
        <w:spacing w:after="240"/>
        <w:ind w:left="-142"/>
        <w:rPr>
          <w:rFonts w:ascii="Times New Roman" w:hAnsi="Times New Roman"/>
          <w:b/>
          <w:lang w:val="en-GB"/>
        </w:rPr>
      </w:pPr>
      <w:r>
        <w:rPr>
          <w:rFonts w:ascii="Times New Roman" w:hAnsi="Times New Roman"/>
          <w:b/>
          <w:lang w:val="en-GB"/>
        </w:rPr>
        <w:t>4.1.6</w:t>
      </w:r>
      <w:r w:rsidR="004B5F0A" w:rsidRPr="004B5F0A">
        <w:rPr>
          <w:rFonts w:ascii="Times New Roman" w:hAnsi="Times New Roman"/>
          <w:b/>
          <w:lang w:val="en-GB"/>
        </w:rPr>
        <w:t xml:space="preserve"> Ocean surface variables</w:t>
      </w:r>
      <w:r>
        <w:rPr>
          <w:rFonts w:ascii="Times New Roman" w:hAnsi="Times New Roman"/>
          <w:b/>
          <w:lang w:val="en-GB"/>
        </w:rPr>
        <w:t>: additional processing</w:t>
      </w:r>
    </w:p>
    <w:p w14:paraId="5E8F0849" w14:textId="77777777" w:rsidR="000411E1" w:rsidRDefault="000411E1" w:rsidP="000411E1">
      <w:pPr>
        <w:spacing w:after="240"/>
        <w:rPr>
          <w:rFonts w:ascii="Times New Roman" w:hAnsi="Times New Roman"/>
          <w:lang w:val="en-GB"/>
        </w:rPr>
      </w:pPr>
      <w:r>
        <w:rPr>
          <w:rFonts w:ascii="Times New Roman" w:hAnsi="Times New Roman"/>
          <w:lang w:val="en-GB"/>
        </w:rPr>
        <w:t xml:space="preserve">Salinity is the only variable that is calibrated. </w:t>
      </w:r>
    </w:p>
    <w:p w14:paraId="3E907B29" w14:textId="11F3FCBD" w:rsidR="004B5F0A" w:rsidRDefault="004B5F0A" w:rsidP="004B5F0A">
      <w:pPr>
        <w:spacing w:after="240"/>
        <w:rPr>
          <w:rFonts w:ascii="Times New Roman" w:hAnsi="Times New Roman"/>
          <w:lang w:val="en-GB"/>
        </w:rPr>
      </w:pPr>
      <w:r>
        <w:rPr>
          <w:rFonts w:ascii="Times New Roman" w:hAnsi="Times New Roman"/>
          <w:lang w:val="en-GB"/>
        </w:rPr>
        <w:t>Temperature variables: On TECHSAS, sea surface temperature is called temp_r or temp_m, while the housing temperature (applicable to the conductivity measurements) is called temp_h.  On SCS on the JCR, there are two sea surface temperature sensors, sst</w:t>
      </w:r>
      <w:r w:rsidR="006A10D2">
        <w:rPr>
          <w:rFonts w:ascii="Times New Roman" w:hAnsi="Times New Roman"/>
          <w:lang w:val="en-GB"/>
        </w:rPr>
        <w:t>emp</w:t>
      </w:r>
      <w:r>
        <w:rPr>
          <w:rFonts w:ascii="Times New Roman" w:hAnsi="Times New Roman"/>
          <w:lang w:val="en-GB"/>
        </w:rPr>
        <w:t xml:space="preserve"> and sst</w:t>
      </w:r>
      <w:r w:rsidR="006A10D2">
        <w:rPr>
          <w:rFonts w:ascii="Times New Roman" w:hAnsi="Times New Roman"/>
          <w:lang w:val="en-GB"/>
        </w:rPr>
        <w:t>emp</w:t>
      </w:r>
      <w:r>
        <w:rPr>
          <w:rFonts w:ascii="Times New Roman" w:hAnsi="Times New Roman"/>
          <w:lang w:val="en-GB"/>
        </w:rPr>
        <w:t xml:space="preserve">2; the conductivity measurement temperature, tstemp, and the fluorometer temperature, sampletemp.  </w:t>
      </w:r>
    </w:p>
    <w:p w14:paraId="06D12A90" w14:textId="48901AC9" w:rsidR="0006185A" w:rsidRDefault="003D2782" w:rsidP="003D2782">
      <w:pPr>
        <w:tabs>
          <w:tab w:val="left" w:pos="851"/>
          <w:tab w:val="left" w:pos="3686"/>
        </w:tabs>
        <w:spacing w:after="240"/>
        <w:rPr>
          <w:rFonts w:ascii="Times New Roman" w:hAnsi="Times New Roman"/>
        </w:rPr>
      </w:pPr>
      <w:r>
        <w:rPr>
          <w:rFonts w:ascii="Times New Roman" w:hAnsi="Times New Roman"/>
        </w:rPr>
        <w:t>The appended data can be further processed as follows.  These steps can be carried out at any time during the cruise, but need to be run a fina</w:t>
      </w:r>
      <w:r w:rsidR="00340B50">
        <w:rPr>
          <w:rFonts w:ascii="Times New Roman" w:hAnsi="Times New Roman"/>
        </w:rPr>
        <w:t>l time at the end since they</w:t>
      </w:r>
      <w:r w:rsidR="00262206">
        <w:rPr>
          <w:rFonts w:ascii="Times New Roman" w:hAnsi="Times New Roman"/>
        </w:rPr>
        <w:t xml:space="preserve"> act</w:t>
      </w:r>
      <w:r>
        <w:rPr>
          <w:rFonts w:ascii="Times New Roman" w:hAnsi="Times New Roman"/>
        </w:rPr>
        <w:t xml:space="preserve"> on the </w:t>
      </w:r>
      <w:r w:rsidR="00340B50">
        <w:rPr>
          <w:rFonts w:ascii="Times New Roman" w:hAnsi="Times New Roman"/>
        </w:rPr>
        <w:t xml:space="preserve">appended file.  </w:t>
      </w:r>
    </w:p>
    <w:p w14:paraId="589E1474" w14:textId="601A2DC0" w:rsidR="003D2782" w:rsidRDefault="003D2782" w:rsidP="00913115">
      <w:pPr>
        <w:tabs>
          <w:tab w:val="left" w:pos="851"/>
          <w:tab w:val="left" w:pos="3686"/>
        </w:tabs>
        <w:spacing w:after="240"/>
        <w:ind w:left="142"/>
        <w:rPr>
          <w:rFonts w:ascii="Times New Roman" w:hAnsi="Times New Roman"/>
        </w:rPr>
      </w:pPr>
      <w:r>
        <w:rPr>
          <w:rFonts w:ascii="Times New Roman" w:hAnsi="Times New Roman"/>
        </w:rPr>
        <w:t xml:space="preserve">i) </w:t>
      </w:r>
      <w:r w:rsidR="00B924F8">
        <w:rPr>
          <w:rFonts w:ascii="Times New Roman" w:hAnsi="Times New Roman"/>
        </w:rPr>
        <w:t xml:space="preserve">run </w:t>
      </w:r>
      <w:r w:rsidRPr="000411E1">
        <w:rPr>
          <w:rFonts w:ascii="Times New Roman" w:hAnsi="Times New Roman"/>
          <w:b/>
        </w:rPr>
        <w:t>mtsg_</w:t>
      </w:r>
      <w:r w:rsidR="002761A8" w:rsidRPr="000411E1">
        <w:rPr>
          <w:rFonts w:ascii="Times New Roman" w:hAnsi="Times New Roman"/>
          <w:b/>
        </w:rPr>
        <w:t>medav_c</w:t>
      </w:r>
      <w:r w:rsidR="000411E1" w:rsidRPr="000411E1">
        <w:rPr>
          <w:rFonts w:ascii="Times New Roman" w:hAnsi="Times New Roman"/>
          <w:b/>
        </w:rPr>
        <w:t>lean_cal.m</w:t>
      </w:r>
      <w:r w:rsidR="000411E1">
        <w:rPr>
          <w:rFonts w:ascii="Times New Roman" w:hAnsi="Times New Roman"/>
        </w:rPr>
        <w:t xml:space="preserve"> to average the appended file</w:t>
      </w:r>
    </w:p>
    <w:p w14:paraId="384A3DE9" w14:textId="675A15E2" w:rsidR="000411E1" w:rsidRDefault="00D3428B" w:rsidP="00913115">
      <w:pPr>
        <w:tabs>
          <w:tab w:val="left" w:pos="851"/>
          <w:tab w:val="left" w:pos="3686"/>
        </w:tabs>
        <w:spacing w:after="240"/>
        <w:ind w:left="142"/>
        <w:rPr>
          <w:rFonts w:ascii="Times New Roman" w:hAnsi="Times New Roman"/>
        </w:rPr>
      </w:pPr>
      <w:r>
        <w:rPr>
          <w:rFonts w:ascii="Times New Roman" w:hAnsi="Times New Roman"/>
        </w:rPr>
        <w:t xml:space="preserve">ii) </w:t>
      </w:r>
      <w:r w:rsidR="00B924F8">
        <w:rPr>
          <w:rFonts w:ascii="Times New Roman" w:hAnsi="Times New Roman"/>
        </w:rPr>
        <w:t xml:space="preserve">run </w:t>
      </w:r>
      <w:r w:rsidRPr="000411E1">
        <w:rPr>
          <w:rFonts w:ascii="Times New Roman" w:hAnsi="Times New Roman"/>
          <w:b/>
        </w:rPr>
        <w:t>mtsg_findbad</w:t>
      </w:r>
      <w:r w:rsidR="000411E1" w:rsidRPr="000411E1">
        <w:rPr>
          <w:rFonts w:ascii="Times New Roman" w:hAnsi="Times New Roman"/>
          <w:b/>
        </w:rPr>
        <w:t>.m</w:t>
      </w:r>
      <w:r w:rsidR="002761A8">
        <w:rPr>
          <w:rFonts w:ascii="Times New Roman" w:hAnsi="Times New Roman"/>
        </w:rPr>
        <w:t xml:space="preserve"> to</w:t>
      </w:r>
      <w:r w:rsidR="00934773">
        <w:rPr>
          <w:rFonts w:ascii="Times New Roman" w:hAnsi="Times New Roman"/>
        </w:rPr>
        <w:t xml:space="preserve"> </w:t>
      </w:r>
      <w:r w:rsidR="000411E1">
        <w:rPr>
          <w:rFonts w:ascii="Times New Roman" w:hAnsi="Times New Roman"/>
        </w:rPr>
        <w:t>find</w:t>
      </w:r>
      <w:r w:rsidR="00934773">
        <w:rPr>
          <w:rFonts w:ascii="Times New Roman" w:hAnsi="Times New Roman"/>
        </w:rPr>
        <w:t xml:space="preserve"> limits</w:t>
      </w:r>
      <w:r w:rsidR="000411E1">
        <w:rPr>
          <w:rFonts w:ascii="Times New Roman" w:hAnsi="Times New Roman"/>
        </w:rPr>
        <w:t xml:space="preserve"> of times when the data were bad (likely when the pumps where switched off)</w:t>
      </w:r>
      <w:r w:rsidR="00B924F8">
        <w:rPr>
          <w:rFonts w:ascii="Times New Roman" w:hAnsi="Times New Roman"/>
        </w:rPr>
        <w:t xml:space="preserve"> by selecting them on a graph</w:t>
      </w:r>
    </w:p>
    <w:p w14:paraId="789398E4" w14:textId="26F481BE" w:rsidR="00B924F8" w:rsidRDefault="000411E1" w:rsidP="00913115">
      <w:pPr>
        <w:tabs>
          <w:tab w:val="left" w:pos="851"/>
          <w:tab w:val="left" w:pos="3686"/>
        </w:tabs>
        <w:spacing w:after="240"/>
        <w:ind w:left="142"/>
        <w:rPr>
          <w:rFonts w:ascii="Times New Roman" w:hAnsi="Times New Roman"/>
        </w:rPr>
      </w:pPr>
      <w:r>
        <w:rPr>
          <w:rFonts w:ascii="Times New Roman" w:hAnsi="Times New Roman"/>
        </w:rPr>
        <w:t>iii)</w:t>
      </w:r>
      <w:r w:rsidR="00934773">
        <w:rPr>
          <w:rFonts w:ascii="Times New Roman" w:hAnsi="Times New Roman"/>
        </w:rPr>
        <w:t xml:space="preserve"> edit </w:t>
      </w:r>
      <w:r>
        <w:rPr>
          <w:rFonts w:ascii="Times New Roman" w:hAnsi="Times New Roman"/>
        </w:rPr>
        <w:t xml:space="preserve">the </w:t>
      </w:r>
      <w:r w:rsidR="00934773">
        <w:rPr>
          <w:rFonts w:ascii="Times New Roman" w:hAnsi="Times New Roman"/>
        </w:rPr>
        <w:t xml:space="preserve">mtsg_cleanup case in </w:t>
      </w:r>
      <w:r w:rsidR="00934773" w:rsidRPr="000411E1">
        <w:rPr>
          <w:rFonts w:ascii="Times New Roman" w:hAnsi="Times New Roman"/>
          <w:b/>
        </w:rPr>
        <w:t>opt_</w:t>
      </w:r>
      <w:r w:rsidR="00934773" w:rsidRPr="000411E1">
        <w:rPr>
          <w:rFonts w:ascii="Times New Roman" w:hAnsi="Times New Roman"/>
          <w:b/>
          <w:i/>
        </w:rPr>
        <w:t>cruise</w:t>
      </w:r>
      <w:r w:rsidRPr="000411E1">
        <w:rPr>
          <w:rFonts w:ascii="Times New Roman" w:hAnsi="Times New Roman"/>
          <w:b/>
        </w:rPr>
        <w:t>.m</w:t>
      </w:r>
      <w:r w:rsidR="00934773">
        <w:rPr>
          <w:rFonts w:ascii="Times New Roman" w:hAnsi="Times New Roman"/>
        </w:rPr>
        <w:t xml:space="preserve"> to hardwire in </w:t>
      </w:r>
      <w:r w:rsidR="00B924F8">
        <w:rPr>
          <w:rFonts w:ascii="Times New Roman" w:hAnsi="Times New Roman"/>
        </w:rPr>
        <w:t>the selected bad time ranges (displayed to the screen at the end of mtsg_findbad)</w:t>
      </w:r>
      <w:r w:rsidR="00B61B49">
        <w:rPr>
          <w:rFonts w:ascii="Times New Roman" w:hAnsi="Times New Roman"/>
        </w:rPr>
        <w:t xml:space="preserve"> as well as limits for different variables</w:t>
      </w:r>
      <w:r w:rsidR="00B924F8">
        <w:rPr>
          <w:rFonts w:ascii="Times New Roman" w:hAnsi="Times New Roman"/>
        </w:rPr>
        <w:t xml:space="preserve">. </w:t>
      </w:r>
    </w:p>
    <w:p w14:paraId="3113C023" w14:textId="71AA6D31" w:rsidR="00B924F8" w:rsidRDefault="00B924F8" w:rsidP="00913115">
      <w:pPr>
        <w:tabs>
          <w:tab w:val="left" w:pos="851"/>
          <w:tab w:val="left" w:pos="3686"/>
        </w:tabs>
        <w:spacing w:after="240"/>
        <w:ind w:left="142"/>
        <w:rPr>
          <w:rFonts w:ascii="Times New Roman" w:hAnsi="Times New Roman"/>
        </w:rPr>
      </w:pPr>
      <w:r>
        <w:rPr>
          <w:rFonts w:ascii="Times New Roman" w:hAnsi="Times New Roman"/>
        </w:rPr>
        <w:t xml:space="preserve">iv) run </w:t>
      </w:r>
      <w:r w:rsidRPr="00B924F8">
        <w:rPr>
          <w:rFonts w:ascii="Times New Roman" w:hAnsi="Times New Roman"/>
          <w:b/>
        </w:rPr>
        <w:t>mtsg_medav_clean_cal.m</w:t>
      </w:r>
      <w:r>
        <w:rPr>
          <w:rFonts w:ascii="Times New Roman" w:hAnsi="Times New Roman"/>
        </w:rPr>
        <w:t xml:space="preserve"> to apply the bad time limits</w:t>
      </w:r>
      <w:r w:rsidR="001E5F3C">
        <w:rPr>
          <w:rFonts w:ascii="Times New Roman" w:hAnsi="Times New Roman"/>
        </w:rPr>
        <w:t xml:space="preserve"> (calling mtsg_cleanup.m)</w:t>
      </w:r>
      <w:r>
        <w:rPr>
          <w:rFonts w:ascii="Times New Roman" w:hAnsi="Times New Roman"/>
        </w:rPr>
        <w:t xml:space="preserve">.  The default is to NaN all variables within the time ranges set in </w:t>
      </w:r>
      <w:r w:rsidRPr="00B924F8">
        <w:rPr>
          <w:rFonts w:ascii="Times New Roman" w:hAnsi="Times New Roman"/>
          <w:b/>
        </w:rPr>
        <w:t>opt_</w:t>
      </w:r>
      <w:r w:rsidRPr="00B2332F">
        <w:rPr>
          <w:rFonts w:ascii="Times New Roman" w:hAnsi="Times New Roman"/>
          <w:b/>
          <w:i/>
        </w:rPr>
        <w:t>cruise</w:t>
      </w:r>
      <w:r w:rsidRPr="00B924F8">
        <w:rPr>
          <w:rFonts w:ascii="Times New Roman" w:hAnsi="Times New Roman"/>
          <w:b/>
        </w:rPr>
        <w:t>.m</w:t>
      </w:r>
      <w:r>
        <w:rPr>
          <w:rFonts w:ascii="Times New Roman" w:hAnsi="Times New Roman"/>
        </w:rPr>
        <w:t xml:space="preserve">, unless </w:t>
      </w:r>
      <w:r w:rsidRPr="00B924F8">
        <w:rPr>
          <w:rFonts w:ascii="Times New Roman" w:hAnsi="Times New Roman"/>
          <w:b/>
        </w:rPr>
        <w:t>opt_</w:t>
      </w:r>
      <w:r w:rsidRPr="00B2332F">
        <w:rPr>
          <w:rFonts w:ascii="Times New Roman" w:hAnsi="Times New Roman"/>
          <w:b/>
          <w:i/>
        </w:rPr>
        <w:t>cruise</w:t>
      </w:r>
      <w:r w:rsidRPr="00B924F8">
        <w:rPr>
          <w:rFonts w:ascii="Times New Roman" w:hAnsi="Times New Roman"/>
          <w:b/>
        </w:rPr>
        <w:t>.m</w:t>
      </w:r>
      <w:r>
        <w:rPr>
          <w:rFonts w:ascii="Times New Roman" w:hAnsi="Times New Roman"/>
        </w:rPr>
        <w:t xml:space="preserve"> contains code excluding some variables. </w:t>
      </w:r>
    </w:p>
    <w:p w14:paraId="72BDCF4D" w14:textId="464FDE2C" w:rsidR="00D3428B" w:rsidRDefault="00B924F8" w:rsidP="00913115">
      <w:pPr>
        <w:tabs>
          <w:tab w:val="left" w:pos="851"/>
          <w:tab w:val="left" w:pos="3686"/>
        </w:tabs>
        <w:spacing w:after="240"/>
        <w:ind w:left="142"/>
        <w:rPr>
          <w:rFonts w:ascii="Times New Roman" w:hAnsi="Times New Roman"/>
        </w:rPr>
      </w:pPr>
      <w:r>
        <w:rPr>
          <w:rFonts w:ascii="Times New Roman" w:hAnsi="Times New Roman"/>
        </w:rPr>
        <w:t>v)</w:t>
      </w:r>
      <w:r w:rsidR="00D3428B">
        <w:rPr>
          <w:rFonts w:ascii="Times New Roman" w:hAnsi="Times New Roman"/>
        </w:rPr>
        <w:t xml:space="preserve"> </w:t>
      </w:r>
      <w:r>
        <w:rPr>
          <w:rFonts w:ascii="Times New Roman" w:hAnsi="Times New Roman"/>
        </w:rPr>
        <w:t xml:space="preserve">run </w:t>
      </w:r>
      <w:r w:rsidR="002761A8" w:rsidRPr="00B924F8">
        <w:rPr>
          <w:rFonts w:ascii="Times New Roman" w:hAnsi="Times New Roman"/>
          <w:b/>
        </w:rPr>
        <w:t>mtsg_01</w:t>
      </w:r>
      <w:r>
        <w:rPr>
          <w:rFonts w:ascii="Times New Roman" w:hAnsi="Times New Roman"/>
          <w:b/>
        </w:rPr>
        <w:t>.m</w:t>
      </w:r>
      <w:r w:rsidR="002761A8">
        <w:rPr>
          <w:rFonts w:ascii="Times New Roman" w:hAnsi="Times New Roman"/>
        </w:rPr>
        <w:t xml:space="preserve"> to load </w:t>
      </w:r>
      <w:r>
        <w:rPr>
          <w:rFonts w:ascii="Times New Roman" w:hAnsi="Times New Roman"/>
        </w:rPr>
        <w:t xml:space="preserve">TSG </w:t>
      </w:r>
      <w:r w:rsidR="002761A8">
        <w:rPr>
          <w:rFonts w:ascii="Times New Roman" w:hAnsi="Times New Roman"/>
        </w:rPr>
        <w:t>bottle sample salinity data</w:t>
      </w:r>
      <w:r>
        <w:rPr>
          <w:rFonts w:ascii="Times New Roman" w:hAnsi="Times New Roman"/>
        </w:rPr>
        <w:t xml:space="preserve"> from the concatenated sali</w:t>
      </w:r>
      <w:r w:rsidR="005C0C0B">
        <w:rPr>
          <w:rFonts w:ascii="Times New Roman" w:hAnsi="Times New Roman"/>
        </w:rPr>
        <w:t>nity csv file (see Section 3.4</w:t>
      </w:r>
      <w:r>
        <w:rPr>
          <w:rFonts w:ascii="Times New Roman" w:hAnsi="Times New Roman"/>
        </w:rPr>
        <w:t xml:space="preserve">) to an </w:t>
      </w:r>
      <w:r w:rsidR="001A6272">
        <w:rPr>
          <w:rFonts w:ascii="Times New Roman" w:hAnsi="Times New Roman"/>
        </w:rPr>
        <w:t>Mstar</w:t>
      </w:r>
      <w:r>
        <w:rPr>
          <w:rFonts w:ascii="Times New Roman" w:hAnsi="Times New Roman"/>
        </w:rPr>
        <w:t>-format file</w:t>
      </w:r>
      <w:r w:rsidR="00B51B6D">
        <w:rPr>
          <w:rFonts w:ascii="Times New Roman" w:hAnsi="Times New Roman"/>
        </w:rPr>
        <w:t xml:space="preserve">. </w:t>
      </w:r>
    </w:p>
    <w:p w14:paraId="563CF944" w14:textId="2F567ECD" w:rsidR="002761A8" w:rsidRDefault="002761A8" w:rsidP="00913115">
      <w:pPr>
        <w:tabs>
          <w:tab w:val="left" w:pos="851"/>
          <w:tab w:val="left" w:pos="3686"/>
        </w:tabs>
        <w:spacing w:after="240"/>
        <w:ind w:left="142"/>
        <w:rPr>
          <w:rFonts w:ascii="Times New Roman" w:hAnsi="Times New Roman"/>
        </w:rPr>
      </w:pPr>
      <w:r>
        <w:rPr>
          <w:rFonts w:ascii="Times New Roman" w:hAnsi="Times New Roman"/>
        </w:rPr>
        <w:t>v</w:t>
      </w:r>
      <w:r w:rsidR="00B2332F">
        <w:rPr>
          <w:rFonts w:ascii="Times New Roman" w:hAnsi="Times New Roman"/>
        </w:rPr>
        <w:t>i</w:t>
      </w:r>
      <w:r>
        <w:rPr>
          <w:rFonts w:ascii="Times New Roman" w:hAnsi="Times New Roman"/>
        </w:rPr>
        <w:t xml:space="preserve">) </w:t>
      </w:r>
      <w:r w:rsidR="00B2332F">
        <w:rPr>
          <w:rFonts w:ascii="Times New Roman" w:hAnsi="Times New Roman"/>
        </w:rPr>
        <w:t xml:space="preserve">run </w:t>
      </w:r>
      <w:r w:rsidRPr="00B2332F">
        <w:rPr>
          <w:rFonts w:ascii="Times New Roman" w:hAnsi="Times New Roman"/>
          <w:b/>
        </w:rPr>
        <w:t>mtsg_bottle_compare</w:t>
      </w:r>
      <w:r w:rsidR="00B2332F">
        <w:rPr>
          <w:rFonts w:ascii="Times New Roman" w:hAnsi="Times New Roman"/>
          <w:b/>
        </w:rPr>
        <w:t>.m</w:t>
      </w:r>
      <w:r>
        <w:rPr>
          <w:rFonts w:ascii="Times New Roman" w:hAnsi="Times New Roman"/>
        </w:rPr>
        <w:t xml:space="preserve"> to </w:t>
      </w:r>
      <w:r w:rsidR="00340B50">
        <w:rPr>
          <w:rFonts w:ascii="Times New Roman" w:hAnsi="Times New Roman"/>
        </w:rPr>
        <w:t>plot bottle and TSG salinities together</w:t>
      </w:r>
      <w:r w:rsidR="00B2332F">
        <w:rPr>
          <w:rFonts w:ascii="Times New Roman" w:hAnsi="Times New Roman"/>
        </w:rPr>
        <w:t>; determine a constant or simple time-dependent offset to bring them into alignment</w:t>
      </w:r>
      <w:r w:rsidR="003A134C">
        <w:rPr>
          <w:rFonts w:ascii="Times New Roman" w:hAnsi="Times New Roman"/>
        </w:rPr>
        <w:t xml:space="preserve">, or just use the smoothed difference, computed by calling </w:t>
      </w:r>
      <w:r w:rsidR="003A134C" w:rsidRPr="003A134C">
        <w:rPr>
          <w:rFonts w:ascii="Times New Roman" w:hAnsi="Times New Roman"/>
          <w:b/>
        </w:rPr>
        <w:t>filter_bak.m</w:t>
      </w:r>
      <w:r w:rsidR="003A134C">
        <w:rPr>
          <w:rFonts w:ascii="Times New Roman" w:hAnsi="Times New Roman"/>
        </w:rPr>
        <w:t xml:space="preserve"> and saved to tsg_smdiff.txt. </w:t>
      </w:r>
    </w:p>
    <w:p w14:paraId="3D70E27D" w14:textId="5919B9A4" w:rsidR="00340B50" w:rsidRDefault="00340B50" w:rsidP="00913115">
      <w:pPr>
        <w:tabs>
          <w:tab w:val="left" w:pos="851"/>
          <w:tab w:val="left" w:pos="3686"/>
        </w:tabs>
        <w:spacing w:after="240"/>
        <w:ind w:left="142"/>
        <w:rPr>
          <w:rFonts w:ascii="Times New Roman" w:hAnsi="Times New Roman"/>
        </w:rPr>
      </w:pPr>
      <w:r>
        <w:rPr>
          <w:rFonts w:ascii="Times New Roman" w:hAnsi="Times New Roman"/>
        </w:rPr>
        <w:t>v</w:t>
      </w:r>
      <w:r w:rsidR="00B2332F">
        <w:rPr>
          <w:rFonts w:ascii="Times New Roman" w:hAnsi="Times New Roman"/>
        </w:rPr>
        <w:t>ii</w:t>
      </w:r>
      <w:r>
        <w:rPr>
          <w:rFonts w:ascii="Times New Roman" w:hAnsi="Times New Roman"/>
        </w:rPr>
        <w:t xml:space="preserve">) edit </w:t>
      </w:r>
      <w:r w:rsidR="00B61B49">
        <w:rPr>
          <w:rFonts w:ascii="Times New Roman" w:hAnsi="Times New Roman"/>
        </w:rPr>
        <w:t xml:space="preserve">the </w:t>
      </w:r>
      <w:r>
        <w:rPr>
          <w:rFonts w:ascii="Times New Roman" w:hAnsi="Times New Roman"/>
        </w:rPr>
        <w:t xml:space="preserve">tsgsal_apply_cal case in </w:t>
      </w:r>
      <w:r w:rsidRPr="00B2332F">
        <w:rPr>
          <w:rFonts w:ascii="Times New Roman" w:hAnsi="Times New Roman"/>
          <w:b/>
        </w:rPr>
        <w:t>opt_</w:t>
      </w:r>
      <w:r w:rsidRPr="00B2332F">
        <w:rPr>
          <w:rFonts w:ascii="Times New Roman" w:hAnsi="Times New Roman"/>
          <w:b/>
          <w:i/>
        </w:rPr>
        <w:t>cruise</w:t>
      </w:r>
      <w:r w:rsidR="00B2332F" w:rsidRPr="00B2332F">
        <w:rPr>
          <w:rFonts w:ascii="Times New Roman" w:hAnsi="Times New Roman"/>
          <w:b/>
        </w:rPr>
        <w:t>.m</w:t>
      </w:r>
      <w:r w:rsidR="00B2332F">
        <w:rPr>
          <w:rFonts w:ascii="Times New Roman" w:hAnsi="Times New Roman"/>
        </w:rPr>
        <w:t xml:space="preserve"> with calibration determined above</w:t>
      </w:r>
      <w:r w:rsidR="003A134C">
        <w:rPr>
          <w:rFonts w:ascii="Times New Roman" w:hAnsi="Times New Roman"/>
        </w:rPr>
        <w:t xml:space="preserve">, or to interpolate </w:t>
      </w:r>
      <w:r w:rsidR="00B61B49">
        <w:rPr>
          <w:rFonts w:ascii="Times New Roman" w:hAnsi="Times New Roman"/>
        </w:rPr>
        <w:t xml:space="preserve">the smoothed differences computed by </w:t>
      </w:r>
      <w:r w:rsidR="00B61B49" w:rsidRPr="00B61B49">
        <w:rPr>
          <w:rFonts w:ascii="Times New Roman" w:hAnsi="Times New Roman"/>
          <w:b/>
        </w:rPr>
        <w:t>mtsg_bottle_compare.m</w:t>
      </w:r>
      <w:r w:rsidR="00B61B49">
        <w:rPr>
          <w:rFonts w:ascii="Times New Roman" w:hAnsi="Times New Roman"/>
        </w:rPr>
        <w:t xml:space="preserve"> </w:t>
      </w:r>
      <w:r w:rsidR="003A134C">
        <w:rPr>
          <w:rFonts w:ascii="Times New Roman" w:hAnsi="Times New Roman"/>
        </w:rPr>
        <w:t xml:space="preserve">to the TSG times and use that series as the offset. </w:t>
      </w:r>
    </w:p>
    <w:p w14:paraId="31FE1141" w14:textId="20428911" w:rsidR="00340B50" w:rsidRPr="00340B50" w:rsidRDefault="00B2332F" w:rsidP="00913115">
      <w:pPr>
        <w:tabs>
          <w:tab w:val="left" w:pos="851"/>
          <w:tab w:val="left" w:pos="3686"/>
        </w:tabs>
        <w:spacing w:after="240"/>
        <w:ind w:left="142"/>
        <w:rPr>
          <w:rFonts w:ascii="Times New Roman" w:hAnsi="Times New Roman"/>
        </w:rPr>
      </w:pPr>
      <w:r>
        <w:rPr>
          <w:rFonts w:ascii="Times New Roman" w:hAnsi="Times New Roman"/>
        </w:rPr>
        <w:t xml:space="preserve">viii) </w:t>
      </w:r>
      <w:r w:rsidR="00340B50">
        <w:rPr>
          <w:rFonts w:ascii="Times New Roman" w:hAnsi="Times New Roman"/>
        </w:rPr>
        <w:t xml:space="preserve">run </w:t>
      </w:r>
      <w:r w:rsidR="00340B50" w:rsidRPr="00B2332F">
        <w:rPr>
          <w:rFonts w:ascii="Times New Roman" w:hAnsi="Times New Roman"/>
          <w:b/>
        </w:rPr>
        <w:t>mtsg_medav_clean_cal</w:t>
      </w:r>
      <w:r w:rsidRPr="00B2332F">
        <w:rPr>
          <w:rFonts w:ascii="Times New Roman" w:hAnsi="Times New Roman"/>
          <w:b/>
        </w:rPr>
        <w:t>.m</w:t>
      </w:r>
      <w:r w:rsidR="00340B50">
        <w:rPr>
          <w:rFonts w:ascii="Times New Roman" w:hAnsi="Times New Roman"/>
        </w:rPr>
        <w:t xml:space="preserve"> to apply calibration</w:t>
      </w:r>
    </w:p>
    <w:p w14:paraId="182D0455" w14:textId="485027AB" w:rsidR="0006185A" w:rsidRDefault="0006185A" w:rsidP="00426E7F">
      <w:pPr>
        <w:tabs>
          <w:tab w:val="left" w:pos="851"/>
          <w:tab w:val="left" w:pos="3686"/>
        </w:tabs>
        <w:spacing w:after="240"/>
        <w:rPr>
          <w:rFonts w:ascii="Times New Roman" w:hAnsi="Times New Roman"/>
        </w:rPr>
      </w:pPr>
      <w:r>
        <w:rPr>
          <w:rFonts w:ascii="Times New Roman" w:hAnsi="Times New Roman"/>
        </w:rPr>
        <w:t xml:space="preserve">You can re-run </w:t>
      </w:r>
      <w:r w:rsidRPr="00CC4CE7">
        <w:rPr>
          <w:rFonts w:ascii="Times New Roman" w:hAnsi="Times New Roman"/>
          <w:b/>
        </w:rPr>
        <w:t>mtsg_findbad</w:t>
      </w:r>
      <w:r w:rsidR="00B61B49">
        <w:rPr>
          <w:rFonts w:ascii="Times New Roman" w:hAnsi="Times New Roman"/>
          <w:b/>
        </w:rPr>
        <w:t>.m</w:t>
      </w:r>
      <w:r>
        <w:rPr>
          <w:rFonts w:ascii="Times New Roman" w:hAnsi="Times New Roman"/>
        </w:rPr>
        <w:t xml:space="preserve"> and </w:t>
      </w:r>
      <w:r w:rsidRPr="00A16E60">
        <w:rPr>
          <w:rFonts w:ascii="Times New Roman" w:hAnsi="Times New Roman"/>
          <w:b/>
        </w:rPr>
        <w:t>m_tsg_medav_clean_cal.m</w:t>
      </w:r>
      <w:r>
        <w:rPr>
          <w:rFonts w:ascii="Times New Roman" w:hAnsi="Times New Roman"/>
        </w:rPr>
        <w:t xml:space="preserve"> as many times as required to get a clean record.  </w:t>
      </w:r>
    </w:p>
    <w:p w14:paraId="042A62BE" w14:textId="4BED59BF" w:rsidR="00CC4CE7" w:rsidRDefault="00CC4CE7" w:rsidP="00426E7F">
      <w:pPr>
        <w:tabs>
          <w:tab w:val="left" w:pos="851"/>
          <w:tab w:val="left" w:pos="3686"/>
        </w:tabs>
        <w:spacing w:after="240"/>
        <w:rPr>
          <w:rFonts w:ascii="Times New Roman" w:hAnsi="Times New Roman"/>
        </w:rPr>
      </w:pPr>
      <w:r>
        <w:rPr>
          <w:rFonts w:ascii="Times New Roman" w:hAnsi="Times New Roman"/>
        </w:rPr>
        <w:t xml:space="preserve">If you want to check a calibration already applied, </w:t>
      </w:r>
      <w:r w:rsidR="00B61206">
        <w:rPr>
          <w:rFonts w:ascii="Times New Roman" w:hAnsi="Times New Roman"/>
        </w:rPr>
        <w:t xml:space="preserve">edit the </w:t>
      </w:r>
      <w:r>
        <w:rPr>
          <w:rFonts w:ascii="Times New Roman" w:hAnsi="Times New Roman"/>
        </w:rPr>
        <w:t xml:space="preserve">switch at the beginning of </w:t>
      </w:r>
      <w:r w:rsidRPr="00B2332F">
        <w:rPr>
          <w:rFonts w:ascii="Times New Roman" w:hAnsi="Times New Roman"/>
          <w:b/>
        </w:rPr>
        <w:t>mtsg_bottle_compare</w:t>
      </w:r>
      <w:r w:rsidR="00B2332F" w:rsidRPr="00B2332F">
        <w:rPr>
          <w:rFonts w:ascii="Times New Roman" w:hAnsi="Times New Roman"/>
          <w:b/>
        </w:rPr>
        <w:t>.m</w:t>
      </w:r>
      <w:r>
        <w:rPr>
          <w:rFonts w:ascii="Times New Roman" w:hAnsi="Times New Roman"/>
        </w:rPr>
        <w:t xml:space="preserve"> from ‘uncal’ to ‘cal’ and rerun</w:t>
      </w:r>
      <w:r w:rsidR="00B2332F">
        <w:rPr>
          <w:rFonts w:ascii="Times New Roman" w:hAnsi="Times New Roman"/>
        </w:rPr>
        <w:t xml:space="preserve">.  </w:t>
      </w:r>
    </w:p>
    <w:p w14:paraId="18D3CADB" w14:textId="5FBB3217" w:rsidR="0006185A" w:rsidRPr="009A31B8" w:rsidRDefault="0006185A" w:rsidP="0097401E">
      <w:pPr>
        <w:spacing w:after="240"/>
        <w:ind w:left="-142"/>
        <w:rPr>
          <w:rFonts w:ascii="Times New Roman" w:hAnsi="Times New Roman"/>
          <w:b/>
          <w:lang w:val="en-GB"/>
        </w:rPr>
      </w:pPr>
      <w:r>
        <w:rPr>
          <w:rFonts w:ascii="Times New Roman" w:hAnsi="Times New Roman"/>
          <w:b/>
          <w:lang w:val="en-GB"/>
        </w:rPr>
        <w:t>4</w:t>
      </w:r>
      <w:r w:rsidR="001A6272">
        <w:rPr>
          <w:rFonts w:ascii="Times New Roman" w:hAnsi="Times New Roman"/>
          <w:b/>
          <w:lang w:val="en-GB"/>
        </w:rPr>
        <w:t>.1.7</w:t>
      </w:r>
      <w:r w:rsidRPr="009A31B8">
        <w:rPr>
          <w:rFonts w:ascii="Times New Roman" w:hAnsi="Times New Roman"/>
          <w:b/>
          <w:lang w:val="en-GB"/>
        </w:rPr>
        <w:t xml:space="preserve"> Bathymetry</w:t>
      </w:r>
      <w:r w:rsidR="001A6272">
        <w:rPr>
          <w:rFonts w:ascii="Times New Roman" w:hAnsi="Times New Roman"/>
          <w:b/>
          <w:lang w:val="en-GB"/>
        </w:rPr>
        <w:t>: additional processing</w:t>
      </w:r>
    </w:p>
    <w:p w14:paraId="23B83790" w14:textId="372D8D46" w:rsidR="0006185A" w:rsidRPr="00B916CF" w:rsidRDefault="00062453" w:rsidP="00426E7F">
      <w:pPr>
        <w:spacing w:after="240"/>
        <w:rPr>
          <w:rFonts w:ascii="Times New Roman" w:hAnsi="Times New Roman"/>
        </w:rPr>
      </w:pPr>
      <w:r>
        <w:rPr>
          <w:rFonts w:ascii="Times New Roman" w:hAnsi="Times New Roman"/>
          <w:lang w:val="en-GB"/>
        </w:rPr>
        <w:t xml:space="preserve">Following </w:t>
      </w:r>
      <w:r w:rsidR="0006185A" w:rsidRPr="008F23F5">
        <w:rPr>
          <w:rFonts w:ascii="Times New Roman" w:hAnsi="Times New Roman"/>
          <w:b/>
          <w:lang w:val="en-GB"/>
        </w:rPr>
        <w:t>m_daily_proc.m</w:t>
      </w:r>
      <w:r>
        <w:rPr>
          <w:rFonts w:ascii="Times New Roman" w:hAnsi="Times New Roman"/>
          <w:lang w:val="en-GB"/>
        </w:rPr>
        <w:t xml:space="preserve">, bathymetry data can be cleaned by interactive scripts </w:t>
      </w:r>
      <w:r w:rsidR="00BD749A">
        <w:rPr>
          <w:rFonts w:ascii="Times New Roman" w:hAnsi="Times New Roman"/>
          <w:b/>
          <w:lang w:val="en-GB"/>
        </w:rPr>
        <w:t>msim_plot</w:t>
      </w:r>
      <w:r>
        <w:rPr>
          <w:rFonts w:ascii="Times New Roman" w:hAnsi="Times New Roman"/>
          <w:lang w:val="en-GB"/>
        </w:rPr>
        <w:t xml:space="preserve"> and </w:t>
      </w:r>
      <w:r w:rsidR="00BD749A">
        <w:rPr>
          <w:rFonts w:ascii="Times New Roman" w:hAnsi="Times New Roman"/>
          <w:b/>
          <w:lang w:val="en-GB"/>
        </w:rPr>
        <w:t>mem120_plot</w:t>
      </w:r>
      <w:r>
        <w:rPr>
          <w:rFonts w:ascii="Times New Roman" w:hAnsi="Times New Roman"/>
          <w:lang w:val="en-GB"/>
        </w:rPr>
        <w:t>, which allow the user to select bad data points from the EA600 and the EM120/EM122 centre beam for each day. To incorporate the cleaned data into the appended files at the end of the cruise, remove sim_</w:t>
      </w:r>
      <w:r w:rsidRPr="00062453">
        <w:rPr>
          <w:rFonts w:ascii="Times New Roman" w:hAnsi="Times New Roman"/>
          <w:i/>
          <w:lang w:val="en-GB"/>
        </w:rPr>
        <w:t>cruise</w:t>
      </w:r>
      <w:r>
        <w:rPr>
          <w:rFonts w:ascii="Times New Roman" w:hAnsi="Times New Roman"/>
          <w:lang w:val="en-GB"/>
        </w:rPr>
        <w:t>_01.nc and em120_</w:t>
      </w:r>
      <w:r w:rsidRPr="00062453">
        <w:rPr>
          <w:rFonts w:ascii="Times New Roman" w:hAnsi="Times New Roman"/>
          <w:i/>
          <w:lang w:val="en-GB"/>
        </w:rPr>
        <w:t>cruise</w:t>
      </w:r>
      <w:r>
        <w:rPr>
          <w:rFonts w:ascii="Times New Roman" w:hAnsi="Times New Roman"/>
          <w:lang w:val="en-GB"/>
        </w:rPr>
        <w:t xml:space="preserve">_01.nc and rerun </w:t>
      </w:r>
      <w:r w:rsidRPr="00062453">
        <w:rPr>
          <w:rFonts w:ascii="Times New Roman" w:hAnsi="Times New Roman"/>
          <w:b/>
          <w:lang w:val="en-GB"/>
        </w:rPr>
        <w:t>mday_02</w:t>
      </w:r>
      <w:r>
        <w:rPr>
          <w:rFonts w:ascii="Times New Roman" w:hAnsi="Times New Roman"/>
          <w:b/>
          <w:lang w:val="en-GB"/>
        </w:rPr>
        <w:t>.m</w:t>
      </w:r>
      <w:r w:rsidRPr="00062453">
        <w:rPr>
          <w:rFonts w:ascii="Times New Roman" w:hAnsi="Times New Roman"/>
          <w:b/>
          <w:lang w:val="en-GB"/>
        </w:rPr>
        <w:t xml:space="preserve"> </w:t>
      </w:r>
      <w:r>
        <w:rPr>
          <w:rFonts w:ascii="Times New Roman" w:hAnsi="Times New Roman"/>
          <w:lang w:val="en-GB"/>
        </w:rPr>
        <w:t xml:space="preserve">for all days for these two streams (see </w:t>
      </w:r>
      <w:r w:rsidRPr="00062453">
        <w:rPr>
          <w:rFonts w:ascii="Times New Roman" w:hAnsi="Times New Roman"/>
          <w:b/>
          <w:lang w:val="en-GB"/>
        </w:rPr>
        <w:t>m_daily_proc.m</w:t>
      </w:r>
      <w:r>
        <w:rPr>
          <w:rFonts w:ascii="Times New Roman" w:hAnsi="Times New Roman"/>
          <w:lang w:val="en-GB"/>
        </w:rPr>
        <w:t xml:space="preserve"> for syntax).  </w:t>
      </w:r>
    </w:p>
    <w:p w14:paraId="425C601D" w14:textId="77777777" w:rsidR="001A6272" w:rsidRDefault="001A6272" w:rsidP="001A6272">
      <w:pPr>
        <w:tabs>
          <w:tab w:val="left" w:pos="284"/>
          <w:tab w:val="left" w:pos="2694"/>
        </w:tabs>
        <w:spacing w:after="240"/>
        <w:ind w:left="-284"/>
        <w:rPr>
          <w:rFonts w:ascii="Times New Roman" w:hAnsi="Times New Roman"/>
          <w:b/>
        </w:rPr>
      </w:pPr>
      <w:r w:rsidRPr="001A6272">
        <w:rPr>
          <w:rFonts w:ascii="Times New Roman" w:hAnsi="Times New Roman"/>
          <w:b/>
        </w:rPr>
        <w:t>4.2 VMADCP</w:t>
      </w:r>
    </w:p>
    <w:p w14:paraId="4D098DB2" w14:textId="71B38CA3" w:rsidR="005C0C0B" w:rsidRDefault="001A6272" w:rsidP="001A6272">
      <w:pPr>
        <w:tabs>
          <w:tab w:val="left" w:pos="284"/>
          <w:tab w:val="left" w:pos="2694"/>
        </w:tabs>
        <w:spacing w:after="240"/>
        <w:rPr>
          <w:rFonts w:ascii="Times New Roman" w:hAnsi="Times New Roman"/>
        </w:rPr>
      </w:pPr>
      <w:r>
        <w:rPr>
          <w:rFonts w:ascii="Times New Roman" w:hAnsi="Times New Roman"/>
        </w:rPr>
        <w:t>Vessel mounte</w:t>
      </w:r>
      <w:r w:rsidR="00214B2C">
        <w:rPr>
          <w:rFonts w:ascii="Times New Roman" w:hAnsi="Times New Roman"/>
        </w:rPr>
        <w:t xml:space="preserve">d ADCP data </w:t>
      </w:r>
      <w:r>
        <w:rPr>
          <w:rFonts w:ascii="Times New Roman" w:hAnsi="Times New Roman"/>
        </w:rPr>
        <w:t>processed using the old University of Hawaii CODAS software (Matlab/Python hybrid version</w:t>
      </w:r>
      <w:r w:rsidR="00307FA3">
        <w:rPr>
          <w:rFonts w:ascii="Times New Roman" w:hAnsi="Times New Roman"/>
        </w:rPr>
        <w:t>, see /local/users/pstar/cruise/sw/uh_adcp/programs/index.html for documentation</w:t>
      </w:r>
      <w:r>
        <w:rPr>
          <w:rFonts w:ascii="Times New Roman" w:hAnsi="Times New Roman"/>
        </w:rPr>
        <w:t xml:space="preserve">) can be loaded into daily and appended Mstar files using </w:t>
      </w:r>
      <w:r w:rsidRPr="001A6272">
        <w:rPr>
          <w:rFonts w:ascii="Times New Roman" w:hAnsi="Times New Roman"/>
          <w:b/>
        </w:rPr>
        <w:t>mcod_01.m</w:t>
      </w:r>
      <w:r>
        <w:rPr>
          <w:rFonts w:ascii="Times New Roman" w:hAnsi="Times New Roman"/>
        </w:rPr>
        <w:t xml:space="preserve">, </w:t>
      </w:r>
      <w:r w:rsidRPr="001A6272">
        <w:rPr>
          <w:rFonts w:ascii="Times New Roman" w:hAnsi="Times New Roman"/>
          <w:b/>
        </w:rPr>
        <w:t>mcod_02.m</w:t>
      </w:r>
      <w:r>
        <w:rPr>
          <w:rFonts w:ascii="Times New Roman" w:hAnsi="Times New Roman"/>
        </w:rPr>
        <w:t xml:space="preserve">, and </w:t>
      </w:r>
      <w:r w:rsidRPr="001A6272">
        <w:rPr>
          <w:rFonts w:ascii="Times New Roman" w:hAnsi="Times New Roman"/>
          <w:b/>
        </w:rPr>
        <w:t>mcod_mapend.m</w:t>
      </w:r>
      <w:r>
        <w:rPr>
          <w:rFonts w:ascii="Times New Roman" w:hAnsi="Times New Roman"/>
        </w:rPr>
        <w:t xml:space="preserve">.  </w:t>
      </w:r>
      <w:r w:rsidR="001F5A5A">
        <w:rPr>
          <w:rFonts w:ascii="Times New Roman" w:hAnsi="Times New Roman"/>
        </w:rPr>
        <w:t xml:space="preserve">The latter sorts by time, so sequences can be added in any order or any number of times.  </w:t>
      </w:r>
    </w:p>
    <w:p w14:paraId="63105231" w14:textId="19C63EE7" w:rsidR="005C0C0B" w:rsidRDefault="000E6652" w:rsidP="001A6272">
      <w:pPr>
        <w:tabs>
          <w:tab w:val="left" w:pos="284"/>
          <w:tab w:val="left" w:pos="2694"/>
        </w:tabs>
        <w:spacing w:after="240"/>
        <w:rPr>
          <w:rFonts w:ascii="Times New Roman" w:hAnsi="Times New Roman"/>
        </w:rPr>
      </w:pPr>
      <w:r>
        <w:rPr>
          <w:rFonts w:ascii="Times New Roman" w:hAnsi="Times New Roman"/>
        </w:rPr>
        <w:t>The full round of processing</w:t>
      </w:r>
      <w:r w:rsidR="005C0C0B">
        <w:rPr>
          <w:rFonts w:ascii="Times New Roman" w:hAnsi="Times New Roman"/>
        </w:rPr>
        <w:t xml:space="preserve"> from VMDAS </w:t>
      </w:r>
      <w:r w:rsidR="00EA712C">
        <w:rPr>
          <w:rFonts w:ascii="Times New Roman" w:hAnsi="Times New Roman"/>
        </w:rPr>
        <w:t>to Mstar</w:t>
      </w:r>
      <w:r>
        <w:rPr>
          <w:rFonts w:ascii="Times New Roman" w:hAnsi="Times New Roman"/>
        </w:rPr>
        <w:t xml:space="preserve">, including </w:t>
      </w:r>
      <w:r w:rsidR="005C0C0B">
        <w:rPr>
          <w:rFonts w:ascii="Times New Roman" w:hAnsi="Times New Roman"/>
        </w:rPr>
        <w:t xml:space="preserve">the </w:t>
      </w:r>
      <w:r>
        <w:rPr>
          <w:rFonts w:ascii="Times New Roman" w:hAnsi="Times New Roman"/>
        </w:rPr>
        <w:t>calls to CODAS q</w:t>
      </w:r>
      <w:r w:rsidR="005C0C0B">
        <w:rPr>
          <w:rFonts w:ascii="Times New Roman" w:hAnsi="Times New Roman"/>
        </w:rPr>
        <w:t>uick_adcp.py</w:t>
      </w:r>
      <w:r w:rsidR="003B5918">
        <w:rPr>
          <w:rFonts w:ascii="Times New Roman" w:hAnsi="Times New Roman"/>
        </w:rPr>
        <w:t xml:space="preserve"> and gautoedit.m</w:t>
      </w:r>
      <w:r w:rsidR="005C0C0B">
        <w:rPr>
          <w:rFonts w:ascii="Times New Roman" w:hAnsi="Times New Roman"/>
        </w:rPr>
        <w:t>, can be run for a sequence or set of sequences</w:t>
      </w:r>
      <w:r w:rsidR="00EB70F9">
        <w:rPr>
          <w:rFonts w:ascii="Times New Roman" w:hAnsi="Times New Roman"/>
        </w:rPr>
        <w:t xml:space="preserve"> using wrapper scripts </w:t>
      </w:r>
      <w:r w:rsidR="00EB70F9" w:rsidRPr="00EB70F9">
        <w:rPr>
          <w:rFonts w:ascii="Times New Roman" w:hAnsi="Times New Roman"/>
          <w:b/>
        </w:rPr>
        <w:t>vmadcp_proc.m</w:t>
      </w:r>
      <w:r w:rsidR="00EB70F9">
        <w:rPr>
          <w:rFonts w:ascii="Times New Roman" w:hAnsi="Times New Roman"/>
        </w:rPr>
        <w:t xml:space="preserve"> and </w:t>
      </w:r>
      <w:r w:rsidR="00EB70F9" w:rsidRPr="00EB70F9">
        <w:rPr>
          <w:rFonts w:ascii="Times New Roman" w:hAnsi="Times New Roman"/>
          <w:b/>
        </w:rPr>
        <w:t>vmad</w:t>
      </w:r>
      <w:r w:rsidR="00EB70F9">
        <w:rPr>
          <w:rFonts w:ascii="Times New Roman" w:hAnsi="Times New Roman"/>
          <w:b/>
        </w:rPr>
        <w:t>c</w:t>
      </w:r>
      <w:r w:rsidR="00EB70F9" w:rsidRPr="00EB70F9">
        <w:rPr>
          <w:rFonts w:ascii="Times New Roman" w:hAnsi="Times New Roman"/>
          <w:b/>
        </w:rPr>
        <w:t>p_edit.m</w:t>
      </w:r>
      <w:r w:rsidR="00EB70F9">
        <w:rPr>
          <w:rFonts w:ascii="Times New Roman" w:hAnsi="Times New Roman"/>
        </w:rPr>
        <w:t>,</w:t>
      </w:r>
      <w:r w:rsidR="005C0C0B">
        <w:rPr>
          <w:rFonts w:ascii="Times New Roman" w:hAnsi="Times New Roman"/>
        </w:rPr>
        <w:t xml:space="preserve"> as follows: </w:t>
      </w:r>
    </w:p>
    <w:p w14:paraId="14EBF101" w14:textId="15735493" w:rsidR="005C0C0B" w:rsidRDefault="005C0C0B" w:rsidP="001A6272">
      <w:pPr>
        <w:tabs>
          <w:tab w:val="left" w:pos="284"/>
          <w:tab w:val="left" w:pos="2694"/>
        </w:tabs>
        <w:spacing w:after="240"/>
        <w:rPr>
          <w:rFonts w:ascii="Times New Roman" w:hAnsi="Times New Roman"/>
        </w:rPr>
      </w:pPr>
      <w:r>
        <w:rPr>
          <w:rFonts w:ascii="Times New Roman" w:hAnsi="Times New Roman"/>
        </w:rPr>
        <w:t xml:space="preserve">&gt;&gt; doall = 1; </w:t>
      </w:r>
      <w:r w:rsidRPr="00EB70F9">
        <w:rPr>
          <w:rFonts w:ascii="Times New Roman" w:hAnsi="Times New Roman"/>
        </w:rPr>
        <w:t>vmadcp_proc</w:t>
      </w:r>
      <w:r>
        <w:rPr>
          <w:rFonts w:ascii="Times New Roman" w:hAnsi="Times New Roman"/>
          <w:b/>
        </w:rPr>
        <w:t xml:space="preserve"> </w:t>
      </w:r>
      <w:r w:rsidRPr="005C0C0B">
        <w:rPr>
          <w:rFonts w:ascii="Times New Roman" w:hAnsi="Times New Roman"/>
        </w:rPr>
        <w:t>%</w:t>
      </w:r>
      <w:r>
        <w:rPr>
          <w:rFonts w:ascii="Times New Roman" w:hAnsi="Times New Roman"/>
        </w:rPr>
        <w:t xml:space="preserve"> </w:t>
      </w:r>
      <w:r w:rsidR="007F1D33">
        <w:rPr>
          <w:rFonts w:ascii="Times New Roman" w:hAnsi="Times New Roman"/>
        </w:rPr>
        <w:t xml:space="preserve">runs vmadcp_linkscript to sync and link files; </w:t>
      </w:r>
      <w:r>
        <w:rPr>
          <w:rFonts w:ascii="Times New Roman" w:hAnsi="Times New Roman"/>
        </w:rPr>
        <w:t xml:space="preserve">writes q_py.cnt using initial angle and amplitude set in </w:t>
      </w:r>
      <w:r w:rsidRPr="005C0C0B">
        <w:rPr>
          <w:rFonts w:ascii="Times New Roman" w:hAnsi="Times New Roman"/>
          <w:b/>
        </w:rPr>
        <w:t>opt_</w:t>
      </w:r>
      <w:r w:rsidRPr="005C0C0B">
        <w:rPr>
          <w:rFonts w:ascii="Times New Roman" w:hAnsi="Times New Roman"/>
          <w:b/>
          <w:i/>
        </w:rPr>
        <w:t>cruise</w:t>
      </w:r>
      <w:r w:rsidRPr="005C0C0B">
        <w:rPr>
          <w:rFonts w:ascii="Times New Roman" w:hAnsi="Times New Roman"/>
          <w:b/>
        </w:rPr>
        <w:t>.m</w:t>
      </w:r>
      <w:r>
        <w:rPr>
          <w:rFonts w:ascii="Times New Roman" w:hAnsi="Times New Roman"/>
        </w:rPr>
        <w:t>, and calls quick_adcp.py to load data into database; calls mcod_01, mcod_02, mcod_mapend</w:t>
      </w:r>
    </w:p>
    <w:p w14:paraId="1749BB2F" w14:textId="2BA91368" w:rsidR="00991955" w:rsidRDefault="00991955" w:rsidP="00991955">
      <w:pPr>
        <w:tabs>
          <w:tab w:val="left" w:pos="284"/>
          <w:tab w:val="left" w:pos="2694"/>
        </w:tabs>
        <w:spacing w:after="240"/>
        <w:ind w:left="284"/>
        <w:rPr>
          <w:rFonts w:ascii="Times New Roman" w:hAnsi="Times New Roman"/>
        </w:rPr>
      </w:pPr>
      <w:r>
        <w:rPr>
          <w:rFonts w:ascii="Times New Roman" w:hAnsi="Times New Roman"/>
        </w:rPr>
        <w:t>This script will prompt for the instrument to use (75 or 150, probably), sequence number or vector of sequence numbers, and possibly the mode (narrowband or broadband), if not set in opt_</w:t>
      </w:r>
      <w:r w:rsidRPr="00991955">
        <w:rPr>
          <w:rFonts w:ascii="Times New Roman" w:hAnsi="Times New Roman"/>
          <w:i/>
        </w:rPr>
        <w:t>cruise</w:t>
      </w:r>
      <w:r>
        <w:rPr>
          <w:rFonts w:ascii="Times New Roman" w:hAnsi="Times New Roman"/>
        </w:rPr>
        <w:t>.m</w:t>
      </w:r>
    </w:p>
    <w:p w14:paraId="197A8393" w14:textId="6DBC73CE" w:rsidR="00307FA3" w:rsidRDefault="00307FA3" w:rsidP="00307FA3">
      <w:pPr>
        <w:tabs>
          <w:tab w:val="left" w:pos="284"/>
          <w:tab w:val="left" w:pos="2694"/>
        </w:tabs>
        <w:spacing w:after="240"/>
        <w:ind w:left="284"/>
        <w:rPr>
          <w:rFonts w:ascii="Times New Roman" w:hAnsi="Times New Roman"/>
        </w:rPr>
      </w:pPr>
      <w:r>
        <w:rPr>
          <w:rFonts w:ascii="Times New Roman" w:hAnsi="Times New Roman"/>
        </w:rPr>
        <w:t>If this fails on “cannot find asetup”, it may indicate there’s not enough data in the sequence</w:t>
      </w:r>
    </w:p>
    <w:p w14:paraId="6B897B9F" w14:textId="17BF1AF9" w:rsidR="00307FA3" w:rsidRDefault="00307FA3" w:rsidP="001A6272">
      <w:pPr>
        <w:tabs>
          <w:tab w:val="left" w:pos="284"/>
          <w:tab w:val="left" w:pos="2694"/>
        </w:tabs>
        <w:spacing w:after="240"/>
        <w:rPr>
          <w:rFonts w:ascii="Times New Roman" w:hAnsi="Times New Roman"/>
        </w:rPr>
      </w:pPr>
      <w:r>
        <w:rPr>
          <w:rFonts w:ascii="Times New Roman" w:hAnsi="Times New Roman"/>
        </w:rPr>
        <w:t xml:space="preserve">Optional additional processing (better done on multiple sequences, and can be done back at home): </w:t>
      </w:r>
    </w:p>
    <w:p w14:paraId="048056A2" w14:textId="2B54B3FB" w:rsidR="007F1D33" w:rsidRDefault="007F1D33" w:rsidP="00307FA3">
      <w:pPr>
        <w:tabs>
          <w:tab w:val="left" w:pos="284"/>
          <w:tab w:val="left" w:pos="2694"/>
        </w:tabs>
        <w:spacing w:after="240"/>
        <w:ind w:left="284"/>
        <w:rPr>
          <w:rFonts w:ascii="Times New Roman" w:hAnsi="Times New Roman"/>
          <w:b/>
        </w:rPr>
      </w:pPr>
      <w:r>
        <w:rPr>
          <w:rFonts w:ascii="Times New Roman" w:hAnsi="Times New Roman"/>
        </w:rPr>
        <w:t>At some point, examine cal/botmtrk/btcaluv.out and cal/watertrk/adcpcal.out (in whichever sequence directories they are found; they will not be generated for every sequence), to refine the angle and amplitude calibrations. Add these to the vmadcp_proc aa75 and/or aa150 cases in opt_</w:t>
      </w:r>
      <w:r w:rsidRPr="007F1D33">
        <w:rPr>
          <w:rFonts w:ascii="Times New Roman" w:hAnsi="Times New Roman"/>
          <w:i/>
        </w:rPr>
        <w:t>cruise</w:t>
      </w:r>
      <w:r w:rsidR="00307FA3">
        <w:rPr>
          <w:rFonts w:ascii="Times New Roman" w:hAnsi="Times New Roman"/>
        </w:rPr>
        <w:t xml:space="preserve">.m. Once you have done this, you can rerun vmadcp_proc.m, setting doall = 2: </w:t>
      </w:r>
    </w:p>
    <w:p w14:paraId="46DE9963" w14:textId="15071DA9" w:rsidR="005C0C0B" w:rsidRPr="005C0C0B" w:rsidRDefault="005C0C0B" w:rsidP="00307FA3">
      <w:pPr>
        <w:tabs>
          <w:tab w:val="left" w:pos="284"/>
          <w:tab w:val="left" w:pos="2694"/>
        </w:tabs>
        <w:spacing w:after="240"/>
        <w:ind w:left="284"/>
        <w:rPr>
          <w:rFonts w:ascii="Times New Roman" w:hAnsi="Times New Roman"/>
        </w:rPr>
      </w:pPr>
      <w:r w:rsidRPr="005C0C0B">
        <w:rPr>
          <w:rFonts w:ascii="Times New Roman" w:hAnsi="Times New Roman"/>
        </w:rPr>
        <w:t>&gt;&gt; doall = 2;</w:t>
      </w:r>
      <w:r>
        <w:rPr>
          <w:rFonts w:ascii="Times New Roman" w:hAnsi="Times New Roman"/>
          <w:b/>
        </w:rPr>
        <w:t xml:space="preserve"> </w:t>
      </w:r>
      <w:r w:rsidRPr="00EB70F9">
        <w:rPr>
          <w:rFonts w:ascii="Times New Roman" w:hAnsi="Times New Roman"/>
        </w:rPr>
        <w:t>vmadcp_proc</w:t>
      </w:r>
      <w:r>
        <w:rPr>
          <w:rFonts w:ascii="Times New Roman" w:hAnsi="Times New Roman"/>
        </w:rPr>
        <w:t xml:space="preserve"> % writes q_pyrot.cnt using angle and amplitude set in </w:t>
      </w:r>
      <w:r w:rsidRPr="005C0C0B">
        <w:rPr>
          <w:rFonts w:ascii="Times New Roman" w:hAnsi="Times New Roman"/>
          <w:b/>
        </w:rPr>
        <w:t>opt_</w:t>
      </w:r>
      <w:r w:rsidRPr="005C0C0B">
        <w:rPr>
          <w:rFonts w:ascii="Times New Roman" w:hAnsi="Times New Roman"/>
          <w:b/>
          <w:i/>
        </w:rPr>
        <w:t>cruise</w:t>
      </w:r>
      <w:r w:rsidRPr="005C0C0B">
        <w:rPr>
          <w:rFonts w:ascii="Times New Roman" w:hAnsi="Times New Roman"/>
          <w:b/>
        </w:rPr>
        <w:t>.m</w:t>
      </w:r>
      <w:r>
        <w:rPr>
          <w:rFonts w:ascii="Times New Roman" w:hAnsi="Times New Roman"/>
        </w:rPr>
        <w:t xml:space="preserve"> and calls quick_adcp.py to apply angle and/or amplitude corrections; calls mcod_01, mcod_02, mcod_mapend</w:t>
      </w:r>
    </w:p>
    <w:p w14:paraId="6CE00C3A" w14:textId="08D90430" w:rsidR="001A6272" w:rsidRPr="001A6272" w:rsidRDefault="005C0C0B" w:rsidP="00307FA3">
      <w:pPr>
        <w:tabs>
          <w:tab w:val="left" w:pos="284"/>
          <w:tab w:val="left" w:pos="2694"/>
        </w:tabs>
        <w:spacing w:after="240"/>
        <w:ind w:left="284"/>
        <w:rPr>
          <w:rFonts w:ascii="Times New Roman" w:hAnsi="Times New Roman"/>
        </w:rPr>
      </w:pPr>
      <w:r w:rsidRPr="005C0C0B">
        <w:rPr>
          <w:rFonts w:ascii="Times New Roman" w:hAnsi="Times New Roman"/>
        </w:rPr>
        <w:t xml:space="preserve">&gt;&gt; </w:t>
      </w:r>
      <w:r w:rsidR="00EB70F9">
        <w:rPr>
          <w:rFonts w:ascii="Times New Roman" w:hAnsi="Times New Roman"/>
        </w:rPr>
        <w:t xml:space="preserve">vmadcp_edit </w:t>
      </w:r>
      <w:r>
        <w:rPr>
          <w:rFonts w:ascii="Times New Roman" w:hAnsi="Times New Roman"/>
        </w:rPr>
        <w:t>% writes q_pyedit.cnt, calls gautoedit</w:t>
      </w:r>
      <w:r w:rsidR="003B5918">
        <w:rPr>
          <w:rFonts w:ascii="Times New Roman" w:hAnsi="Times New Roman"/>
        </w:rPr>
        <w:t>.m</w:t>
      </w:r>
      <w:r>
        <w:rPr>
          <w:rFonts w:ascii="Times New Roman" w:hAnsi="Times New Roman"/>
        </w:rPr>
        <w:t xml:space="preserve"> to enable interactive data editing, calls quick_adcp.py to apply edits; calls mcod_01</w:t>
      </w:r>
      <w:r w:rsidR="00397E0E">
        <w:rPr>
          <w:rFonts w:ascii="Times New Roman" w:hAnsi="Times New Roman"/>
        </w:rPr>
        <w:t>.m</w:t>
      </w:r>
      <w:r>
        <w:rPr>
          <w:rFonts w:ascii="Times New Roman" w:hAnsi="Times New Roman"/>
        </w:rPr>
        <w:t>, mcod_02</w:t>
      </w:r>
      <w:r w:rsidR="00397E0E">
        <w:rPr>
          <w:rFonts w:ascii="Times New Roman" w:hAnsi="Times New Roman"/>
        </w:rPr>
        <w:t>.m</w:t>
      </w:r>
      <w:r>
        <w:rPr>
          <w:rFonts w:ascii="Times New Roman" w:hAnsi="Times New Roman"/>
        </w:rPr>
        <w:t>, mcod_mapend</w:t>
      </w:r>
      <w:r w:rsidR="00397E0E">
        <w:rPr>
          <w:rFonts w:ascii="Times New Roman" w:hAnsi="Times New Roman"/>
        </w:rPr>
        <w:t>.m</w:t>
      </w:r>
    </w:p>
    <w:p w14:paraId="6D3856AE" w14:textId="30F85833" w:rsidR="0006185A" w:rsidRPr="007524C5" w:rsidRDefault="00450355" w:rsidP="007524C5">
      <w:pPr>
        <w:spacing w:after="240"/>
        <w:ind w:left="-284"/>
        <w:rPr>
          <w:rFonts w:ascii="Times New Roman" w:hAnsi="Times New Roman"/>
          <w:b/>
          <w:smallCaps/>
        </w:rPr>
      </w:pPr>
      <w:r w:rsidRPr="007524C5">
        <w:rPr>
          <w:rFonts w:ascii="Times New Roman" w:hAnsi="Times New Roman"/>
          <w:b/>
          <w:smallCaps/>
        </w:rPr>
        <w:br w:type="page"/>
      </w:r>
      <w:r w:rsidR="0006185A" w:rsidRPr="007524C5">
        <w:rPr>
          <w:rFonts w:ascii="Times New Roman" w:hAnsi="Times New Roman"/>
          <w:smallCaps/>
        </w:rPr>
        <w:t>Appendices</w:t>
      </w:r>
    </w:p>
    <w:p w14:paraId="3BC014D2" w14:textId="66EE3A88" w:rsidR="00073371" w:rsidRPr="00073371" w:rsidRDefault="00073371" w:rsidP="0097401E">
      <w:pPr>
        <w:spacing w:after="240"/>
        <w:ind w:left="-284"/>
        <w:rPr>
          <w:ins w:id="17" w:author="yfiring" w:date="2016-02-04T18:36:00Z"/>
          <w:rFonts w:ascii="Times New Roman" w:hAnsi="Times New Roman"/>
          <w:b/>
        </w:rPr>
      </w:pPr>
      <w:r w:rsidRPr="00073371">
        <w:rPr>
          <w:rFonts w:ascii="Times New Roman" w:hAnsi="Times New Roman"/>
          <w:b/>
        </w:rPr>
        <w:t>A. A bit more detail about Mexec functions</w:t>
      </w:r>
    </w:p>
    <w:p w14:paraId="52EBA0D8" w14:textId="77777777" w:rsidR="00073371" w:rsidRDefault="00073371" w:rsidP="00073371">
      <w:pPr>
        <w:spacing w:after="240"/>
        <w:rPr>
          <w:rFonts w:ascii="Times New Roman" w:hAnsi="Times New Roman"/>
        </w:rPr>
      </w:pPr>
      <w:r>
        <w:rPr>
          <w:rFonts w:ascii="Times New Roman" w:hAnsi="Times New Roman"/>
        </w:rPr>
        <w:t>The Mexec functions found in subdirectories of mexec_v3/source/ can either interactively query for inputs, or take inputs from</w:t>
      </w:r>
      <w:ins w:id="18" w:author="yfiring" w:date="2016-02-04T18:36:00Z">
        <w:r>
          <w:rPr>
            <w:rFonts w:ascii="Times New Roman" w:hAnsi="Times New Roman"/>
          </w:rPr>
          <w:t xml:space="preserve"> </w:t>
        </w:r>
      </w:ins>
      <w:r>
        <w:rPr>
          <w:rFonts w:ascii="Times New Roman" w:hAnsi="Times New Roman"/>
        </w:rPr>
        <w:t xml:space="preserve">global cell array MEXEC_A.MARGS_IN (or both, if MEXEC_A.MARGS_IN has fewer elements than the function is expecting).  Future versions are likely to evolve towards more standard argument parsing, without the querying mode. </w:t>
      </w:r>
    </w:p>
    <w:p w14:paraId="34864F2B" w14:textId="77777777" w:rsidR="00073371" w:rsidRDefault="00073371" w:rsidP="00073371">
      <w:pPr>
        <w:spacing w:after="240"/>
        <w:rPr>
          <w:rFonts w:ascii="Times New Roman" w:hAnsi="Times New Roman"/>
        </w:rPr>
      </w:pPr>
      <w:r>
        <w:rPr>
          <w:rFonts w:ascii="Times New Roman" w:hAnsi="Times New Roman"/>
        </w:rPr>
        <w:t xml:space="preserve">MEXEC_A having been declared a global variable by m_setup, it is available within any function.  Within each top-level function (e.g. msave, mcalib), MEXEC_A.MARGS_IN is copied to MEXEC_A.MARGS_IN_LOCAL and cleared.  Then m_getinput and/or m_getfilename are called each time an input variable is required, assigning the next element of MEXEC_A.MARGS_IN_LOCAL, or, if it is empty, querying for input.  Some functions take lists of indeterminate length, in which case passing the string ‘/’ or ‘ ‘ or ‘-1’ (depending on the function) will terminate the loop to move on to the next type of input.  </w:t>
      </w:r>
    </w:p>
    <w:p w14:paraId="25623EB8" w14:textId="6257E434" w:rsidR="0006185A" w:rsidRPr="00B916CF" w:rsidRDefault="00073371" w:rsidP="00426E7F">
      <w:pPr>
        <w:spacing w:after="240"/>
        <w:rPr>
          <w:rFonts w:ascii="Times New Roman" w:hAnsi="Times New Roman"/>
        </w:rPr>
      </w:pPr>
      <w:r>
        <w:rPr>
          <w:rFonts w:ascii="Times New Roman" w:hAnsi="Times New Roman"/>
        </w:rPr>
        <w:t>Many of the functions won’t accept the same file for input and output file, hence the use of temporary wk files as well as possibly the proliferation of files like fir_cruise_nnn_blt, fir_cr</w:t>
      </w:r>
      <w:r w:rsidR="00F033B5">
        <w:rPr>
          <w:rFonts w:ascii="Times New Roman" w:hAnsi="Times New Roman"/>
        </w:rPr>
        <w:t>uise_nnn_time, and so on (see D)</w:t>
      </w:r>
      <w:r>
        <w:rPr>
          <w:rFonts w:ascii="Times New Roman" w:hAnsi="Times New Roman"/>
        </w:rPr>
        <w:t xml:space="preserve">.  </w:t>
      </w:r>
    </w:p>
    <w:p w14:paraId="450CF17C" w14:textId="5C487016" w:rsidR="0006185A" w:rsidRPr="00B916CF" w:rsidRDefault="00073371" w:rsidP="0097401E">
      <w:pPr>
        <w:spacing w:after="240"/>
        <w:ind w:left="-284"/>
        <w:rPr>
          <w:rFonts w:ascii="Times New Roman" w:hAnsi="Times New Roman"/>
          <w:b/>
        </w:rPr>
      </w:pPr>
      <w:r>
        <w:rPr>
          <w:rFonts w:ascii="Times New Roman" w:hAnsi="Times New Roman"/>
          <w:b/>
        </w:rPr>
        <w:t xml:space="preserve">B. </w:t>
      </w:r>
      <w:r w:rsidR="0006185A" w:rsidRPr="00B916CF">
        <w:rPr>
          <w:rFonts w:ascii="Times New Roman" w:hAnsi="Times New Roman"/>
          <w:b/>
        </w:rPr>
        <w:t>Handy Hints and Tips</w:t>
      </w:r>
    </w:p>
    <w:p w14:paraId="3354AD07" w14:textId="56880D7F" w:rsidR="0006185A" w:rsidRDefault="0006185A" w:rsidP="00426E7F">
      <w:pPr>
        <w:spacing w:after="240"/>
        <w:rPr>
          <w:rFonts w:ascii="Times New Roman" w:hAnsi="Times New Roman"/>
        </w:rPr>
      </w:pPr>
      <w:r>
        <w:rPr>
          <w:rFonts w:ascii="Times New Roman" w:hAnsi="Times New Roman"/>
        </w:rPr>
        <w:t>* If a file crashes in a script it may be left with an "open to write" flag and subsequent scripts will fail.  Reset using "mreset".</w:t>
      </w:r>
    </w:p>
    <w:p w14:paraId="60DD62AA" w14:textId="3F7BC592" w:rsidR="0006185A" w:rsidRDefault="0006185A" w:rsidP="00426E7F">
      <w:pPr>
        <w:spacing w:after="240"/>
        <w:rPr>
          <w:rFonts w:ascii="Times New Roman" w:hAnsi="Times New Roman"/>
        </w:rPr>
      </w:pPr>
      <w:r>
        <w:rPr>
          <w:rFonts w:ascii="Times New Roman" w:hAnsi="Times New Roman"/>
        </w:rPr>
        <w:t xml:space="preserve">* Once or twice in </w:t>
      </w:r>
      <w:r w:rsidR="001A6272">
        <w:rPr>
          <w:rFonts w:ascii="Times New Roman" w:hAnsi="Times New Roman"/>
        </w:rPr>
        <w:t>Mstar</w:t>
      </w:r>
      <w:r>
        <w:rPr>
          <w:rFonts w:ascii="Times New Roman" w:hAnsi="Times New Roman"/>
        </w:rPr>
        <w:t xml:space="preserve"> scripts we got a mysterious error message along the lines of "not a binary mat file" or "a preference with that name or group already exists".  Just re-run the program and next time it will be fine.</w:t>
      </w:r>
      <w:r w:rsidR="003F0BEA">
        <w:rPr>
          <w:rFonts w:ascii="Times New Roman" w:hAnsi="Times New Roman"/>
        </w:rPr>
        <w:t xml:space="preserve"> If netcdf-related errors about setting preferences occur, exit and restart matlab.  </w:t>
      </w:r>
    </w:p>
    <w:p w14:paraId="5A3BF96F" w14:textId="089F6587" w:rsidR="00EC47C0" w:rsidRDefault="00EC47C0" w:rsidP="00426E7F">
      <w:pPr>
        <w:spacing w:after="240"/>
        <w:rPr>
          <w:rFonts w:ascii="Times New Roman" w:hAnsi="Times New Roman"/>
        </w:rPr>
      </w:pPr>
      <w:r>
        <w:rPr>
          <w:rFonts w:ascii="Times New Roman" w:hAnsi="Times New Roman"/>
        </w:rPr>
        <w:t xml:space="preserve">Because of the interactive prompting options, sometimes a prompt will appear even if you have passed input arguments in MEXEC_A.MARGS_IN.  If Matlab says “Busy|”, you don’t need to do anything even if it looks like it is asking for input.  </w:t>
      </w:r>
    </w:p>
    <w:p w14:paraId="2E5569FD" w14:textId="0BD90B1C" w:rsidR="0006185A" w:rsidRDefault="0006185A" w:rsidP="00426E7F">
      <w:pPr>
        <w:spacing w:after="240"/>
        <w:rPr>
          <w:rFonts w:ascii="Times New Roman" w:hAnsi="Times New Roman"/>
        </w:rPr>
      </w:pPr>
      <w:r>
        <w:rPr>
          <w:rFonts w:ascii="Times New Roman" w:hAnsi="Times New Roman"/>
        </w:rPr>
        <w:t>* In matlab/</w:t>
      </w:r>
      <w:r w:rsidR="001A6272">
        <w:rPr>
          <w:rFonts w:ascii="Times New Roman" w:hAnsi="Times New Roman"/>
        </w:rPr>
        <w:t>Mstar</w:t>
      </w:r>
      <w:r>
        <w:rPr>
          <w:rFonts w:ascii="Times New Roman" w:hAnsi="Times New Roman"/>
        </w:rPr>
        <w:t xml:space="preserve"> to open a </w:t>
      </w:r>
      <w:r w:rsidR="001A6272">
        <w:rPr>
          <w:rFonts w:ascii="Times New Roman" w:hAnsi="Times New Roman"/>
        </w:rPr>
        <w:t>Mstar</w:t>
      </w:r>
      <w:r>
        <w:rPr>
          <w:rFonts w:ascii="Times New Roman" w:hAnsi="Times New Roman"/>
        </w:rPr>
        <w:t xml:space="preserve"> nc file: mload</w:t>
      </w:r>
    </w:p>
    <w:p w14:paraId="69A13398" w14:textId="77777777" w:rsidR="00073371" w:rsidRDefault="0006185A" w:rsidP="00073371">
      <w:pPr>
        <w:rPr>
          <w:rFonts w:ascii="Times New Roman" w:hAnsi="Times New Roman"/>
        </w:rPr>
      </w:pPr>
      <w:r>
        <w:rPr>
          <w:rFonts w:ascii="Times New Roman" w:hAnsi="Times New Roman"/>
        </w:rPr>
        <w:t>To save data to struct arr</w:t>
      </w:r>
      <w:r w:rsidR="00073371">
        <w:rPr>
          <w:rFonts w:ascii="Times New Roman" w:hAnsi="Times New Roman"/>
        </w:rPr>
        <w:t>ay d, header info to array h</w:t>
      </w:r>
      <w:r>
        <w:rPr>
          <w:rFonts w:ascii="Times New Roman" w:hAnsi="Times New Roman"/>
        </w:rPr>
        <w:t xml:space="preserve">: </w:t>
      </w:r>
    </w:p>
    <w:p w14:paraId="4BA73A2F" w14:textId="4F73FECE" w:rsidR="0006185A" w:rsidRDefault="00073371" w:rsidP="00426E7F">
      <w:pPr>
        <w:spacing w:after="240"/>
        <w:rPr>
          <w:rFonts w:ascii="Times New Roman" w:hAnsi="Times New Roman"/>
        </w:rPr>
      </w:pPr>
      <w:r>
        <w:rPr>
          <w:rFonts w:ascii="Times New Roman" w:hAnsi="Times New Roman"/>
        </w:rPr>
        <w:t xml:space="preserve">&gt;&gt; </w:t>
      </w:r>
      <w:r w:rsidR="0006185A">
        <w:rPr>
          <w:rFonts w:ascii="Times New Roman" w:hAnsi="Times New Roman"/>
        </w:rPr>
        <w:t>[d h]=mload(</w:t>
      </w:r>
      <w:r w:rsidR="0006185A" w:rsidRPr="009D04EE">
        <w:rPr>
          <w:rFonts w:ascii="Times New Roman" w:hAnsi="Times New Roman"/>
          <w:i/>
        </w:rPr>
        <w:t>'filename'</w:t>
      </w:r>
      <w:r w:rsidR="0006185A">
        <w:rPr>
          <w:rFonts w:ascii="Times New Roman" w:hAnsi="Times New Roman"/>
        </w:rPr>
        <w:t xml:space="preserve">,'/') </w:t>
      </w:r>
      <w:r>
        <w:rPr>
          <w:rFonts w:ascii="Times New Roman" w:hAnsi="Times New Roman"/>
        </w:rPr>
        <w:t xml:space="preserve"> % ‘/’ </w:t>
      </w:r>
      <w:r w:rsidR="0006185A">
        <w:rPr>
          <w:rFonts w:ascii="Times New Roman" w:hAnsi="Times New Roman"/>
        </w:rPr>
        <w:t>means all vars, or you can list the ones you want.</w:t>
      </w:r>
    </w:p>
    <w:p w14:paraId="696FFB2F" w14:textId="3002FBFB" w:rsidR="0006185A" w:rsidRDefault="0006185A" w:rsidP="00426E7F">
      <w:pPr>
        <w:spacing w:after="240"/>
        <w:rPr>
          <w:rFonts w:ascii="Times New Roman" w:hAnsi="Times New Roman"/>
        </w:rPr>
      </w:pPr>
      <w:r>
        <w:rPr>
          <w:rFonts w:ascii="Times New Roman" w:hAnsi="Times New Roman"/>
        </w:rPr>
        <w:t xml:space="preserve">* </w:t>
      </w:r>
      <w:r w:rsidR="00073371">
        <w:rPr>
          <w:rFonts w:ascii="Times New Roman" w:hAnsi="Times New Roman"/>
        </w:rPr>
        <w:t xml:space="preserve">&gt;&gt; </w:t>
      </w:r>
      <w:r>
        <w:rPr>
          <w:rFonts w:ascii="Times New Roman" w:hAnsi="Times New Roman"/>
        </w:rPr>
        <w:t>m_read_header(</w:t>
      </w:r>
      <w:r w:rsidRPr="009D04EE">
        <w:rPr>
          <w:rFonts w:ascii="Times New Roman" w:hAnsi="Times New Roman"/>
          <w:i/>
        </w:rPr>
        <w:t>file</w:t>
      </w:r>
      <w:r>
        <w:rPr>
          <w:rFonts w:ascii="Times New Roman" w:hAnsi="Times New Roman"/>
        </w:rPr>
        <w:t>) allows you to read the header info only</w:t>
      </w:r>
    </w:p>
    <w:p w14:paraId="204BC05F" w14:textId="206057A5" w:rsidR="0006185A" w:rsidRDefault="0006185A" w:rsidP="00426E7F">
      <w:pPr>
        <w:spacing w:after="240"/>
        <w:rPr>
          <w:rFonts w:ascii="Times New Roman" w:hAnsi="Times New Roman"/>
        </w:rPr>
      </w:pPr>
      <w:r>
        <w:rPr>
          <w:rFonts w:ascii="Times New Roman" w:hAnsi="Times New Roman"/>
        </w:rPr>
        <w:t xml:space="preserve">* </w:t>
      </w:r>
      <w:r w:rsidR="00073371">
        <w:rPr>
          <w:rFonts w:ascii="Times New Roman" w:hAnsi="Times New Roman"/>
        </w:rPr>
        <w:t xml:space="preserve">&gt;&gt; </w:t>
      </w:r>
      <w:r>
        <w:rPr>
          <w:rFonts w:ascii="Times New Roman" w:hAnsi="Times New Roman"/>
        </w:rPr>
        <w:t>mhistory: returns to you the text you need to copy into a script to recreate the program steps you just ran.</w:t>
      </w:r>
    </w:p>
    <w:p w14:paraId="151FB9BB" w14:textId="64D9B0FF" w:rsidR="0006185A" w:rsidRDefault="00A32B4C" w:rsidP="0097401E">
      <w:pPr>
        <w:spacing w:after="240"/>
        <w:ind w:left="-284"/>
        <w:rPr>
          <w:rFonts w:ascii="Times New Roman" w:hAnsi="Times New Roman"/>
          <w:b/>
        </w:rPr>
      </w:pPr>
      <w:r w:rsidRPr="00A32B4C">
        <w:rPr>
          <w:rFonts w:ascii="Times New Roman" w:hAnsi="Times New Roman"/>
          <w:b/>
        </w:rPr>
        <w:t>C. List of cruise-specific options</w:t>
      </w:r>
    </w:p>
    <w:p w14:paraId="544B3EA1" w14:textId="77DBE653" w:rsidR="00F90152" w:rsidRPr="00F90152" w:rsidRDefault="008A49D8" w:rsidP="0097401E">
      <w:pPr>
        <w:spacing w:after="240"/>
        <w:ind w:left="-284"/>
        <w:rPr>
          <w:rFonts w:ascii="Times New Roman" w:hAnsi="Times New Roman"/>
        </w:rPr>
      </w:pPr>
      <w:r>
        <w:rPr>
          <w:rFonts w:ascii="Times New Roman" w:hAnsi="Times New Roman"/>
        </w:rPr>
        <w:t xml:space="preserve">These are the cruise-specific options currently included in the Mexec scripts.  </w:t>
      </w:r>
      <w:r w:rsidR="00F90152">
        <w:rPr>
          <w:rFonts w:ascii="Times New Roman" w:hAnsi="Times New Roman"/>
        </w:rPr>
        <w:t xml:space="preserve">Not all of these need to be set for </w:t>
      </w:r>
      <w:r w:rsidR="00095D2D">
        <w:rPr>
          <w:rFonts w:ascii="Times New Roman" w:hAnsi="Times New Roman"/>
        </w:rPr>
        <w:t>every cruise; many have default</w:t>
      </w:r>
      <w:r w:rsidR="00F90152">
        <w:rPr>
          <w:rFonts w:ascii="Times New Roman" w:hAnsi="Times New Roman"/>
        </w:rPr>
        <w:t xml:space="preserve"> values, assigned in </w:t>
      </w:r>
      <w:r w:rsidR="00F90152" w:rsidRPr="00F90152">
        <w:rPr>
          <w:rFonts w:ascii="Times New Roman" w:hAnsi="Times New Roman"/>
          <w:b/>
        </w:rPr>
        <w:t>get_cropt.m</w:t>
      </w:r>
      <w:r w:rsidR="00095D2D">
        <w:rPr>
          <w:rFonts w:ascii="Times New Roman" w:hAnsi="Times New Roman"/>
        </w:rPr>
        <w:t xml:space="preserve">.  Look in the </w:t>
      </w:r>
      <w:r w:rsidR="00095D2D" w:rsidRPr="00003B63">
        <w:rPr>
          <w:rFonts w:ascii="Times New Roman" w:hAnsi="Times New Roman"/>
          <w:b/>
        </w:rPr>
        <w:t>opt_</w:t>
      </w:r>
      <w:r w:rsidR="00095D2D" w:rsidRPr="00003B63">
        <w:rPr>
          <w:rFonts w:ascii="Times New Roman" w:hAnsi="Times New Roman"/>
          <w:b/>
          <w:i/>
        </w:rPr>
        <w:t>cruise</w:t>
      </w:r>
      <w:r w:rsidR="00095D2D" w:rsidRPr="00003B63">
        <w:rPr>
          <w:rFonts w:ascii="Times New Roman" w:hAnsi="Times New Roman"/>
          <w:b/>
        </w:rPr>
        <w:t>.m</w:t>
      </w:r>
      <w:r w:rsidR="00095D2D">
        <w:rPr>
          <w:rFonts w:ascii="Times New Roman" w:hAnsi="Times New Roman"/>
        </w:rPr>
        <w:t xml:space="preserve"> files for examples of settings for each of these parameters, and in the named scripts for their use. </w:t>
      </w:r>
      <w:r w:rsidR="00EF3978">
        <w:rPr>
          <w:rFonts w:ascii="Times New Roman" w:hAnsi="Times New Roman"/>
        </w:rPr>
        <w:t xml:space="preserve"> </w:t>
      </w:r>
    </w:p>
    <w:tbl>
      <w:tblPr>
        <w:tblStyle w:val="TableGrid"/>
        <w:tblW w:w="8755" w:type="dxa"/>
        <w:tblLayout w:type="fixed"/>
        <w:tblLook w:val="04A0" w:firstRow="1" w:lastRow="0" w:firstColumn="1" w:lastColumn="0" w:noHBand="0" w:noVBand="1"/>
      </w:tblPr>
      <w:tblGrid>
        <w:gridCol w:w="2376"/>
        <w:gridCol w:w="142"/>
        <w:gridCol w:w="1276"/>
        <w:gridCol w:w="4961"/>
      </w:tblGrid>
      <w:tr w:rsidR="00E4200C" w14:paraId="59BCDCED" w14:textId="77777777" w:rsidTr="004E78D9">
        <w:tc>
          <w:tcPr>
            <w:tcW w:w="8755" w:type="dxa"/>
            <w:gridSpan w:val="4"/>
          </w:tcPr>
          <w:p w14:paraId="7BCBEFD6" w14:textId="35127665" w:rsidR="00E4200C" w:rsidRPr="004E78D9" w:rsidRDefault="00E4200C" w:rsidP="008E0F7C">
            <w:pPr>
              <w:spacing w:before="60" w:after="60"/>
              <w:jc w:val="center"/>
              <w:rPr>
                <w:rFonts w:ascii="Times New Roman" w:hAnsi="Times New Roman"/>
                <w:i/>
              </w:rPr>
            </w:pPr>
            <w:r w:rsidRPr="004E78D9">
              <w:rPr>
                <w:rFonts w:ascii="Times New Roman" w:hAnsi="Times New Roman"/>
                <w:i/>
              </w:rPr>
              <w:t>CTD data processing</w:t>
            </w:r>
          </w:p>
        </w:tc>
      </w:tr>
      <w:tr w:rsidR="00825839" w14:paraId="5DBD9693" w14:textId="77777777" w:rsidTr="00B61B49">
        <w:tc>
          <w:tcPr>
            <w:tcW w:w="2518" w:type="dxa"/>
            <w:gridSpan w:val="2"/>
          </w:tcPr>
          <w:p w14:paraId="1B150BB1" w14:textId="23536848" w:rsidR="00825839" w:rsidRPr="004E78D9" w:rsidRDefault="00825839" w:rsidP="008E0F7C">
            <w:pPr>
              <w:spacing w:before="60" w:after="60"/>
              <w:rPr>
                <w:rFonts w:ascii="Times New Roman" w:hAnsi="Times New Roman"/>
                <w:i/>
              </w:rPr>
            </w:pPr>
            <w:r w:rsidRPr="004E78D9">
              <w:rPr>
                <w:rFonts w:ascii="Times New Roman" w:hAnsi="Times New Roman"/>
                <w:i/>
              </w:rPr>
              <w:t>scriptname</w:t>
            </w:r>
          </w:p>
        </w:tc>
        <w:tc>
          <w:tcPr>
            <w:tcW w:w="1276" w:type="dxa"/>
          </w:tcPr>
          <w:p w14:paraId="116E3DF3" w14:textId="51D4446F" w:rsidR="00825839" w:rsidRPr="004E78D9" w:rsidRDefault="00825839" w:rsidP="008E0F7C">
            <w:pPr>
              <w:spacing w:before="60" w:after="60"/>
              <w:rPr>
                <w:rFonts w:ascii="Times New Roman" w:hAnsi="Times New Roman"/>
                <w:i/>
              </w:rPr>
            </w:pPr>
            <w:r w:rsidRPr="004E78D9">
              <w:rPr>
                <w:rFonts w:ascii="Times New Roman" w:hAnsi="Times New Roman"/>
                <w:i/>
              </w:rPr>
              <w:t>oopt</w:t>
            </w:r>
          </w:p>
        </w:tc>
        <w:tc>
          <w:tcPr>
            <w:tcW w:w="4961" w:type="dxa"/>
          </w:tcPr>
          <w:p w14:paraId="4D4B530A" w14:textId="57522B97" w:rsidR="00825839" w:rsidRPr="004E78D9" w:rsidRDefault="00825839" w:rsidP="008E0F7C">
            <w:pPr>
              <w:spacing w:before="60" w:after="60"/>
              <w:rPr>
                <w:rFonts w:ascii="Times New Roman" w:hAnsi="Times New Roman"/>
                <w:i/>
              </w:rPr>
            </w:pPr>
            <w:r w:rsidRPr="004E78D9">
              <w:rPr>
                <w:rFonts w:ascii="Times New Roman" w:hAnsi="Times New Roman"/>
                <w:i/>
              </w:rPr>
              <w:t>what it does</w:t>
            </w:r>
          </w:p>
        </w:tc>
      </w:tr>
      <w:tr w:rsidR="00825839" w14:paraId="42247954" w14:textId="77777777" w:rsidTr="00B61B49">
        <w:tc>
          <w:tcPr>
            <w:tcW w:w="2518" w:type="dxa"/>
            <w:gridSpan w:val="2"/>
          </w:tcPr>
          <w:p w14:paraId="524DDD6A" w14:textId="107974E2" w:rsidR="00825839" w:rsidRDefault="00825839" w:rsidP="008E0F7C">
            <w:pPr>
              <w:spacing w:before="60" w:after="60"/>
              <w:rPr>
                <w:rFonts w:ascii="Times New Roman" w:hAnsi="Times New Roman"/>
              </w:rPr>
            </w:pPr>
            <w:r>
              <w:rPr>
                <w:rFonts w:ascii="Times New Roman" w:hAnsi="Times New Roman"/>
              </w:rPr>
              <w:t>mctd_02</w:t>
            </w:r>
          </w:p>
        </w:tc>
        <w:tc>
          <w:tcPr>
            <w:tcW w:w="1276" w:type="dxa"/>
          </w:tcPr>
          <w:p w14:paraId="10341DA0" w14:textId="1D5C19B5" w:rsidR="00825839" w:rsidRDefault="00825839" w:rsidP="008E0F7C">
            <w:pPr>
              <w:spacing w:before="60" w:after="60"/>
              <w:rPr>
                <w:rFonts w:ascii="Times New Roman" w:hAnsi="Times New Roman"/>
              </w:rPr>
            </w:pPr>
            <w:r>
              <w:rPr>
                <w:rFonts w:ascii="Times New Roman" w:hAnsi="Times New Roman"/>
              </w:rPr>
              <w:t>corraw</w:t>
            </w:r>
          </w:p>
        </w:tc>
        <w:tc>
          <w:tcPr>
            <w:tcW w:w="4961" w:type="dxa"/>
          </w:tcPr>
          <w:p w14:paraId="3A614F1A" w14:textId="6E558437" w:rsidR="00825839" w:rsidRDefault="00825839" w:rsidP="008E0F7C">
            <w:pPr>
              <w:spacing w:before="60" w:after="60"/>
              <w:rPr>
                <w:rFonts w:ascii="Times New Roman" w:hAnsi="Times New Roman"/>
              </w:rPr>
            </w:pPr>
            <w:r>
              <w:rPr>
                <w:rFonts w:ascii="Times New Roman" w:hAnsi="Times New Roman"/>
              </w:rPr>
              <w:t>edits to be applied to raw file</w:t>
            </w:r>
          </w:p>
        </w:tc>
      </w:tr>
      <w:tr w:rsidR="00825839" w14:paraId="0D2F76C9" w14:textId="77777777" w:rsidTr="00B61B49">
        <w:tc>
          <w:tcPr>
            <w:tcW w:w="2518" w:type="dxa"/>
            <w:gridSpan w:val="2"/>
          </w:tcPr>
          <w:p w14:paraId="46193717" w14:textId="1E85B07C" w:rsidR="00825839" w:rsidRDefault="00825839" w:rsidP="008E0F7C">
            <w:pPr>
              <w:spacing w:before="60" w:after="60"/>
              <w:rPr>
                <w:rFonts w:ascii="Times New Roman" w:hAnsi="Times New Roman"/>
              </w:rPr>
            </w:pPr>
            <w:r>
              <w:rPr>
                <w:rFonts w:ascii="Times New Roman" w:hAnsi="Times New Roman"/>
              </w:rPr>
              <w:t>mctd_02b</w:t>
            </w:r>
          </w:p>
        </w:tc>
        <w:tc>
          <w:tcPr>
            <w:tcW w:w="1276" w:type="dxa"/>
          </w:tcPr>
          <w:p w14:paraId="5063385C" w14:textId="7152E36E" w:rsidR="00825839" w:rsidRDefault="00825839" w:rsidP="008E0F7C">
            <w:pPr>
              <w:spacing w:before="60" w:after="60"/>
              <w:rPr>
                <w:rFonts w:ascii="Times New Roman" w:hAnsi="Times New Roman"/>
              </w:rPr>
            </w:pPr>
            <w:r>
              <w:rPr>
                <w:rFonts w:ascii="Times New Roman" w:hAnsi="Times New Roman"/>
              </w:rPr>
              <w:t>hyst</w:t>
            </w:r>
          </w:p>
        </w:tc>
        <w:tc>
          <w:tcPr>
            <w:tcW w:w="4961" w:type="dxa"/>
          </w:tcPr>
          <w:p w14:paraId="0975F472" w14:textId="61BE32C8" w:rsidR="00825839" w:rsidRDefault="00825839" w:rsidP="008E0F7C">
            <w:pPr>
              <w:spacing w:before="60" w:after="60"/>
              <w:rPr>
                <w:rFonts w:ascii="Times New Roman" w:hAnsi="Times New Roman"/>
              </w:rPr>
            </w:pPr>
            <w:r>
              <w:rPr>
                <w:rFonts w:ascii="Times New Roman" w:hAnsi="Times New Roman"/>
              </w:rPr>
              <w:t>oxygen hysteresis parameters and function call</w:t>
            </w:r>
          </w:p>
        </w:tc>
      </w:tr>
      <w:tr w:rsidR="00825839" w14:paraId="22DD8995" w14:textId="77777777" w:rsidTr="00B61B49">
        <w:tc>
          <w:tcPr>
            <w:tcW w:w="2518" w:type="dxa"/>
            <w:gridSpan w:val="2"/>
            <w:vMerge w:val="restart"/>
          </w:tcPr>
          <w:p w14:paraId="56B2D2EA" w14:textId="09D0493C" w:rsidR="00825839" w:rsidRDefault="00825839" w:rsidP="008E0F7C">
            <w:pPr>
              <w:spacing w:before="60" w:after="60"/>
              <w:rPr>
                <w:rFonts w:ascii="Times New Roman" w:hAnsi="Times New Roman"/>
              </w:rPr>
            </w:pPr>
            <w:r>
              <w:rPr>
                <w:rFonts w:ascii="Times New Roman" w:hAnsi="Times New Roman"/>
              </w:rPr>
              <w:t>mctd_03</w:t>
            </w:r>
          </w:p>
        </w:tc>
        <w:tc>
          <w:tcPr>
            <w:tcW w:w="1276" w:type="dxa"/>
          </w:tcPr>
          <w:p w14:paraId="25522FD4" w14:textId="13EBF963" w:rsidR="00825839" w:rsidRDefault="00825839" w:rsidP="008E0F7C">
            <w:pPr>
              <w:spacing w:before="60" w:after="60"/>
              <w:rPr>
                <w:rFonts w:ascii="Times New Roman" w:hAnsi="Times New Roman"/>
              </w:rPr>
            </w:pPr>
            <w:r>
              <w:rPr>
                <w:rFonts w:ascii="Times New Roman" w:hAnsi="Times New Roman"/>
              </w:rPr>
              <w:t>24hz</w:t>
            </w:r>
          </w:p>
        </w:tc>
        <w:tc>
          <w:tcPr>
            <w:tcW w:w="4961" w:type="dxa"/>
          </w:tcPr>
          <w:p w14:paraId="5D01A32B" w14:textId="54CC7463" w:rsidR="00825839" w:rsidRDefault="00825839" w:rsidP="008E0F7C">
            <w:pPr>
              <w:spacing w:before="60" w:after="60"/>
              <w:rPr>
                <w:rFonts w:ascii="Times New Roman" w:hAnsi="Times New Roman"/>
              </w:rPr>
            </w:pPr>
            <w:r>
              <w:rPr>
                <w:rFonts w:ascii="Times New Roman" w:hAnsi="Times New Roman"/>
              </w:rPr>
              <w:t>edit 24hz for instance to replace fouled scans from one CTD with data from another</w:t>
            </w:r>
          </w:p>
        </w:tc>
      </w:tr>
      <w:tr w:rsidR="00825839" w14:paraId="6793A6C7" w14:textId="77777777" w:rsidTr="00B61B49">
        <w:tc>
          <w:tcPr>
            <w:tcW w:w="2518" w:type="dxa"/>
            <w:gridSpan w:val="2"/>
            <w:vMerge/>
          </w:tcPr>
          <w:p w14:paraId="69CA2E04" w14:textId="77777777" w:rsidR="00825839" w:rsidRDefault="00825839" w:rsidP="008E0F7C">
            <w:pPr>
              <w:spacing w:before="60" w:after="60"/>
              <w:rPr>
                <w:rFonts w:ascii="Times New Roman" w:hAnsi="Times New Roman"/>
              </w:rPr>
            </w:pPr>
          </w:p>
        </w:tc>
        <w:tc>
          <w:tcPr>
            <w:tcW w:w="1276" w:type="dxa"/>
          </w:tcPr>
          <w:p w14:paraId="0C544ADD" w14:textId="0E7143A5" w:rsidR="00825839" w:rsidRDefault="00825839" w:rsidP="008E0F7C">
            <w:pPr>
              <w:spacing w:before="60" w:after="60"/>
              <w:rPr>
                <w:rFonts w:ascii="Times New Roman" w:hAnsi="Times New Roman"/>
              </w:rPr>
            </w:pPr>
            <w:r>
              <w:rPr>
                <w:rFonts w:ascii="Times New Roman" w:hAnsi="Times New Roman"/>
              </w:rPr>
              <w:t>1hz</w:t>
            </w:r>
          </w:p>
        </w:tc>
        <w:tc>
          <w:tcPr>
            <w:tcW w:w="4961" w:type="dxa"/>
          </w:tcPr>
          <w:p w14:paraId="18C8B9FC" w14:textId="77777777" w:rsidR="00825839" w:rsidRDefault="00825839" w:rsidP="008E0F7C">
            <w:pPr>
              <w:spacing w:before="60" w:after="60"/>
              <w:rPr>
                <w:rFonts w:ascii="Times New Roman" w:hAnsi="Times New Roman"/>
              </w:rPr>
            </w:pPr>
          </w:p>
        </w:tc>
      </w:tr>
      <w:tr w:rsidR="00825839" w14:paraId="64727BAF" w14:textId="77777777" w:rsidTr="00B61B49">
        <w:tc>
          <w:tcPr>
            <w:tcW w:w="2518" w:type="dxa"/>
            <w:gridSpan w:val="2"/>
            <w:vMerge/>
          </w:tcPr>
          <w:p w14:paraId="5DDF45EA" w14:textId="77777777" w:rsidR="00825839" w:rsidRDefault="00825839" w:rsidP="008E0F7C">
            <w:pPr>
              <w:spacing w:before="60" w:after="60"/>
              <w:rPr>
                <w:rFonts w:ascii="Times New Roman" w:hAnsi="Times New Roman"/>
              </w:rPr>
            </w:pPr>
          </w:p>
        </w:tc>
        <w:tc>
          <w:tcPr>
            <w:tcW w:w="1276" w:type="dxa"/>
          </w:tcPr>
          <w:p w14:paraId="598A12D9" w14:textId="389B888E" w:rsidR="00825839" w:rsidRDefault="00825839" w:rsidP="008E0F7C">
            <w:pPr>
              <w:spacing w:before="60" w:after="60"/>
              <w:rPr>
                <w:rFonts w:ascii="Times New Roman" w:hAnsi="Times New Roman"/>
              </w:rPr>
            </w:pPr>
            <w:r>
              <w:rPr>
                <w:rFonts w:ascii="Times New Roman" w:hAnsi="Times New Roman"/>
              </w:rPr>
              <w:t>psal</w:t>
            </w:r>
          </w:p>
        </w:tc>
        <w:tc>
          <w:tcPr>
            <w:tcW w:w="4961" w:type="dxa"/>
          </w:tcPr>
          <w:p w14:paraId="2101FDCE" w14:textId="6705E714" w:rsidR="00825839" w:rsidRDefault="00825839" w:rsidP="008E0F7C">
            <w:pPr>
              <w:spacing w:before="60" w:after="60"/>
              <w:rPr>
                <w:rFonts w:ascii="Times New Roman" w:hAnsi="Times New Roman"/>
              </w:rPr>
            </w:pPr>
            <w:r>
              <w:rPr>
                <w:rFonts w:ascii="Times New Roman" w:hAnsi="Times New Roman"/>
              </w:rPr>
              <w:t>exclude and interpolate over bad scans for a particular set of parameters</w:t>
            </w:r>
          </w:p>
        </w:tc>
      </w:tr>
      <w:tr w:rsidR="00825839" w14:paraId="5DFCABDC" w14:textId="77777777" w:rsidTr="00B61B49">
        <w:tc>
          <w:tcPr>
            <w:tcW w:w="2518" w:type="dxa"/>
            <w:gridSpan w:val="2"/>
            <w:vMerge/>
          </w:tcPr>
          <w:p w14:paraId="648C5FEE" w14:textId="77777777" w:rsidR="00825839" w:rsidRDefault="00825839" w:rsidP="008E0F7C">
            <w:pPr>
              <w:spacing w:before="60" w:after="60"/>
              <w:rPr>
                <w:rFonts w:ascii="Times New Roman" w:hAnsi="Times New Roman"/>
              </w:rPr>
            </w:pPr>
          </w:p>
        </w:tc>
        <w:tc>
          <w:tcPr>
            <w:tcW w:w="1276" w:type="dxa"/>
          </w:tcPr>
          <w:p w14:paraId="78490C78" w14:textId="41D28D52" w:rsidR="00825839" w:rsidRDefault="00825839" w:rsidP="008E0F7C">
            <w:pPr>
              <w:spacing w:before="60" w:after="60"/>
              <w:rPr>
                <w:rFonts w:ascii="Times New Roman" w:hAnsi="Times New Roman"/>
              </w:rPr>
            </w:pPr>
            <w:r>
              <w:rPr>
                <w:rFonts w:ascii="Times New Roman" w:hAnsi="Times New Roman"/>
              </w:rPr>
              <w:t>s_choice</w:t>
            </w:r>
          </w:p>
        </w:tc>
        <w:tc>
          <w:tcPr>
            <w:tcW w:w="4961" w:type="dxa"/>
          </w:tcPr>
          <w:p w14:paraId="25703DB9" w14:textId="467F1883" w:rsidR="00825839" w:rsidRDefault="00825839" w:rsidP="008E0F7C">
            <w:pPr>
              <w:spacing w:before="60" w:after="60"/>
              <w:rPr>
                <w:rFonts w:ascii="Times New Roman" w:hAnsi="Times New Roman"/>
              </w:rPr>
            </w:pPr>
            <w:r>
              <w:rPr>
                <w:rFonts w:ascii="Times New Roman" w:hAnsi="Times New Roman"/>
              </w:rPr>
              <w:t>set primary salinity sensor and list of stations on which to use alternate as primary</w:t>
            </w:r>
          </w:p>
        </w:tc>
      </w:tr>
      <w:tr w:rsidR="00825839" w14:paraId="2A796700" w14:textId="77777777" w:rsidTr="00B61B49">
        <w:tc>
          <w:tcPr>
            <w:tcW w:w="2518" w:type="dxa"/>
            <w:gridSpan w:val="2"/>
            <w:vMerge/>
          </w:tcPr>
          <w:p w14:paraId="1B1CF0CB" w14:textId="77777777" w:rsidR="00825839" w:rsidRDefault="00825839" w:rsidP="008E0F7C">
            <w:pPr>
              <w:spacing w:before="60" w:after="60"/>
              <w:rPr>
                <w:rFonts w:ascii="Times New Roman" w:hAnsi="Times New Roman"/>
              </w:rPr>
            </w:pPr>
          </w:p>
        </w:tc>
        <w:tc>
          <w:tcPr>
            <w:tcW w:w="1276" w:type="dxa"/>
          </w:tcPr>
          <w:p w14:paraId="404E6853" w14:textId="4584658B" w:rsidR="00825839" w:rsidRDefault="00825839" w:rsidP="008E0F7C">
            <w:pPr>
              <w:spacing w:before="60" w:after="60"/>
              <w:rPr>
                <w:rFonts w:ascii="Times New Roman" w:hAnsi="Times New Roman"/>
              </w:rPr>
            </w:pPr>
            <w:r>
              <w:rPr>
                <w:rFonts w:ascii="Times New Roman" w:hAnsi="Times New Roman"/>
              </w:rPr>
              <w:t>o_choice</w:t>
            </w:r>
          </w:p>
        </w:tc>
        <w:tc>
          <w:tcPr>
            <w:tcW w:w="4961" w:type="dxa"/>
          </w:tcPr>
          <w:p w14:paraId="1B05040F" w14:textId="5F51AD42" w:rsidR="00825839" w:rsidRDefault="00825839" w:rsidP="008E0F7C">
            <w:pPr>
              <w:spacing w:before="60" w:after="60"/>
              <w:rPr>
                <w:rFonts w:ascii="Times New Roman" w:hAnsi="Times New Roman"/>
              </w:rPr>
            </w:pPr>
            <w:r>
              <w:rPr>
                <w:rFonts w:ascii="Times New Roman" w:hAnsi="Times New Roman"/>
              </w:rPr>
              <w:t>same for oxygen</w:t>
            </w:r>
          </w:p>
        </w:tc>
      </w:tr>
      <w:tr w:rsidR="00825839" w14:paraId="73A3884D" w14:textId="77777777" w:rsidTr="00B61B49">
        <w:tc>
          <w:tcPr>
            <w:tcW w:w="2518" w:type="dxa"/>
            <w:gridSpan w:val="2"/>
          </w:tcPr>
          <w:p w14:paraId="63681063" w14:textId="16964184" w:rsidR="00825839" w:rsidRDefault="00825839" w:rsidP="008E0F7C">
            <w:pPr>
              <w:spacing w:before="60" w:after="60"/>
              <w:rPr>
                <w:rFonts w:ascii="Times New Roman" w:hAnsi="Times New Roman"/>
              </w:rPr>
            </w:pPr>
            <w:r>
              <w:rPr>
                <w:rFonts w:ascii="Times New Roman" w:hAnsi="Times New Roman"/>
              </w:rPr>
              <w:t>mctd_04</w:t>
            </w:r>
          </w:p>
        </w:tc>
        <w:tc>
          <w:tcPr>
            <w:tcW w:w="1276" w:type="dxa"/>
          </w:tcPr>
          <w:p w14:paraId="2A49A199" w14:textId="5B70B802" w:rsidR="00825839" w:rsidRDefault="00825839" w:rsidP="008E0F7C">
            <w:pPr>
              <w:spacing w:before="60" w:after="60"/>
              <w:rPr>
                <w:rFonts w:ascii="Times New Roman" w:hAnsi="Times New Roman"/>
              </w:rPr>
            </w:pPr>
            <w:r>
              <w:rPr>
                <w:rFonts w:ascii="Times New Roman" w:hAnsi="Times New Roman"/>
              </w:rPr>
              <w:t>pretreat</w:t>
            </w:r>
          </w:p>
        </w:tc>
        <w:tc>
          <w:tcPr>
            <w:tcW w:w="4961" w:type="dxa"/>
          </w:tcPr>
          <w:p w14:paraId="65C9392E" w14:textId="3088ADED" w:rsidR="00825839" w:rsidRDefault="00825839" w:rsidP="008E0F7C">
            <w:pPr>
              <w:spacing w:before="60" w:after="60"/>
              <w:rPr>
                <w:rFonts w:ascii="Times New Roman" w:hAnsi="Times New Roman"/>
              </w:rPr>
            </w:pPr>
            <w:r>
              <w:rPr>
                <w:rFonts w:ascii="Times New Roman" w:hAnsi="Times New Roman"/>
              </w:rPr>
              <w:t>remove some data before averaging to 2db; or use upcast data for 2db (on some station(s))</w:t>
            </w:r>
          </w:p>
        </w:tc>
      </w:tr>
      <w:tr w:rsidR="00825839" w14:paraId="7DB042F4" w14:textId="77777777" w:rsidTr="00B61B49">
        <w:tc>
          <w:tcPr>
            <w:tcW w:w="2518" w:type="dxa"/>
            <w:gridSpan w:val="2"/>
          </w:tcPr>
          <w:p w14:paraId="3F41F2DC" w14:textId="1EA45BFD" w:rsidR="00825839" w:rsidRDefault="00825839" w:rsidP="008E0F7C">
            <w:pPr>
              <w:spacing w:before="60" w:after="60"/>
              <w:rPr>
                <w:rFonts w:ascii="Times New Roman" w:hAnsi="Times New Roman"/>
              </w:rPr>
            </w:pPr>
            <w:r>
              <w:rPr>
                <w:rFonts w:ascii="Times New Roman" w:hAnsi="Times New Roman"/>
              </w:rPr>
              <w:t>mdcs_03</w:t>
            </w:r>
          </w:p>
        </w:tc>
        <w:tc>
          <w:tcPr>
            <w:tcW w:w="1276" w:type="dxa"/>
          </w:tcPr>
          <w:p w14:paraId="600EBA73" w14:textId="1106F59C" w:rsidR="00825839" w:rsidRDefault="00825839" w:rsidP="008E0F7C">
            <w:pPr>
              <w:spacing w:before="60" w:after="60"/>
              <w:rPr>
                <w:rFonts w:ascii="Times New Roman" w:hAnsi="Times New Roman"/>
              </w:rPr>
            </w:pPr>
            <w:r>
              <w:rPr>
                <w:rFonts w:ascii="Times New Roman" w:hAnsi="Times New Roman"/>
              </w:rPr>
              <w:t>vstring</w:t>
            </w:r>
          </w:p>
        </w:tc>
        <w:tc>
          <w:tcPr>
            <w:tcW w:w="4961" w:type="dxa"/>
          </w:tcPr>
          <w:p w14:paraId="3013ABBD" w14:textId="53092A0D" w:rsidR="00825839" w:rsidRDefault="00825839" w:rsidP="008E0F7C">
            <w:pPr>
              <w:spacing w:before="60" w:after="60"/>
              <w:rPr>
                <w:rFonts w:ascii="Times New Roman" w:hAnsi="Times New Roman"/>
              </w:rPr>
            </w:pPr>
            <w:r>
              <w:rPr>
                <w:rFonts w:ascii="Times New Roman" w:hAnsi="Times New Roman"/>
              </w:rPr>
              <w:t>single oxygen sensor or two oxygen sensors</w:t>
            </w:r>
          </w:p>
        </w:tc>
      </w:tr>
      <w:tr w:rsidR="00825839" w14:paraId="6A58B50A" w14:textId="77777777" w:rsidTr="00B61B49">
        <w:tc>
          <w:tcPr>
            <w:tcW w:w="2518" w:type="dxa"/>
            <w:gridSpan w:val="2"/>
          </w:tcPr>
          <w:p w14:paraId="68056A00" w14:textId="2269B3CE" w:rsidR="00825839" w:rsidRDefault="00825839" w:rsidP="008E0F7C">
            <w:pPr>
              <w:spacing w:before="60" w:after="60"/>
              <w:rPr>
                <w:rFonts w:ascii="Times New Roman" w:hAnsi="Times New Roman"/>
              </w:rPr>
            </w:pPr>
            <w:r>
              <w:rPr>
                <w:rFonts w:ascii="Times New Roman" w:hAnsi="Times New Roman"/>
              </w:rPr>
              <w:t>mfir_03</w:t>
            </w:r>
          </w:p>
        </w:tc>
        <w:tc>
          <w:tcPr>
            <w:tcW w:w="1276" w:type="dxa"/>
          </w:tcPr>
          <w:p w14:paraId="32C07910" w14:textId="219F2066" w:rsidR="00825839" w:rsidRDefault="00825839" w:rsidP="008E0F7C">
            <w:pPr>
              <w:spacing w:before="60" w:after="60"/>
              <w:rPr>
                <w:rFonts w:ascii="Times New Roman" w:hAnsi="Times New Roman"/>
              </w:rPr>
            </w:pPr>
            <w:r>
              <w:rPr>
                <w:rFonts w:ascii="Times New Roman" w:hAnsi="Times New Roman"/>
              </w:rPr>
              <w:t>fillstr</w:t>
            </w:r>
          </w:p>
        </w:tc>
        <w:tc>
          <w:tcPr>
            <w:tcW w:w="4961" w:type="dxa"/>
          </w:tcPr>
          <w:p w14:paraId="1CF12658" w14:textId="77777777" w:rsidR="00825839" w:rsidRDefault="00825839" w:rsidP="008E0F7C">
            <w:pPr>
              <w:spacing w:before="60" w:after="60"/>
              <w:rPr>
                <w:rFonts w:ascii="Times New Roman" w:hAnsi="Times New Roman"/>
              </w:rPr>
            </w:pPr>
          </w:p>
        </w:tc>
      </w:tr>
      <w:tr w:rsidR="00825839" w14:paraId="6E329FD3" w14:textId="77777777" w:rsidTr="00B61B49">
        <w:tc>
          <w:tcPr>
            <w:tcW w:w="2518" w:type="dxa"/>
            <w:gridSpan w:val="2"/>
          </w:tcPr>
          <w:p w14:paraId="778A6C7A" w14:textId="4C23B6D5" w:rsidR="00825839" w:rsidRDefault="00825839" w:rsidP="008E0F7C">
            <w:pPr>
              <w:spacing w:before="60" w:after="60"/>
              <w:rPr>
                <w:rFonts w:ascii="Times New Roman" w:hAnsi="Times New Roman"/>
              </w:rPr>
            </w:pPr>
            <w:r>
              <w:rPr>
                <w:rFonts w:ascii="Times New Roman" w:hAnsi="Times New Roman"/>
              </w:rPr>
              <w:t>mwin_01</w:t>
            </w:r>
          </w:p>
        </w:tc>
        <w:tc>
          <w:tcPr>
            <w:tcW w:w="1276" w:type="dxa"/>
          </w:tcPr>
          <w:p w14:paraId="14707F21" w14:textId="77777777" w:rsidR="00825839" w:rsidRDefault="00825839" w:rsidP="008E0F7C">
            <w:pPr>
              <w:spacing w:before="60" w:after="60"/>
              <w:rPr>
                <w:rFonts w:ascii="Times New Roman" w:hAnsi="Times New Roman"/>
              </w:rPr>
            </w:pPr>
          </w:p>
        </w:tc>
        <w:tc>
          <w:tcPr>
            <w:tcW w:w="4961" w:type="dxa"/>
          </w:tcPr>
          <w:p w14:paraId="3AC9E3BD" w14:textId="24B81C7B" w:rsidR="00825839" w:rsidRDefault="00825839" w:rsidP="008E0F7C">
            <w:pPr>
              <w:spacing w:before="60" w:after="60"/>
              <w:rPr>
                <w:rFonts w:ascii="Times New Roman" w:hAnsi="Times New Roman"/>
              </w:rPr>
            </w:pPr>
            <w:r>
              <w:rPr>
                <w:rFonts w:ascii="Times New Roman" w:hAnsi="Times New Roman"/>
              </w:rPr>
              <w:t>set acceptable time window by station</w:t>
            </w:r>
          </w:p>
        </w:tc>
      </w:tr>
      <w:tr w:rsidR="00825839" w14:paraId="2EF24095" w14:textId="77777777" w:rsidTr="00B61B49">
        <w:tc>
          <w:tcPr>
            <w:tcW w:w="2518" w:type="dxa"/>
            <w:gridSpan w:val="2"/>
          </w:tcPr>
          <w:p w14:paraId="50F17B02" w14:textId="1129F0C8" w:rsidR="00825839" w:rsidRDefault="00825839" w:rsidP="008E0F7C">
            <w:pPr>
              <w:spacing w:before="60" w:after="60"/>
              <w:rPr>
                <w:rFonts w:ascii="Times New Roman" w:hAnsi="Times New Roman"/>
              </w:rPr>
            </w:pPr>
            <w:r>
              <w:rPr>
                <w:rFonts w:ascii="Times New Roman" w:hAnsi="Times New Roman"/>
              </w:rPr>
              <w:t>mwin_03</w:t>
            </w:r>
          </w:p>
        </w:tc>
        <w:tc>
          <w:tcPr>
            <w:tcW w:w="1276" w:type="dxa"/>
          </w:tcPr>
          <w:p w14:paraId="5B08D44A" w14:textId="77777777" w:rsidR="00825839" w:rsidRDefault="00825839" w:rsidP="008E0F7C">
            <w:pPr>
              <w:spacing w:before="60" w:after="60"/>
              <w:rPr>
                <w:rFonts w:ascii="Times New Roman" w:hAnsi="Times New Roman"/>
              </w:rPr>
            </w:pPr>
          </w:p>
        </w:tc>
        <w:tc>
          <w:tcPr>
            <w:tcW w:w="4961" w:type="dxa"/>
          </w:tcPr>
          <w:p w14:paraId="7CC50F8B" w14:textId="462962C4" w:rsidR="00825839" w:rsidRDefault="00825839" w:rsidP="008E0F7C">
            <w:pPr>
              <w:spacing w:before="60" w:after="60"/>
              <w:rPr>
                <w:rFonts w:ascii="Times New Roman" w:hAnsi="Times New Roman"/>
              </w:rPr>
            </w:pPr>
            <w:r>
              <w:rPr>
                <w:rFonts w:ascii="Times New Roman" w:hAnsi="Times New Roman"/>
              </w:rPr>
              <w:t>fix some winch wireout data when underway logging missing</w:t>
            </w:r>
          </w:p>
        </w:tc>
      </w:tr>
      <w:tr w:rsidR="00825839" w14:paraId="5295576E" w14:textId="77777777" w:rsidTr="00B61B49">
        <w:tc>
          <w:tcPr>
            <w:tcW w:w="2518" w:type="dxa"/>
            <w:gridSpan w:val="2"/>
            <w:vMerge w:val="restart"/>
          </w:tcPr>
          <w:p w14:paraId="67A3630D" w14:textId="5031FBBE" w:rsidR="00825839" w:rsidRDefault="00825839" w:rsidP="008E0F7C">
            <w:pPr>
              <w:spacing w:before="60" w:after="60"/>
              <w:rPr>
                <w:rFonts w:ascii="Times New Roman" w:hAnsi="Times New Roman"/>
              </w:rPr>
            </w:pPr>
            <w:r>
              <w:rPr>
                <w:rFonts w:ascii="Times New Roman" w:hAnsi="Times New Roman"/>
              </w:rPr>
              <w:t>mctd_checkplots</w:t>
            </w:r>
          </w:p>
        </w:tc>
        <w:tc>
          <w:tcPr>
            <w:tcW w:w="1276" w:type="dxa"/>
          </w:tcPr>
          <w:p w14:paraId="021BD3AD" w14:textId="72E1D9C8" w:rsidR="00825839" w:rsidRDefault="00825839" w:rsidP="008E0F7C">
            <w:pPr>
              <w:spacing w:before="60" w:after="60"/>
              <w:rPr>
                <w:rFonts w:ascii="Times New Roman" w:hAnsi="Times New Roman"/>
              </w:rPr>
            </w:pPr>
            <w:r>
              <w:rPr>
                <w:rFonts w:ascii="Times New Roman" w:hAnsi="Times New Roman"/>
              </w:rPr>
              <w:t>pf1</w:t>
            </w:r>
          </w:p>
        </w:tc>
        <w:tc>
          <w:tcPr>
            <w:tcW w:w="4961" w:type="dxa"/>
          </w:tcPr>
          <w:p w14:paraId="0094412F" w14:textId="7F1F92AB" w:rsidR="00825839" w:rsidRDefault="00825839" w:rsidP="008E0F7C">
            <w:pPr>
              <w:spacing w:before="60" w:after="60"/>
              <w:rPr>
                <w:rFonts w:ascii="Times New Roman" w:hAnsi="Times New Roman"/>
              </w:rPr>
            </w:pPr>
            <w:r>
              <w:rPr>
                <w:rFonts w:ascii="Times New Roman" w:hAnsi="Times New Roman"/>
              </w:rPr>
              <w:t>list of parameters to plot</w:t>
            </w:r>
          </w:p>
        </w:tc>
      </w:tr>
      <w:tr w:rsidR="00825839" w14:paraId="334775D5" w14:textId="77777777" w:rsidTr="00B61B49">
        <w:tc>
          <w:tcPr>
            <w:tcW w:w="2518" w:type="dxa"/>
            <w:gridSpan w:val="2"/>
            <w:vMerge/>
          </w:tcPr>
          <w:p w14:paraId="16526BEF" w14:textId="77777777" w:rsidR="00825839" w:rsidRDefault="00825839" w:rsidP="008E0F7C">
            <w:pPr>
              <w:spacing w:before="60" w:after="60"/>
              <w:rPr>
                <w:rFonts w:ascii="Times New Roman" w:hAnsi="Times New Roman"/>
              </w:rPr>
            </w:pPr>
          </w:p>
        </w:tc>
        <w:tc>
          <w:tcPr>
            <w:tcW w:w="1276" w:type="dxa"/>
          </w:tcPr>
          <w:p w14:paraId="7303671E" w14:textId="35DA6C45" w:rsidR="00825839" w:rsidRDefault="00825839" w:rsidP="008E0F7C">
            <w:pPr>
              <w:spacing w:before="60" w:after="60"/>
              <w:rPr>
                <w:rFonts w:ascii="Times New Roman" w:hAnsi="Times New Roman"/>
              </w:rPr>
            </w:pPr>
            <w:r>
              <w:rPr>
                <w:rFonts w:ascii="Times New Roman" w:hAnsi="Times New Roman"/>
              </w:rPr>
              <w:t>sdata1</w:t>
            </w:r>
          </w:p>
        </w:tc>
        <w:tc>
          <w:tcPr>
            <w:tcW w:w="4961" w:type="dxa"/>
          </w:tcPr>
          <w:p w14:paraId="6497EC0C" w14:textId="794AB0B0" w:rsidR="00825839" w:rsidRDefault="00825839" w:rsidP="008E0F7C">
            <w:pPr>
              <w:spacing w:before="60" w:after="60"/>
              <w:rPr>
                <w:rFonts w:ascii="Times New Roman" w:hAnsi="Times New Roman"/>
              </w:rPr>
            </w:pPr>
            <w:r>
              <w:rPr>
                <w:rFonts w:ascii="Times New Roman" w:hAnsi="Times New Roman"/>
              </w:rPr>
              <w:t>salinity to plot (psal vs asal)</w:t>
            </w:r>
          </w:p>
        </w:tc>
      </w:tr>
      <w:tr w:rsidR="00825839" w14:paraId="333C92D9" w14:textId="77777777" w:rsidTr="00B61B49">
        <w:tc>
          <w:tcPr>
            <w:tcW w:w="2518" w:type="dxa"/>
            <w:gridSpan w:val="2"/>
            <w:vMerge/>
          </w:tcPr>
          <w:p w14:paraId="269A6A2A" w14:textId="77777777" w:rsidR="00825839" w:rsidRDefault="00825839" w:rsidP="008E0F7C">
            <w:pPr>
              <w:spacing w:before="60" w:after="60"/>
              <w:rPr>
                <w:rFonts w:ascii="Times New Roman" w:hAnsi="Times New Roman"/>
              </w:rPr>
            </w:pPr>
          </w:p>
        </w:tc>
        <w:tc>
          <w:tcPr>
            <w:tcW w:w="1276" w:type="dxa"/>
          </w:tcPr>
          <w:p w14:paraId="0CE78B74" w14:textId="177859F4" w:rsidR="00825839" w:rsidRDefault="00825839" w:rsidP="008E0F7C">
            <w:pPr>
              <w:spacing w:before="60" w:after="60"/>
              <w:rPr>
                <w:rFonts w:ascii="Times New Roman" w:hAnsi="Times New Roman"/>
              </w:rPr>
            </w:pPr>
            <w:r>
              <w:rPr>
                <w:rFonts w:ascii="Times New Roman" w:hAnsi="Times New Roman"/>
              </w:rPr>
              <w:t>odata1</w:t>
            </w:r>
          </w:p>
        </w:tc>
        <w:tc>
          <w:tcPr>
            <w:tcW w:w="4961" w:type="dxa"/>
          </w:tcPr>
          <w:p w14:paraId="29DD8B7A" w14:textId="416958D5" w:rsidR="00825839" w:rsidRDefault="00825839" w:rsidP="008E0F7C">
            <w:pPr>
              <w:spacing w:before="60" w:after="60"/>
              <w:rPr>
                <w:rFonts w:ascii="Times New Roman" w:hAnsi="Times New Roman"/>
              </w:rPr>
            </w:pPr>
            <w:r>
              <w:rPr>
                <w:rFonts w:ascii="Times New Roman" w:hAnsi="Times New Roman"/>
              </w:rPr>
              <w:t>oxygen to plot (1 or 2 sensors)</w:t>
            </w:r>
          </w:p>
        </w:tc>
      </w:tr>
      <w:tr w:rsidR="00825839" w14:paraId="22130662" w14:textId="77777777" w:rsidTr="00B61B49">
        <w:tc>
          <w:tcPr>
            <w:tcW w:w="2518" w:type="dxa"/>
            <w:gridSpan w:val="2"/>
            <w:vMerge w:val="restart"/>
          </w:tcPr>
          <w:p w14:paraId="37386EA1" w14:textId="28937F8B" w:rsidR="00825839" w:rsidRDefault="00825839" w:rsidP="008E0F7C">
            <w:pPr>
              <w:spacing w:before="60" w:after="60"/>
              <w:rPr>
                <w:rFonts w:ascii="Times New Roman" w:hAnsi="Times New Roman"/>
              </w:rPr>
            </w:pPr>
            <w:r>
              <w:rPr>
                <w:rFonts w:ascii="Times New Roman" w:hAnsi="Times New Roman"/>
              </w:rPr>
              <w:t>mctd_rawshow</w:t>
            </w:r>
          </w:p>
        </w:tc>
        <w:tc>
          <w:tcPr>
            <w:tcW w:w="1276" w:type="dxa"/>
          </w:tcPr>
          <w:p w14:paraId="0AF8DD73" w14:textId="0181B7D4" w:rsidR="00825839" w:rsidRDefault="00825839" w:rsidP="008E0F7C">
            <w:pPr>
              <w:spacing w:before="60" w:after="60"/>
              <w:rPr>
                <w:rFonts w:ascii="Times New Roman" w:hAnsi="Times New Roman"/>
              </w:rPr>
            </w:pPr>
            <w:r>
              <w:rPr>
                <w:rFonts w:ascii="Times New Roman" w:hAnsi="Times New Roman"/>
              </w:rPr>
              <w:t>pshow5</w:t>
            </w:r>
          </w:p>
        </w:tc>
        <w:tc>
          <w:tcPr>
            <w:tcW w:w="4961" w:type="dxa"/>
          </w:tcPr>
          <w:p w14:paraId="085438C8" w14:textId="21C511BD" w:rsidR="00825839" w:rsidRDefault="00825839" w:rsidP="008E0F7C">
            <w:pPr>
              <w:spacing w:before="60" w:after="60"/>
              <w:rPr>
                <w:rFonts w:ascii="Times New Roman" w:hAnsi="Times New Roman"/>
              </w:rPr>
            </w:pPr>
            <w:r>
              <w:rPr>
                <w:rFonts w:ascii="Times New Roman" w:hAnsi="Times New Roman"/>
              </w:rPr>
              <w:t>parameters to plot on one figure</w:t>
            </w:r>
          </w:p>
        </w:tc>
      </w:tr>
      <w:tr w:rsidR="00825839" w14:paraId="70B10FFD" w14:textId="77777777" w:rsidTr="00B61B49">
        <w:tc>
          <w:tcPr>
            <w:tcW w:w="2518" w:type="dxa"/>
            <w:gridSpan w:val="2"/>
            <w:vMerge/>
          </w:tcPr>
          <w:p w14:paraId="35DC8B10" w14:textId="77777777" w:rsidR="00825839" w:rsidRDefault="00825839" w:rsidP="008E0F7C">
            <w:pPr>
              <w:spacing w:before="60" w:after="60"/>
              <w:rPr>
                <w:rFonts w:ascii="Times New Roman" w:hAnsi="Times New Roman"/>
              </w:rPr>
            </w:pPr>
          </w:p>
        </w:tc>
        <w:tc>
          <w:tcPr>
            <w:tcW w:w="1276" w:type="dxa"/>
          </w:tcPr>
          <w:p w14:paraId="68CFB9DB" w14:textId="606470AD" w:rsidR="00825839" w:rsidRDefault="00825839" w:rsidP="008E0F7C">
            <w:pPr>
              <w:spacing w:before="60" w:after="60"/>
              <w:rPr>
                <w:rFonts w:ascii="Times New Roman" w:hAnsi="Times New Roman"/>
              </w:rPr>
            </w:pPr>
            <w:r>
              <w:rPr>
                <w:rFonts w:ascii="Times New Roman" w:hAnsi="Times New Roman"/>
              </w:rPr>
              <w:t>pshow2</w:t>
            </w:r>
          </w:p>
        </w:tc>
        <w:tc>
          <w:tcPr>
            <w:tcW w:w="4961" w:type="dxa"/>
          </w:tcPr>
          <w:p w14:paraId="0419E69F" w14:textId="204639CF" w:rsidR="00825839" w:rsidRDefault="00825839" w:rsidP="008E0F7C">
            <w:pPr>
              <w:spacing w:before="60" w:after="60"/>
              <w:rPr>
                <w:rFonts w:ascii="Times New Roman" w:hAnsi="Times New Roman"/>
              </w:rPr>
            </w:pPr>
            <w:r>
              <w:rPr>
                <w:rFonts w:ascii="Times New Roman" w:hAnsi="Times New Roman"/>
              </w:rPr>
              <w:t>parameters to plot on another figure</w:t>
            </w:r>
          </w:p>
        </w:tc>
      </w:tr>
      <w:tr w:rsidR="00825839" w14:paraId="21D41633" w14:textId="77777777" w:rsidTr="00B61B49">
        <w:tc>
          <w:tcPr>
            <w:tcW w:w="2518" w:type="dxa"/>
            <w:gridSpan w:val="2"/>
            <w:vMerge/>
          </w:tcPr>
          <w:p w14:paraId="0E974CD2" w14:textId="77777777" w:rsidR="00825839" w:rsidRDefault="00825839" w:rsidP="008E0F7C">
            <w:pPr>
              <w:spacing w:before="60" w:after="60"/>
              <w:rPr>
                <w:rFonts w:ascii="Times New Roman" w:hAnsi="Times New Roman"/>
              </w:rPr>
            </w:pPr>
          </w:p>
        </w:tc>
        <w:tc>
          <w:tcPr>
            <w:tcW w:w="1276" w:type="dxa"/>
          </w:tcPr>
          <w:p w14:paraId="5D6ADEC4" w14:textId="08438800" w:rsidR="00825839" w:rsidRDefault="00825839" w:rsidP="008E0F7C">
            <w:pPr>
              <w:spacing w:before="60" w:after="60"/>
              <w:rPr>
                <w:rFonts w:ascii="Times New Roman" w:hAnsi="Times New Roman"/>
              </w:rPr>
            </w:pPr>
            <w:r>
              <w:rPr>
                <w:rFonts w:ascii="Times New Roman" w:hAnsi="Times New Roman"/>
              </w:rPr>
              <w:t>pshow4</w:t>
            </w:r>
          </w:p>
        </w:tc>
        <w:tc>
          <w:tcPr>
            <w:tcW w:w="4961" w:type="dxa"/>
          </w:tcPr>
          <w:p w14:paraId="67F0F42B" w14:textId="41246BE0" w:rsidR="00825839" w:rsidRDefault="00825839" w:rsidP="008E0F7C">
            <w:pPr>
              <w:spacing w:before="60" w:after="60"/>
              <w:rPr>
                <w:rFonts w:ascii="Times New Roman" w:hAnsi="Times New Roman"/>
              </w:rPr>
            </w:pPr>
            <w:r>
              <w:rPr>
                <w:rFonts w:ascii="Times New Roman" w:hAnsi="Times New Roman"/>
              </w:rPr>
              <w:t>parameters to plot on a third figure</w:t>
            </w:r>
          </w:p>
        </w:tc>
      </w:tr>
      <w:tr w:rsidR="00825839" w14:paraId="529C45E3" w14:textId="77777777" w:rsidTr="00B61B49">
        <w:tc>
          <w:tcPr>
            <w:tcW w:w="2518" w:type="dxa"/>
            <w:gridSpan w:val="2"/>
            <w:vMerge w:val="restart"/>
          </w:tcPr>
          <w:p w14:paraId="249D9987" w14:textId="3D90B0F7" w:rsidR="00825839" w:rsidRDefault="00825839" w:rsidP="008E0F7C">
            <w:pPr>
              <w:spacing w:before="60" w:after="60"/>
              <w:rPr>
                <w:rFonts w:ascii="Times New Roman" w:hAnsi="Times New Roman"/>
              </w:rPr>
            </w:pPr>
            <w:r>
              <w:rPr>
                <w:rFonts w:ascii="Times New Roman" w:hAnsi="Times New Roman"/>
              </w:rPr>
              <w:t>mctd_rawedit</w:t>
            </w:r>
          </w:p>
        </w:tc>
        <w:tc>
          <w:tcPr>
            <w:tcW w:w="1276" w:type="dxa"/>
          </w:tcPr>
          <w:p w14:paraId="4D1797AD" w14:textId="2D4B5AA0" w:rsidR="00825839" w:rsidRDefault="00825839" w:rsidP="008E0F7C">
            <w:pPr>
              <w:spacing w:before="60" w:after="60"/>
              <w:rPr>
                <w:rFonts w:ascii="Times New Roman" w:hAnsi="Times New Roman"/>
              </w:rPr>
            </w:pPr>
            <w:r>
              <w:rPr>
                <w:rFonts w:ascii="Times New Roman" w:hAnsi="Times New Roman"/>
              </w:rPr>
              <w:t>badscans</w:t>
            </w:r>
          </w:p>
        </w:tc>
        <w:tc>
          <w:tcPr>
            <w:tcW w:w="4961" w:type="dxa"/>
          </w:tcPr>
          <w:p w14:paraId="1D229434" w14:textId="459A0597" w:rsidR="00825839" w:rsidRDefault="00825839" w:rsidP="008E0F7C">
            <w:pPr>
              <w:spacing w:before="60" w:after="60"/>
              <w:rPr>
                <w:rFonts w:ascii="Times New Roman" w:hAnsi="Times New Roman"/>
              </w:rPr>
            </w:pPr>
            <w:r>
              <w:rPr>
                <w:rFonts w:ascii="Times New Roman" w:hAnsi="Times New Roman"/>
              </w:rPr>
              <w:t>set scans to edit out of raw data (rather than choosing graphically)</w:t>
            </w:r>
          </w:p>
        </w:tc>
      </w:tr>
      <w:tr w:rsidR="00825839" w14:paraId="6DED2B13" w14:textId="77777777" w:rsidTr="00B61B49">
        <w:tc>
          <w:tcPr>
            <w:tcW w:w="2518" w:type="dxa"/>
            <w:gridSpan w:val="2"/>
            <w:vMerge/>
          </w:tcPr>
          <w:p w14:paraId="1BA0446A" w14:textId="77777777" w:rsidR="00825839" w:rsidRDefault="00825839" w:rsidP="008E0F7C">
            <w:pPr>
              <w:spacing w:before="60" w:after="60"/>
              <w:rPr>
                <w:rFonts w:ascii="Times New Roman" w:hAnsi="Times New Roman"/>
              </w:rPr>
            </w:pPr>
          </w:p>
        </w:tc>
        <w:tc>
          <w:tcPr>
            <w:tcW w:w="1276" w:type="dxa"/>
          </w:tcPr>
          <w:p w14:paraId="6E6D4A6E" w14:textId="3E9A6ED0" w:rsidR="00825839" w:rsidRDefault="00825839" w:rsidP="008E0F7C">
            <w:pPr>
              <w:spacing w:before="60" w:after="60"/>
              <w:rPr>
                <w:rFonts w:ascii="Times New Roman" w:hAnsi="Times New Roman"/>
              </w:rPr>
            </w:pPr>
            <w:r>
              <w:rPr>
                <w:rFonts w:ascii="Times New Roman" w:hAnsi="Times New Roman"/>
              </w:rPr>
              <w:t>pshow1</w:t>
            </w:r>
          </w:p>
        </w:tc>
        <w:tc>
          <w:tcPr>
            <w:tcW w:w="4961" w:type="dxa"/>
          </w:tcPr>
          <w:p w14:paraId="71CD5971" w14:textId="40D55E80" w:rsidR="00825839" w:rsidRDefault="00825839" w:rsidP="008E0F7C">
            <w:pPr>
              <w:spacing w:before="60" w:after="60"/>
              <w:rPr>
                <w:rFonts w:ascii="Times New Roman" w:hAnsi="Times New Roman"/>
              </w:rPr>
            </w:pPr>
            <w:r>
              <w:rPr>
                <w:rFonts w:ascii="Times New Roman" w:hAnsi="Times New Roman"/>
              </w:rPr>
              <w:t>parameters to plot together for editing</w:t>
            </w:r>
          </w:p>
        </w:tc>
      </w:tr>
      <w:tr w:rsidR="00825839" w14:paraId="017C54DE" w14:textId="77777777" w:rsidTr="00B61B49">
        <w:tc>
          <w:tcPr>
            <w:tcW w:w="2518" w:type="dxa"/>
            <w:gridSpan w:val="2"/>
            <w:vMerge w:val="restart"/>
          </w:tcPr>
          <w:p w14:paraId="58C5625F" w14:textId="7852EDDB" w:rsidR="00825839" w:rsidRDefault="00825839" w:rsidP="008E0F7C">
            <w:pPr>
              <w:spacing w:before="60" w:after="60"/>
              <w:rPr>
                <w:rFonts w:ascii="Times New Roman" w:hAnsi="Times New Roman"/>
              </w:rPr>
            </w:pPr>
            <w:r>
              <w:rPr>
                <w:rFonts w:ascii="Times New Roman" w:hAnsi="Times New Roman"/>
              </w:rPr>
              <w:t>populate_station_depths</w:t>
            </w:r>
          </w:p>
        </w:tc>
        <w:tc>
          <w:tcPr>
            <w:tcW w:w="1276" w:type="dxa"/>
          </w:tcPr>
          <w:p w14:paraId="275BCC3A" w14:textId="207BE18C" w:rsidR="00825839" w:rsidRDefault="00825839" w:rsidP="008E0F7C">
            <w:pPr>
              <w:spacing w:before="60" w:after="60"/>
              <w:rPr>
                <w:rFonts w:ascii="Times New Roman" w:hAnsi="Times New Roman"/>
              </w:rPr>
            </w:pPr>
            <w:r>
              <w:rPr>
                <w:rFonts w:ascii="Times New Roman" w:hAnsi="Times New Roman"/>
              </w:rPr>
              <w:t>fnin</w:t>
            </w:r>
          </w:p>
        </w:tc>
        <w:tc>
          <w:tcPr>
            <w:tcW w:w="4961" w:type="dxa"/>
          </w:tcPr>
          <w:p w14:paraId="07B68E43" w14:textId="3F02124A" w:rsidR="00825839" w:rsidRDefault="00825839" w:rsidP="008E0F7C">
            <w:pPr>
              <w:spacing w:before="60" w:after="60"/>
              <w:rPr>
                <w:rFonts w:ascii="Times New Roman" w:hAnsi="Times New Roman"/>
              </w:rPr>
            </w:pPr>
            <w:r>
              <w:rPr>
                <w:rFonts w:ascii="Times New Roman" w:hAnsi="Times New Roman"/>
              </w:rPr>
              <w:t>input text file list of station depths</w:t>
            </w:r>
          </w:p>
        </w:tc>
      </w:tr>
      <w:tr w:rsidR="00825839" w14:paraId="0E734CB8" w14:textId="77777777" w:rsidTr="00B61B49">
        <w:tc>
          <w:tcPr>
            <w:tcW w:w="2518" w:type="dxa"/>
            <w:gridSpan w:val="2"/>
            <w:vMerge/>
          </w:tcPr>
          <w:p w14:paraId="35B2D6AE" w14:textId="77777777" w:rsidR="00825839" w:rsidRDefault="00825839" w:rsidP="008E0F7C">
            <w:pPr>
              <w:spacing w:before="60" w:after="60"/>
              <w:rPr>
                <w:rFonts w:ascii="Times New Roman" w:hAnsi="Times New Roman"/>
              </w:rPr>
            </w:pPr>
          </w:p>
        </w:tc>
        <w:tc>
          <w:tcPr>
            <w:tcW w:w="1276" w:type="dxa"/>
          </w:tcPr>
          <w:p w14:paraId="28E2A056" w14:textId="4B887C6B" w:rsidR="00825839" w:rsidRDefault="00825839" w:rsidP="008E0F7C">
            <w:pPr>
              <w:spacing w:before="60" w:after="60"/>
              <w:rPr>
                <w:rFonts w:ascii="Times New Roman" w:hAnsi="Times New Roman"/>
              </w:rPr>
            </w:pPr>
            <w:r>
              <w:rPr>
                <w:rFonts w:ascii="Times New Roman" w:hAnsi="Times New Roman"/>
              </w:rPr>
              <w:t>bestdeps</w:t>
            </w:r>
          </w:p>
        </w:tc>
        <w:tc>
          <w:tcPr>
            <w:tcW w:w="4961" w:type="dxa"/>
          </w:tcPr>
          <w:p w14:paraId="192DD5E4" w14:textId="4299E377" w:rsidR="00825839" w:rsidRDefault="00825839" w:rsidP="008E0F7C">
            <w:pPr>
              <w:spacing w:before="60" w:after="60"/>
              <w:rPr>
                <w:rFonts w:ascii="Times New Roman" w:hAnsi="Times New Roman"/>
              </w:rPr>
            </w:pPr>
            <w:r>
              <w:rPr>
                <w:rFonts w:ascii="Times New Roman" w:hAnsi="Times New Roman"/>
              </w:rPr>
              <w:t>edit some of these depths</w:t>
            </w:r>
          </w:p>
        </w:tc>
      </w:tr>
      <w:tr w:rsidR="00825839" w14:paraId="644AA793" w14:textId="77777777" w:rsidTr="00B61B49">
        <w:tc>
          <w:tcPr>
            <w:tcW w:w="2518" w:type="dxa"/>
            <w:gridSpan w:val="2"/>
          </w:tcPr>
          <w:p w14:paraId="4269EA23" w14:textId="1F0BAA71" w:rsidR="00825839" w:rsidRDefault="00825839" w:rsidP="008E0F7C">
            <w:pPr>
              <w:spacing w:before="60" w:after="60"/>
              <w:rPr>
                <w:rFonts w:ascii="Times New Roman" w:hAnsi="Times New Roman"/>
              </w:rPr>
            </w:pPr>
            <w:r>
              <w:rPr>
                <w:rFonts w:ascii="Times New Roman" w:hAnsi="Times New Roman"/>
              </w:rPr>
              <w:t>smallscript</w:t>
            </w:r>
          </w:p>
        </w:tc>
        <w:tc>
          <w:tcPr>
            <w:tcW w:w="1276" w:type="dxa"/>
          </w:tcPr>
          <w:p w14:paraId="74481874" w14:textId="1D966414" w:rsidR="00825839" w:rsidRDefault="00825839" w:rsidP="008E0F7C">
            <w:pPr>
              <w:spacing w:before="60" w:after="60"/>
              <w:rPr>
                <w:rFonts w:ascii="Times New Roman" w:hAnsi="Times New Roman"/>
              </w:rPr>
            </w:pPr>
            <w:r>
              <w:rPr>
                <w:rFonts w:ascii="Times New Roman" w:hAnsi="Times New Roman"/>
              </w:rPr>
              <w:t>klist</w:t>
            </w:r>
          </w:p>
        </w:tc>
        <w:tc>
          <w:tcPr>
            <w:tcW w:w="4961" w:type="dxa"/>
          </w:tcPr>
          <w:p w14:paraId="0CDF0EE2" w14:textId="2D8A217E" w:rsidR="00825839" w:rsidRDefault="00825839" w:rsidP="008E0F7C">
            <w:pPr>
              <w:spacing w:before="60" w:after="60"/>
              <w:rPr>
                <w:rFonts w:ascii="Times New Roman" w:hAnsi="Times New Roman"/>
              </w:rPr>
            </w:pPr>
            <w:r>
              <w:rPr>
                <w:rFonts w:ascii="Times New Roman" w:hAnsi="Times New Roman"/>
              </w:rPr>
              <w:t>list of stations to batch process</w:t>
            </w:r>
          </w:p>
        </w:tc>
      </w:tr>
      <w:tr w:rsidR="00825839" w14:paraId="7838F09B" w14:textId="77777777" w:rsidTr="004E78D9">
        <w:tc>
          <w:tcPr>
            <w:tcW w:w="8755" w:type="dxa"/>
            <w:gridSpan w:val="4"/>
          </w:tcPr>
          <w:p w14:paraId="48A83653" w14:textId="30298437" w:rsidR="00825839" w:rsidRPr="0080300E" w:rsidRDefault="00825839" w:rsidP="008E0F7C">
            <w:pPr>
              <w:spacing w:before="60" w:after="60"/>
              <w:jc w:val="center"/>
              <w:rPr>
                <w:rFonts w:ascii="Times New Roman" w:hAnsi="Times New Roman"/>
                <w:i/>
              </w:rPr>
            </w:pPr>
            <w:r w:rsidRPr="0080300E">
              <w:rPr>
                <w:rFonts w:ascii="Times New Roman" w:hAnsi="Times New Roman"/>
                <w:i/>
              </w:rPr>
              <w:t>Sample data and sensor calibrations</w:t>
            </w:r>
          </w:p>
        </w:tc>
      </w:tr>
      <w:tr w:rsidR="004E78D9" w14:paraId="19BAE591" w14:textId="77777777" w:rsidTr="00B61B49">
        <w:tc>
          <w:tcPr>
            <w:tcW w:w="2518" w:type="dxa"/>
            <w:gridSpan w:val="2"/>
          </w:tcPr>
          <w:p w14:paraId="0C7C5D90" w14:textId="0218FAC1" w:rsidR="004E78D9" w:rsidRDefault="004E78D9" w:rsidP="008E0F7C">
            <w:pPr>
              <w:spacing w:before="60" w:after="60"/>
              <w:rPr>
                <w:rFonts w:ascii="Times New Roman" w:hAnsi="Times New Roman"/>
              </w:rPr>
            </w:pPr>
            <w:r w:rsidRPr="004E78D9">
              <w:rPr>
                <w:rFonts w:ascii="Times New Roman" w:hAnsi="Times New Roman"/>
                <w:i/>
              </w:rPr>
              <w:t>scriptname</w:t>
            </w:r>
          </w:p>
        </w:tc>
        <w:tc>
          <w:tcPr>
            <w:tcW w:w="1276" w:type="dxa"/>
          </w:tcPr>
          <w:p w14:paraId="1A1E228D" w14:textId="1358818D" w:rsidR="004E78D9" w:rsidRDefault="004E78D9" w:rsidP="008E0F7C">
            <w:pPr>
              <w:spacing w:before="60" w:after="60"/>
              <w:rPr>
                <w:rFonts w:ascii="Times New Roman" w:hAnsi="Times New Roman"/>
              </w:rPr>
            </w:pPr>
            <w:r w:rsidRPr="004E78D9">
              <w:rPr>
                <w:rFonts w:ascii="Times New Roman" w:hAnsi="Times New Roman"/>
                <w:i/>
              </w:rPr>
              <w:t>oopt</w:t>
            </w:r>
          </w:p>
        </w:tc>
        <w:tc>
          <w:tcPr>
            <w:tcW w:w="4961" w:type="dxa"/>
          </w:tcPr>
          <w:p w14:paraId="11202868" w14:textId="456EC3FC" w:rsidR="004E78D9" w:rsidRDefault="004E78D9" w:rsidP="003643A2">
            <w:pPr>
              <w:spacing w:before="60" w:after="60"/>
              <w:rPr>
                <w:rFonts w:ascii="Times New Roman" w:hAnsi="Times New Roman"/>
              </w:rPr>
            </w:pPr>
            <w:r w:rsidRPr="004E78D9">
              <w:rPr>
                <w:rFonts w:ascii="Times New Roman" w:hAnsi="Times New Roman"/>
                <w:i/>
              </w:rPr>
              <w:t>what it does</w:t>
            </w:r>
          </w:p>
        </w:tc>
      </w:tr>
      <w:tr w:rsidR="004E78D9" w14:paraId="4A071F50" w14:textId="77777777" w:rsidTr="00B61B49">
        <w:tc>
          <w:tcPr>
            <w:tcW w:w="2518" w:type="dxa"/>
            <w:gridSpan w:val="2"/>
            <w:vMerge w:val="restart"/>
          </w:tcPr>
          <w:p w14:paraId="69DF2620" w14:textId="5558F52F" w:rsidR="004E78D9" w:rsidRDefault="004E78D9" w:rsidP="008E0F7C">
            <w:pPr>
              <w:spacing w:before="60" w:after="60"/>
              <w:rPr>
                <w:rFonts w:ascii="Times New Roman" w:hAnsi="Times New Roman"/>
              </w:rPr>
            </w:pPr>
            <w:r>
              <w:rPr>
                <w:rFonts w:ascii="Times New Roman" w:hAnsi="Times New Roman"/>
              </w:rPr>
              <w:t>ctd_evaluate_sensors</w:t>
            </w:r>
          </w:p>
        </w:tc>
        <w:tc>
          <w:tcPr>
            <w:tcW w:w="1276" w:type="dxa"/>
          </w:tcPr>
          <w:p w14:paraId="30C69927" w14:textId="26354683" w:rsidR="004E78D9" w:rsidRDefault="004E78D9" w:rsidP="008E0F7C">
            <w:pPr>
              <w:spacing w:before="60" w:after="60"/>
              <w:rPr>
                <w:rFonts w:ascii="Times New Roman" w:hAnsi="Times New Roman"/>
              </w:rPr>
            </w:pPr>
            <w:r>
              <w:rPr>
                <w:rFonts w:ascii="Times New Roman" w:hAnsi="Times New Roman"/>
              </w:rPr>
              <w:t>tsensind</w:t>
            </w:r>
          </w:p>
        </w:tc>
        <w:tc>
          <w:tcPr>
            <w:tcW w:w="4961" w:type="dxa"/>
            <w:vMerge w:val="restart"/>
          </w:tcPr>
          <w:p w14:paraId="4DEE4CDA" w14:textId="16C6D3EA" w:rsidR="004E78D9" w:rsidRDefault="004E78D9" w:rsidP="003643A2">
            <w:pPr>
              <w:spacing w:before="60" w:after="60"/>
              <w:rPr>
                <w:rFonts w:ascii="Times New Roman" w:hAnsi="Times New Roman"/>
              </w:rPr>
            </w:pPr>
            <w:r>
              <w:rPr>
                <w:rFonts w:ascii="Times New Roman" w:hAnsi="Times New Roman"/>
              </w:rPr>
              <w:t>set station numbers on which different primary and secondary sensors were used</w:t>
            </w:r>
          </w:p>
        </w:tc>
      </w:tr>
      <w:tr w:rsidR="004E78D9" w14:paraId="02446310" w14:textId="77777777" w:rsidTr="00B61B49">
        <w:tc>
          <w:tcPr>
            <w:tcW w:w="2518" w:type="dxa"/>
            <w:gridSpan w:val="2"/>
            <w:vMerge/>
          </w:tcPr>
          <w:p w14:paraId="712B6204" w14:textId="77777777" w:rsidR="004E78D9" w:rsidRDefault="004E78D9" w:rsidP="008E0F7C">
            <w:pPr>
              <w:spacing w:before="60" w:after="60"/>
              <w:rPr>
                <w:rFonts w:ascii="Times New Roman" w:hAnsi="Times New Roman"/>
              </w:rPr>
            </w:pPr>
          </w:p>
        </w:tc>
        <w:tc>
          <w:tcPr>
            <w:tcW w:w="1276" w:type="dxa"/>
          </w:tcPr>
          <w:p w14:paraId="285C36CE" w14:textId="64DECCCE" w:rsidR="004E78D9" w:rsidRDefault="004E78D9" w:rsidP="008E0F7C">
            <w:pPr>
              <w:spacing w:before="60" w:after="60"/>
              <w:rPr>
                <w:rFonts w:ascii="Times New Roman" w:hAnsi="Times New Roman"/>
              </w:rPr>
            </w:pPr>
            <w:r>
              <w:rPr>
                <w:rFonts w:ascii="Times New Roman" w:hAnsi="Times New Roman"/>
              </w:rPr>
              <w:t>csensind</w:t>
            </w:r>
          </w:p>
        </w:tc>
        <w:tc>
          <w:tcPr>
            <w:tcW w:w="4961" w:type="dxa"/>
            <w:vMerge/>
          </w:tcPr>
          <w:p w14:paraId="74AF4058" w14:textId="77777777" w:rsidR="004E78D9" w:rsidRDefault="004E78D9" w:rsidP="008E0F7C">
            <w:pPr>
              <w:spacing w:before="60" w:after="60"/>
              <w:rPr>
                <w:rFonts w:ascii="Times New Roman" w:hAnsi="Times New Roman"/>
              </w:rPr>
            </w:pPr>
          </w:p>
        </w:tc>
      </w:tr>
      <w:tr w:rsidR="004E78D9" w14:paraId="6D5605C0" w14:textId="77777777" w:rsidTr="00B61B49">
        <w:tc>
          <w:tcPr>
            <w:tcW w:w="2518" w:type="dxa"/>
            <w:gridSpan w:val="2"/>
            <w:vMerge/>
          </w:tcPr>
          <w:p w14:paraId="3A54D558" w14:textId="77777777" w:rsidR="004E78D9" w:rsidRDefault="004E78D9" w:rsidP="008E0F7C">
            <w:pPr>
              <w:spacing w:before="60" w:after="60"/>
              <w:rPr>
                <w:rFonts w:ascii="Times New Roman" w:hAnsi="Times New Roman"/>
              </w:rPr>
            </w:pPr>
          </w:p>
        </w:tc>
        <w:tc>
          <w:tcPr>
            <w:tcW w:w="1276" w:type="dxa"/>
          </w:tcPr>
          <w:p w14:paraId="63895D8B" w14:textId="5263E409" w:rsidR="004E78D9" w:rsidRDefault="004E78D9" w:rsidP="008E0F7C">
            <w:pPr>
              <w:spacing w:before="60" w:after="60"/>
              <w:rPr>
                <w:rFonts w:ascii="Times New Roman" w:hAnsi="Times New Roman"/>
              </w:rPr>
            </w:pPr>
            <w:r>
              <w:rPr>
                <w:rFonts w:ascii="Times New Roman" w:hAnsi="Times New Roman"/>
              </w:rPr>
              <w:t>osensind</w:t>
            </w:r>
          </w:p>
        </w:tc>
        <w:tc>
          <w:tcPr>
            <w:tcW w:w="4961" w:type="dxa"/>
            <w:vMerge/>
          </w:tcPr>
          <w:p w14:paraId="27D68FC3" w14:textId="77777777" w:rsidR="004E78D9" w:rsidRDefault="004E78D9" w:rsidP="008E0F7C">
            <w:pPr>
              <w:spacing w:before="60" w:after="60"/>
              <w:rPr>
                <w:rFonts w:ascii="Times New Roman" w:hAnsi="Times New Roman"/>
              </w:rPr>
            </w:pPr>
          </w:p>
        </w:tc>
      </w:tr>
      <w:tr w:rsidR="004E78D9" w14:paraId="539D8C8F" w14:textId="77777777" w:rsidTr="00B61B49">
        <w:tc>
          <w:tcPr>
            <w:tcW w:w="2518" w:type="dxa"/>
            <w:gridSpan w:val="2"/>
          </w:tcPr>
          <w:p w14:paraId="0E490AEB" w14:textId="50C2DEF2" w:rsidR="004E78D9" w:rsidRDefault="004E78D9" w:rsidP="008E0F7C">
            <w:pPr>
              <w:spacing w:before="60" w:after="60"/>
              <w:rPr>
                <w:rFonts w:ascii="Times New Roman" w:hAnsi="Times New Roman"/>
              </w:rPr>
            </w:pPr>
            <w:r>
              <w:rPr>
                <w:rFonts w:ascii="Times New Roman" w:hAnsi="Times New Roman"/>
              </w:rPr>
              <w:t>cond_apply_cal</w:t>
            </w:r>
          </w:p>
        </w:tc>
        <w:tc>
          <w:tcPr>
            <w:tcW w:w="6237" w:type="dxa"/>
            <w:gridSpan w:val="2"/>
          </w:tcPr>
          <w:p w14:paraId="34AFB41D" w14:textId="2F86D80E" w:rsidR="004E78D9" w:rsidRDefault="004E78D9" w:rsidP="008E0F7C">
            <w:pPr>
              <w:spacing w:before="60" w:after="60"/>
              <w:rPr>
                <w:rFonts w:ascii="Times New Roman" w:hAnsi="Times New Roman"/>
              </w:rPr>
            </w:pPr>
            <w:r>
              <w:rPr>
                <w:rFonts w:ascii="Times New Roman" w:hAnsi="Times New Roman"/>
              </w:rPr>
              <w:t>switch on sensor to set conductivity calibration factor as a function of station, pressure, and temperature</w:t>
            </w:r>
          </w:p>
        </w:tc>
      </w:tr>
      <w:tr w:rsidR="004E78D9" w14:paraId="632E7DCF" w14:textId="77777777" w:rsidTr="00B61B49">
        <w:tc>
          <w:tcPr>
            <w:tcW w:w="2518" w:type="dxa"/>
            <w:gridSpan w:val="2"/>
          </w:tcPr>
          <w:p w14:paraId="5E26237D" w14:textId="5EEFBFB5" w:rsidR="004E78D9" w:rsidRDefault="004E78D9" w:rsidP="008E0F7C">
            <w:pPr>
              <w:spacing w:before="60" w:after="60"/>
              <w:rPr>
                <w:rFonts w:ascii="Times New Roman" w:hAnsi="Times New Roman"/>
              </w:rPr>
            </w:pPr>
            <w:r>
              <w:rPr>
                <w:rFonts w:ascii="Times New Roman" w:hAnsi="Times New Roman"/>
              </w:rPr>
              <w:t>oxy_apply_cal</w:t>
            </w:r>
          </w:p>
        </w:tc>
        <w:tc>
          <w:tcPr>
            <w:tcW w:w="6237" w:type="dxa"/>
            <w:gridSpan w:val="2"/>
          </w:tcPr>
          <w:p w14:paraId="56CF20E9" w14:textId="2ED2F437" w:rsidR="004E78D9" w:rsidRDefault="004E78D9" w:rsidP="008E0F7C">
            <w:pPr>
              <w:spacing w:before="60" w:after="60"/>
              <w:rPr>
                <w:rFonts w:ascii="Times New Roman" w:hAnsi="Times New Roman"/>
              </w:rPr>
            </w:pPr>
            <w:r>
              <w:rPr>
                <w:rFonts w:ascii="Times New Roman" w:hAnsi="Times New Roman"/>
              </w:rPr>
              <w:t>switch on sensor to set oxygen calibration coefficients alpha (function of station) and beta (function of pressure)</w:t>
            </w:r>
          </w:p>
        </w:tc>
      </w:tr>
      <w:tr w:rsidR="004E78D9" w14:paraId="2FC48A6D" w14:textId="77777777" w:rsidTr="00B61B49">
        <w:tc>
          <w:tcPr>
            <w:tcW w:w="2518" w:type="dxa"/>
            <w:gridSpan w:val="2"/>
          </w:tcPr>
          <w:p w14:paraId="18E5E60F" w14:textId="21FF4B12" w:rsidR="004E78D9" w:rsidRDefault="004E78D9" w:rsidP="008E0F7C">
            <w:pPr>
              <w:spacing w:before="60" w:after="60"/>
              <w:rPr>
                <w:rFonts w:ascii="Times New Roman" w:hAnsi="Times New Roman"/>
              </w:rPr>
            </w:pPr>
            <w:r>
              <w:rPr>
                <w:rFonts w:ascii="Times New Roman" w:hAnsi="Times New Roman"/>
              </w:rPr>
              <w:t>numoxy</w:t>
            </w:r>
          </w:p>
        </w:tc>
        <w:tc>
          <w:tcPr>
            <w:tcW w:w="1276" w:type="dxa"/>
          </w:tcPr>
          <w:p w14:paraId="46B781F9" w14:textId="77777777" w:rsidR="004E78D9" w:rsidRDefault="004E78D9" w:rsidP="008E0F7C">
            <w:pPr>
              <w:spacing w:before="60" w:after="60"/>
              <w:rPr>
                <w:rFonts w:ascii="Times New Roman" w:hAnsi="Times New Roman"/>
              </w:rPr>
            </w:pPr>
          </w:p>
        </w:tc>
        <w:tc>
          <w:tcPr>
            <w:tcW w:w="4961" w:type="dxa"/>
          </w:tcPr>
          <w:p w14:paraId="090213F6" w14:textId="764FB592" w:rsidR="004E78D9" w:rsidRDefault="004E78D9" w:rsidP="008E0F7C">
            <w:pPr>
              <w:spacing w:before="60" w:after="60"/>
              <w:rPr>
                <w:rFonts w:ascii="Times New Roman" w:hAnsi="Times New Roman"/>
              </w:rPr>
            </w:pPr>
            <w:r>
              <w:rPr>
                <w:rFonts w:ascii="Times New Roman" w:hAnsi="Times New Roman"/>
              </w:rPr>
              <w:t>number of oxygen sensors present</w:t>
            </w:r>
          </w:p>
        </w:tc>
      </w:tr>
      <w:tr w:rsidR="004E78D9" w14:paraId="717E96CD" w14:textId="77777777" w:rsidTr="00B61B49">
        <w:tc>
          <w:tcPr>
            <w:tcW w:w="2518" w:type="dxa"/>
            <w:gridSpan w:val="2"/>
          </w:tcPr>
          <w:p w14:paraId="099D4F03" w14:textId="2E9A5BC5" w:rsidR="004E78D9" w:rsidRDefault="004E78D9" w:rsidP="008E0F7C">
            <w:pPr>
              <w:spacing w:before="60" w:after="60"/>
              <w:rPr>
                <w:rFonts w:ascii="Times New Roman" w:hAnsi="Times New Roman"/>
              </w:rPr>
            </w:pPr>
            <w:r>
              <w:rPr>
                <w:rFonts w:ascii="Times New Roman" w:hAnsi="Times New Roman"/>
              </w:rPr>
              <w:t>temp_apply_cal</w:t>
            </w:r>
          </w:p>
        </w:tc>
        <w:tc>
          <w:tcPr>
            <w:tcW w:w="6237" w:type="dxa"/>
            <w:gridSpan w:val="2"/>
          </w:tcPr>
          <w:p w14:paraId="018BF690" w14:textId="5EEBD355" w:rsidR="004E78D9" w:rsidRDefault="004E78D9" w:rsidP="00330754">
            <w:pPr>
              <w:spacing w:before="60" w:after="60"/>
              <w:rPr>
                <w:rFonts w:ascii="Times New Roman" w:hAnsi="Times New Roman"/>
              </w:rPr>
            </w:pPr>
            <w:r>
              <w:rPr>
                <w:rFonts w:ascii="Times New Roman" w:hAnsi="Times New Roman"/>
              </w:rPr>
              <w:t>switch on sensor to set temperature offset</w:t>
            </w:r>
          </w:p>
        </w:tc>
      </w:tr>
      <w:tr w:rsidR="004E78D9" w14:paraId="7461601F" w14:textId="77777777" w:rsidTr="00B61B49">
        <w:tc>
          <w:tcPr>
            <w:tcW w:w="2518" w:type="dxa"/>
            <w:gridSpan w:val="2"/>
          </w:tcPr>
          <w:p w14:paraId="206C21EC" w14:textId="2488587E" w:rsidR="004E78D9" w:rsidRDefault="004E78D9" w:rsidP="008E0F7C">
            <w:pPr>
              <w:spacing w:before="60" w:after="60"/>
              <w:rPr>
                <w:rFonts w:ascii="Times New Roman" w:hAnsi="Times New Roman"/>
              </w:rPr>
            </w:pPr>
            <w:r>
              <w:rPr>
                <w:rFonts w:ascii="Times New Roman" w:hAnsi="Times New Roman"/>
              </w:rPr>
              <w:t>tsgsal_apply_cal</w:t>
            </w:r>
          </w:p>
        </w:tc>
        <w:tc>
          <w:tcPr>
            <w:tcW w:w="1276" w:type="dxa"/>
          </w:tcPr>
          <w:p w14:paraId="6F5E2BE1" w14:textId="77777777" w:rsidR="004E78D9" w:rsidRDefault="004E78D9" w:rsidP="008E0F7C">
            <w:pPr>
              <w:spacing w:before="60" w:after="60"/>
              <w:rPr>
                <w:rFonts w:ascii="Times New Roman" w:hAnsi="Times New Roman"/>
              </w:rPr>
            </w:pPr>
          </w:p>
        </w:tc>
        <w:tc>
          <w:tcPr>
            <w:tcW w:w="4961" w:type="dxa"/>
          </w:tcPr>
          <w:p w14:paraId="0AC64C14" w14:textId="40CF369F" w:rsidR="004E78D9" w:rsidRDefault="004E78D9" w:rsidP="008E0F7C">
            <w:pPr>
              <w:spacing w:before="60" w:after="60"/>
              <w:rPr>
                <w:rFonts w:ascii="Times New Roman" w:hAnsi="Times New Roman"/>
              </w:rPr>
            </w:pPr>
            <w:r>
              <w:rPr>
                <w:rFonts w:ascii="Times New Roman" w:hAnsi="Times New Roman"/>
              </w:rPr>
              <w:t>set salinity offset</w:t>
            </w:r>
          </w:p>
        </w:tc>
      </w:tr>
      <w:tr w:rsidR="004E78D9" w14:paraId="2F840B5B" w14:textId="77777777" w:rsidTr="00B61B49">
        <w:tc>
          <w:tcPr>
            <w:tcW w:w="2518" w:type="dxa"/>
            <w:gridSpan w:val="2"/>
          </w:tcPr>
          <w:p w14:paraId="56B182B1" w14:textId="1DB78D7A" w:rsidR="004E78D9" w:rsidRDefault="004E78D9" w:rsidP="008E0F7C">
            <w:pPr>
              <w:spacing w:before="60" w:after="60"/>
              <w:rPr>
                <w:rFonts w:ascii="Times New Roman" w:hAnsi="Times New Roman"/>
              </w:rPr>
            </w:pPr>
            <w:r>
              <w:rPr>
                <w:rFonts w:ascii="Times New Roman" w:hAnsi="Times New Roman"/>
              </w:rPr>
              <w:t>fluorcal</w:t>
            </w:r>
          </w:p>
        </w:tc>
        <w:tc>
          <w:tcPr>
            <w:tcW w:w="1276" w:type="dxa"/>
          </w:tcPr>
          <w:p w14:paraId="72EF9CD6" w14:textId="77777777" w:rsidR="004E78D9" w:rsidRDefault="004E78D9" w:rsidP="008E0F7C">
            <w:pPr>
              <w:spacing w:before="60" w:after="60"/>
              <w:rPr>
                <w:rFonts w:ascii="Times New Roman" w:hAnsi="Times New Roman"/>
              </w:rPr>
            </w:pPr>
          </w:p>
        </w:tc>
        <w:tc>
          <w:tcPr>
            <w:tcW w:w="4961" w:type="dxa"/>
          </w:tcPr>
          <w:p w14:paraId="6D60A418" w14:textId="75B985FD" w:rsidR="004E78D9" w:rsidRDefault="004E78D9" w:rsidP="008E0F7C">
            <w:pPr>
              <w:spacing w:before="60" w:after="60"/>
              <w:rPr>
                <w:rFonts w:ascii="Times New Roman" w:hAnsi="Times New Roman"/>
              </w:rPr>
            </w:pPr>
            <w:r>
              <w:rPr>
                <w:rFonts w:ascii="Times New Roman" w:hAnsi="Times New Roman"/>
              </w:rPr>
              <w:t xml:space="preserve">set calibration function for fluorescence </w:t>
            </w:r>
          </w:p>
        </w:tc>
      </w:tr>
      <w:tr w:rsidR="004E78D9" w14:paraId="36A91A01" w14:textId="77777777" w:rsidTr="00B61B49">
        <w:tc>
          <w:tcPr>
            <w:tcW w:w="2518" w:type="dxa"/>
            <w:gridSpan w:val="2"/>
          </w:tcPr>
          <w:p w14:paraId="77B4656B" w14:textId="3DDE3CCE" w:rsidR="004E78D9" w:rsidRDefault="004E78D9" w:rsidP="008E0F7C">
            <w:pPr>
              <w:spacing w:before="60" w:after="60"/>
              <w:rPr>
                <w:rFonts w:ascii="Times New Roman" w:hAnsi="Times New Roman"/>
              </w:rPr>
            </w:pPr>
            <w:r>
              <w:rPr>
                <w:rFonts w:ascii="Times New Roman" w:hAnsi="Times New Roman"/>
              </w:rPr>
              <w:t>msal_standardise_avg</w:t>
            </w:r>
          </w:p>
        </w:tc>
        <w:tc>
          <w:tcPr>
            <w:tcW w:w="1276" w:type="dxa"/>
          </w:tcPr>
          <w:p w14:paraId="5EA39F06" w14:textId="77777777" w:rsidR="004E78D9" w:rsidRDefault="004E78D9" w:rsidP="008E0F7C">
            <w:pPr>
              <w:spacing w:before="60" w:after="60"/>
              <w:rPr>
                <w:rFonts w:ascii="Times New Roman" w:hAnsi="Times New Roman"/>
              </w:rPr>
            </w:pPr>
          </w:p>
        </w:tc>
        <w:tc>
          <w:tcPr>
            <w:tcW w:w="4961" w:type="dxa"/>
          </w:tcPr>
          <w:p w14:paraId="46188B69" w14:textId="77777777" w:rsidR="004E78D9" w:rsidRDefault="004E78D9" w:rsidP="008E0F7C">
            <w:pPr>
              <w:spacing w:before="60" w:after="60"/>
              <w:rPr>
                <w:rFonts w:ascii="Times New Roman" w:hAnsi="Times New Roman"/>
              </w:rPr>
            </w:pPr>
          </w:p>
        </w:tc>
      </w:tr>
      <w:tr w:rsidR="004E78D9" w14:paraId="6A2A1E21" w14:textId="77777777" w:rsidTr="00B61B49">
        <w:tc>
          <w:tcPr>
            <w:tcW w:w="2518" w:type="dxa"/>
            <w:gridSpan w:val="2"/>
          </w:tcPr>
          <w:p w14:paraId="5E8BDFFE" w14:textId="6CD2C6CE" w:rsidR="004E78D9" w:rsidRDefault="004E78D9" w:rsidP="008E0F7C">
            <w:pPr>
              <w:spacing w:before="60" w:after="60"/>
              <w:rPr>
                <w:rFonts w:ascii="Times New Roman" w:hAnsi="Times New Roman"/>
              </w:rPr>
            </w:pPr>
            <w:r>
              <w:rPr>
                <w:rFonts w:ascii="Times New Roman" w:hAnsi="Times New Roman"/>
              </w:rPr>
              <w:t>mbot_00</w:t>
            </w:r>
          </w:p>
        </w:tc>
        <w:tc>
          <w:tcPr>
            <w:tcW w:w="1276" w:type="dxa"/>
          </w:tcPr>
          <w:p w14:paraId="371CF3A2" w14:textId="77777777" w:rsidR="004E78D9" w:rsidRDefault="004E78D9" w:rsidP="008E0F7C">
            <w:pPr>
              <w:spacing w:before="60" w:after="60"/>
              <w:rPr>
                <w:rFonts w:ascii="Times New Roman" w:hAnsi="Times New Roman"/>
              </w:rPr>
            </w:pPr>
          </w:p>
        </w:tc>
        <w:tc>
          <w:tcPr>
            <w:tcW w:w="4961" w:type="dxa"/>
          </w:tcPr>
          <w:p w14:paraId="6CBB57F4" w14:textId="5CC80E9A" w:rsidR="004E78D9" w:rsidRDefault="004E78D9" w:rsidP="008E0F7C">
            <w:pPr>
              <w:spacing w:before="60" w:after="60"/>
              <w:rPr>
                <w:rFonts w:ascii="Times New Roman" w:hAnsi="Times New Roman"/>
              </w:rPr>
            </w:pPr>
            <w:r>
              <w:rPr>
                <w:rFonts w:ascii="Times New Roman" w:hAnsi="Times New Roman"/>
              </w:rPr>
              <w:t xml:space="preserve">default Niskin numbers </w:t>
            </w:r>
          </w:p>
        </w:tc>
      </w:tr>
      <w:tr w:rsidR="004E78D9" w14:paraId="41683228" w14:textId="77777777" w:rsidTr="00B61B49">
        <w:tc>
          <w:tcPr>
            <w:tcW w:w="2518" w:type="dxa"/>
            <w:gridSpan w:val="2"/>
            <w:vMerge w:val="restart"/>
          </w:tcPr>
          <w:p w14:paraId="1057708F" w14:textId="11CF874D" w:rsidR="004E78D9" w:rsidRDefault="004E78D9" w:rsidP="008E0F7C">
            <w:pPr>
              <w:spacing w:before="60" w:after="60"/>
              <w:rPr>
                <w:rFonts w:ascii="Times New Roman" w:hAnsi="Times New Roman"/>
              </w:rPr>
            </w:pPr>
            <w:r>
              <w:rPr>
                <w:rFonts w:ascii="Times New Roman" w:hAnsi="Times New Roman"/>
              </w:rPr>
              <w:t>mbot_01</w:t>
            </w:r>
          </w:p>
        </w:tc>
        <w:tc>
          <w:tcPr>
            <w:tcW w:w="1276" w:type="dxa"/>
          </w:tcPr>
          <w:p w14:paraId="0585C969" w14:textId="3D74576D" w:rsidR="004E78D9" w:rsidRDefault="004E78D9" w:rsidP="008E0F7C">
            <w:pPr>
              <w:spacing w:before="60" w:after="60"/>
              <w:rPr>
                <w:rFonts w:ascii="Times New Roman" w:hAnsi="Times New Roman"/>
              </w:rPr>
            </w:pPr>
            <w:r>
              <w:rPr>
                <w:rFonts w:ascii="Times New Roman" w:hAnsi="Times New Roman"/>
              </w:rPr>
              <w:t>infile</w:t>
            </w:r>
          </w:p>
        </w:tc>
        <w:tc>
          <w:tcPr>
            <w:tcW w:w="4961" w:type="dxa"/>
          </w:tcPr>
          <w:p w14:paraId="788C821B" w14:textId="334AB695" w:rsidR="004E78D9" w:rsidRDefault="004E78D9" w:rsidP="008E0F7C">
            <w:pPr>
              <w:spacing w:before="60" w:after="60"/>
              <w:rPr>
                <w:rFonts w:ascii="Times New Roman" w:hAnsi="Times New Roman"/>
              </w:rPr>
            </w:pPr>
            <w:r>
              <w:rPr>
                <w:rFonts w:ascii="Times New Roman" w:hAnsi="Times New Roman"/>
              </w:rPr>
              <w:t>full path to bottle csv file</w:t>
            </w:r>
          </w:p>
        </w:tc>
      </w:tr>
      <w:tr w:rsidR="004E78D9" w14:paraId="07769570" w14:textId="77777777" w:rsidTr="00B61B49">
        <w:tc>
          <w:tcPr>
            <w:tcW w:w="2518" w:type="dxa"/>
            <w:gridSpan w:val="2"/>
            <w:vMerge/>
          </w:tcPr>
          <w:p w14:paraId="2DD27E5F" w14:textId="77777777" w:rsidR="004E78D9" w:rsidRDefault="004E78D9" w:rsidP="008E0F7C">
            <w:pPr>
              <w:spacing w:before="60" w:after="60"/>
              <w:rPr>
                <w:rFonts w:ascii="Times New Roman" w:hAnsi="Times New Roman"/>
              </w:rPr>
            </w:pPr>
          </w:p>
        </w:tc>
        <w:tc>
          <w:tcPr>
            <w:tcW w:w="1276" w:type="dxa"/>
          </w:tcPr>
          <w:p w14:paraId="7F46D022" w14:textId="6B4FA82D" w:rsidR="004E78D9" w:rsidRDefault="004E78D9" w:rsidP="008E0F7C">
            <w:pPr>
              <w:spacing w:before="60" w:after="60"/>
              <w:rPr>
                <w:rFonts w:ascii="Times New Roman" w:hAnsi="Times New Roman"/>
              </w:rPr>
            </w:pPr>
            <w:r>
              <w:rPr>
                <w:rFonts w:ascii="Times New Roman" w:hAnsi="Times New Roman"/>
              </w:rPr>
              <w:t>botflags</w:t>
            </w:r>
          </w:p>
        </w:tc>
        <w:tc>
          <w:tcPr>
            <w:tcW w:w="4961" w:type="dxa"/>
          </w:tcPr>
          <w:p w14:paraId="5AABAF72" w14:textId="01E50B6E" w:rsidR="004E78D9" w:rsidRDefault="004E78D9" w:rsidP="008E0F7C">
            <w:pPr>
              <w:spacing w:before="60" w:after="60"/>
              <w:rPr>
                <w:rFonts w:ascii="Times New Roman" w:hAnsi="Times New Roman"/>
              </w:rPr>
            </w:pPr>
            <w:r>
              <w:rPr>
                <w:rFonts w:ascii="Times New Roman" w:hAnsi="Times New Roman"/>
              </w:rPr>
              <w:t>default Niskin bottle flags</w:t>
            </w:r>
          </w:p>
        </w:tc>
      </w:tr>
      <w:tr w:rsidR="004E78D9" w14:paraId="2BD8671C" w14:textId="77777777" w:rsidTr="00B61B49">
        <w:tc>
          <w:tcPr>
            <w:tcW w:w="2518" w:type="dxa"/>
            <w:gridSpan w:val="2"/>
            <w:vMerge w:val="restart"/>
          </w:tcPr>
          <w:p w14:paraId="353EACED" w14:textId="54973CE0" w:rsidR="004E78D9" w:rsidRDefault="004E78D9" w:rsidP="008E0F7C">
            <w:pPr>
              <w:spacing w:before="60" w:after="60"/>
              <w:rPr>
                <w:rFonts w:ascii="Times New Roman" w:hAnsi="Times New Roman"/>
              </w:rPr>
            </w:pPr>
            <w:r>
              <w:rPr>
                <w:rFonts w:ascii="Times New Roman" w:hAnsi="Times New Roman"/>
              </w:rPr>
              <w:t>mcfc_02</w:t>
            </w:r>
          </w:p>
        </w:tc>
        <w:tc>
          <w:tcPr>
            <w:tcW w:w="1276" w:type="dxa"/>
          </w:tcPr>
          <w:p w14:paraId="407CDAC3" w14:textId="49073830" w:rsidR="004E78D9" w:rsidRDefault="004E78D9" w:rsidP="008E0F7C">
            <w:pPr>
              <w:spacing w:before="60" w:after="60"/>
              <w:rPr>
                <w:rFonts w:ascii="Times New Roman" w:hAnsi="Times New Roman"/>
              </w:rPr>
            </w:pPr>
            <w:r>
              <w:rPr>
                <w:rFonts w:ascii="Times New Roman" w:hAnsi="Times New Roman"/>
              </w:rPr>
              <w:t>infile1</w:t>
            </w:r>
          </w:p>
        </w:tc>
        <w:tc>
          <w:tcPr>
            <w:tcW w:w="4961" w:type="dxa"/>
          </w:tcPr>
          <w:p w14:paraId="10E13C71" w14:textId="69563989" w:rsidR="004E78D9" w:rsidRDefault="004E78D9" w:rsidP="008E0F7C">
            <w:pPr>
              <w:spacing w:before="60" w:after="60"/>
              <w:rPr>
                <w:rFonts w:ascii="Times New Roman" w:hAnsi="Times New Roman"/>
              </w:rPr>
            </w:pPr>
            <w:r>
              <w:rPr>
                <w:rFonts w:ascii="Times New Roman" w:hAnsi="Times New Roman"/>
              </w:rPr>
              <w:t>input data file</w:t>
            </w:r>
          </w:p>
        </w:tc>
      </w:tr>
      <w:tr w:rsidR="004E78D9" w14:paraId="4BDD7611" w14:textId="77777777" w:rsidTr="00B61B49">
        <w:tc>
          <w:tcPr>
            <w:tcW w:w="2518" w:type="dxa"/>
            <w:gridSpan w:val="2"/>
            <w:vMerge/>
          </w:tcPr>
          <w:p w14:paraId="26FA7366" w14:textId="77777777" w:rsidR="004E78D9" w:rsidRDefault="004E78D9" w:rsidP="008E0F7C">
            <w:pPr>
              <w:spacing w:before="60" w:after="60"/>
              <w:rPr>
                <w:rFonts w:ascii="Times New Roman" w:hAnsi="Times New Roman"/>
              </w:rPr>
            </w:pPr>
          </w:p>
        </w:tc>
        <w:tc>
          <w:tcPr>
            <w:tcW w:w="1276" w:type="dxa"/>
          </w:tcPr>
          <w:p w14:paraId="7129DCB4" w14:textId="0A075135" w:rsidR="004E78D9" w:rsidRDefault="004E78D9" w:rsidP="008E0F7C">
            <w:pPr>
              <w:spacing w:before="60" w:after="60"/>
              <w:rPr>
                <w:rFonts w:ascii="Times New Roman" w:hAnsi="Times New Roman"/>
              </w:rPr>
            </w:pPr>
            <w:r>
              <w:rPr>
                <w:rFonts w:ascii="Times New Roman" w:hAnsi="Times New Roman"/>
              </w:rPr>
              <w:t>cfclist</w:t>
            </w:r>
          </w:p>
        </w:tc>
        <w:tc>
          <w:tcPr>
            <w:tcW w:w="4961" w:type="dxa"/>
          </w:tcPr>
          <w:p w14:paraId="6E04DE9F" w14:textId="5359A468" w:rsidR="004E78D9" w:rsidRDefault="004E78D9" w:rsidP="00095D2D">
            <w:pPr>
              <w:spacing w:before="60" w:after="60"/>
              <w:rPr>
                <w:rFonts w:ascii="Times New Roman" w:hAnsi="Times New Roman"/>
              </w:rPr>
            </w:pPr>
            <w:r>
              <w:rPr>
                <w:rFonts w:ascii="Times New Roman" w:hAnsi="Times New Roman"/>
              </w:rPr>
              <w:t>list of types of cfcs measured</w:t>
            </w:r>
          </w:p>
        </w:tc>
      </w:tr>
      <w:tr w:rsidR="004E78D9" w14:paraId="7D5E0EE6" w14:textId="77777777" w:rsidTr="00B61B49">
        <w:tc>
          <w:tcPr>
            <w:tcW w:w="2518" w:type="dxa"/>
            <w:gridSpan w:val="2"/>
          </w:tcPr>
          <w:p w14:paraId="14AF52B7" w14:textId="1C6E7B1A" w:rsidR="004E78D9" w:rsidRDefault="004E78D9" w:rsidP="008E0F7C">
            <w:pPr>
              <w:spacing w:before="60" w:after="60"/>
              <w:rPr>
                <w:rFonts w:ascii="Times New Roman" w:hAnsi="Times New Roman"/>
              </w:rPr>
            </w:pPr>
            <w:r>
              <w:rPr>
                <w:rFonts w:ascii="Times New Roman" w:hAnsi="Times New Roman"/>
              </w:rPr>
              <w:t>msbe35_01</w:t>
            </w:r>
          </w:p>
        </w:tc>
        <w:tc>
          <w:tcPr>
            <w:tcW w:w="1276" w:type="dxa"/>
          </w:tcPr>
          <w:p w14:paraId="2504F7E5" w14:textId="55755D80" w:rsidR="004E78D9" w:rsidRDefault="004E78D9" w:rsidP="008E0F7C">
            <w:pPr>
              <w:spacing w:before="60" w:after="60"/>
              <w:rPr>
                <w:rFonts w:ascii="Times New Roman" w:hAnsi="Times New Roman"/>
              </w:rPr>
            </w:pPr>
            <w:r>
              <w:rPr>
                <w:rFonts w:ascii="Times New Roman" w:hAnsi="Times New Roman"/>
              </w:rPr>
              <w:t>flag</w:t>
            </w:r>
          </w:p>
        </w:tc>
        <w:tc>
          <w:tcPr>
            <w:tcW w:w="4961" w:type="dxa"/>
          </w:tcPr>
          <w:p w14:paraId="4AA6D59F" w14:textId="65ED434D" w:rsidR="004E78D9" w:rsidRDefault="004E78D9" w:rsidP="008E0F7C">
            <w:pPr>
              <w:spacing w:before="60" w:after="60"/>
              <w:rPr>
                <w:rFonts w:ascii="Times New Roman" w:hAnsi="Times New Roman"/>
              </w:rPr>
            </w:pPr>
            <w:r>
              <w:rPr>
                <w:rFonts w:ascii="Times New Roman" w:hAnsi="Times New Roman"/>
              </w:rPr>
              <w:t>flag bottles which might have closed too quickly for a good sbe35 reading</w:t>
            </w:r>
          </w:p>
        </w:tc>
      </w:tr>
      <w:tr w:rsidR="004E78D9" w14:paraId="16216BC1" w14:textId="77777777" w:rsidTr="00B61B49">
        <w:tc>
          <w:tcPr>
            <w:tcW w:w="2518" w:type="dxa"/>
            <w:gridSpan w:val="2"/>
          </w:tcPr>
          <w:p w14:paraId="3B588D6A" w14:textId="40F6839E" w:rsidR="004E78D9" w:rsidRDefault="004E78D9" w:rsidP="008E0F7C">
            <w:pPr>
              <w:spacing w:before="60" w:after="60"/>
              <w:rPr>
                <w:rFonts w:ascii="Times New Roman" w:hAnsi="Times New Roman"/>
              </w:rPr>
            </w:pPr>
            <w:r>
              <w:rPr>
                <w:rFonts w:ascii="Times New Roman" w:hAnsi="Times New Roman"/>
              </w:rPr>
              <w:t>msal_01, mtsg_01</w:t>
            </w:r>
          </w:p>
        </w:tc>
        <w:tc>
          <w:tcPr>
            <w:tcW w:w="1276" w:type="dxa"/>
          </w:tcPr>
          <w:p w14:paraId="4F35F08D" w14:textId="30FBA0D1" w:rsidR="004E78D9" w:rsidRDefault="004E78D9" w:rsidP="008E0F7C">
            <w:pPr>
              <w:spacing w:before="60" w:after="60"/>
              <w:rPr>
                <w:rFonts w:ascii="Times New Roman" w:hAnsi="Times New Roman"/>
              </w:rPr>
            </w:pPr>
            <w:r>
              <w:rPr>
                <w:rFonts w:ascii="Times New Roman" w:hAnsi="Times New Roman"/>
              </w:rPr>
              <w:t>salcsv</w:t>
            </w:r>
          </w:p>
        </w:tc>
        <w:tc>
          <w:tcPr>
            <w:tcW w:w="4961" w:type="dxa"/>
          </w:tcPr>
          <w:p w14:paraId="635A3147" w14:textId="115E9151" w:rsidR="004E78D9" w:rsidRDefault="004E78D9" w:rsidP="008E0F7C">
            <w:pPr>
              <w:spacing w:before="60" w:after="60"/>
              <w:rPr>
                <w:rFonts w:ascii="Times New Roman" w:hAnsi="Times New Roman"/>
              </w:rPr>
            </w:pPr>
            <w:r>
              <w:rPr>
                <w:rFonts w:ascii="Times New Roman" w:hAnsi="Times New Roman"/>
              </w:rPr>
              <w:t>sets input file name</w:t>
            </w:r>
          </w:p>
        </w:tc>
      </w:tr>
      <w:tr w:rsidR="004E78D9" w14:paraId="27626FD3" w14:textId="77777777" w:rsidTr="00B61B49">
        <w:tc>
          <w:tcPr>
            <w:tcW w:w="2518" w:type="dxa"/>
            <w:gridSpan w:val="2"/>
          </w:tcPr>
          <w:p w14:paraId="77BBFA18" w14:textId="77777777" w:rsidR="004E78D9" w:rsidRDefault="004E78D9" w:rsidP="008E0F7C">
            <w:pPr>
              <w:spacing w:before="60" w:after="60"/>
              <w:rPr>
                <w:rFonts w:ascii="Times New Roman" w:hAnsi="Times New Roman"/>
              </w:rPr>
            </w:pPr>
          </w:p>
        </w:tc>
        <w:tc>
          <w:tcPr>
            <w:tcW w:w="1276" w:type="dxa"/>
          </w:tcPr>
          <w:p w14:paraId="01766B13" w14:textId="405538F5" w:rsidR="004E78D9" w:rsidRDefault="004E78D9" w:rsidP="008E0F7C">
            <w:pPr>
              <w:spacing w:before="60" w:after="60"/>
              <w:rPr>
                <w:rFonts w:ascii="Times New Roman" w:hAnsi="Times New Roman"/>
              </w:rPr>
            </w:pPr>
            <w:r>
              <w:rPr>
                <w:rFonts w:ascii="Times New Roman" w:hAnsi="Times New Roman"/>
              </w:rPr>
              <w:t>cellT</w:t>
            </w:r>
          </w:p>
        </w:tc>
        <w:tc>
          <w:tcPr>
            <w:tcW w:w="4961" w:type="dxa"/>
          </w:tcPr>
          <w:p w14:paraId="36F67139" w14:textId="4123B188" w:rsidR="004E78D9" w:rsidRDefault="004E78D9" w:rsidP="008E0F7C">
            <w:pPr>
              <w:spacing w:before="60" w:after="60"/>
              <w:rPr>
                <w:rFonts w:ascii="Times New Roman" w:hAnsi="Times New Roman"/>
              </w:rPr>
            </w:pPr>
            <w:r>
              <w:rPr>
                <w:rFonts w:ascii="Times New Roman" w:hAnsi="Times New Roman"/>
              </w:rPr>
              <w:t>set cellT if not in file</w:t>
            </w:r>
          </w:p>
        </w:tc>
      </w:tr>
      <w:tr w:rsidR="004E78D9" w14:paraId="7FA4A0B1" w14:textId="77777777" w:rsidTr="00B61B49">
        <w:tc>
          <w:tcPr>
            <w:tcW w:w="2518" w:type="dxa"/>
            <w:gridSpan w:val="2"/>
          </w:tcPr>
          <w:p w14:paraId="5B0AEBAE" w14:textId="77777777" w:rsidR="004E78D9" w:rsidRDefault="004E78D9" w:rsidP="008E0F7C">
            <w:pPr>
              <w:spacing w:before="60" w:after="60"/>
              <w:rPr>
                <w:rFonts w:ascii="Times New Roman" w:hAnsi="Times New Roman"/>
              </w:rPr>
            </w:pPr>
          </w:p>
        </w:tc>
        <w:tc>
          <w:tcPr>
            <w:tcW w:w="1276" w:type="dxa"/>
          </w:tcPr>
          <w:p w14:paraId="4D0057F7" w14:textId="2076F057" w:rsidR="004E78D9" w:rsidRDefault="004E78D9" w:rsidP="008E0F7C">
            <w:pPr>
              <w:spacing w:before="60" w:after="60"/>
              <w:rPr>
                <w:rFonts w:ascii="Times New Roman" w:hAnsi="Times New Roman"/>
              </w:rPr>
            </w:pPr>
            <w:r>
              <w:rPr>
                <w:rFonts w:ascii="Times New Roman" w:hAnsi="Times New Roman"/>
              </w:rPr>
              <w:t>offset</w:t>
            </w:r>
          </w:p>
        </w:tc>
        <w:tc>
          <w:tcPr>
            <w:tcW w:w="4961" w:type="dxa"/>
          </w:tcPr>
          <w:p w14:paraId="213B6BD5" w14:textId="30C6B6CC" w:rsidR="004E78D9" w:rsidRDefault="004E78D9" w:rsidP="008E0F7C">
            <w:pPr>
              <w:spacing w:before="60" w:after="60"/>
              <w:rPr>
                <w:rFonts w:ascii="Times New Roman" w:hAnsi="Times New Roman"/>
              </w:rPr>
            </w:pPr>
            <w:r>
              <w:rPr>
                <w:rFonts w:ascii="Times New Roman" w:hAnsi="Times New Roman"/>
              </w:rPr>
              <w:t>set offset if standards or offset are not in file</w:t>
            </w:r>
          </w:p>
        </w:tc>
      </w:tr>
      <w:tr w:rsidR="004E78D9" w14:paraId="3C3D1200" w14:textId="77777777" w:rsidTr="00B61B49">
        <w:tc>
          <w:tcPr>
            <w:tcW w:w="2518" w:type="dxa"/>
            <w:gridSpan w:val="2"/>
          </w:tcPr>
          <w:p w14:paraId="2D8FC81E" w14:textId="77777777" w:rsidR="004E78D9" w:rsidRDefault="004E78D9" w:rsidP="008E0F7C">
            <w:pPr>
              <w:spacing w:before="60" w:after="60"/>
              <w:rPr>
                <w:rFonts w:ascii="Times New Roman" w:hAnsi="Times New Roman"/>
              </w:rPr>
            </w:pPr>
          </w:p>
        </w:tc>
        <w:tc>
          <w:tcPr>
            <w:tcW w:w="1276" w:type="dxa"/>
          </w:tcPr>
          <w:p w14:paraId="7FFCE430" w14:textId="0DEEEB36" w:rsidR="004E78D9" w:rsidRDefault="004E78D9" w:rsidP="008E0F7C">
            <w:pPr>
              <w:spacing w:before="60" w:after="60"/>
              <w:rPr>
                <w:rFonts w:ascii="Times New Roman" w:hAnsi="Times New Roman"/>
              </w:rPr>
            </w:pPr>
            <w:r>
              <w:rPr>
                <w:rFonts w:ascii="Times New Roman" w:hAnsi="Times New Roman"/>
              </w:rPr>
              <w:t>flag</w:t>
            </w:r>
          </w:p>
        </w:tc>
        <w:tc>
          <w:tcPr>
            <w:tcW w:w="4961" w:type="dxa"/>
          </w:tcPr>
          <w:p w14:paraId="23CAF59B" w14:textId="65789E6C" w:rsidR="004E78D9" w:rsidRDefault="004E78D9" w:rsidP="008E0F7C">
            <w:pPr>
              <w:spacing w:before="60" w:after="60"/>
              <w:rPr>
                <w:rFonts w:ascii="Times New Roman" w:hAnsi="Times New Roman"/>
              </w:rPr>
            </w:pPr>
            <w:r>
              <w:rPr>
                <w:rFonts w:ascii="Times New Roman" w:hAnsi="Times New Roman"/>
              </w:rPr>
              <w:t>set bottle/bottle reading flags by station and (Niskin) position</w:t>
            </w:r>
          </w:p>
        </w:tc>
      </w:tr>
      <w:tr w:rsidR="004E78D9" w14:paraId="7CE744C0" w14:textId="77777777" w:rsidTr="00B61B49">
        <w:tc>
          <w:tcPr>
            <w:tcW w:w="2518" w:type="dxa"/>
            <w:gridSpan w:val="2"/>
          </w:tcPr>
          <w:p w14:paraId="1311873A" w14:textId="77777777" w:rsidR="004E78D9" w:rsidRDefault="004E78D9" w:rsidP="008E0F7C">
            <w:pPr>
              <w:spacing w:before="60" w:after="60"/>
              <w:rPr>
                <w:rFonts w:ascii="Times New Roman" w:hAnsi="Times New Roman"/>
              </w:rPr>
            </w:pPr>
          </w:p>
        </w:tc>
        <w:tc>
          <w:tcPr>
            <w:tcW w:w="1276" w:type="dxa"/>
          </w:tcPr>
          <w:p w14:paraId="227D771E" w14:textId="21C23389" w:rsidR="004E78D9" w:rsidRDefault="004E78D9" w:rsidP="008E0F7C">
            <w:pPr>
              <w:spacing w:before="60" w:after="60"/>
              <w:rPr>
                <w:rFonts w:ascii="Times New Roman" w:hAnsi="Times New Roman"/>
              </w:rPr>
            </w:pPr>
            <w:r>
              <w:rPr>
                <w:rFonts w:ascii="Times New Roman" w:hAnsi="Times New Roman"/>
              </w:rPr>
              <w:t>indata</w:t>
            </w:r>
          </w:p>
        </w:tc>
        <w:tc>
          <w:tcPr>
            <w:tcW w:w="4961" w:type="dxa"/>
          </w:tcPr>
          <w:p w14:paraId="424F7278" w14:textId="77777777" w:rsidR="004E78D9" w:rsidRDefault="004E78D9" w:rsidP="008E0F7C">
            <w:pPr>
              <w:spacing w:before="60" w:after="60"/>
              <w:rPr>
                <w:rFonts w:ascii="Times New Roman" w:hAnsi="Times New Roman"/>
              </w:rPr>
            </w:pPr>
          </w:p>
        </w:tc>
      </w:tr>
      <w:tr w:rsidR="004E78D9" w14:paraId="0DC09AB4" w14:textId="77777777" w:rsidTr="00B61B49">
        <w:tc>
          <w:tcPr>
            <w:tcW w:w="2518" w:type="dxa"/>
            <w:gridSpan w:val="2"/>
          </w:tcPr>
          <w:p w14:paraId="75E6E668" w14:textId="77777777" w:rsidR="004E78D9" w:rsidRDefault="004E78D9" w:rsidP="008E0F7C">
            <w:pPr>
              <w:spacing w:before="60" w:after="60"/>
              <w:rPr>
                <w:rFonts w:ascii="Times New Roman" w:hAnsi="Times New Roman"/>
              </w:rPr>
            </w:pPr>
          </w:p>
        </w:tc>
        <w:tc>
          <w:tcPr>
            <w:tcW w:w="1276" w:type="dxa"/>
          </w:tcPr>
          <w:p w14:paraId="36221154" w14:textId="323FDC19" w:rsidR="004E78D9" w:rsidRDefault="004E78D9" w:rsidP="008E0F7C">
            <w:pPr>
              <w:spacing w:before="60" w:after="60"/>
              <w:rPr>
                <w:rFonts w:ascii="Times New Roman" w:hAnsi="Times New Roman"/>
              </w:rPr>
            </w:pPr>
            <w:r>
              <w:rPr>
                <w:rFonts w:ascii="Times New Roman" w:hAnsi="Times New Roman"/>
              </w:rPr>
              <w:t>sstdagain</w:t>
            </w:r>
          </w:p>
        </w:tc>
        <w:tc>
          <w:tcPr>
            <w:tcW w:w="4961" w:type="dxa"/>
          </w:tcPr>
          <w:p w14:paraId="53FF8C92" w14:textId="56760584" w:rsidR="004E78D9" w:rsidRDefault="004E78D9" w:rsidP="008E0F7C">
            <w:pPr>
              <w:spacing w:before="60" w:after="60"/>
              <w:rPr>
                <w:rFonts w:ascii="Times New Roman" w:hAnsi="Times New Roman"/>
              </w:rPr>
            </w:pPr>
            <w:r>
              <w:rPr>
                <w:rFonts w:ascii="Times New Roman" w:hAnsi="Times New Roman"/>
              </w:rPr>
              <w:t>run msal_standardise_avg a second time?</w:t>
            </w:r>
          </w:p>
        </w:tc>
      </w:tr>
      <w:tr w:rsidR="004E78D9" w14:paraId="4CC3DAB5" w14:textId="77777777" w:rsidTr="00B61B49">
        <w:tc>
          <w:tcPr>
            <w:tcW w:w="2518" w:type="dxa"/>
            <w:gridSpan w:val="2"/>
            <w:vMerge w:val="restart"/>
          </w:tcPr>
          <w:p w14:paraId="5D7D440D" w14:textId="03AAC250" w:rsidR="004E78D9" w:rsidRDefault="004E78D9" w:rsidP="008E0F7C">
            <w:pPr>
              <w:spacing w:before="60" w:after="60"/>
              <w:rPr>
                <w:rFonts w:ascii="Times New Roman" w:hAnsi="Times New Roman"/>
              </w:rPr>
            </w:pPr>
            <w:r>
              <w:rPr>
                <w:rFonts w:ascii="Times New Roman" w:hAnsi="Times New Roman"/>
              </w:rPr>
              <w:t>msal_standardise_avg</w:t>
            </w:r>
          </w:p>
        </w:tc>
        <w:tc>
          <w:tcPr>
            <w:tcW w:w="1276" w:type="dxa"/>
          </w:tcPr>
          <w:p w14:paraId="29A889A1" w14:textId="08BE6E86" w:rsidR="004E78D9" w:rsidRDefault="004E78D9" w:rsidP="008E0F7C">
            <w:pPr>
              <w:spacing w:before="60" w:after="60"/>
              <w:rPr>
                <w:rFonts w:ascii="Times New Roman" w:hAnsi="Times New Roman"/>
              </w:rPr>
            </w:pPr>
            <w:r>
              <w:rPr>
                <w:rFonts w:ascii="Times New Roman" w:hAnsi="Times New Roman"/>
              </w:rPr>
              <w:t>std2use</w:t>
            </w:r>
          </w:p>
        </w:tc>
        <w:tc>
          <w:tcPr>
            <w:tcW w:w="4961" w:type="dxa"/>
          </w:tcPr>
          <w:p w14:paraId="41B4B656" w14:textId="757486D1" w:rsidR="004E78D9" w:rsidRDefault="004E78D9" w:rsidP="008E0F7C">
            <w:pPr>
              <w:spacing w:before="60" w:after="60"/>
              <w:rPr>
                <w:rFonts w:ascii="Times New Roman" w:hAnsi="Times New Roman"/>
              </w:rPr>
            </w:pPr>
            <w:r>
              <w:rPr>
                <w:rFonts w:ascii="Times New Roman" w:hAnsi="Times New Roman"/>
              </w:rPr>
              <w:t>set standards readings to exclude</w:t>
            </w:r>
          </w:p>
        </w:tc>
      </w:tr>
      <w:tr w:rsidR="004E78D9" w14:paraId="08FEBC72" w14:textId="77777777" w:rsidTr="00B61B49">
        <w:tc>
          <w:tcPr>
            <w:tcW w:w="2518" w:type="dxa"/>
            <w:gridSpan w:val="2"/>
            <w:vMerge/>
          </w:tcPr>
          <w:p w14:paraId="310FBF66" w14:textId="77777777" w:rsidR="004E78D9" w:rsidRDefault="004E78D9" w:rsidP="008E0F7C">
            <w:pPr>
              <w:spacing w:before="60" w:after="60"/>
              <w:rPr>
                <w:rFonts w:ascii="Times New Roman" w:hAnsi="Times New Roman"/>
              </w:rPr>
            </w:pPr>
          </w:p>
        </w:tc>
        <w:tc>
          <w:tcPr>
            <w:tcW w:w="1276" w:type="dxa"/>
          </w:tcPr>
          <w:p w14:paraId="442E6945" w14:textId="2F90139E" w:rsidR="004E78D9" w:rsidRDefault="004E78D9" w:rsidP="008E0F7C">
            <w:pPr>
              <w:spacing w:before="60" w:after="60"/>
              <w:rPr>
                <w:rFonts w:ascii="Times New Roman" w:hAnsi="Times New Roman"/>
              </w:rPr>
            </w:pPr>
            <w:r>
              <w:rPr>
                <w:rFonts w:ascii="Times New Roman" w:hAnsi="Times New Roman"/>
              </w:rPr>
              <w:t>sam2use</w:t>
            </w:r>
          </w:p>
        </w:tc>
        <w:tc>
          <w:tcPr>
            <w:tcW w:w="4961" w:type="dxa"/>
          </w:tcPr>
          <w:p w14:paraId="43896544" w14:textId="46921172" w:rsidR="004E78D9" w:rsidRDefault="004E78D9" w:rsidP="008E0F7C">
            <w:pPr>
              <w:spacing w:before="60" w:after="60"/>
              <w:rPr>
                <w:rFonts w:ascii="Times New Roman" w:hAnsi="Times New Roman"/>
              </w:rPr>
            </w:pPr>
            <w:r>
              <w:rPr>
                <w:rFonts w:ascii="Times New Roman" w:hAnsi="Times New Roman"/>
              </w:rPr>
              <w:t>set sample readings to exclude; set sample bottle quality flags</w:t>
            </w:r>
          </w:p>
        </w:tc>
      </w:tr>
      <w:tr w:rsidR="00B61B49" w14:paraId="5AA6F7FE" w14:textId="77777777" w:rsidTr="00B61B49">
        <w:tc>
          <w:tcPr>
            <w:tcW w:w="2518" w:type="dxa"/>
            <w:gridSpan w:val="2"/>
          </w:tcPr>
          <w:p w14:paraId="2F57EA87" w14:textId="5284BF90" w:rsidR="00B61B49" w:rsidRDefault="00B61B49" w:rsidP="008E0F7C">
            <w:pPr>
              <w:spacing w:before="60" w:after="60"/>
              <w:rPr>
                <w:rFonts w:ascii="Times New Roman" w:hAnsi="Times New Roman"/>
              </w:rPr>
            </w:pPr>
            <w:r>
              <w:rPr>
                <w:rFonts w:ascii="Times New Roman" w:hAnsi="Times New Roman"/>
              </w:rPr>
              <w:t>mtsg_medav_clean_cal</w:t>
            </w:r>
          </w:p>
        </w:tc>
        <w:tc>
          <w:tcPr>
            <w:tcW w:w="1276" w:type="dxa"/>
          </w:tcPr>
          <w:p w14:paraId="5ACCFFCE" w14:textId="49B5CD8E" w:rsidR="00B61B49" w:rsidRDefault="00B61B49" w:rsidP="008E0F7C">
            <w:pPr>
              <w:spacing w:before="60" w:after="60"/>
              <w:rPr>
                <w:rFonts w:ascii="Times New Roman" w:hAnsi="Times New Roman"/>
              </w:rPr>
            </w:pPr>
            <w:r>
              <w:rPr>
                <w:rFonts w:ascii="Times New Roman" w:hAnsi="Times New Roman"/>
              </w:rPr>
              <w:t>smdiff</w:t>
            </w:r>
          </w:p>
        </w:tc>
        <w:tc>
          <w:tcPr>
            <w:tcW w:w="4961" w:type="dxa"/>
          </w:tcPr>
          <w:p w14:paraId="057E559C" w14:textId="17225ED4" w:rsidR="00B61B49" w:rsidRDefault="00B61B49" w:rsidP="008E0F7C">
            <w:pPr>
              <w:spacing w:before="60" w:after="60"/>
              <w:rPr>
                <w:rFonts w:ascii="Times New Roman" w:hAnsi="Times New Roman"/>
              </w:rPr>
            </w:pPr>
            <w:r>
              <w:rPr>
                <w:rFonts w:ascii="Times New Roman" w:hAnsi="Times New Roman"/>
              </w:rPr>
              <w:t>load smoothed differences saved by mtsg_bottle_cleanup, to use for calibration</w:t>
            </w:r>
          </w:p>
        </w:tc>
      </w:tr>
      <w:tr w:rsidR="004E78D9" w14:paraId="0E031B40" w14:textId="77777777" w:rsidTr="00B61B49">
        <w:tc>
          <w:tcPr>
            <w:tcW w:w="2518" w:type="dxa"/>
            <w:gridSpan w:val="2"/>
            <w:vMerge w:val="restart"/>
          </w:tcPr>
          <w:p w14:paraId="653B6326" w14:textId="6996A009" w:rsidR="004E78D9" w:rsidRDefault="004E78D9" w:rsidP="008E0F7C">
            <w:pPr>
              <w:spacing w:before="60" w:after="60"/>
              <w:rPr>
                <w:rFonts w:ascii="Times New Roman" w:hAnsi="Times New Roman"/>
              </w:rPr>
            </w:pPr>
            <w:r>
              <w:rPr>
                <w:rFonts w:ascii="Times New Roman" w:hAnsi="Times New Roman"/>
              </w:rPr>
              <w:t>mtsg_bottle_compare</w:t>
            </w:r>
          </w:p>
        </w:tc>
        <w:tc>
          <w:tcPr>
            <w:tcW w:w="1276" w:type="dxa"/>
          </w:tcPr>
          <w:p w14:paraId="32579753" w14:textId="52866D2F" w:rsidR="004E78D9" w:rsidRDefault="004E78D9" w:rsidP="008E0F7C">
            <w:pPr>
              <w:spacing w:before="60" w:after="60"/>
              <w:rPr>
                <w:rFonts w:ascii="Times New Roman" w:hAnsi="Times New Roman"/>
              </w:rPr>
            </w:pPr>
            <w:r>
              <w:rPr>
                <w:rFonts w:ascii="Times New Roman" w:hAnsi="Times New Roman"/>
              </w:rPr>
              <w:t>dbbad</w:t>
            </w:r>
          </w:p>
        </w:tc>
        <w:tc>
          <w:tcPr>
            <w:tcW w:w="4961" w:type="dxa"/>
          </w:tcPr>
          <w:p w14:paraId="655521EB" w14:textId="407D7795" w:rsidR="004E78D9" w:rsidRDefault="004E78D9" w:rsidP="008E0F7C">
            <w:pPr>
              <w:spacing w:before="60" w:after="60"/>
              <w:rPr>
                <w:rFonts w:ascii="Times New Roman" w:hAnsi="Times New Roman"/>
              </w:rPr>
            </w:pPr>
            <w:r>
              <w:rPr>
                <w:rFonts w:ascii="Times New Roman" w:hAnsi="Times New Roman"/>
              </w:rPr>
              <w:t>exclude bad sample data (or bad comparison)</w:t>
            </w:r>
          </w:p>
        </w:tc>
      </w:tr>
      <w:tr w:rsidR="004E78D9" w14:paraId="39FD35D9" w14:textId="77777777" w:rsidTr="00B61B49">
        <w:tc>
          <w:tcPr>
            <w:tcW w:w="2518" w:type="dxa"/>
            <w:gridSpan w:val="2"/>
            <w:vMerge/>
          </w:tcPr>
          <w:p w14:paraId="51AEBD8B" w14:textId="77777777" w:rsidR="004E78D9" w:rsidRDefault="004E78D9" w:rsidP="008E0F7C">
            <w:pPr>
              <w:spacing w:before="60" w:after="60"/>
              <w:rPr>
                <w:rFonts w:ascii="Times New Roman" w:hAnsi="Times New Roman"/>
              </w:rPr>
            </w:pPr>
          </w:p>
        </w:tc>
        <w:tc>
          <w:tcPr>
            <w:tcW w:w="1276" w:type="dxa"/>
          </w:tcPr>
          <w:p w14:paraId="37AA52EA" w14:textId="0A177DD8" w:rsidR="004E78D9" w:rsidRDefault="004E78D9" w:rsidP="008E0F7C">
            <w:pPr>
              <w:spacing w:before="60" w:after="60"/>
              <w:rPr>
                <w:rFonts w:ascii="Times New Roman" w:hAnsi="Times New Roman"/>
              </w:rPr>
            </w:pPr>
            <w:r>
              <w:rPr>
                <w:rFonts w:ascii="Times New Roman" w:hAnsi="Times New Roman"/>
              </w:rPr>
              <w:t>sdiff</w:t>
            </w:r>
          </w:p>
        </w:tc>
        <w:tc>
          <w:tcPr>
            <w:tcW w:w="4961" w:type="dxa"/>
          </w:tcPr>
          <w:p w14:paraId="1C3BB78C" w14:textId="2861684C" w:rsidR="004E78D9" w:rsidRDefault="004E78D9" w:rsidP="008E0F7C">
            <w:pPr>
              <w:spacing w:before="60" w:after="60"/>
              <w:rPr>
                <w:rFonts w:ascii="Times New Roman" w:hAnsi="Times New Roman"/>
              </w:rPr>
            </w:pPr>
            <w:r>
              <w:rPr>
                <w:rFonts w:ascii="Times New Roman" w:hAnsi="Times New Roman"/>
              </w:rPr>
              <w:t>smoothed differences</w:t>
            </w:r>
          </w:p>
        </w:tc>
      </w:tr>
      <w:tr w:rsidR="004E78D9" w14:paraId="256925C5" w14:textId="77777777" w:rsidTr="00B61B49">
        <w:tc>
          <w:tcPr>
            <w:tcW w:w="2518" w:type="dxa"/>
            <w:gridSpan w:val="2"/>
            <w:vMerge w:val="restart"/>
          </w:tcPr>
          <w:p w14:paraId="0C512689" w14:textId="42436BCF" w:rsidR="004E78D9" w:rsidRDefault="004E78D9" w:rsidP="008E0F7C">
            <w:pPr>
              <w:spacing w:before="60" w:after="60"/>
              <w:rPr>
                <w:rFonts w:ascii="Times New Roman" w:hAnsi="Times New Roman"/>
              </w:rPr>
            </w:pPr>
            <w:r>
              <w:rPr>
                <w:rFonts w:ascii="Times New Roman" w:hAnsi="Times New Roman"/>
              </w:rPr>
              <w:t>mtsg_cleanup</w:t>
            </w:r>
          </w:p>
        </w:tc>
        <w:tc>
          <w:tcPr>
            <w:tcW w:w="1276" w:type="dxa"/>
          </w:tcPr>
          <w:p w14:paraId="20400700" w14:textId="2F8BC1B6" w:rsidR="004E78D9" w:rsidRDefault="004E78D9" w:rsidP="008E0F7C">
            <w:pPr>
              <w:spacing w:before="60" w:after="60"/>
              <w:rPr>
                <w:rFonts w:ascii="Times New Roman" w:hAnsi="Times New Roman"/>
              </w:rPr>
            </w:pPr>
            <w:r>
              <w:rPr>
                <w:rFonts w:ascii="Times New Roman" w:hAnsi="Times New Roman"/>
              </w:rPr>
              <w:t>kbadlims</w:t>
            </w:r>
          </w:p>
        </w:tc>
        <w:tc>
          <w:tcPr>
            <w:tcW w:w="4961" w:type="dxa"/>
          </w:tcPr>
          <w:p w14:paraId="535956F0" w14:textId="1F9330F8" w:rsidR="004E78D9" w:rsidRDefault="004E78D9" w:rsidP="008E0F7C">
            <w:pPr>
              <w:spacing w:before="60" w:after="60"/>
              <w:rPr>
                <w:rFonts w:ascii="Times New Roman" w:hAnsi="Times New Roman"/>
              </w:rPr>
            </w:pPr>
            <w:r>
              <w:rPr>
                <w:rFonts w:ascii="Times New Roman" w:hAnsi="Times New Roman"/>
              </w:rPr>
              <w:t>sets of start and end times of bad data to NaN</w:t>
            </w:r>
          </w:p>
        </w:tc>
      </w:tr>
      <w:tr w:rsidR="004E78D9" w14:paraId="7451744B" w14:textId="77777777" w:rsidTr="00B61B49">
        <w:tc>
          <w:tcPr>
            <w:tcW w:w="2518" w:type="dxa"/>
            <w:gridSpan w:val="2"/>
            <w:vMerge/>
          </w:tcPr>
          <w:p w14:paraId="19DAE102" w14:textId="77777777" w:rsidR="004E78D9" w:rsidRDefault="004E78D9" w:rsidP="008E0F7C">
            <w:pPr>
              <w:spacing w:before="60" w:after="60"/>
              <w:rPr>
                <w:rFonts w:ascii="Times New Roman" w:hAnsi="Times New Roman"/>
              </w:rPr>
            </w:pPr>
          </w:p>
        </w:tc>
        <w:tc>
          <w:tcPr>
            <w:tcW w:w="1276" w:type="dxa"/>
          </w:tcPr>
          <w:p w14:paraId="7CF6C045" w14:textId="6CCA695E" w:rsidR="004E78D9" w:rsidRDefault="004E78D9" w:rsidP="008E0F7C">
            <w:pPr>
              <w:spacing w:before="60" w:after="60"/>
              <w:rPr>
                <w:rFonts w:ascii="Times New Roman" w:hAnsi="Times New Roman"/>
              </w:rPr>
            </w:pPr>
            <w:r>
              <w:rPr>
                <w:rFonts w:ascii="Times New Roman" w:hAnsi="Times New Roman"/>
              </w:rPr>
              <w:t>vout</w:t>
            </w:r>
          </w:p>
        </w:tc>
        <w:tc>
          <w:tcPr>
            <w:tcW w:w="4961" w:type="dxa"/>
          </w:tcPr>
          <w:p w14:paraId="213B2043" w14:textId="1F4DF908" w:rsidR="004E78D9" w:rsidRDefault="004E78D9" w:rsidP="00B61B49">
            <w:pPr>
              <w:spacing w:before="60" w:after="60"/>
              <w:rPr>
                <w:rFonts w:ascii="Times New Roman" w:hAnsi="Times New Roman"/>
              </w:rPr>
            </w:pPr>
            <w:r>
              <w:rPr>
                <w:rFonts w:ascii="Times New Roman" w:hAnsi="Times New Roman"/>
              </w:rPr>
              <w:t xml:space="preserve">change from default (which is to </w:t>
            </w:r>
            <w:r w:rsidR="00B61B49">
              <w:rPr>
                <w:rFonts w:ascii="Times New Roman" w:hAnsi="Times New Roman"/>
              </w:rPr>
              <w:t xml:space="preserve">just </w:t>
            </w:r>
            <w:r>
              <w:rPr>
                <w:rFonts w:ascii="Times New Roman" w:hAnsi="Times New Roman"/>
              </w:rPr>
              <w:t>NaN all variables between kbadlims)</w:t>
            </w:r>
            <w:r w:rsidR="00B61B49">
              <w:rPr>
                <w:rFonts w:ascii="Times New Roman" w:hAnsi="Times New Roman"/>
              </w:rPr>
              <w:t>; this is also the place to do something like NaN a given variable when it is out of range</w:t>
            </w:r>
          </w:p>
        </w:tc>
      </w:tr>
      <w:tr w:rsidR="004E78D9" w14:paraId="06CE4084" w14:textId="77777777" w:rsidTr="00B61B49">
        <w:tc>
          <w:tcPr>
            <w:tcW w:w="2518" w:type="dxa"/>
            <w:gridSpan w:val="2"/>
            <w:vMerge w:val="restart"/>
          </w:tcPr>
          <w:p w14:paraId="5D5B68FF" w14:textId="48ED3601" w:rsidR="004E78D9" w:rsidRDefault="004E78D9" w:rsidP="008E0F7C">
            <w:pPr>
              <w:spacing w:before="60" w:after="60"/>
              <w:rPr>
                <w:rFonts w:ascii="Times New Roman" w:hAnsi="Times New Roman"/>
              </w:rPr>
            </w:pPr>
            <w:r>
              <w:rPr>
                <w:rFonts w:ascii="Times New Roman" w:hAnsi="Times New Roman"/>
              </w:rPr>
              <w:t>moxy_01</w:t>
            </w:r>
          </w:p>
        </w:tc>
        <w:tc>
          <w:tcPr>
            <w:tcW w:w="1276" w:type="dxa"/>
          </w:tcPr>
          <w:p w14:paraId="16D7E4EB" w14:textId="409DDEC6" w:rsidR="004E78D9" w:rsidRDefault="004E78D9" w:rsidP="008E0F7C">
            <w:pPr>
              <w:spacing w:before="60" w:after="60"/>
              <w:rPr>
                <w:rFonts w:ascii="Times New Roman" w:hAnsi="Times New Roman"/>
              </w:rPr>
            </w:pPr>
            <w:r>
              <w:rPr>
                <w:rFonts w:ascii="Times New Roman" w:hAnsi="Times New Roman"/>
              </w:rPr>
              <w:t>oxycsv</w:t>
            </w:r>
          </w:p>
        </w:tc>
        <w:tc>
          <w:tcPr>
            <w:tcW w:w="4961" w:type="dxa"/>
          </w:tcPr>
          <w:p w14:paraId="7375BC85" w14:textId="5FC92171" w:rsidR="004E78D9" w:rsidRDefault="004E78D9" w:rsidP="008E0F7C">
            <w:pPr>
              <w:spacing w:before="60" w:after="60"/>
              <w:rPr>
                <w:rFonts w:ascii="Times New Roman" w:hAnsi="Times New Roman"/>
              </w:rPr>
            </w:pPr>
            <w:r>
              <w:rPr>
                <w:rFonts w:ascii="Times New Roman" w:hAnsi="Times New Roman"/>
              </w:rPr>
              <w:t>set input file name</w:t>
            </w:r>
          </w:p>
        </w:tc>
      </w:tr>
      <w:tr w:rsidR="004E78D9" w14:paraId="4163719F" w14:textId="77777777" w:rsidTr="00B61B49">
        <w:tc>
          <w:tcPr>
            <w:tcW w:w="2518" w:type="dxa"/>
            <w:gridSpan w:val="2"/>
            <w:vMerge/>
          </w:tcPr>
          <w:p w14:paraId="1D7644A5" w14:textId="77777777" w:rsidR="004E78D9" w:rsidRDefault="004E78D9" w:rsidP="008E0F7C">
            <w:pPr>
              <w:spacing w:before="60" w:after="60"/>
              <w:rPr>
                <w:rFonts w:ascii="Times New Roman" w:hAnsi="Times New Roman"/>
              </w:rPr>
            </w:pPr>
          </w:p>
        </w:tc>
        <w:tc>
          <w:tcPr>
            <w:tcW w:w="1276" w:type="dxa"/>
          </w:tcPr>
          <w:p w14:paraId="5D341F8B" w14:textId="037830B8" w:rsidR="004E78D9" w:rsidRDefault="004E78D9" w:rsidP="008E0F7C">
            <w:pPr>
              <w:spacing w:before="60" w:after="60"/>
              <w:rPr>
                <w:rFonts w:ascii="Times New Roman" w:hAnsi="Times New Roman"/>
              </w:rPr>
            </w:pPr>
            <w:r>
              <w:rPr>
                <w:rFonts w:ascii="Times New Roman" w:hAnsi="Times New Roman"/>
              </w:rPr>
              <w:t>oxybotnisk</w:t>
            </w:r>
          </w:p>
        </w:tc>
        <w:tc>
          <w:tcPr>
            <w:tcW w:w="4961" w:type="dxa"/>
          </w:tcPr>
          <w:p w14:paraId="33AAFAC7" w14:textId="195EF77D" w:rsidR="004E78D9" w:rsidRDefault="004E78D9" w:rsidP="008E0F7C">
            <w:pPr>
              <w:spacing w:before="60" w:after="60"/>
              <w:rPr>
                <w:rFonts w:ascii="Times New Roman" w:hAnsi="Times New Roman"/>
              </w:rPr>
            </w:pPr>
            <w:r>
              <w:rPr>
                <w:rFonts w:ascii="Times New Roman" w:hAnsi="Times New Roman"/>
              </w:rPr>
              <w:t>translate from bottle rows in the oxygen spreadsheets to Niskin numbers</w:t>
            </w:r>
          </w:p>
        </w:tc>
      </w:tr>
      <w:tr w:rsidR="004E78D9" w14:paraId="7A18863C" w14:textId="77777777" w:rsidTr="00B61B49">
        <w:tc>
          <w:tcPr>
            <w:tcW w:w="2518" w:type="dxa"/>
            <w:gridSpan w:val="2"/>
            <w:vMerge/>
          </w:tcPr>
          <w:p w14:paraId="3CA177E9" w14:textId="77777777" w:rsidR="004E78D9" w:rsidRDefault="004E78D9" w:rsidP="008E0F7C">
            <w:pPr>
              <w:spacing w:before="60" w:after="60"/>
              <w:rPr>
                <w:rFonts w:ascii="Times New Roman" w:hAnsi="Times New Roman"/>
              </w:rPr>
            </w:pPr>
          </w:p>
        </w:tc>
        <w:tc>
          <w:tcPr>
            <w:tcW w:w="1276" w:type="dxa"/>
          </w:tcPr>
          <w:p w14:paraId="1981ECFB" w14:textId="1BBA93E9" w:rsidR="004E78D9" w:rsidRDefault="004E78D9" w:rsidP="008E0F7C">
            <w:pPr>
              <w:spacing w:before="60" w:after="60"/>
              <w:rPr>
                <w:rFonts w:ascii="Times New Roman" w:hAnsi="Times New Roman"/>
              </w:rPr>
            </w:pPr>
            <w:r>
              <w:rPr>
                <w:rFonts w:ascii="Times New Roman" w:hAnsi="Times New Roman"/>
              </w:rPr>
              <w:t>flags</w:t>
            </w:r>
          </w:p>
        </w:tc>
        <w:tc>
          <w:tcPr>
            <w:tcW w:w="4961" w:type="dxa"/>
          </w:tcPr>
          <w:p w14:paraId="286D09AA" w14:textId="6256CF04" w:rsidR="004E78D9" w:rsidRDefault="004E78D9" w:rsidP="008E0F7C">
            <w:pPr>
              <w:spacing w:before="60" w:after="60"/>
              <w:rPr>
                <w:rFonts w:ascii="Times New Roman" w:hAnsi="Times New Roman"/>
              </w:rPr>
            </w:pPr>
            <w:r>
              <w:rPr>
                <w:rFonts w:ascii="Times New Roman" w:hAnsi="Times New Roman"/>
              </w:rPr>
              <w:t>set flags by station and (Niskin) position</w:t>
            </w:r>
          </w:p>
        </w:tc>
      </w:tr>
      <w:tr w:rsidR="004E78D9" w14:paraId="40E399F6" w14:textId="77777777" w:rsidTr="00B61B49">
        <w:tc>
          <w:tcPr>
            <w:tcW w:w="2518" w:type="dxa"/>
            <w:gridSpan w:val="2"/>
            <w:vMerge w:val="restart"/>
          </w:tcPr>
          <w:p w14:paraId="127246D2" w14:textId="76964C47" w:rsidR="004E78D9" w:rsidRDefault="004E78D9" w:rsidP="008E0F7C">
            <w:pPr>
              <w:spacing w:before="60" w:after="60"/>
              <w:rPr>
                <w:rFonts w:ascii="Times New Roman" w:hAnsi="Times New Roman"/>
              </w:rPr>
            </w:pPr>
            <w:r>
              <w:rPr>
                <w:rFonts w:ascii="Times New Roman" w:hAnsi="Times New Roman"/>
              </w:rPr>
              <w:t>moxy_ccalc</w:t>
            </w:r>
          </w:p>
        </w:tc>
        <w:tc>
          <w:tcPr>
            <w:tcW w:w="1276" w:type="dxa"/>
          </w:tcPr>
          <w:p w14:paraId="4513AB73" w14:textId="6B494156" w:rsidR="004E78D9" w:rsidRDefault="004E78D9" w:rsidP="008E0F7C">
            <w:pPr>
              <w:spacing w:before="60" w:after="60"/>
              <w:rPr>
                <w:rFonts w:ascii="Times New Roman" w:hAnsi="Times New Roman"/>
              </w:rPr>
            </w:pPr>
            <w:r>
              <w:rPr>
                <w:rFonts w:ascii="Times New Roman" w:hAnsi="Times New Roman"/>
              </w:rPr>
              <w:t>oxypars</w:t>
            </w:r>
          </w:p>
        </w:tc>
        <w:tc>
          <w:tcPr>
            <w:tcW w:w="4961" w:type="dxa"/>
          </w:tcPr>
          <w:p w14:paraId="1EA5275B" w14:textId="6BE66A1A" w:rsidR="004E78D9" w:rsidRDefault="004E78D9" w:rsidP="008E0F7C">
            <w:pPr>
              <w:spacing w:before="60" w:after="60"/>
              <w:rPr>
                <w:rFonts w:ascii="Times New Roman" w:hAnsi="Times New Roman"/>
              </w:rPr>
            </w:pPr>
            <w:r>
              <w:rPr>
                <w:rFonts w:ascii="Times New Roman" w:hAnsi="Times New Roman"/>
              </w:rPr>
              <w:t>set parameters for computing oxygen concentration from titre</w:t>
            </w:r>
          </w:p>
        </w:tc>
      </w:tr>
      <w:tr w:rsidR="004E78D9" w14:paraId="1C8F313C" w14:textId="77777777" w:rsidTr="00B61B49">
        <w:tc>
          <w:tcPr>
            <w:tcW w:w="2518" w:type="dxa"/>
            <w:gridSpan w:val="2"/>
            <w:vMerge/>
          </w:tcPr>
          <w:p w14:paraId="25BA7248" w14:textId="77777777" w:rsidR="004E78D9" w:rsidRDefault="004E78D9" w:rsidP="008E0F7C">
            <w:pPr>
              <w:spacing w:before="60" w:after="60"/>
              <w:rPr>
                <w:rFonts w:ascii="Times New Roman" w:hAnsi="Times New Roman"/>
              </w:rPr>
            </w:pPr>
          </w:p>
        </w:tc>
        <w:tc>
          <w:tcPr>
            <w:tcW w:w="1276" w:type="dxa"/>
          </w:tcPr>
          <w:p w14:paraId="7CBEF7F7" w14:textId="74B8DD9E" w:rsidR="004E78D9" w:rsidRDefault="004E78D9" w:rsidP="008E0F7C">
            <w:pPr>
              <w:spacing w:before="60" w:after="60"/>
              <w:rPr>
                <w:rFonts w:ascii="Times New Roman" w:hAnsi="Times New Roman"/>
              </w:rPr>
            </w:pPr>
            <w:r>
              <w:rPr>
                <w:rFonts w:ascii="Times New Roman" w:hAnsi="Times New Roman"/>
              </w:rPr>
              <w:t>blstd</w:t>
            </w:r>
          </w:p>
        </w:tc>
        <w:tc>
          <w:tcPr>
            <w:tcW w:w="4961" w:type="dxa"/>
          </w:tcPr>
          <w:p w14:paraId="453BA755" w14:textId="018158F7" w:rsidR="004E78D9" w:rsidRDefault="004E78D9" w:rsidP="008E0F7C">
            <w:pPr>
              <w:spacing w:before="60" w:after="60"/>
              <w:rPr>
                <w:rFonts w:ascii="Times New Roman" w:hAnsi="Times New Roman"/>
              </w:rPr>
            </w:pPr>
            <w:r>
              <w:rPr>
                <w:rFonts w:ascii="Times New Roman" w:hAnsi="Times New Roman"/>
              </w:rPr>
              <w:t>blank and standard titre volumes</w:t>
            </w:r>
          </w:p>
        </w:tc>
      </w:tr>
      <w:tr w:rsidR="004E78D9" w14:paraId="397FBE6B" w14:textId="77777777" w:rsidTr="00B61B49">
        <w:tc>
          <w:tcPr>
            <w:tcW w:w="2518" w:type="dxa"/>
            <w:gridSpan w:val="2"/>
            <w:vMerge/>
          </w:tcPr>
          <w:p w14:paraId="3580E8BD" w14:textId="77777777" w:rsidR="004E78D9" w:rsidRDefault="004E78D9" w:rsidP="008E0F7C">
            <w:pPr>
              <w:spacing w:before="60" w:after="60"/>
              <w:rPr>
                <w:rFonts w:ascii="Times New Roman" w:hAnsi="Times New Roman"/>
              </w:rPr>
            </w:pPr>
          </w:p>
        </w:tc>
        <w:tc>
          <w:tcPr>
            <w:tcW w:w="1276" w:type="dxa"/>
          </w:tcPr>
          <w:p w14:paraId="2D6D6CEF" w14:textId="731AF2ED" w:rsidR="004E78D9" w:rsidRDefault="004E78D9" w:rsidP="008E0F7C">
            <w:pPr>
              <w:spacing w:before="60" w:after="60"/>
              <w:rPr>
                <w:rFonts w:ascii="Times New Roman" w:hAnsi="Times New Roman"/>
              </w:rPr>
            </w:pPr>
            <w:r>
              <w:rPr>
                <w:rFonts w:ascii="Times New Roman" w:hAnsi="Times New Roman"/>
              </w:rPr>
              <w:t>botvols</w:t>
            </w:r>
          </w:p>
        </w:tc>
        <w:tc>
          <w:tcPr>
            <w:tcW w:w="4961" w:type="dxa"/>
          </w:tcPr>
          <w:p w14:paraId="59F8D13C" w14:textId="5A3EB666" w:rsidR="004E78D9" w:rsidRDefault="004E78D9" w:rsidP="008E0F7C">
            <w:pPr>
              <w:spacing w:before="60" w:after="60"/>
              <w:rPr>
                <w:rFonts w:ascii="Times New Roman" w:hAnsi="Times New Roman"/>
              </w:rPr>
            </w:pPr>
            <w:r>
              <w:rPr>
                <w:rFonts w:ascii="Times New Roman" w:hAnsi="Times New Roman"/>
              </w:rPr>
              <w:t>sample bottle volumes file</w:t>
            </w:r>
          </w:p>
        </w:tc>
      </w:tr>
      <w:tr w:rsidR="004E78D9" w14:paraId="6E98BB41" w14:textId="77777777" w:rsidTr="004E78D9">
        <w:tc>
          <w:tcPr>
            <w:tcW w:w="8755" w:type="dxa"/>
            <w:gridSpan w:val="4"/>
          </w:tcPr>
          <w:p w14:paraId="369AE039" w14:textId="2657EB0B" w:rsidR="004E78D9" w:rsidRPr="0080300E" w:rsidRDefault="004E78D9" w:rsidP="008E0F7C">
            <w:pPr>
              <w:spacing w:before="60" w:after="60"/>
              <w:jc w:val="center"/>
              <w:rPr>
                <w:rFonts w:ascii="Times New Roman" w:hAnsi="Times New Roman"/>
                <w:i/>
              </w:rPr>
            </w:pPr>
            <w:r w:rsidRPr="0080300E">
              <w:rPr>
                <w:rFonts w:ascii="Times New Roman" w:hAnsi="Times New Roman"/>
                <w:i/>
              </w:rPr>
              <w:t>Summaries</w:t>
            </w:r>
          </w:p>
        </w:tc>
      </w:tr>
      <w:tr w:rsidR="004E78D9" w14:paraId="5E311E9D" w14:textId="77777777" w:rsidTr="004E78D9">
        <w:tc>
          <w:tcPr>
            <w:tcW w:w="2376" w:type="dxa"/>
          </w:tcPr>
          <w:p w14:paraId="76E3DB1E" w14:textId="1B084919" w:rsidR="004E78D9" w:rsidRDefault="004E78D9" w:rsidP="008E0F7C">
            <w:pPr>
              <w:spacing w:before="60" w:after="60"/>
              <w:rPr>
                <w:rFonts w:ascii="Times New Roman" w:hAnsi="Times New Roman"/>
              </w:rPr>
            </w:pPr>
            <w:r w:rsidRPr="004E78D9">
              <w:rPr>
                <w:rFonts w:ascii="Times New Roman" w:hAnsi="Times New Roman"/>
                <w:i/>
              </w:rPr>
              <w:t>scriptname</w:t>
            </w:r>
          </w:p>
        </w:tc>
        <w:tc>
          <w:tcPr>
            <w:tcW w:w="1418" w:type="dxa"/>
            <w:gridSpan w:val="2"/>
          </w:tcPr>
          <w:p w14:paraId="1E59F72D" w14:textId="27E8FB75" w:rsidR="004E78D9" w:rsidRDefault="004E78D9" w:rsidP="008E0F7C">
            <w:pPr>
              <w:spacing w:before="60" w:after="60"/>
              <w:rPr>
                <w:rFonts w:ascii="Times New Roman" w:hAnsi="Times New Roman"/>
              </w:rPr>
            </w:pPr>
            <w:r w:rsidRPr="004E78D9">
              <w:rPr>
                <w:rFonts w:ascii="Times New Roman" w:hAnsi="Times New Roman"/>
                <w:i/>
              </w:rPr>
              <w:t>oopt</w:t>
            </w:r>
          </w:p>
        </w:tc>
        <w:tc>
          <w:tcPr>
            <w:tcW w:w="4961" w:type="dxa"/>
          </w:tcPr>
          <w:p w14:paraId="7C6C34C3" w14:textId="30038AE7" w:rsidR="004E78D9" w:rsidRDefault="004E78D9" w:rsidP="008E0F7C">
            <w:pPr>
              <w:spacing w:before="60" w:after="60"/>
              <w:rPr>
                <w:rFonts w:ascii="Times New Roman" w:hAnsi="Times New Roman"/>
              </w:rPr>
            </w:pPr>
            <w:r w:rsidRPr="004E78D9">
              <w:rPr>
                <w:rFonts w:ascii="Times New Roman" w:hAnsi="Times New Roman"/>
                <w:i/>
              </w:rPr>
              <w:t>what it does</w:t>
            </w:r>
          </w:p>
        </w:tc>
      </w:tr>
      <w:tr w:rsidR="004E78D9" w14:paraId="1EADFF32" w14:textId="77777777" w:rsidTr="004E78D9">
        <w:tc>
          <w:tcPr>
            <w:tcW w:w="2376" w:type="dxa"/>
            <w:vMerge w:val="restart"/>
          </w:tcPr>
          <w:p w14:paraId="3C253A42" w14:textId="32F3616D" w:rsidR="004E78D9" w:rsidRDefault="004E78D9" w:rsidP="008E0F7C">
            <w:pPr>
              <w:spacing w:before="60" w:after="60"/>
              <w:rPr>
                <w:rFonts w:ascii="Times New Roman" w:hAnsi="Times New Roman"/>
              </w:rPr>
            </w:pPr>
            <w:r>
              <w:rPr>
                <w:rFonts w:ascii="Times New Roman" w:hAnsi="Times New Roman"/>
              </w:rPr>
              <w:t>mcchdo_01</w:t>
            </w:r>
          </w:p>
        </w:tc>
        <w:tc>
          <w:tcPr>
            <w:tcW w:w="1418" w:type="dxa"/>
            <w:gridSpan w:val="2"/>
          </w:tcPr>
          <w:p w14:paraId="7B38DAAD" w14:textId="57016665" w:rsidR="004E78D9" w:rsidRDefault="004E78D9" w:rsidP="008E0F7C">
            <w:pPr>
              <w:spacing w:before="60" w:after="60"/>
              <w:rPr>
                <w:rFonts w:ascii="Times New Roman" w:hAnsi="Times New Roman"/>
              </w:rPr>
            </w:pPr>
            <w:r>
              <w:rPr>
                <w:rFonts w:ascii="Times New Roman" w:hAnsi="Times New Roman"/>
              </w:rPr>
              <w:t>expo</w:t>
            </w:r>
          </w:p>
        </w:tc>
        <w:tc>
          <w:tcPr>
            <w:tcW w:w="4961" w:type="dxa"/>
          </w:tcPr>
          <w:p w14:paraId="4F2A23D8" w14:textId="0663AE5C" w:rsidR="004E78D9" w:rsidRDefault="004E78D9" w:rsidP="008E0F7C">
            <w:pPr>
              <w:spacing w:before="60" w:after="60"/>
              <w:rPr>
                <w:rFonts w:ascii="Times New Roman" w:hAnsi="Times New Roman"/>
              </w:rPr>
            </w:pPr>
            <w:r>
              <w:rPr>
                <w:rFonts w:ascii="Times New Roman" w:hAnsi="Times New Roman"/>
              </w:rPr>
              <w:t>WOCE expo code and section ID for hydro section</w:t>
            </w:r>
          </w:p>
        </w:tc>
      </w:tr>
      <w:tr w:rsidR="004E78D9" w14:paraId="214B608F" w14:textId="77777777" w:rsidTr="004E78D9">
        <w:tc>
          <w:tcPr>
            <w:tcW w:w="2376" w:type="dxa"/>
            <w:vMerge/>
          </w:tcPr>
          <w:p w14:paraId="6CFBB388" w14:textId="77777777" w:rsidR="004E78D9" w:rsidRDefault="004E78D9" w:rsidP="008E0F7C">
            <w:pPr>
              <w:spacing w:before="60" w:after="60"/>
              <w:rPr>
                <w:rFonts w:ascii="Times New Roman" w:hAnsi="Times New Roman"/>
              </w:rPr>
            </w:pPr>
          </w:p>
        </w:tc>
        <w:tc>
          <w:tcPr>
            <w:tcW w:w="1418" w:type="dxa"/>
            <w:gridSpan w:val="2"/>
          </w:tcPr>
          <w:p w14:paraId="0F234C4A" w14:textId="3D0239EC" w:rsidR="004E78D9" w:rsidRDefault="004E78D9" w:rsidP="008E0F7C">
            <w:pPr>
              <w:spacing w:before="60" w:after="60"/>
              <w:rPr>
                <w:rFonts w:ascii="Times New Roman" w:hAnsi="Times New Roman"/>
              </w:rPr>
            </w:pPr>
            <w:r>
              <w:rPr>
                <w:rFonts w:ascii="Times New Roman" w:hAnsi="Times New Roman"/>
              </w:rPr>
              <w:t>outfile</w:t>
            </w:r>
          </w:p>
        </w:tc>
        <w:tc>
          <w:tcPr>
            <w:tcW w:w="4961" w:type="dxa"/>
          </w:tcPr>
          <w:p w14:paraId="58326B4D" w14:textId="3528C944" w:rsidR="004E78D9" w:rsidRDefault="004E78D9" w:rsidP="008E0F7C">
            <w:pPr>
              <w:spacing w:before="60" w:after="60"/>
              <w:rPr>
                <w:rFonts w:ascii="Times New Roman" w:hAnsi="Times New Roman"/>
              </w:rPr>
            </w:pPr>
            <w:r>
              <w:rPr>
                <w:rFonts w:ascii="Times New Roman" w:hAnsi="Times New Roman"/>
              </w:rPr>
              <w:t>file to write exchange-format bottle sample data</w:t>
            </w:r>
          </w:p>
        </w:tc>
      </w:tr>
      <w:tr w:rsidR="004E78D9" w14:paraId="71565337" w14:textId="77777777" w:rsidTr="004E78D9">
        <w:tc>
          <w:tcPr>
            <w:tcW w:w="2376" w:type="dxa"/>
            <w:vMerge/>
          </w:tcPr>
          <w:p w14:paraId="20158814" w14:textId="77777777" w:rsidR="004E78D9" w:rsidRDefault="004E78D9" w:rsidP="008E0F7C">
            <w:pPr>
              <w:spacing w:before="60" w:after="60"/>
              <w:rPr>
                <w:rFonts w:ascii="Times New Roman" w:hAnsi="Times New Roman"/>
              </w:rPr>
            </w:pPr>
          </w:p>
        </w:tc>
        <w:tc>
          <w:tcPr>
            <w:tcW w:w="1418" w:type="dxa"/>
            <w:gridSpan w:val="2"/>
          </w:tcPr>
          <w:p w14:paraId="7512314B" w14:textId="1974F9B0" w:rsidR="004E78D9" w:rsidRDefault="004E78D9" w:rsidP="008E0F7C">
            <w:pPr>
              <w:spacing w:before="60" w:after="60"/>
              <w:rPr>
                <w:rFonts w:ascii="Times New Roman" w:hAnsi="Times New Roman"/>
              </w:rPr>
            </w:pPr>
            <w:r>
              <w:rPr>
                <w:rFonts w:ascii="Times New Roman" w:hAnsi="Times New Roman"/>
              </w:rPr>
              <w:t>headstr</w:t>
            </w:r>
          </w:p>
        </w:tc>
        <w:tc>
          <w:tcPr>
            <w:tcW w:w="4961" w:type="dxa"/>
          </w:tcPr>
          <w:p w14:paraId="55F9F5C4" w14:textId="78BE0340" w:rsidR="004E78D9" w:rsidRDefault="004E78D9" w:rsidP="008E0F7C">
            <w:pPr>
              <w:spacing w:before="60" w:after="60"/>
              <w:rPr>
                <w:rFonts w:ascii="Times New Roman" w:hAnsi="Times New Roman"/>
              </w:rPr>
            </w:pPr>
            <w:r>
              <w:rPr>
                <w:rFonts w:ascii="Times New Roman" w:hAnsi="Times New Roman"/>
              </w:rPr>
              <w:t>header information to write to file</w:t>
            </w:r>
          </w:p>
        </w:tc>
      </w:tr>
      <w:tr w:rsidR="004E78D9" w14:paraId="70CFCD79" w14:textId="77777777" w:rsidTr="004E78D9">
        <w:tc>
          <w:tcPr>
            <w:tcW w:w="2376" w:type="dxa"/>
            <w:vMerge w:val="restart"/>
          </w:tcPr>
          <w:p w14:paraId="1E2FD16C" w14:textId="3DED6325" w:rsidR="004E78D9" w:rsidRDefault="004E78D9" w:rsidP="008E0F7C">
            <w:pPr>
              <w:spacing w:before="60" w:after="60"/>
              <w:rPr>
                <w:rFonts w:ascii="Times New Roman" w:hAnsi="Times New Roman"/>
              </w:rPr>
            </w:pPr>
            <w:r>
              <w:rPr>
                <w:rFonts w:ascii="Times New Roman" w:hAnsi="Times New Roman"/>
              </w:rPr>
              <w:t>mcchdo_02</w:t>
            </w:r>
          </w:p>
        </w:tc>
        <w:tc>
          <w:tcPr>
            <w:tcW w:w="1418" w:type="dxa"/>
            <w:gridSpan w:val="2"/>
          </w:tcPr>
          <w:p w14:paraId="2B81ED62" w14:textId="68818C73" w:rsidR="004E78D9" w:rsidRDefault="004E78D9" w:rsidP="008E0F7C">
            <w:pPr>
              <w:spacing w:before="60" w:after="60"/>
              <w:rPr>
                <w:rFonts w:ascii="Times New Roman" w:hAnsi="Times New Roman"/>
              </w:rPr>
            </w:pPr>
            <w:r>
              <w:rPr>
                <w:rFonts w:ascii="Times New Roman" w:hAnsi="Times New Roman"/>
              </w:rPr>
              <w:t>expo</w:t>
            </w:r>
          </w:p>
        </w:tc>
        <w:tc>
          <w:tcPr>
            <w:tcW w:w="4961" w:type="dxa"/>
          </w:tcPr>
          <w:p w14:paraId="327C9794" w14:textId="2C8FAE61" w:rsidR="004E78D9" w:rsidRDefault="004E78D9" w:rsidP="008E0F7C">
            <w:pPr>
              <w:spacing w:before="60" w:after="60"/>
              <w:rPr>
                <w:rFonts w:ascii="Times New Roman" w:hAnsi="Times New Roman"/>
              </w:rPr>
            </w:pPr>
            <w:r>
              <w:rPr>
                <w:rFonts w:ascii="Times New Roman" w:hAnsi="Times New Roman"/>
              </w:rPr>
              <w:t>as above</w:t>
            </w:r>
          </w:p>
        </w:tc>
      </w:tr>
      <w:tr w:rsidR="004E78D9" w14:paraId="29C02802" w14:textId="77777777" w:rsidTr="004E78D9">
        <w:tc>
          <w:tcPr>
            <w:tcW w:w="2376" w:type="dxa"/>
            <w:vMerge/>
          </w:tcPr>
          <w:p w14:paraId="1FCBD149" w14:textId="77777777" w:rsidR="004E78D9" w:rsidRDefault="004E78D9" w:rsidP="008E0F7C">
            <w:pPr>
              <w:spacing w:before="60" w:after="60"/>
              <w:rPr>
                <w:rFonts w:ascii="Times New Roman" w:hAnsi="Times New Roman"/>
              </w:rPr>
            </w:pPr>
          </w:p>
        </w:tc>
        <w:tc>
          <w:tcPr>
            <w:tcW w:w="1418" w:type="dxa"/>
            <w:gridSpan w:val="2"/>
          </w:tcPr>
          <w:p w14:paraId="6928A9B8" w14:textId="2D9C2941" w:rsidR="004E78D9" w:rsidRDefault="004E78D9" w:rsidP="008E0F7C">
            <w:pPr>
              <w:spacing w:before="60" w:after="60"/>
              <w:rPr>
                <w:rFonts w:ascii="Times New Roman" w:hAnsi="Times New Roman"/>
              </w:rPr>
            </w:pPr>
            <w:r>
              <w:rPr>
                <w:rFonts w:ascii="Times New Roman" w:hAnsi="Times New Roman"/>
              </w:rPr>
              <w:t>outfile</w:t>
            </w:r>
          </w:p>
        </w:tc>
        <w:tc>
          <w:tcPr>
            <w:tcW w:w="4961" w:type="dxa"/>
          </w:tcPr>
          <w:p w14:paraId="5803EDA1" w14:textId="1F218A18" w:rsidR="004E78D9" w:rsidRDefault="004E78D9" w:rsidP="008E0F7C">
            <w:pPr>
              <w:spacing w:before="60" w:after="60"/>
              <w:rPr>
                <w:rFonts w:ascii="Times New Roman" w:hAnsi="Times New Roman"/>
              </w:rPr>
            </w:pPr>
            <w:r>
              <w:rPr>
                <w:rFonts w:ascii="Times New Roman" w:hAnsi="Times New Roman"/>
              </w:rPr>
              <w:t>file to write exchange-format CTD data</w:t>
            </w:r>
          </w:p>
        </w:tc>
      </w:tr>
      <w:tr w:rsidR="004E78D9" w14:paraId="1799AD14" w14:textId="77777777" w:rsidTr="004E78D9">
        <w:tc>
          <w:tcPr>
            <w:tcW w:w="2376" w:type="dxa"/>
          </w:tcPr>
          <w:p w14:paraId="5B23C7BD" w14:textId="7D91A164" w:rsidR="004E78D9" w:rsidRDefault="004E78D9" w:rsidP="008E0F7C">
            <w:pPr>
              <w:spacing w:before="60" w:after="60"/>
              <w:rPr>
                <w:rFonts w:ascii="Times New Roman" w:hAnsi="Times New Roman"/>
              </w:rPr>
            </w:pPr>
            <w:r>
              <w:rPr>
                <w:rFonts w:ascii="Times New Roman" w:hAnsi="Times New Roman"/>
              </w:rPr>
              <w:t>station_summary</w:t>
            </w:r>
          </w:p>
        </w:tc>
        <w:tc>
          <w:tcPr>
            <w:tcW w:w="1418" w:type="dxa"/>
            <w:gridSpan w:val="2"/>
          </w:tcPr>
          <w:p w14:paraId="06B2952D" w14:textId="56E98452" w:rsidR="004E78D9" w:rsidRDefault="004E78D9" w:rsidP="008E0F7C">
            <w:pPr>
              <w:spacing w:before="60" w:after="60"/>
              <w:rPr>
                <w:rFonts w:ascii="Times New Roman" w:hAnsi="Times New Roman"/>
              </w:rPr>
            </w:pPr>
            <w:r>
              <w:rPr>
                <w:rFonts w:ascii="Times New Roman" w:hAnsi="Times New Roman"/>
              </w:rPr>
              <w:t>optsams</w:t>
            </w:r>
          </w:p>
        </w:tc>
        <w:tc>
          <w:tcPr>
            <w:tcW w:w="4961" w:type="dxa"/>
          </w:tcPr>
          <w:p w14:paraId="0C1187F6" w14:textId="0D940D22" w:rsidR="004E78D9" w:rsidRDefault="004E78D9" w:rsidP="008E0F7C">
            <w:pPr>
              <w:spacing w:before="60" w:after="60"/>
              <w:rPr>
                <w:rFonts w:ascii="Times New Roman" w:hAnsi="Times New Roman"/>
              </w:rPr>
            </w:pPr>
            <w:r>
              <w:rPr>
                <w:rFonts w:ascii="Times New Roman" w:hAnsi="Times New Roman"/>
              </w:rPr>
              <w:t>cell arrays of sample types collected</w:t>
            </w:r>
          </w:p>
        </w:tc>
      </w:tr>
      <w:tr w:rsidR="004E78D9" w14:paraId="47810284" w14:textId="77777777" w:rsidTr="004E78D9">
        <w:tc>
          <w:tcPr>
            <w:tcW w:w="2376" w:type="dxa"/>
          </w:tcPr>
          <w:p w14:paraId="779BB410" w14:textId="77777777" w:rsidR="004E78D9" w:rsidRDefault="004E78D9" w:rsidP="008E0F7C">
            <w:pPr>
              <w:spacing w:before="60" w:after="60"/>
              <w:rPr>
                <w:rFonts w:ascii="Times New Roman" w:hAnsi="Times New Roman"/>
              </w:rPr>
            </w:pPr>
          </w:p>
        </w:tc>
        <w:tc>
          <w:tcPr>
            <w:tcW w:w="1418" w:type="dxa"/>
            <w:gridSpan w:val="2"/>
          </w:tcPr>
          <w:p w14:paraId="2B57D1CF" w14:textId="7030720B" w:rsidR="004E78D9" w:rsidRDefault="004E78D9" w:rsidP="008E0F7C">
            <w:pPr>
              <w:spacing w:before="60" w:after="60"/>
              <w:rPr>
                <w:rFonts w:ascii="Times New Roman" w:hAnsi="Times New Roman"/>
              </w:rPr>
            </w:pPr>
            <w:r>
              <w:rPr>
                <w:rFonts w:ascii="Times New Roman" w:hAnsi="Times New Roman"/>
              </w:rPr>
              <w:t>stnmiss</w:t>
            </w:r>
          </w:p>
        </w:tc>
        <w:tc>
          <w:tcPr>
            <w:tcW w:w="4961" w:type="dxa"/>
          </w:tcPr>
          <w:p w14:paraId="6318BFC0" w14:textId="03C88295" w:rsidR="004E78D9" w:rsidRDefault="004E78D9" w:rsidP="008E0F7C">
            <w:pPr>
              <w:spacing w:before="60" w:after="60"/>
              <w:rPr>
                <w:rFonts w:ascii="Times New Roman" w:hAnsi="Times New Roman"/>
              </w:rPr>
            </w:pPr>
            <w:r>
              <w:rPr>
                <w:rFonts w:ascii="Times New Roman" w:hAnsi="Times New Roman"/>
              </w:rPr>
              <w:t>stations not to include</w:t>
            </w:r>
          </w:p>
        </w:tc>
      </w:tr>
      <w:tr w:rsidR="004E78D9" w14:paraId="36C24FDF" w14:textId="77777777" w:rsidTr="004E78D9">
        <w:tc>
          <w:tcPr>
            <w:tcW w:w="2376" w:type="dxa"/>
          </w:tcPr>
          <w:p w14:paraId="2871559C" w14:textId="77777777" w:rsidR="004E78D9" w:rsidRDefault="004E78D9" w:rsidP="008E0F7C">
            <w:pPr>
              <w:spacing w:before="60" w:after="60"/>
              <w:rPr>
                <w:rFonts w:ascii="Times New Roman" w:hAnsi="Times New Roman"/>
              </w:rPr>
            </w:pPr>
          </w:p>
        </w:tc>
        <w:tc>
          <w:tcPr>
            <w:tcW w:w="1418" w:type="dxa"/>
            <w:gridSpan w:val="2"/>
          </w:tcPr>
          <w:p w14:paraId="1EEDFBE5" w14:textId="2A40F29C" w:rsidR="004E78D9" w:rsidRDefault="004E78D9" w:rsidP="008E0F7C">
            <w:pPr>
              <w:spacing w:before="60" w:after="60"/>
              <w:rPr>
                <w:rFonts w:ascii="Times New Roman" w:hAnsi="Times New Roman"/>
              </w:rPr>
            </w:pPr>
            <w:r>
              <w:rPr>
                <w:rFonts w:ascii="Times New Roman" w:hAnsi="Times New Roman"/>
              </w:rPr>
              <w:t>cordep</w:t>
            </w:r>
          </w:p>
        </w:tc>
        <w:tc>
          <w:tcPr>
            <w:tcW w:w="4961" w:type="dxa"/>
          </w:tcPr>
          <w:p w14:paraId="2AE538D7" w14:textId="3E464E91" w:rsidR="004E78D9" w:rsidRDefault="004E78D9" w:rsidP="008E0F7C">
            <w:pPr>
              <w:spacing w:before="60" w:after="60"/>
              <w:rPr>
                <w:rFonts w:ascii="Times New Roman" w:hAnsi="Times New Roman"/>
              </w:rPr>
            </w:pPr>
            <w:r>
              <w:rPr>
                <w:rFonts w:ascii="Times New Roman" w:hAnsi="Times New Roman"/>
              </w:rPr>
              <w:t>corrected depth field</w:t>
            </w:r>
          </w:p>
        </w:tc>
      </w:tr>
      <w:tr w:rsidR="004E78D9" w14:paraId="768EC4C7" w14:textId="77777777" w:rsidTr="004E78D9">
        <w:tc>
          <w:tcPr>
            <w:tcW w:w="2376" w:type="dxa"/>
          </w:tcPr>
          <w:p w14:paraId="724866DB" w14:textId="77777777" w:rsidR="004E78D9" w:rsidRDefault="004E78D9" w:rsidP="008E0F7C">
            <w:pPr>
              <w:spacing w:before="60" w:after="60"/>
              <w:rPr>
                <w:rFonts w:ascii="Times New Roman" w:hAnsi="Times New Roman"/>
              </w:rPr>
            </w:pPr>
          </w:p>
        </w:tc>
        <w:tc>
          <w:tcPr>
            <w:tcW w:w="1418" w:type="dxa"/>
            <w:gridSpan w:val="2"/>
          </w:tcPr>
          <w:p w14:paraId="5E9ECEAD" w14:textId="18A80DA9" w:rsidR="004E78D9" w:rsidRDefault="004E78D9" w:rsidP="008E0F7C">
            <w:pPr>
              <w:spacing w:before="60" w:after="60"/>
              <w:rPr>
                <w:rFonts w:ascii="Times New Roman" w:hAnsi="Times New Roman"/>
              </w:rPr>
            </w:pPr>
            <w:r>
              <w:rPr>
                <w:rFonts w:ascii="Times New Roman" w:hAnsi="Times New Roman"/>
              </w:rPr>
              <w:t>comments</w:t>
            </w:r>
          </w:p>
        </w:tc>
        <w:tc>
          <w:tcPr>
            <w:tcW w:w="4961" w:type="dxa"/>
          </w:tcPr>
          <w:p w14:paraId="0D6BAB14" w14:textId="77777777" w:rsidR="004E78D9" w:rsidRDefault="004E78D9" w:rsidP="008E0F7C">
            <w:pPr>
              <w:spacing w:before="60" w:after="60"/>
              <w:rPr>
                <w:rFonts w:ascii="Times New Roman" w:hAnsi="Times New Roman"/>
              </w:rPr>
            </w:pPr>
          </w:p>
        </w:tc>
      </w:tr>
      <w:tr w:rsidR="004E78D9" w14:paraId="022F6B35" w14:textId="77777777" w:rsidTr="004E78D9">
        <w:tc>
          <w:tcPr>
            <w:tcW w:w="2376" w:type="dxa"/>
          </w:tcPr>
          <w:p w14:paraId="3BA5DBDF" w14:textId="77777777" w:rsidR="004E78D9" w:rsidRDefault="004E78D9" w:rsidP="008E0F7C">
            <w:pPr>
              <w:spacing w:before="60" w:after="60"/>
              <w:rPr>
                <w:rFonts w:ascii="Times New Roman" w:hAnsi="Times New Roman"/>
              </w:rPr>
            </w:pPr>
          </w:p>
        </w:tc>
        <w:tc>
          <w:tcPr>
            <w:tcW w:w="1418" w:type="dxa"/>
            <w:gridSpan w:val="2"/>
          </w:tcPr>
          <w:p w14:paraId="64F0C34A" w14:textId="0220CEB6" w:rsidR="004E78D9" w:rsidRDefault="004E78D9" w:rsidP="008E0F7C">
            <w:pPr>
              <w:spacing w:before="60" w:after="60"/>
              <w:rPr>
                <w:rFonts w:ascii="Times New Roman" w:hAnsi="Times New Roman"/>
              </w:rPr>
            </w:pPr>
            <w:r>
              <w:rPr>
                <w:rFonts w:ascii="Times New Roman" w:hAnsi="Times New Roman"/>
              </w:rPr>
              <w:t>altdep</w:t>
            </w:r>
          </w:p>
        </w:tc>
        <w:tc>
          <w:tcPr>
            <w:tcW w:w="4961" w:type="dxa"/>
          </w:tcPr>
          <w:p w14:paraId="0380E074" w14:textId="77777777" w:rsidR="004E78D9" w:rsidRDefault="004E78D9" w:rsidP="008E0F7C">
            <w:pPr>
              <w:spacing w:before="60" w:after="60"/>
              <w:rPr>
                <w:rFonts w:ascii="Times New Roman" w:hAnsi="Times New Roman"/>
              </w:rPr>
            </w:pPr>
          </w:p>
        </w:tc>
      </w:tr>
      <w:tr w:rsidR="004E78D9" w14:paraId="4CA41C75" w14:textId="77777777" w:rsidTr="004E78D9">
        <w:tc>
          <w:tcPr>
            <w:tcW w:w="2376" w:type="dxa"/>
          </w:tcPr>
          <w:p w14:paraId="017CB832" w14:textId="77777777" w:rsidR="004E78D9" w:rsidRDefault="004E78D9" w:rsidP="008E0F7C">
            <w:pPr>
              <w:spacing w:before="60" w:after="60"/>
              <w:rPr>
                <w:rFonts w:ascii="Times New Roman" w:hAnsi="Times New Roman"/>
              </w:rPr>
            </w:pPr>
          </w:p>
        </w:tc>
        <w:tc>
          <w:tcPr>
            <w:tcW w:w="1418" w:type="dxa"/>
            <w:gridSpan w:val="2"/>
          </w:tcPr>
          <w:p w14:paraId="28B2F63C" w14:textId="4EE4A379" w:rsidR="004E78D9" w:rsidRDefault="004E78D9" w:rsidP="008E0F7C">
            <w:pPr>
              <w:spacing w:before="60" w:after="60"/>
              <w:rPr>
                <w:rFonts w:ascii="Times New Roman" w:hAnsi="Times New Roman"/>
              </w:rPr>
            </w:pPr>
            <w:r>
              <w:rPr>
                <w:rFonts w:ascii="Times New Roman" w:hAnsi="Times New Roman"/>
              </w:rPr>
              <w:t>varnames</w:t>
            </w:r>
          </w:p>
        </w:tc>
        <w:tc>
          <w:tcPr>
            <w:tcW w:w="4961" w:type="dxa"/>
          </w:tcPr>
          <w:p w14:paraId="749D2BBE" w14:textId="04711C81" w:rsidR="004E78D9" w:rsidRDefault="004E78D9" w:rsidP="008E0F7C">
            <w:pPr>
              <w:spacing w:before="60" w:after="60"/>
              <w:rPr>
                <w:rFonts w:ascii="Times New Roman" w:hAnsi="Times New Roman"/>
              </w:rPr>
            </w:pPr>
            <w:r>
              <w:rPr>
                <w:rFonts w:ascii="Times New Roman" w:hAnsi="Times New Roman"/>
              </w:rPr>
              <w:t>standard variable names (the optional samples will be appended)</w:t>
            </w:r>
          </w:p>
        </w:tc>
      </w:tr>
      <w:tr w:rsidR="004E78D9" w14:paraId="178F1E13" w14:textId="77777777" w:rsidTr="004E78D9">
        <w:tc>
          <w:tcPr>
            <w:tcW w:w="8755" w:type="dxa"/>
            <w:gridSpan w:val="4"/>
          </w:tcPr>
          <w:p w14:paraId="7C4C5613" w14:textId="18464F58" w:rsidR="004E78D9" w:rsidRPr="004E78D9" w:rsidRDefault="004E78D9" w:rsidP="008E0F7C">
            <w:pPr>
              <w:spacing w:before="60" w:after="60"/>
              <w:jc w:val="center"/>
              <w:rPr>
                <w:rFonts w:ascii="Times New Roman" w:hAnsi="Times New Roman"/>
                <w:i/>
              </w:rPr>
            </w:pPr>
            <w:r w:rsidRPr="004E78D9">
              <w:rPr>
                <w:rFonts w:ascii="Times New Roman" w:hAnsi="Times New Roman"/>
                <w:i/>
              </w:rPr>
              <w:t>Underway data</w:t>
            </w:r>
          </w:p>
        </w:tc>
      </w:tr>
      <w:tr w:rsidR="004E78D9" w14:paraId="3EDBA985" w14:textId="7A136945" w:rsidTr="004E78D9">
        <w:tc>
          <w:tcPr>
            <w:tcW w:w="2376" w:type="dxa"/>
          </w:tcPr>
          <w:p w14:paraId="5FB0E0E1" w14:textId="6D414031" w:rsidR="004E78D9" w:rsidRDefault="004E78D9" w:rsidP="0080300E">
            <w:pPr>
              <w:spacing w:before="60" w:after="60"/>
              <w:rPr>
                <w:rFonts w:ascii="Times New Roman" w:hAnsi="Times New Roman"/>
              </w:rPr>
            </w:pPr>
            <w:r w:rsidRPr="004E78D9">
              <w:rPr>
                <w:rFonts w:ascii="Times New Roman" w:hAnsi="Times New Roman"/>
                <w:i/>
              </w:rPr>
              <w:t>scriptname</w:t>
            </w:r>
          </w:p>
        </w:tc>
        <w:tc>
          <w:tcPr>
            <w:tcW w:w="1418" w:type="dxa"/>
            <w:gridSpan w:val="2"/>
          </w:tcPr>
          <w:p w14:paraId="2F0B598C" w14:textId="77777777" w:rsidR="004E78D9" w:rsidRDefault="004E78D9" w:rsidP="0080300E">
            <w:pPr>
              <w:spacing w:before="60" w:after="60"/>
              <w:rPr>
                <w:rFonts w:ascii="Times New Roman" w:hAnsi="Times New Roman"/>
              </w:rPr>
            </w:pPr>
            <w:r w:rsidRPr="004E78D9">
              <w:rPr>
                <w:rFonts w:ascii="Times New Roman" w:hAnsi="Times New Roman"/>
                <w:i/>
              </w:rPr>
              <w:t>oopt</w:t>
            </w:r>
          </w:p>
        </w:tc>
        <w:tc>
          <w:tcPr>
            <w:tcW w:w="4961" w:type="dxa"/>
          </w:tcPr>
          <w:p w14:paraId="1FB005CF" w14:textId="202D7725" w:rsidR="004E78D9" w:rsidRPr="004E78D9" w:rsidRDefault="004E78D9" w:rsidP="0080300E">
            <w:pPr>
              <w:spacing w:before="60" w:after="60"/>
              <w:rPr>
                <w:rFonts w:ascii="Times New Roman" w:hAnsi="Times New Roman"/>
                <w:i/>
              </w:rPr>
            </w:pPr>
            <w:r w:rsidRPr="004E78D9">
              <w:rPr>
                <w:rFonts w:ascii="Times New Roman" w:hAnsi="Times New Roman"/>
                <w:i/>
              </w:rPr>
              <w:t>what it does</w:t>
            </w:r>
          </w:p>
        </w:tc>
      </w:tr>
      <w:tr w:rsidR="00161190" w14:paraId="58247C4B" w14:textId="77777777" w:rsidTr="004E78D9">
        <w:tc>
          <w:tcPr>
            <w:tcW w:w="2376" w:type="dxa"/>
            <w:vMerge w:val="restart"/>
          </w:tcPr>
          <w:p w14:paraId="373BFCBB" w14:textId="0AC13BE4" w:rsidR="00161190" w:rsidRPr="00161190" w:rsidRDefault="00161190" w:rsidP="0080300E">
            <w:pPr>
              <w:spacing w:before="60" w:after="60"/>
              <w:rPr>
                <w:rFonts w:ascii="Times New Roman" w:hAnsi="Times New Roman"/>
              </w:rPr>
            </w:pPr>
            <w:r>
              <w:rPr>
                <w:rFonts w:ascii="Times New Roman" w:hAnsi="Times New Roman"/>
              </w:rPr>
              <w:t>mday_01_clean_av</w:t>
            </w:r>
          </w:p>
        </w:tc>
        <w:tc>
          <w:tcPr>
            <w:tcW w:w="1418" w:type="dxa"/>
            <w:gridSpan w:val="2"/>
          </w:tcPr>
          <w:p w14:paraId="135B5C0A" w14:textId="322349DC" w:rsidR="00161190" w:rsidRPr="00161190" w:rsidRDefault="00161190" w:rsidP="0080300E">
            <w:pPr>
              <w:spacing w:before="60" w:after="60"/>
              <w:rPr>
                <w:rFonts w:ascii="Times New Roman" w:hAnsi="Times New Roman"/>
              </w:rPr>
            </w:pPr>
            <w:r>
              <w:rPr>
                <w:rFonts w:ascii="Times New Roman" w:hAnsi="Times New Roman"/>
              </w:rPr>
              <w:t>cnav_fix</w:t>
            </w:r>
          </w:p>
        </w:tc>
        <w:tc>
          <w:tcPr>
            <w:tcW w:w="4961" w:type="dxa"/>
          </w:tcPr>
          <w:p w14:paraId="32E6B7C3" w14:textId="035D44F9" w:rsidR="00161190" w:rsidRPr="00161190" w:rsidRDefault="00161190" w:rsidP="0080300E">
            <w:pPr>
              <w:spacing w:before="60" w:after="60"/>
              <w:rPr>
                <w:rFonts w:ascii="Times New Roman" w:hAnsi="Times New Roman"/>
              </w:rPr>
            </w:pPr>
            <w:r>
              <w:rPr>
                <w:rFonts w:ascii="Times New Roman" w:hAnsi="Times New Roman"/>
              </w:rPr>
              <w:t>by default the function cnav_fix will be applied to the cnav stream to correct an error in labeling minutes as decimal degrees; if this is not necessary (i.e. already fixed), the correction can be switched off</w:t>
            </w:r>
          </w:p>
        </w:tc>
      </w:tr>
      <w:tr w:rsidR="00161190" w14:paraId="03DF8458" w14:textId="77777777" w:rsidTr="004E78D9">
        <w:tc>
          <w:tcPr>
            <w:tcW w:w="2376" w:type="dxa"/>
            <w:vMerge/>
          </w:tcPr>
          <w:p w14:paraId="331A1A68" w14:textId="77777777" w:rsidR="00161190" w:rsidRDefault="00161190" w:rsidP="0080300E">
            <w:pPr>
              <w:spacing w:before="60" w:after="60"/>
              <w:rPr>
                <w:rFonts w:ascii="Times New Roman" w:hAnsi="Times New Roman"/>
              </w:rPr>
            </w:pPr>
          </w:p>
        </w:tc>
        <w:tc>
          <w:tcPr>
            <w:tcW w:w="1418" w:type="dxa"/>
            <w:gridSpan w:val="2"/>
          </w:tcPr>
          <w:p w14:paraId="0B73C886" w14:textId="275025F3" w:rsidR="00161190" w:rsidRDefault="00161190" w:rsidP="0080300E">
            <w:pPr>
              <w:spacing w:before="60" w:after="60"/>
              <w:rPr>
                <w:rFonts w:ascii="Times New Roman" w:hAnsi="Times New Roman"/>
              </w:rPr>
            </w:pPr>
            <w:r>
              <w:rPr>
                <w:rFonts w:ascii="Times New Roman" w:hAnsi="Times New Roman"/>
              </w:rPr>
              <w:t>morecorr</w:t>
            </w:r>
          </w:p>
        </w:tc>
        <w:tc>
          <w:tcPr>
            <w:tcW w:w="4961" w:type="dxa"/>
          </w:tcPr>
          <w:p w14:paraId="73E06DC1" w14:textId="52982FD3" w:rsidR="00161190" w:rsidRPr="00161190" w:rsidRDefault="00161190" w:rsidP="0080300E">
            <w:pPr>
              <w:spacing w:before="60" w:after="60"/>
              <w:rPr>
                <w:rFonts w:ascii="Times New Roman" w:hAnsi="Times New Roman"/>
              </w:rPr>
            </w:pPr>
            <w:r>
              <w:rPr>
                <w:rFonts w:ascii="Times New Roman" w:hAnsi="Times New Roman"/>
              </w:rPr>
              <w:t>use the Mexec short name (called abbrev in this script) to switch on non-standard cleaning/calibration operations</w:t>
            </w:r>
          </w:p>
        </w:tc>
      </w:tr>
      <w:tr w:rsidR="00161190" w14:paraId="683D3587" w14:textId="77777777" w:rsidTr="004E78D9">
        <w:tc>
          <w:tcPr>
            <w:tcW w:w="2376" w:type="dxa"/>
          </w:tcPr>
          <w:p w14:paraId="5E8654E8" w14:textId="6D78F23F" w:rsidR="00161190" w:rsidRDefault="00161190" w:rsidP="0080300E">
            <w:pPr>
              <w:spacing w:before="60" w:after="60"/>
              <w:rPr>
                <w:rFonts w:ascii="Times New Roman" w:hAnsi="Times New Roman"/>
              </w:rPr>
            </w:pPr>
            <w:r>
              <w:rPr>
                <w:rFonts w:ascii="Times New Roman" w:hAnsi="Times New Roman"/>
              </w:rPr>
              <w:t>msim_plot</w:t>
            </w:r>
          </w:p>
        </w:tc>
        <w:tc>
          <w:tcPr>
            <w:tcW w:w="1418" w:type="dxa"/>
            <w:gridSpan w:val="2"/>
          </w:tcPr>
          <w:p w14:paraId="62742ACF" w14:textId="0F44FC28" w:rsidR="00161190" w:rsidRDefault="00161190" w:rsidP="0080300E">
            <w:pPr>
              <w:spacing w:before="60" w:after="60"/>
              <w:rPr>
                <w:rFonts w:ascii="Times New Roman" w:hAnsi="Times New Roman"/>
              </w:rPr>
            </w:pPr>
            <w:r>
              <w:rPr>
                <w:rFonts w:ascii="Times New Roman" w:hAnsi="Times New Roman"/>
              </w:rPr>
              <w:t>sbathy</w:t>
            </w:r>
          </w:p>
        </w:tc>
        <w:tc>
          <w:tcPr>
            <w:tcW w:w="4961" w:type="dxa"/>
          </w:tcPr>
          <w:p w14:paraId="1D9B41EF" w14:textId="296222E8" w:rsidR="00161190" w:rsidRDefault="00161190" w:rsidP="0080300E">
            <w:pPr>
              <w:spacing w:before="60" w:after="60"/>
              <w:rPr>
                <w:rFonts w:ascii="Times New Roman" w:hAnsi="Times New Roman"/>
              </w:rPr>
            </w:pPr>
            <w:r>
              <w:rPr>
                <w:rFonts w:ascii="Times New Roman" w:hAnsi="Times New Roman"/>
              </w:rPr>
              <w:t>file of atlas bathymetry</w:t>
            </w:r>
          </w:p>
        </w:tc>
      </w:tr>
      <w:tr w:rsidR="00161190" w14:paraId="70DBAD5D" w14:textId="77777777" w:rsidTr="004E78D9">
        <w:tc>
          <w:tcPr>
            <w:tcW w:w="2376" w:type="dxa"/>
          </w:tcPr>
          <w:p w14:paraId="58659F57" w14:textId="53F23E18" w:rsidR="00161190" w:rsidRDefault="00161190" w:rsidP="0080300E">
            <w:pPr>
              <w:spacing w:before="60" w:after="60"/>
              <w:rPr>
                <w:rFonts w:ascii="Times New Roman" w:hAnsi="Times New Roman"/>
              </w:rPr>
            </w:pPr>
            <w:r>
              <w:rPr>
                <w:rFonts w:ascii="Times New Roman" w:hAnsi="Times New Roman"/>
              </w:rPr>
              <w:t>mem120_plot</w:t>
            </w:r>
          </w:p>
        </w:tc>
        <w:tc>
          <w:tcPr>
            <w:tcW w:w="1418" w:type="dxa"/>
            <w:gridSpan w:val="2"/>
          </w:tcPr>
          <w:p w14:paraId="4D9EA5C5" w14:textId="648A5169" w:rsidR="00161190" w:rsidRDefault="00161190" w:rsidP="0080300E">
            <w:pPr>
              <w:spacing w:before="60" w:after="60"/>
              <w:rPr>
                <w:rFonts w:ascii="Times New Roman" w:hAnsi="Times New Roman"/>
              </w:rPr>
            </w:pPr>
            <w:r>
              <w:rPr>
                <w:rFonts w:ascii="Times New Roman" w:hAnsi="Times New Roman"/>
              </w:rPr>
              <w:t>sbathy</w:t>
            </w:r>
          </w:p>
        </w:tc>
        <w:tc>
          <w:tcPr>
            <w:tcW w:w="4961" w:type="dxa"/>
          </w:tcPr>
          <w:p w14:paraId="5A4A5640" w14:textId="34E1D820" w:rsidR="00161190" w:rsidRDefault="00161190" w:rsidP="0080300E">
            <w:pPr>
              <w:spacing w:before="60" w:after="60"/>
              <w:rPr>
                <w:rFonts w:ascii="Times New Roman" w:hAnsi="Times New Roman"/>
              </w:rPr>
            </w:pPr>
            <w:r>
              <w:rPr>
                <w:rFonts w:ascii="Times New Roman" w:hAnsi="Times New Roman"/>
              </w:rPr>
              <w:t>file of atlas bathymetry</w:t>
            </w:r>
          </w:p>
        </w:tc>
      </w:tr>
      <w:tr w:rsidR="00161190" w14:paraId="70960FB9" w14:textId="77777777" w:rsidTr="004E78D9">
        <w:tc>
          <w:tcPr>
            <w:tcW w:w="2376" w:type="dxa"/>
            <w:vMerge w:val="restart"/>
          </w:tcPr>
          <w:p w14:paraId="1CD2C543" w14:textId="025F2A9A" w:rsidR="00161190" w:rsidRDefault="00161190" w:rsidP="0080300E">
            <w:pPr>
              <w:spacing w:before="60" w:after="60"/>
              <w:rPr>
                <w:rFonts w:ascii="Times New Roman" w:hAnsi="Times New Roman"/>
              </w:rPr>
            </w:pPr>
            <w:r>
              <w:rPr>
                <w:rFonts w:ascii="Times New Roman" w:hAnsi="Times New Roman"/>
              </w:rPr>
              <w:t>vmadcp_proc</w:t>
            </w:r>
          </w:p>
        </w:tc>
        <w:tc>
          <w:tcPr>
            <w:tcW w:w="1418" w:type="dxa"/>
            <w:gridSpan w:val="2"/>
          </w:tcPr>
          <w:p w14:paraId="5CE65735" w14:textId="17F21018" w:rsidR="00161190" w:rsidRDefault="00161190" w:rsidP="0080300E">
            <w:pPr>
              <w:spacing w:before="60" w:after="60"/>
              <w:rPr>
                <w:rFonts w:ascii="Times New Roman" w:hAnsi="Times New Roman"/>
              </w:rPr>
            </w:pPr>
            <w:r>
              <w:rPr>
                <w:rFonts w:ascii="Times New Roman" w:hAnsi="Times New Roman"/>
              </w:rPr>
              <w:t>aa0_75</w:t>
            </w:r>
          </w:p>
        </w:tc>
        <w:tc>
          <w:tcPr>
            <w:tcW w:w="4961" w:type="dxa"/>
            <w:vMerge w:val="restart"/>
          </w:tcPr>
          <w:p w14:paraId="0BAC6B1E" w14:textId="3191EA0D" w:rsidR="00161190" w:rsidRDefault="00161190" w:rsidP="0080300E">
            <w:pPr>
              <w:spacing w:before="60" w:after="60"/>
              <w:rPr>
                <w:rFonts w:ascii="Times New Roman" w:hAnsi="Times New Roman"/>
              </w:rPr>
            </w:pPr>
            <w:r>
              <w:rPr>
                <w:rFonts w:ascii="Times New Roman" w:hAnsi="Times New Roman"/>
              </w:rPr>
              <w:t>approximate/nominal alignment angle and amplitude for 75 kHz and 150 kHz</w:t>
            </w:r>
          </w:p>
        </w:tc>
      </w:tr>
      <w:tr w:rsidR="00161190" w14:paraId="1F67B71A" w14:textId="77777777" w:rsidTr="004E78D9">
        <w:tc>
          <w:tcPr>
            <w:tcW w:w="2376" w:type="dxa"/>
            <w:vMerge/>
          </w:tcPr>
          <w:p w14:paraId="2F725866" w14:textId="77777777" w:rsidR="00161190" w:rsidRDefault="00161190" w:rsidP="008E0F7C">
            <w:pPr>
              <w:spacing w:before="60" w:after="60"/>
              <w:jc w:val="center"/>
              <w:rPr>
                <w:rFonts w:ascii="Times New Roman" w:hAnsi="Times New Roman"/>
              </w:rPr>
            </w:pPr>
          </w:p>
        </w:tc>
        <w:tc>
          <w:tcPr>
            <w:tcW w:w="1418" w:type="dxa"/>
            <w:gridSpan w:val="2"/>
          </w:tcPr>
          <w:p w14:paraId="50B6029E" w14:textId="3C601A66" w:rsidR="00161190" w:rsidRDefault="00161190" w:rsidP="0080300E">
            <w:pPr>
              <w:spacing w:before="60" w:after="60"/>
              <w:rPr>
                <w:rFonts w:ascii="Times New Roman" w:hAnsi="Times New Roman"/>
              </w:rPr>
            </w:pPr>
            <w:r>
              <w:rPr>
                <w:rFonts w:ascii="Times New Roman" w:hAnsi="Times New Roman"/>
              </w:rPr>
              <w:t>aa0_150</w:t>
            </w:r>
          </w:p>
        </w:tc>
        <w:tc>
          <w:tcPr>
            <w:tcW w:w="4961" w:type="dxa"/>
            <w:vMerge/>
          </w:tcPr>
          <w:p w14:paraId="718F3EC3" w14:textId="4F427DB5" w:rsidR="00161190" w:rsidRDefault="00161190" w:rsidP="0080300E">
            <w:pPr>
              <w:spacing w:before="60" w:after="60"/>
              <w:rPr>
                <w:rFonts w:ascii="Times New Roman" w:hAnsi="Times New Roman"/>
              </w:rPr>
            </w:pPr>
          </w:p>
        </w:tc>
      </w:tr>
      <w:tr w:rsidR="00161190" w14:paraId="02435DFA" w14:textId="77777777" w:rsidTr="004E78D9">
        <w:tc>
          <w:tcPr>
            <w:tcW w:w="2376" w:type="dxa"/>
            <w:vMerge/>
          </w:tcPr>
          <w:p w14:paraId="36039BF5" w14:textId="773931F0" w:rsidR="00161190" w:rsidRDefault="00161190" w:rsidP="008E0F7C">
            <w:pPr>
              <w:spacing w:before="60" w:after="60"/>
              <w:jc w:val="center"/>
              <w:rPr>
                <w:rFonts w:ascii="Times New Roman" w:hAnsi="Times New Roman"/>
              </w:rPr>
            </w:pPr>
          </w:p>
        </w:tc>
        <w:tc>
          <w:tcPr>
            <w:tcW w:w="1418" w:type="dxa"/>
            <w:gridSpan w:val="2"/>
          </w:tcPr>
          <w:p w14:paraId="4382CAF0" w14:textId="21F024C6" w:rsidR="00161190" w:rsidRDefault="00161190" w:rsidP="0080300E">
            <w:pPr>
              <w:spacing w:before="60" w:after="60"/>
              <w:rPr>
                <w:rFonts w:ascii="Times New Roman" w:hAnsi="Times New Roman"/>
              </w:rPr>
            </w:pPr>
            <w:r>
              <w:rPr>
                <w:rFonts w:ascii="Times New Roman" w:hAnsi="Times New Roman"/>
              </w:rPr>
              <w:t>aa75</w:t>
            </w:r>
          </w:p>
        </w:tc>
        <w:tc>
          <w:tcPr>
            <w:tcW w:w="4961" w:type="dxa"/>
            <w:vMerge w:val="restart"/>
          </w:tcPr>
          <w:p w14:paraId="24CBFB74" w14:textId="77777777" w:rsidR="00161190" w:rsidRDefault="00161190" w:rsidP="0080300E">
            <w:pPr>
              <w:spacing w:before="60" w:after="60"/>
              <w:rPr>
                <w:rFonts w:ascii="Times New Roman" w:hAnsi="Times New Roman"/>
              </w:rPr>
            </w:pPr>
            <w:r>
              <w:rPr>
                <w:rFonts w:ascii="Times New Roman" w:hAnsi="Times New Roman"/>
              </w:rPr>
              <w:t>additional (refined) rotation and amplitude corrections</w:t>
            </w:r>
          </w:p>
          <w:p w14:paraId="0BB0373A" w14:textId="407A5BFF" w:rsidR="00161190" w:rsidRDefault="00161190" w:rsidP="0080300E">
            <w:pPr>
              <w:spacing w:before="60" w:after="60"/>
              <w:rPr>
                <w:rFonts w:ascii="Times New Roman" w:hAnsi="Times New Roman"/>
              </w:rPr>
            </w:pPr>
            <w:r>
              <w:rPr>
                <w:rFonts w:ascii="Times New Roman" w:hAnsi="Times New Roman"/>
              </w:rPr>
              <w:t>based on btm/watertrk</w:t>
            </w:r>
          </w:p>
        </w:tc>
      </w:tr>
      <w:tr w:rsidR="00161190" w14:paraId="2B681C7B" w14:textId="77777777" w:rsidTr="004E78D9">
        <w:tc>
          <w:tcPr>
            <w:tcW w:w="2376" w:type="dxa"/>
            <w:vMerge/>
          </w:tcPr>
          <w:p w14:paraId="6CA9092C" w14:textId="77777777" w:rsidR="00161190" w:rsidRDefault="00161190" w:rsidP="008E0F7C">
            <w:pPr>
              <w:spacing w:before="60" w:after="60"/>
              <w:jc w:val="center"/>
              <w:rPr>
                <w:rFonts w:ascii="Times New Roman" w:hAnsi="Times New Roman"/>
              </w:rPr>
            </w:pPr>
          </w:p>
        </w:tc>
        <w:tc>
          <w:tcPr>
            <w:tcW w:w="1418" w:type="dxa"/>
            <w:gridSpan w:val="2"/>
          </w:tcPr>
          <w:p w14:paraId="2BD1BE51" w14:textId="14BF8431" w:rsidR="00161190" w:rsidRDefault="00161190" w:rsidP="0080300E">
            <w:pPr>
              <w:spacing w:before="60" w:after="60"/>
              <w:rPr>
                <w:rFonts w:ascii="Times New Roman" w:hAnsi="Times New Roman"/>
              </w:rPr>
            </w:pPr>
            <w:r>
              <w:rPr>
                <w:rFonts w:ascii="Times New Roman" w:hAnsi="Times New Roman"/>
              </w:rPr>
              <w:t>aa150</w:t>
            </w:r>
          </w:p>
        </w:tc>
        <w:tc>
          <w:tcPr>
            <w:tcW w:w="4961" w:type="dxa"/>
            <w:vMerge/>
          </w:tcPr>
          <w:p w14:paraId="287F0178" w14:textId="46040F4E" w:rsidR="00161190" w:rsidRDefault="00161190" w:rsidP="008E0F7C">
            <w:pPr>
              <w:spacing w:before="60" w:after="60"/>
              <w:jc w:val="center"/>
              <w:rPr>
                <w:rFonts w:ascii="Times New Roman" w:hAnsi="Times New Roman"/>
              </w:rPr>
            </w:pPr>
          </w:p>
        </w:tc>
      </w:tr>
    </w:tbl>
    <w:p w14:paraId="0E68056D" w14:textId="77777777" w:rsidR="00A32B4C" w:rsidRPr="00A32B4C" w:rsidRDefault="00A32B4C" w:rsidP="00426E7F">
      <w:pPr>
        <w:spacing w:after="240"/>
        <w:rPr>
          <w:ins w:id="19" w:author="yfiring" w:date="2016-02-04T18:36:00Z"/>
          <w:rFonts w:ascii="Times New Roman" w:hAnsi="Times New Roman"/>
        </w:rPr>
      </w:pPr>
    </w:p>
    <w:p w14:paraId="5424E5C3" w14:textId="6F7133B6" w:rsidR="00D72235" w:rsidRPr="00A32B4C" w:rsidRDefault="00A32B4C" w:rsidP="0097401E">
      <w:pPr>
        <w:spacing w:after="240"/>
        <w:ind w:left="-284"/>
        <w:rPr>
          <w:rFonts w:ascii="Times New Roman" w:hAnsi="Times New Roman"/>
          <w:b/>
        </w:rPr>
      </w:pPr>
      <w:r w:rsidRPr="00A32B4C">
        <w:rPr>
          <w:rFonts w:ascii="Times New Roman" w:hAnsi="Times New Roman"/>
          <w:b/>
        </w:rPr>
        <w:t>D. Known bugs and future changes</w:t>
      </w:r>
      <w:r w:rsidR="00692462" w:rsidRPr="00A32B4C">
        <w:rPr>
          <w:rFonts w:ascii="Times New Roman" w:hAnsi="Times New Roman"/>
          <w:b/>
        </w:rPr>
        <w:t xml:space="preserve"> </w:t>
      </w:r>
    </w:p>
    <w:p w14:paraId="75BA2C1A" w14:textId="77777777" w:rsidR="00D056E6" w:rsidRDefault="00D056E6" w:rsidP="00D056E6">
      <w:pPr>
        <w:spacing w:after="240"/>
        <w:ind w:left="-142"/>
        <w:rPr>
          <w:rFonts w:ascii="Times New Roman" w:hAnsi="Times New Roman"/>
        </w:rPr>
      </w:pPr>
      <w:r>
        <w:rPr>
          <w:rFonts w:ascii="Times New Roman" w:hAnsi="Times New Roman"/>
        </w:rPr>
        <w:t>D.1. Bugs</w:t>
      </w:r>
    </w:p>
    <w:p w14:paraId="2469A388" w14:textId="77777777" w:rsidR="00457BC0" w:rsidRDefault="00692462" w:rsidP="00426E7F">
      <w:pPr>
        <w:spacing w:after="240"/>
        <w:rPr>
          <w:rFonts w:ascii="Times New Roman" w:hAnsi="Times New Roman"/>
        </w:rPr>
      </w:pPr>
      <w:r>
        <w:rPr>
          <w:rFonts w:ascii="Times New Roman" w:hAnsi="Times New Roman"/>
        </w:rPr>
        <w:t xml:space="preserve">If a function is interrupted, some fields of MEXEC_A are not cleared properly such that filenames being written to the history file can accumulate.  </w:t>
      </w:r>
    </w:p>
    <w:p w14:paraId="2AC7BE49" w14:textId="52673B42" w:rsidR="00692462" w:rsidRDefault="00457BC0" w:rsidP="00426E7F">
      <w:pPr>
        <w:spacing w:after="240"/>
        <w:rPr>
          <w:rFonts w:ascii="Times New Roman" w:hAnsi="Times New Roman"/>
        </w:rPr>
      </w:pPr>
      <w:r>
        <w:rPr>
          <w:rFonts w:ascii="Times New Roman" w:hAnsi="Times New Roman"/>
        </w:rPr>
        <w:t xml:space="preserve">Possibly </w:t>
      </w:r>
      <w:r w:rsidR="00C8046E">
        <w:rPr>
          <w:rFonts w:ascii="Times New Roman" w:hAnsi="Times New Roman"/>
        </w:rPr>
        <w:t>relatedly</w:t>
      </w:r>
      <w:r>
        <w:rPr>
          <w:rFonts w:ascii="Times New Roman" w:hAnsi="Times New Roman"/>
        </w:rPr>
        <w:t xml:space="preserve">, errors involving MEXEC_A.MARGS_OT may come up (clear all, run m_setup, and try again). </w:t>
      </w:r>
    </w:p>
    <w:p w14:paraId="4DFE413C" w14:textId="6D456040" w:rsidR="00D056E6" w:rsidRDefault="004104B1" w:rsidP="00426E7F">
      <w:pPr>
        <w:spacing w:after="240"/>
        <w:rPr>
          <w:rFonts w:ascii="Times New Roman" w:hAnsi="Times New Roman"/>
        </w:rPr>
      </w:pPr>
      <w:r>
        <w:rPr>
          <w:rFonts w:ascii="Times New Roman" w:hAnsi="Times New Roman"/>
        </w:rPr>
        <w:t xml:space="preserve">Warning about </w:t>
      </w:r>
      <w:r w:rsidR="00AB10DE">
        <w:rPr>
          <w:rFonts w:ascii="Times New Roman" w:hAnsi="Times New Roman"/>
        </w:rPr>
        <w:t xml:space="preserve">not finding an </w:t>
      </w:r>
      <w:r>
        <w:rPr>
          <w:rFonts w:ascii="Times New Roman" w:hAnsi="Times New Roman"/>
        </w:rPr>
        <w:t>exact case match</w:t>
      </w:r>
      <w:r w:rsidR="00AB10DE">
        <w:rPr>
          <w:rFonts w:ascii="Times New Roman" w:hAnsi="Times New Roman"/>
        </w:rPr>
        <w:t xml:space="preserve"> for </w:t>
      </w:r>
      <w:r>
        <w:rPr>
          <w:rFonts w:ascii="Times New Roman" w:hAnsi="Times New Roman"/>
        </w:rPr>
        <w:t>“redef”</w:t>
      </w:r>
      <w:r w:rsidR="00457BC0">
        <w:rPr>
          <w:rFonts w:ascii="Times New Roman" w:hAnsi="Times New Roman"/>
        </w:rPr>
        <w:t xml:space="preserve"> </w:t>
      </w:r>
      <w:r>
        <w:rPr>
          <w:rFonts w:ascii="Times New Roman" w:hAnsi="Times New Roman"/>
        </w:rPr>
        <w:t xml:space="preserve">or something like that </w:t>
      </w:r>
      <w:r w:rsidR="00457BC0">
        <w:rPr>
          <w:rFonts w:ascii="Times New Roman" w:hAnsi="Times New Roman"/>
        </w:rPr>
        <w:t>(ignore, unless it turns into an error, in which case, restart Matlab)</w:t>
      </w:r>
    </w:p>
    <w:p w14:paraId="2E1969FF" w14:textId="24055B9D" w:rsidR="00D056E6" w:rsidRDefault="00D056E6" w:rsidP="00426E7F">
      <w:pPr>
        <w:spacing w:after="240"/>
        <w:rPr>
          <w:rFonts w:ascii="Times New Roman" w:hAnsi="Times New Roman"/>
        </w:rPr>
      </w:pPr>
      <w:r>
        <w:rPr>
          <w:rFonts w:ascii="Times New Roman" w:hAnsi="Times New Roman"/>
        </w:rPr>
        <w:t>Matlab netcdf errors about “a preference with that name or group already exists”</w:t>
      </w:r>
      <w:r w:rsidR="00457BC0">
        <w:rPr>
          <w:rFonts w:ascii="Times New Roman" w:hAnsi="Times New Roman"/>
        </w:rPr>
        <w:t xml:space="preserve"> (workaround: restart Matlab).  </w:t>
      </w:r>
    </w:p>
    <w:p w14:paraId="25154FE7" w14:textId="3DA715DB" w:rsidR="00D056E6" w:rsidRDefault="00D056E6" w:rsidP="00D056E6">
      <w:pPr>
        <w:spacing w:after="240"/>
        <w:ind w:left="-142"/>
        <w:rPr>
          <w:rFonts w:ascii="Times New Roman" w:hAnsi="Times New Roman"/>
        </w:rPr>
      </w:pPr>
      <w:r>
        <w:rPr>
          <w:rFonts w:ascii="Times New Roman" w:hAnsi="Times New Roman"/>
        </w:rPr>
        <w:t>D.2 Planned future changes</w:t>
      </w:r>
    </w:p>
    <w:p w14:paraId="396E378E" w14:textId="079007A2" w:rsidR="003E257B" w:rsidRDefault="003E257B" w:rsidP="003E257B">
      <w:pPr>
        <w:spacing w:after="240"/>
        <w:rPr>
          <w:rFonts w:ascii="Times New Roman" w:hAnsi="Times New Roman"/>
        </w:rPr>
      </w:pPr>
      <w:r>
        <w:rPr>
          <w:rFonts w:ascii="Times New Roman" w:hAnsi="Times New Roman"/>
        </w:rPr>
        <w:t>Add loopedit?!?</w:t>
      </w:r>
    </w:p>
    <w:p w14:paraId="603E3D8E" w14:textId="73D3ED2F" w:rsidR="006314BA" w:rsidRDefault="009E4871" w:rsidP="006314BA">
      <w:pPr>
        <w:spacing w:after="240"/>
        <w:rPr>
          <w:rFonts w:ascii="Times New Roman" w:hAnsi="Times New Roman"/>
        </w:rPr>
      </w:pPr>
      <w:r>
        <w:rPr>
          <w:rFonts w:ascii="Times New Roman" w:hAnsi="Times New Roman"/>
        </w:rPr>
        <w:t>At least: f</w:t>
      </w:r>
      <w:r w:rsidR="00EC47C0">
        <w:rPr>
          <w:rFonts w:ascii="Times New Roman" w:hAnsi="Times New Roman"/>
        </w:rPr>
        <w:t>urther reducing querying for input when MEX</w:t>
      </w:r>
      <w:r>
        <w:rPr>
          <w:rFonts w:ascii="Times New Roman" w:hAnsi="Times New Roman"/>
        </w:rPr>
        <w:t>EC_A.MARGS_IN has been supplied; hopefully: m</w:t>
      </w:r>
      <w:r w:rsidR="006314BA">
        <w:rPr>
          <w:rFonts w:ascii="Times New Roman" w:hAnsi="Times New Roman"/>
        </w:rPr>
        <w:t>ore normal functional input argument handling (rather than using global variables for all input arguments or prompting for input)</w:t>
      </w:r>
    </w:p>
    <w:p w14:paraId="5CE696F0" w14:textId="15394BBC" w:rsidR="009307AA" w:rsidRDefault="009307AA" w:rsidP="006314BA">
      <w:pPr>
        <w:spacing w:after="240"/>
        <w:rPr>
          <w:rFonts w:ascii="Times New Roman" w:hAnsi="Times New Roman"/>
        </w:rPr>
      </w:pPr>
      <w:r>
        <w:rPr>
          <w:rFonts w:ascii="Times New Roman" w:hAnsi="Times New Roman"/>
        </w:rPr>
        <w:t>Separate out initial setup of directories, version files etc. from adding paths from setting global variables (?)</w:t>
      </w:r>
    </w:p>
    <w:p w14:paraId="041461AA" w14:textId="6A8985F4" w:rsidR="006314BA" w:rsidRDefault="00665C2A" w:rsidP="006314BA">
      <w:pPr>
        <w:spacing w:after="240"/>
        <w:rPr>
          <w:rFonts w:ascii="Times New Roman" w:hAnsi="Times New Roman"/>
        </w:rPr>
      </w:pPr>
      <w:r>
        <w:rPr>
          <w:rFonts w:ascii="Times New Roman" w:hAnsi="Times New Roman"/>
        </w:rPr>
        <w:t xml:space="preserve">More documentation of functions—but </w:t>
      </w:r>
      <w:r w:rsidRPr="00E53B94">
        <w:rPr>
          <w:rFonts w:ascii="Times New Roman" w:hAnsi="Times New Roman"/>
          <w:b/>
        </w:rPr>
        <w:t>please point out where specifically this is missing</w:t>
      </w:r>
      <w:r w:rsidR="00E53B94">
        <w:rPr>
          <w:rFonts w:ascii="Times New Roman" w:hAnsi="Times New Roman"/>
          <w:b/>
        </w:rPr>
        <w:t>!</w:t>
      </w:r>
    </w:p>
    <w:p w14:paraId="38E4D5EE" w14:textId="3CBF2944" w:rsidR="00E53B94" w:rsidRDefault="009307AA" w:rsidP="006314BA">
      <w:pPr>
        <w:spacing w:after="240"/>
        <w:rPr>
          <w:rFonts w:ascii="Times New Roman" w:hAnsi="Times New Roman"/>
        </w:rPr>
      </w:pPr>
      <w:r>
        <w:rPr>
          <w:rFonts w:ascii="Times New Roman" w:hAnsi="Times New Roman"/>
        </w:rPr>
        <w:t>Use matlab’s built-in netcdf support; perform more operations in scripts (rather than passing to mexec source functions) and just have functions to read and write mstar format (no need for mapend, mcalc, etc., and probably no need for m_write_header, m_print_header etc. as separate functions as opposed to optional operations of the basic reading and writing functions)</w:t>
      </w:r>
    </w:p>
    <w:p w14:paraId="10254DE8" w14:textId="2986F4E8" w:rsidR="00994D7A" w:rsidRDefault="00665C2A" w:rsidP="006314BA">
      <w:pPr>
        <w:spacing w:after="240"/>
        <w:rPr>
          <w:rFonts w:ascii="Times New Roman" w:hAnsi="Times New Roman"/>
        </w:rPr>
      </w:pPr>
      <w:r>
        <w:rPr>
          <w:rFonts w:ascii="Times New Roman" w:hAnsi="Times New Roman"/>
        </w:rPr>
        <w:t>Possible c</w:t>
      </w:r>
      <w:r w:rsidR="005609C9">
        <w:rPr>
          <w:rFonts w:ascii="Times New Roman" w:hAnsi="Times New Roman"/>
        </w:rPr>
        <w:t xml:space="preserve">ondensation of mfir, </w:t>
      </w:r>
      <w:r>
        <w:rPr>
          <w:rFonts w:ascii="Times New Roman" w:hAnsi="Times New Roman"/>
        </w:rPr>
        <w:t>mwin</w:t>
      </w:r>
      <w:r w:rsidR="005609C9">
        <w:rPr>
          <w:rFonts w:ascii="Times New Roman" w:hAnsi="Times New Roman"/>
        </w:rPr>
        <w:t>, mdcs</w:t>
      </w:r>
      <w:r>
        <w:rPr>
          <w:rFonts w:ascii="Times New Roman" w:hAnsi="Times New Roman"/>
        </w:rPr>
        <w:t xml:space="preserve"> scripts (fewer intermediate </w:t>
      </w:r>
      <w:r w:rsidR="001A6272">
        <w:rPr>
          <w:rFonts w:ascii="Times New Roman" w:hAnsi="Times New Roman"/>
        </w:rPr>
        <w:t>Mstar</w:t>
      </w:r>
      <w:r>
        <w:rPr>
          <w:rFonts w:ascii="Times New Roman" w:hAnsi="Times New Roman"/>
        </w:rPr>
        <w:t xml:space="preserve"> files)</w:t>
      </w:r>
      <w:r w:rsidR="005609C9">
        <w:rPr>
          <w:rFonts w:ascii="Times New Roman" w:hAnsi="Times New Roman"/>
        </w:rPr>
        <w:t>.  G</w:t>
      </w:r>
      <w:r w:rsidR="00994D7A">
        <w:rPr>
          <w:rFonts w:ascii="Times New Roman" w:hAnsi="Times New Roman"/>
        </w:rPr>
        <w:t>enerally reducing file i/o by not writing every intermediate step to a file</w:t>
      </w:r>
      <w:r w:rsidR="003E257B">
        <w:rPr>
          <w:rFonts w:ascii="Times New Roman" w:hAnsi="Times New Roman"/>
        </w:rPr>
        <w:t xml:space="preserve"> (this is part of the change to built-in netcdf support above anyway)</w:t>
      </w:r>
    </w:p>
    <w:p w14:paraId="2141325C" w14:textId="5D35C502" w:rsidR="005609C9" w:rsidRDefault="005609C9" w:rsidP="006314BA">
      <w:pPr>
        <w:spacing w:after="240"/>
        <w:rPr>
          <w:rFonts w:ascii="Times New Roman" w:hAnsi="Times New Roman"/>
        </w:rPr>
      </w:pPr>
      <w:r>
        <w:rPr>
          <w:rFonts w:ascii="Times New Roman" w:hAnsi="Times New Roman"/>
        </w:rPr>
        <w:t>Updating mtsg_lagsal, tsglag, mtow_04, msam_nutkg, mcfc_03 to use gsw rather than sw</w:t>
      </w:r>
    </w:p>
    <w:p w14:paraId="6A8BE640" w14:textId="140D15F2" w:rsidR="00AE4D36" w:rsidRDefault="00AE4D36" w:rsidP="006314BA">
      <w:pPr>
        <w:spacing w:after="240"/>
        <w:rPr>
          <w:rFonts w:ascii="Times New Roman" w:hAnsi="Times New Roman"/>
        </w:rPr>
      </w:pPr>
      <w:r>
        <w:rPr>
          <w:rFonts w:ascii="Times New Roman" w:hAnsi="Times New Roman"/>
        </w:rPr>
        <w:t>checking nuts, co2, cfcs, fluor scripts</w:t>
      </w:r>
    </w:p>
    <w:p w14:paraId="660695B3" w14:textId="25A9F3EF" w:rsidR="00EC47C0" w:rsidRDefault="005609C9" w:rsidP="006314BA">
      <w:pPr>
        <w:spacing w:after="240"/>
        <w:rPr>
          <w:rFonts w:ascii="Times New Roman" w:hAnsi="Times New Roman"/>
        </w:rPr>
      </w:pPr>
      <w:r>
        <w:rPr>
          <w:rFonts w:ascii="Times New Roman" w:hAnsi="Times New Roman"/>
        </w:rPr>
        <w:t>Smallscripts for nuts and cfcs</w:t>
      </w:r>
    </w:p>
    <w:p w14:paraId="7820D359" w14:textId="48F91897" w:rsidR="00453E0E" w:rsidRDefault="00453E0E" w:rsidP="006314BA">
      <w:pPr>
        <w:spacing w:after="240"/>
        <w:rPr>
          <w:rFonts w:ascii="Times New Roman" w:hAnsi="Times New Roman"/>
        </w:rPr>
      </w:pPr>
      <w:r>
        <w:rPr>
          <w:rFonts w:ascii="Times New Roman" w:hAnsi="Times New Roman"/>
        </w:rPr>
        <w:t>S</w:t>
      </w:r>
      <w:r w:rsidR="00EE2539">
        <w:rPr>
          <w:rFonts w:ascii="Times New Roman" w:hAnsi="Times New Roman"/>
        </w:rPr>
        <w:t>mallscripts for rerunning calibration sample</w:t>
      </w:r>
      <w:r>
        <w:rPr>
          <w:rFonts w:ascii="Times New Roman" w:hAnsi="Times New Roman"/>
        </w:rPr>
        <w:t xml:space="preserve"> steps only</w:t>
      </w:r>
    </w:p>
    <w:p w14:paraId="1E58EDA7" w14:textId="0AFC362F" w:rsidR="00453E0E" w:rsidRDefault="00453E0E" w:rsidP="006314BA">
      <w:pPr>
        <w:spacing w:after="240"/>
        <w:rPr>
          <w:rFonts w:ascii="Times New Roman" w:hAnsi="Times New Roman"/>
        </w:rPr>
      </w:pPr>
      <w:r>
        <w:rPr>
          <w:rFonts w:ascii="Times New Roman" w:hAnsi="Times New Roman"/>
        </w:rPr>
        <w:t>Smallscripts for undoing calibrations</w:t>
      </w:r>
    </w:p>
    <w:p w14:paraId="60CBF17D" w14:textId="08B76086" w:rsidR="00453E0E" w:rsidRDefault="00453E0E" w:rsidP="006314BA">
      <w:pPr>
        <w:spacing w:after="240"/>
        <w:rPr>
          <w:rFonts w:ascii="Times New Roman" w:hAnsi="Times New Roman"/>
        </w:rPr>
      </w:pPr>
      <w:r>
        <w:rPr>
          <w:rFonts w:ascii="Times New Roman" w:hAnsi="Times New Roman"/>
        </w:rPr>
        <w:t>Simplify station_depths steps</w:t>
      </w:r>
    </w:p>
    <w:p w14:paraId="304D458F" w14:textId="136A27F7" w:rsidR="00DD2800" w:rsidRDefault="00AE4D36" w:rsidP="006314BA">
      <w:pPr>
        <w:spacing w:after="240"/>
        <w:rPr>
          <w:rFonts w:ascii="Times New Roman" w:hAnsi="Times New Roman"/>
        </w:rPr>
      </w:pPr>
      <w:r>
        <w:rPr>
          <w:rFonts w:ascii="Times New Roman" w:hAnsi="Times New Roman"/>
        </w:rPr>
        <w:t xml:space="preserve">add to minit (maybe): clear history using m_proghd or similar </w:t>
      </w:r>
    </w:p>
    <w:p w14:paraId="58F06AE4" w14:textId="5F0BDD77" w:rsidR="00EE2539" w:rsidRDefault="00EE2539" w:rsidP="006314BA">
      <w:pPr>
        <w:spacing w:after="240"/>
        <w:rPr>
          <w:rFonts w:ascii="Times New Roman" w:hAnsi="Times New Roman"/>
        </w:rPr>
      </w:pPr>
      <w:r>
        <w:rPr>
          <w:rFonts w:ascii="Times New Roman" w:hAnsi="Times New Roman"/>
        </w:rPr>
        <w:t>Script to append despiked bathymetry data (or option in m_daily_processing to stop for despiking along the way?)</w:t>
      </w:r>
    </w:p>
    <w:p w14:paraId="132BB002" w14:textId="2EA31461" w:rsidR="001F4629" w:rsidRDefault="001F4629" w:rsidP="001F4629">
      <w:pPr>
        <w:spacing w:after="240"/>
        <w:ind w:left="284"/>
        <w:rPr>
          <w:rFonts w:ascii="Times New Roman" w:hAnsi="Times New Roman"/>
        </w:rPr>
      </w:pPr>
      <w:r>
        <w:rPr>
          <w:rFonts w:ascii="Times New Roman" w:hAnsi="Times New Roman"/>
        </w:rPr>
        <w:t>D.2.a unnecessary functions/scripts in mexec source (i.e. could be done significantly quicker and/or more concisely)</w:t>
      </w:r>
    </w:p>
    <w:p w14:paraId="7370E279" w14:textId="2DFAD66F" w:rsidR="001F4629" w:rsidRDefault="001F4629" w:rsidP="001F4629">
      <w:pPr>
        <w:spacing w:after="240"/>
        <w:ind w:left="567"/>
        <w:rPr>
          <w:rFonts w:ascii="Times New Roman" w:hAnsi="Times New Roman"/>
        </w:rPr>
      </w:pPr>
      <w:r>
        <w:rPr>
          <w:rFonts w:ascii="Times New Roman" w:hAnsi="Times New Roman"/>
        </w:rPr>
        <w:t>mcrange</w:t>
      </w:r>
    </w:p>
    <w:p w14:paraId="4151A9C6" w14:textId="751D63A3" w:rsidR="001F4629" w:rsidRDefault="001F4629" w:rsidP="001F4629">
      <w:pPr>
        <w:spacing w:after="240"/>
        <w:ind w:left="567"/>
        <w:rPr>
          <w:rFonts w:ascii="Times New Roman" w:hAnsi="Times New Roman"/>
        </w:rPr>
      </w:pPr>
      <w:r>
        <w:rPr>
          <w:rFonts w:ascii="Times New Roman" w:hAnsi="Times New Roman"/>
        </w:rPr>
        <w:t>pretty much all the special netcdf handling functions</w:t>
      </w:r>
    </w:p>
    <w:p w14:paraId="74EAF747" w14:textId="404A5B5D" w:rsidR="001F4629" w:rsidRDefault="001F4629" w:rsidP="001F4629">
      <w:pPr>
        <w:spacing w:after="240"/>
        <w:ind w:left="567"/>
        <w:rPr>
          <w:rFonts w:ascii="Times New Roman" w:hAnsi="Times New Roman"/>
        </w:rPr>
      </w:pPr>
      <w:r>
        <w:rPr>
          <w:rFonts w:ascii="Times New Roman" w:hAnsi="Times New Roman"/>
        </w:rPr>
        <w:t>I already got rid of the function whose entire contents was “return” so that’s something</w:t>
      </w:r>
    </w:p>
    <w:p w14:paraId="2F6A3E8F" w14:textId="19EEB8F6" w:rsidR="00130EE2" w:rsidRDefault="00130EE2" w:rsidP="001F4629">
      <w:pPr>
        <w:spacing w:after="240"/>
        <w:ind w:left="567"/>
        <w:rPr>
          <w:rFonts w:ascii="Times New Roman" w:hAnsi="Times New Roman"/>
        </w:rPr>
      </w:pPr>
      <w:r>
        <w:rPr>
          <w:rFonts w:ascii="Times New Roman" w:hAnsi="Times New Roman"/>
        </w:rPr>
        <w:t xml:space="preserve">mtruew_01 seems to undo/redo some of its own calculations? maybe? hard to tell. also it claims to be adding documentation but the docstrings are still unclear. </w:t>
      </w:r>
    </w:p>
    <w:p w14:paraId="0D95A0E6" w14:textId="4B260E8A" w:rsidR="001F4629" w:rsidRDefault="001F4629" w:rsidP="001F4629">
      <w:pPr>
        <w:spacing w:after="240"/>
        <w:ind w:left="284"/>
        <w:rPr>
          <w:rFonts w:ascii="Times New Roman" w:hAnsi="Times New Roman"/>
        </w:rPr>
      </w:pPr>
      <w:r>
        <w:rPr>
          <w:rFonts w:ascii="Times New Roman" w:hAnsi="Times New Roman"/>
        </w:rPr>
        <w:t>D.2.b functions/scripts in mexec source that need better documentation</w:t>
      </w:r>
    </w:p>
    <w:p w14:paraId="7F9FE762" w14:textId="0E08AEE9" w:rsidR="001F4629" w:rsidRDefault="001F4629" w:rsidP="001F4629">
      <w:pPr>
        <w:spacing w:after="240"/>
        <w:ind w:left="567"/>
        <w:rPr>
          <w:rFonts w:ascii="Times New Roman" w:hAnsi="Times New Roman"/>
        </w:rPr>
      </w:pPr>
      <w:r>
        <w:rPr>
          <w:rFonts w:ascii="Times New Roman" w:hAnsi="Times New Roman"/>
        </w:rPr>
        <w:t xml:space="preserve">all of them </w:t>
      </w:r>
    </w:p>
    <w:p w14:paraId="1A418805" w14:textId="77777777" w:rsidR="00EE2539" w:rsidRPr="00B916CF" w:rsidRDefault="00EE2539" w:rsidP="006314BA">
      <w:pPr>
        <w:spacing w:after="240"/>
        <w:rPr>
          <w:rFonts w:ascii="Times New Roman" w:hAnsi="Times New Roman"/>
        </w:rPr>
      </w:pPr>
    </w:p>
    <w:sectPr w:rsidR="00EE2539" w:rsidRPr="00B916CF" w:rsidSect="00207FA9">
      <w:headerReference w:type="default" r:id="rId9"/>
      <w:footerReference w:type="even" r:id="rId10"/>
      <w:footerReference w:type="default" r:id="rId11"/>
      <w:pgSz w:w="11900" w:h="16840"/>
      <w:pgMar w:top="1418" w:right="1418" w:bottom="1418" w:left="1701"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B4096" w14:textId="77777777" w:rsidR="001E5F3C" w:rsidRDefault="001E5F3C" w:rsidP="006628AE">
      <w:r>
        <w:separator/>
      </w:r>
    </w:p>
  </w:endnote>
  <w:endnote w:type="continuationSeparator" w:id="0">
    <w:p w14:paraId="6F1E1D71" w14:textId="77777777" w:rsidR="001E5F3C" w:rsidRDefault="001E5F3C" w:rsidP="00662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22EF0" w14:textId="77777777" w:rsidR="001E5F3C" w:rsidRDefault="001E5F3C" w:rsidP="00FE54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47270E" w14:textId="77777777" w:rsidR="001E5F3C" w:rsidRDefault="001E5F3C" w:rsidP="006628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13B1" w14:textId="77777777" w:rsidR="001E5F3C" w:rsidRDefault="001E5F3C" w:rsidP="00FE54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3379">
      <w:rPr>
        <w:rStyle w:val="PageNumber"/>
        <w:noProof/>
      </w:rPr>
      <w:t>15</w:t>
    </w:r>
    <w:r>
      <w:rPr>
        <w:rStyle w:val="PageNumber"/>
      </w:rPr>
      <w:fldChar w:fldCharType="end"/>
    </w:r>
  </w:p>
  <w:p w14:paraId="697B626E" w14:textId="77777777" w:rsidR="001E5F3C" w:rsidRDefault="001E5F3C" w:rsidP="006628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2D56C" w14:textId="77777777" w:rsidR="001E5F3C" w:rsidRDefault="001E5F3C" w:rsidP="006628AE">
      <w:r>
        <w:separator/>
      </w:r>
    </w:p>
  </w:footnote>
  <w:footnote w:type="continuationSeparator" w:id="0">
    <w:p w14:paraId="524E6901" w14:textId="77777777" w:rsidR="001E5F3C" w:rsidRDefault="001E5F3C" w:rsidP="006628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07BF7" w14:textId="51110954" w:rsidR="001E5F3C" w:rsidRDefault="001E5F3C" w:rsidP="00207FA9">
    <w:pPr>
      <w:pStyle w:val="Header"/>
      <w:jc w:val="right"/>
    </w:pPr>
    <w:r>
      <w:t>A User Guide to Mexec v3.1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E5B09"/>
    <w:multiLevelType w:val="hybridMultilevel"/>
    <w:tmpl w:val="2FE4C746"/>
    <w:lvl w:ilvl="0" w:tplc="9ED6EB9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B709E3"/>
    <w:multiLevelType w:val="hybridMultilevel"/>
    <w:tmpl w:val="559EFCE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6F2A6343"/>
    <w:multiLevelType w:val="multilevel"/>
    <w:tmpl w:val="D9C62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81C25FF"/>
    <w:multiLevelType w:val="hybridMultilevel"/>
    <w:tmpl w:val="D9C6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EF2B28"/>
    <w:multiLevelType w:val="hybridMultilevel"/>
    <w:tmpl w:val="D24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1C"/>
    <w:rsid w:val="00003B63"/>
    <w:rsid w:val="000302C1"/>
    <w:rsid w:val="00034687"/>
    <w:rsid w:val="000411E1"/>
    <w:rsid w:val="00043A63"/>
    <w:rsid w:val="00043D83"/>
    <w:rsid w:val="00044310"/>
    <w:rsid w:val="00060A7F"/>
    <w:rsid w:val="0006185A"/>
    <w:rsid w:val="00062453"/>
    <w:rsid w:val="000656E8"/>
    <w:rsid w:val="00070D8A"/>
    <w:rsid w:val="00073371"/>
    <w:rsid w:val="0008052B"/>
    <w:rsid w:val="00087866"/>
    <w:rsid w:val="00094BA5"/>
    <w:rsid w:val="00095D2D"/>
    <w:rsid w:val="000A0600"/>
    <w:rsid w:val="000A3586"/>
    <w:rsid w:val="000B0CD9"/>
    <w:rsid w:val="000B28C5"/>
    <w:rsid w:val="000B4BF6"/>
    <w:rsid w:val="000B6C0B"/>
    <w:rsid w:val="000D11F2"/>
    <w:rsid w:val="000D1CCB"/>
    <w:rsid w:val="000D2CA2"/>
    <w:rsid w:val="000E1E5E"/>
    <w:rsid w:val="000E5CDF"/>
    <w:rsid w:val="000E6652"/>
    <w:rsid w:val="00114BD5"/>
    <w:rsid w:val="00115C08"/>
    <w:rsid w:val="001302BB"/>
    <w:rsid w:val="00130EE2"/>
    <w:rsid w:val="001373B5"/>
    <w:rsid w:val="00140A71"/>
    <w:rsid w:val="00142B8F"/>
    <w:rsid w:val="001443E3"/>
    <w:rsid w:val="0014551E"/>
    <w:rsid w:val="0014799A"/>
    <w:rsid w:val="0015065A"/>
    <w:rsid w:val="00152370"/>
    <w:rsid w:val="00161190"/>
    <w:rsid w:val="001612F9"/>
    <w:rsid w:val="0016242A"/>
    <w:rsid w:val="00164505"/>
    <w:rsid w:val="00167022"/>
    <w:rsid w:val="00177D48"/>
    <w:rsid w:val="001811AB"/>
    <w:rsid w:val="001830E2"/>
    <w:rsid w:val="00185CA1"/>
    <w:rsid w:val="00190944"/>
    <w:rsid w:val="001A3315"/>
    <w:rsid w:val="001A6272"/>
    <w:rsid w:val="001A72D5"/>
    <w:rsid w:val="001A7669"/>
    <w:rsid w:val="001B1068"/>
    <w:rsid w:val="001C57D3"/>
    <w:rsid w:val="001D2691"/>
    <w:rsid w:val="001D7426"/>
    <w:rsid w:val="001E5F3C"/>
    <w:rsid w:val="001F4629"/>
    <w:rsid w:val="001F487B"/>
    <w:rsid w:val="001F5A5A"/>
    <w:rsid w:val="0020182A"/>
    <w:rsid w:val="00201FF4"/>
    <w:rsid w:val="00207FA9"/>
    <w:rsid w:val="00214B2C"/>
    <w:rsid w:val="00214DD9"/>
    <w:rsid w:val="00216304"/>
    <w:rsid w:val="00223584"/>
    <w:rsid w:val="00230731"/>
    <w:rsid w:val="00234D2B"/>
    <w:rsid w:val="00243B80"/>
    <w:rsid w:val="00244C3E"/>
    <w:rsid w:val="00252DD2"/>
    <w:rsid w:val="00262206"/>
    <w:rsid w:val="00262DD7"/>
    <w:rsid w:val="002704A3"/>
    <w:rsid w:val="00274675"/>
    <w:rsid w:val="00274B06"/>
    <w:rsid w:val="002761A8"/>
    <w:rsid w:val="00276D21"/>
    <w:rsid w:val="002778E7"/>
    <w:rsid w:val="0029038D"/>
    <w:rsid w:val="00294D77"/>
    <w:rsid w:val="002B5A92"/>
    <w:rsid w:val="002D4FF0"/>
    <w:rsid w:val="00307FA3"/>
    <w:rsid w:val="003163E3"/>
    <w:rsid w:val="0031700B"/>
    <w:rsid w:val="0031724B"/>
    <w:rsid w:val="00330754"/>
    <w:rsid w:val="00340B50"/>
    <w:rsid w:val="00350484"/>
    <w:rsid w:val="003606E6"/>
    <w:rsid w:val="003643A2"/>
    <w:rsid w:val="00365475"/>
    <w:rsid w:val="0036593D"/>
    <w:rsid w:val="00371903"/>
    <w:rsid w:val="00371F60"/>
    <w:rsid w:val="00372DB4"/>
    <w:rsid w:val="00386CA5"/>
    <w:rsid w:val="00393B80"/>
    <w:rsid w:val="00397E0E"/>
    <w:rsid w:val="003A134C"/>
    <w:rsid w:val="003A37F0"/>
    <w:rsid w:val="003B5918"/>
    <w:rsid w:val="003B6B2F"/>
    <w:rsid w:val="003B6D11"/>
    <w:rsid w:val="003C0778"/>
    <w:rsid w:val="003C49C0"/>
    <w:rsid w:val="003D05F0"/>
    <w:rsid w:val="003D2782"/>
    <w:rsid w:val="003E257B"/>
    <w:rsid w:val="003F0BEA"/>
    <w:rsid w:val="003F2C05"/>
    <w:rsid w:val="003F673C"/>
    <w:rsid w:val="00406467"/>
    <w:rsid w:val="004104B1"/>
    <w:rsid w:val="00411F07"/>
    <w:rsid w:val="004142B1"/>
    <w:rsid w:val="00414AC7"/>
    <w:rsid w:val="00417BF2"/>
    <w:rsid w:val="00426E7F"/>
    <w:rsid w:val="00431596"/>
    <w:rsid w:val="00441F65"/>
    <w:rsid w:val="00445C20"/>
    <w:rsid w:val="00450355"/>
    <w:rsid w:val="004516C4"/>
    <w:rsid w:val="00453E0E"/>
    <w:rsid w:val="00457BC0"/>
    <w:rsid w:val="004607B1"/>
    <w:rsid w:val="00475798"/>
    <w:rsid w:val="004B2ED8"/>
    <w:rsid w:val="004B5F0A"/>
    <w:rsid w:val="004D01BB"/>
    <w:rsid w:val="004D1708"/>
    <w:rsid w:val="004D334B"/>
    <w:rsid w:val="004D6CC5"/>
    <w:rsid w:val="004E0079"/>
    <w:rsid w:val="004E4794"/>
    <w:rsid w:val="004E78D9"/>
    <w:rsid w:val="004F1D20"/>
    <w:rsid w:val="004F597D"/>
    <w:rsid w:val="00505DCA"/>
    <w:rsid w:val="00507068"/>
    <w:rsid w:val="00513379"/>
    <w:rsid w:val="00516710"/>
    <w:rsid w:val="0052150A"/>
    <w:rsid w:val="005244FE"/>
    <w:rsid w:val="00531840"/>
    <w:rsid w:val="0054423B"/>
    <w:rsid w:val="00553522"/>
    <w:rsid w:val="005609C9"/>
    <w:rsid w:val="00560A2C"/>
    <w:rsid w:val="005675B1"/>
    <w:rsid w:val="005856A8"/>
    <w:rsid w:val="005A6C2A"/>
    <w:rsid w:val="005C0C0B"/>
    <w:rsid w:val="005C18A6"/>
    <w:rsid w:val="005C3EDA"/>
    <w:rsid w:val="005D1003"/>
    <w:rsid w:val="005E4967"/>
    <w:rsid w:val="005F0C6C"/>
    <w:rsid w:val="005F1B66"/>
    <w:rsid w:val="00606BC9"/>
    <w:rsid w:val="006116EE"/>
    <w:rsid w:val="006264C7"/>
    <w:rsid w:val="006314BA"/>
    <w:rsid w:val="006628AE"/>
    <w:rsid w:val="00665C2A"/>
    <w:rsid w:val="00680B04"/>
    <w:rsid w:val="00690C63"/>
    <w:rsid w:val="00692462"/>
    <w:rsid w:val="006A0012"/>
    <w:rsid w:val="006A10D2"/>
    <w:rsid w:val="006C23FA"/>
    <w:rsid w:val="006C78F4"/>
    <w:rsid w:val="006D1164"/>
    <w:rsid w:val="006D5A37"/>
    <w:rsid w:val="006E3A68"/>
    <w:rsid w:val="006F3A98"/>
    <w:rsid w:val="007277C5"/>
    <w:rsid w:val="00736F36"/>
    <w:rsid w:val="00740A71"/>
    <w:rsid w:val="00740BFC"/>
    <w:rsid w:val="007524C5"/>
    <w:rsid w:val="00755849"/>
    <w:rsid w:val="00760144"/>
    <w:rsid w:val="00770362"/>
    <w:rsid w:val="00774F14"/>
    <w:rsid w:val="007766FE"/>
    <w:rsid w:val="00781E30"/>
    <w:rsid w:val="007B651D"/>
    <w:rsid w:val="007B7870"/>
    <w:rsid w:val="007C0DA5"/>
    <w:rsid w:val="007E0932"/>
    <w:rsid w:val="007F1D33"/>
    <w:rsid w:val="007F5235"/>
    <w:rsid w:val="008016D4"/>
    <w:rsid w:val="0080300E"/>
    <w:rsid w:val="00812035"/>
    <w:rsid w:val="00815EBA"/>
    <w:rsid w:val="00823942"/>
    <w:rsid w:val="00825839"/>
    <w:rsid w:val="0082692B"/>
    <w:rsid w:val="008272F0"/>
    <w:rsid w:val="008425FF"/>
    <w:rsid w:val="008454C1"/>
    <w:rsid w:val="00846295"/>
    <w:rsid w:val="00856407"/>
    <w:rsid w:val="00856949"/>
    <w:rsid w:val="00856F22"/>
    <w:rsid w:val="0086120E"/>
    <w:rsid w:val="00863491"/>
    <w:rsid w:val="008651EB"/>
    <w:rsid w:val="00876259"/>
    <w:rsid w:val="00880FDA"/>
    <w:rsid w:val="00882D52"/>
    <w:rsid w:val="008A49D8"/>
    <w:rsid w:val="008A5199"/>
    <w:rsid w:val="008A59DD"/>
    <w:rsid w:val="008B1336"/>
    <w:rsid w:val="008D24E9"/>
    <w:rsid w:val="008D24FC"/>
    <w:rsid w:val="008D69C5"/>
    <w:rsid w:val="008E0F7C"/>
    <w:rsid w:val="008E44B8"/>
    <w:rsid w:val="00913115"/>
    <w:rsid w:val="00921FDA"/>
    <w:rsid w:val="00922D17"/>
    <w:rsid w:val="00925D9D"/>
    <w:rsid w:val="00930397"/>
    <w:rsid w:val="009307AA"/>
    <w:rsid w:val="00932B34"/>
    <w:rsid w:val="00934773"/>
    <w:rsid w:val="009425BB"/>
    <w:rsid w:val="00956542"/>
    <w:rsid w:val="0096325C"/>
    <w:rsid w:val="00970819"/>
    <w:rsid w:val="00970A3B"/>
    <w:rsid w:val="0097401E"/>
    <w:rsid w:val="009812E7"/>
    <w:rsid w:val="00983592"/>
    <w:rsid w:val="00991955"/>
    <w:rsid w:val="009921DF"/>
    <w:rsid w:val="00993A97"/>
    <w:rsid w:val="00994D7A"/>
    <w:rsid w:val="009A33FE"/>
    <w:rsid w:val="009A52B6"/>
    <w:rsid w:val="009B1CC5"/>
    <w:rsid w:val="009B2F58"/>
    <w:rsid w:val="009B7DA9"/>
    <w:rsid w:val="009C4036"/>
    <w:rsid w:val="009D04EE"/>
    <w:rsid w:val="009D572B"/>
    <w:rsid w:val="009E195D"/>
    <w:rsid w:val="009E4871"/>
    <w:rsid w:val="009E69BB"/>
    <w:rsid w:val="009E74C5"/>
    <w:rsid w:val="009E7C0A"/>
    <w:rsid w:val="009F00B3"/>
    <w:rsid w:val="009F3057"/>
    <w:rsid w:val="00A27CDB"/>
    <w:rsid w:val="00A3060B"/>
    <w:rsid w:val="00A32272"/>
    <w:rsid w:val="00A32B4C"/>
    <w:rsid w:val="00A35309"/>
    <w:rsid w:val="00A52C05"/>
    <w:rsid w:val="00A67466"/>
    <w:rsid w:val="00A72AA7"/>
    <w:rsid w:val="00A72DF8"/>
    <w:rsid w:val="00A76BDE"/>
    <w:rsid w:val="00A81CB2"/>
    <w:rsid w:val="00A841FB"/>
    <w:rsid w:val="00AA2D7B"/>
    <w:rsid w:val="00AB10DE"/>
    <w:rsid w:val="00AD6A61"/>
    <w:rsid w:val="00AD6A72"/>
    <w:rsid w:val="00AE2DFA"/>
    <w:rsid w:val="00AE4D36"/>
    <w:rsid w:val="00AF21C5"/>
    <w:rsid w:val="00AF3B9F"/>
    <w:rsid w:val="00AF4488"/>
    <w:rsid w:val="00B16E9D"/>
    <w:rsid w:val="00B2332F"/>
    <w:rsid w:val="00B302A8"/>
    <w:rsid w:val="00B3411B"/>
    <w:rsid w:val="00B51B6D"/>
    <w:rsid w:val="00B52F16"/>
    <w:rsid w:val="00B61206"/>
    <w:rsid w:val="00B61671"/>
    <w:rsid w:val="00B6171C"/>
    <w:rsid w:val="00B61B49"/>
    <w:rsid w:val="00B6554C"/>
    <w:rsid w:val="00B71AEC"/>
    <w:rsid w:val="00B82205"/>
    <w:rsid w:val="00B83C64"/>
    <w:rsid w:val="00B86D5D"/>
    <w:rsid w:val="00B8710E"/>
    <w:rsid w:val="00B924F8"/>
    <w:rsid w:val="00B94EA1"/>
    <w:rsid w:val="00BA3616"/>
    <w:rsid w:val="00BA5452"/>
    <w:rsid w:val="00BC20FD"/>
    <w:rsid w:val="00BC3B71"/>
    <w:rsid w:val="00BC5153"/>
    <w:rsid w:val="00BD01A8"/>
    <w:rsid w:val="00BD105A"/>
    <w:rsid w:val="00BD1865"/>
    <w:rsid w:val="00BD6AE1"/>
    <w:rsid w:val="00BD749A"/>
    <w:rsid w:val="00BE5FC9"/>
    <w:rsid w:val="00BF03ED"/>
    <w:rsid w:val="00C01FBC"/>
    <w:rsid w:val="00C121C1"/>
    <w:rsid w:val="00C15678"/>
    <w:rsid w:val="00C24854"/>
    <w:rsid w:val="00C3183B"/>
    <w:rsid w:val="00C40746"/>
    <w:rsid w:val="00C50C82"/>
    <w:rsid w:val="00C5191C"/>
    <w:rsid w:val="00C61B60"/>
    <w:rsid w:val="00C634E8"/>
    <w:rsid w:val="00C64F0F"/>
    <w:rsid w:val="00C66663"/>
    <w:rsid w:val="00C67494"/>
    <w:rsid w:val="00C67C4A"/>
    <w:rsid w:val="00C76ABF"/>
    <w:rsid w:val="00C8032F"/>
    <w:rsid w:val="00C8046E"/>
    <w:rsid w:val="00C86309"/>
    <w:rsid w:val="00C92653"/>
    <w:rsid w:val="00CA347A"/>
    <w:rsid w:val="00CA7FEF"/>
    <w:rsid w:val="00CC3943"/>
    <w:rsid w:val="00CC4CE7"/>
    <w:rsid w:val="00CC6705"/>
    <w:rsid w:val="00CD2384"/>
    <w:rsid w:val="00CE0012"/>
    <w:rsid w:val="00CE0BC2"/>
    <w:rsid w:val="00D056E6"/>
    <w:rsid w:val="00D15E5A"/>
    <w:rsid w:val="00D3428B"/>
    <w:rsid w:val="00D357BA"/>
    <w:rsid w:val="00D571AE"/>
    <w:rsid w:val="00D72235"/>
    <w:rsid w:val="00D7744D"/>
    <w:rsid w:val="00D93CE0"/>
    <w:rsid w:val="00D9429A"/>
    <w:rsid w:val="00DA4CCF"/>
    <w:rsid w:val="00DC09EE"/>
    <w:rsid w:val="00DC3891"/>
    <w:rsid w:val="00DD14E1"/>
    <w:rsid w:val="00DD2800"/>
    <w:rsid w:val="00DD4D53"/>
    <w:rsid w:val="00DE4489"/>
    <w:rsid w:val="00DE4632"/>
    <w:rsid w:val="00E03D45"/>
    <w:rsid w:val="00E17403"/>
    <w:rsid w:val="00E251C5"/>
    <w:rsid w:val="00E30A96"/>
    <w:rsid w:val="00E35986"/>
    <w:rsid w:val="00E41641"/>
    <w:rsid w:val="00E4200C"/>
    <w:rsid w:val="00E42758"/>
    <w:rsid w:val="00E51AF5"/>
    <w:rsid w:val="00E53B94"/>
    <w:rsid w:val="00E5627A"/>
    <w:rsid w:val="00E56806"/>
    <w:rsid w:val="00E57BE6"/>
    <w:rsid w:val="00E61409"/>
    <w:rsid w:val="00E626C5"/>
    <w:rsid w:val="00E63740"/>
    <w:rsid w:val="00E73A5C"/>
    <w:rsid w:val="00E764E4"/>
    <w:rsid w:val="00E82B55"/>
    <w:rsid w:val="00E8330E"/>
    <w:rsid w:val="00E84084"/>
    <w:rsid w:val="00E8541B"/>
    <w:rsid w:val="00E95857"/>
    <w:rsid w:val="00E9619D"/>
    <w:rsid w:val="00EA2132"/>
    <w:rsid w:val="00EA3CB6"/>
    <w:rsid w:val="00EA712C"/>
    <w:rsid w:val="00EB4CBC"/>
    <w:rsid w:val="00EB70F9"/>
    <w:rsid w:val="00EC0035"/>
    <w:rsid w:val="00EC05AD"/>
    <w:rsid w:val="00EC47C0"/>
    <w:rsid w:val="00ED582A"/>
    <w:rsid w:val="00EE2539"/>
    <w:rsid w:val="00EE60E3"/>
    <w:rsid w:val="00EE7623"/>
    <w:rsid w:val="00EF0D9E"/>
    <w:rsid w:val="00EF3978"/>
    <w:rsid w:val="00EF53DF"/>
    <w:rsid w:val="00F02556"/>
    <w:rsid w:val="00F033B5"/>
    <w:rsid w:val="00F05A84"/>
    <w:rsid w:val="00F05D44"/>
    <w:rsid w:val="00F13A13"/>
    <w:rsid w:val="00F14464"/>
    <w:rsid w:val="00F401C6"/>
    <w:rsid w:val="00F650A6"/>
    <w:rsid w:val="00F65760"/>
    <w:rsid w:val="00F67E1A"/>
    <w:rsid w:val="00F74174"/>
    <w:rsid w:val="00F77498"/>
    <w:rsid w:val="00F8391E"/>
    <w:rsid w:val="00F84788"/>
    <w:rsid w:val="00F90152"/>
    <w:rsid w:val="00F92274"/>
    <w:rsid w:val="00FB08D5"/>
    <w:rsid w:val="00FB7B1A"/>
    <w:rsid w:val="00FE016E"/>
    <w:rsid w:val="00FE5433"/>
    <w:rsid w:val="00FE5533"/>
    <w:rsid w:val="00FE6BD3"/>
    <w:rsid w:val="00FF67D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2F8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rsid w:val="003C1B8B"/>
    <w:rPr>
      <w:rFonts w:ascii="Courier" w:eastAsia="Times New Roman" w:hAnsi="Courier" w:cs="Times New Roman"/>
      <w:sz w:val="21"/>
      <w:szCs w:val="21"/>
      <w:lang w:val="en-US"/>
    </w:rPr>
  </w:style>
  <w:style w:type="paragraph" w:styleId="PlainText">
    <w:name w:val="Plain Text"/>
    <w:basedOn w:val="Normal"/>
    <w:link w:val="PlainTextChar"/>
    <w:uiPriority w:val="99"/>
    <w:unhideWhenUsed/>
    <w:rsid w:val="003C1B8B"/>
    <w:rPr>
      <w:rFonts w:ascii="Courier" w:eastAsia="Times New Roman" w:hAnsi="Courier"/>
      <w:sz w:val="21"/>
      <w:szCs w:val="21"/>
      <w:lang w:eastAsia="x-none"/>
    </w:rPr>
  </w:style>
  <w:style w:type="character" w:customStyle="1" w:styleId="BalloonTextChar">
    <w:name w:val="Balloon Text Char"/>
    <w:link w:val="BalloonText"/>
    <w:semiHidden/>
    <w:rsid w:val="007B33FE"/>
    <w:rPr>
      <w:rFonts w:ascii="Lucida Grande" w:eastAsia="Cambria" w:hAnsi="Lucida Grande" w:cs="Times New Roman"/>
      <w:sz w:val="18"/>
      <w:szCs w:val="18"/>
      <w:lang w:val="en-US"/>
    </w:rPr>
  </w:style>
  <w:style w:type="paragraph" w:styleId="BalloonText">
    <w:name w:val="Balloon Text"/>
    <w:basedOn w:val="Normal"/>
    <w:link w:val="BalloonTextChar"/>
    <w:semiHidden/>
    <w:rsid w:val="007B33FE"/>
    <w:pPr>
      <w:spacing w:after="200"/>
    </w:pPr>
    <w:rPr>
      <w:rFonts w:ascii="Lucida Grande" w:hAnsi="Lucida Grande"/>
      <w:sz w:val="18"/>
      <w:szCs w:val="18"/>
      <w:lang w:eastAsia="x-none"/>
    </w:rPr>
  </w:style>
  <w:style w:type="table" w:styleId="TableGrid">
    <w:name w:val="Table Grid"/>
    <w:basedOn w:val="TableNormal"/>
    <w:uiPriority w:val="59"/>
    <w:rsid w:val="004A37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B94EA1"/>
    <w:rPr>
      <w:color w:val="0000FF"/>
      <w:u w:val="singl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character" w:styleId="Strong">
    <w:name w:val="Strong"/>
    <w:basedOn w:val="DefaultParagraphFont"/>
    <w:uiPriority w:val="22"/>
    <w:qFormat/>
    <w:rsid w:val="00956542"/>
    <w:rPr>
      <w:b/>
      <w:bCs/>
    </w:rPr>
  </w:style>
  <w:style w:type="paragraph" w:styleId="Footer">
    <w:name w:val="footer"/>
    <w:basedOn w:val="Normal"/>
    <w:link w:val="FooterChar"/>
    <w:uiPriority w:val="99"/>
    <w:unhideWhenUsed/>
    <w:rsid w:val="006628AE"/>
    <w:pPr>
      <w:tabs>
        <w:tab w:val="center" w:pos="4320"/>
        <w:tab w:val="right" w:pos="8640"/>
      </w:tabs>
    </w:pPr>
  </w:style>
  <w:style w:type="character" w:customStyle="1" w:styleId="FooterChar">
    <w:name w:val="Footer Char"/>
    <w:basedOn w:val="DefaultParagraphFont"/>
    <w:link w:val="Footer"/>
    <w:uiPriority w:val="99"/>
    <w:rsid w:val="006628AE"/>
    <w:rPr>
      <w:sz w:val="24"/>
      <w:szCs w:val="24"/>
      <w:lang w:val="en-US"/>
    </w:rPr>
  </w:style>
  <w:style w:type="character" w:styleId="PageNumber">
    <w:name w:val="page number"/>
    <w:basedOn w:val="DefaultParagraphFont"/>
    <w:uiPriority w:val="99"/>
    <w:semiHidden/>
    <w:unhideWhenUsed/>
    <w:rsid w:val="006628AE"/>
  </w:style>
  <w:style w:type="paragraph" w:styleId="Header">
    <w:name w:val="header"/>
    <w:basedOn w:val="Normal"/>
    <w:link w:val="HeaderChar"/>
    <w:uiPriority w:val="99"/>
    <w:unhideWhenUsed/>
    <w:rsid w:val="00207FA9"/>
    <w:pPr>
      <w:tabs>
        <w:tab w:val="center" w:pos="4320"/>
        <w:tab w:val="right" w:pos="8640"/>
      </w:tabs>
    </w:pPr>
  </w:style>
  <w:style w:type="character" w:customStyle="1" w:styleId="HeaderChar">
    <w:name w:val="Header Char"/>
    <w:basedOn w:val="DefaultParagraphFont"/>
    <w:link w:val="Header"/>
    <w:uiPriority w:val="99"/>
    <w:rsid w:val="00207FA9"/>
    <w:rPr>
      <w:sz w:val="24"/>
      <w:szCs w:val="24"/>
      <w:lang w:val="en-US"/>
    </w:rPr>
  </w:style>
  <w:style w:type="character" w:styleId="Emphasis">
    <w:name w:val="Emphasis"/>
    <w:basedOn w:val="DefaultParagraphFont"/>
    <w:uiPriority w:val="20"/>
    <w:qFormat/>
    <w:rsid w:val="00177D4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rsid w:val="003C1B8B"/>
    <w:rPr>
      <w:rFonts w:ascii="Courier" w:eastAsia="Times New Roman" w:hAnsi="Courier" w:cs="Times New Roman"/>
      <w:sz w:val="21"/>
      <w:szCs w:val="21"/>
      <w:lang w:val="en-US"/>
    </w:rPr>
  </w:style>
  <w:style w:type="paragraph" w:styleId="PlainText">
    <w:name w:val="Plain Text"/>
    <w:basedOn w:val="Normal"/>
    <w:link w:val="PlainTextChar"/>
    <w:uiPriority w:val="99"/>
    <w:unhideWhenUsed/>
    <w:rsid w:val="003C1B8B"/>
    <w:rPr>
      <w:rFonts w:ascii="Courier" w:eastAsia="Times New Roman" w:hAnsi="Courier"/>
      <w:sz w:val="21"/>
      <w:szCs w:val="21"/>
      <w:lang w:eastAsia="x-none"/>
    </w:rPr>
  </w:style>
  <w:style w:type="character" w:customStyle="1" w:styleId="BalloonTextChar">
    <w:name w:val="Balloon Text Char"/>
    <w:link w:val="BalloonText"/>
    <w:semiHidden/>
    <w:rsid w:val="007B33FE"/>
    <w:rPr>
      <w:rFonts w:ascii="Lucida Grande" w:eastAsia="Cambria" w:hAnsi="Lucida Grande" w:cs="Times New Roman"/>
      <w:sz w:val="18"/>
      <w:szCs w:val="18"/>
      <w:lang w:val="en-US"/>
    </w:rPr>
  </w:style>
  <w:style w:type="paragraph" w:styleId="BalloonText">
    <w:name w:val="Balloon Text"/>
    <w:basedOn w:val="Normal"/>
    <w:link w:val="BalloonTextChar"/>
    <w:semiHidden/>
    <w:rsid w:val="007B33FE"/>
    <w:pPr>
      <w:spacing w:after="200"/>
    </w:pPr>
    <w:rPr>
      <w:rFonts w:ascii="Lucida Grande" w:hAnsi="Lucida Grande"/>
      <w:sz w:val="18"/>
      <w:szCs w:val="18"/>
      <w:lang w:eastAsia="x-none"/>
    </w:rPr>
  </w:style>
  <w:style w:type="table" w:styleId="TableGrid">
    <w:name w:val="Table Grid"/>
    <w:basedOn w:val="TableNormal"/>
    <w:uiPriority w:val="59"/>
    <w:rsid w:val="004A37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B94EA1"/>
    <w:rPr>
      <w:color w:val="0000FF"/>
      <w:u w:val="singl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character" w:styleId="Strong">
    <w:name w:val="Strong"/>
    <w:basedOn w:val="DefaultParagraphFont"/>
    <w:uiPriority w:val="22"/>
    <w:qFormat/>
    <w:rsid w:val="00956542"/>
    <w:rPr>
      <w:b/>
      <w:bCs/>
    </w:rPr>
  </w:style>
  <w:style w:type="paragraph" w:styleId="Footer">
    <w:name w:val="footer"/>
    <w:basedOn w:val="Normal"/>
    <w:link w:val="FooterChar"/>
    <w:uiPriority w:val="99"/>
    <w:unhideWhenUsed/>
    <w:rsid w:val="006628AE"/>
    <w:pPr>
      <w:tabs>
        <w:tab w:val="center" w:pos="4320"/>
        <w:tab w:val="right" w:pos="8640"/>
      </w:tabs>
    </w:pPr>
  </w:style>
  <w:style w:type="character" w:customStyle="1" w:styleId="FooterChar">
    <w:name w:val="Footer Char"/>
    <w:basedOn w:val="DefaultParagraphFont"/>
    <w:link w:val="Footer"/>
    <w:uiPriority w:val="99"/>
    <w:rsid w:val="006628AE"/>
    <w:rPr>
      <w:sz w:val="24"/>
      <w:szCs w:val="24"/>
      <w:lang w:val="en-US"/>
    </w:rPr>
  </w:style>
  <w:style w:type="character" w:styleId="PageNumber">
    <w:name w:val="page number"/>
    <w:basedOn w:val="DefaultParagraphFont"/>
    <w:uiPriority w:val="99"/>
    <w:semiHidden/>
    <w:unhideWhenUsed/>
    <w:rsid w:val="006628AE"/>
  </w:style>
  <w:style w:type="paragraph" w:styleId="Header">
    <w:name w:val="header"/>
    <w:basedOn w:val="Normal"/>
    <w:link w:val="HeaderChar"/>
    <w:uiPriority w:val="99"/>
    <w:unhideWhenUsed/>
    <w:rsid w:val="00207FA9"/>
    <w:pPr>
      <w:tabs>
        <w:tab w:val="center" w:pos="4320"/>
        <w:tab w:val="right" w:pos="8640"/>
      </w:tabs>
    </w:pPr>
  </w:style>
  <w:style w:type="character" w:customStyle="1" w:styleId="HeaderChar">
    <w:name w:val="Header Char"/>
    <w:basedOn w:val="DefaultParagraphFont"/>
    <w:link w:val="Header"/>
    <w:uiPriority w:val="99"/>
    <w:rsid w:val="00207FA9"/>
    <w:rPr>
      <w:sz w:val="24"/>
      <w:szCs w:val="24"/>
      <w:lang w:val="en-US"/>
    </w:rPr>
  </w:style>
  <w:style w:type="character" w:styleId="Emphasis">
    <w:name w:val="Emphasis"/>
    <w:basedOn w:val="DefaultParagraphFont"/>
    <w:uiPriority w:val="20"/>
    <w:qFormat/>
    <w:rsid w:val="00177D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vonne.firing@noc.ac.uk"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26</Pages>
  <Words>7801</Words>
  <Characters>44466</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52163</CharactersWithSpaces>
  <SharedDoc>false</SharedDoc>
  <HLinks>
    <vt:vector size="6" baseType="variant">
      <vt:variant>
        <vt:i4>4522075</vt:i4>
      </vt:variant>
      <vt:variant>
        <vt:i4>3</vt:i4>
      </vt:variant>
      <vt:variant>
        <vt:i4>0</vt:i4>
      </vt:variant>
      <vt:variant>
        <vt:i4>5</vt:i4>
      </vt:variant>
      <vt:variant>
        <vt:lpwstr>http://www.go-ship.org/HydroMan.html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cp:keywords/>
  <dc:description/>
  <cp:lastModifiedBy>yfiring</cp:lastModifiedBy>
  <cp:revision>36</cp:revision>
  <cp:lastPrinted>2017-09-06T09:38:00Z</cp:lastPrinted>
  <dcterms:created xsi:type="dcterms:W3CDTF">2017-04-21T10:52:00Z</dcterms:created>
  <dcterms:modified xsi:type="dcterms:W3CDTF">2018-03-08T22:21:00Z</dcterms:modified>
</cp:coreProperties>
</file>