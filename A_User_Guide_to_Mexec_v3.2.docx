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98D1" w14:textId="77777777" w:rsidR="00E36FA5" w:rsidRDefault="00E36FA5">
      <w:pPr>
        <w:spacing w:after="240"/>
        <w:jc w:val="center"/>
        <w:rPr>
          <w:rFonts w:ascii="Times New Roman" w:hAnsi="Times New Roman"/>
        </w:rPr>
      </w:pPr>
    </w:p>
    <w:p w14:paraId="6D093502" w14:textId="77777777" w:rsidR="00E36FA5" w:rsidRDefault="009561C6">
      <w:pPr>
        <w:spacing w:after="240"/>
        <w:jc w:val="center"/>
        <w:rPr>
          <w:rFonts w:ascii="Times New Roman" w:hAnsi="Times New Roman"/>
          <w:smallCaps/>
        </w:rPr>
      </w:pPr>
      <w:r>
        <w:rPr>
          <w:rFonts w:ascii="Times New Roman" w:hAnsi="Times New Roman"/>
          <w:smallCaps/>
        </w:rPr>
        <w:t xml:space="preserve">A User Guide to </w:t>
      </w:r>
      <w:proofErr w:type="spellStart"/>
      <w:r>
        <w:rPr>
          <w:rFonts w:ascii="Times New Roman" w:hAnsi="Times New Roman"/>
          <w:smallCaps/>
        </w:rPr>
        <w:t>Mexec</w:t>
      </w:r>
      <w:proofErr w:type="spellEnd"/>
    </w:p>
    <w:p w14:paraId="15437894" w14:textId="77777777" w:rsidR="00E36FA5" w:rsidRDefault="00E36FA5">
      <w:pPr>
        <w:spacing w:after="240"/>
        <w:jc w:val="center"/>
        <w:rPr>
          <w:rFonts w:ascii="Times New Roman" w:hAnsi="Times New Roman"/>
          <w:smallCaps/>
        </w:rPr>
      </w:pPr>
    </w:p>
    <w:p w14:paraId="58757A24" w14:textId="77777777" w:rsidR="00E36FA5" w:rsidRDefault="009561C6">
      <w:pPr>
        <w:spacing w:after="240"/>
        <w:jc w:val="center"/>
        <w:rPr>
          <w:rFonts w:ascii="Times New Roman" w:hAnsi="Times New Roman"/>
          <w:smallCaps/>
        </w:rPr>
      </w:pPr>
      <w:r>
        <w:rPr>
          <w:rFonts w:ascii="Times New Roman" w:hAnsi="Times New Roman"/>
          <w:smallCaps/>
        </w:rPr>
        <w:t xml:space="preserve">A </w:t>
      </w:r>
      <w:proofErr w:type="spellStart"/>
      <w:r>
        <w:rPr>
          <w:rFonts w:ascii="Times New Roman" w:hAnsi="Times New Roman"/>
          <w:smallCaps/>
        </w:rPr>
        <w:t>Matlab</w:t>
      </w:r>
      <w:proofErr w:type="spellEnd"/>
      <w:r>
        <w:rPr>
          <w:rFonts w:ascii="Times New Roman" w:hAnsi="Times New Roman"/>
          <w:smallCaps/>
        </w:rPr>
        <w:t xml:space="preserve">-based Bespoke Processing Suite </w:t>
      </w:r>
    </w:p>
    <w:p w14:paraId="2DDB8FA5" w14:textId="77777777" w:rsidR="00E36FA5" w:rsidRDefault="009561C6">
      <w:pPr>
        <w:spacing w:after="240"/>
        <w:jc w:val="center"/>
        <w:rPr>
          <w:rFonts w:ascii="Times New Roman" w:hAnsi="Times New Roman"/>
          <w:smallCaps/>
        </w:rPr>
      </w:pPr>
      <w:r>
        <w:rPr>
          <w:rFonts w:ascii="Times New Roman" w:hAnsi="Times New Roman"/>
          <w:smallCaps/>
        </w:rPr>
        <w:t xml:space="preserve">for Ship-based Oceanographic Data </w:t>
      </w:r>
    </w:p>
    <w:p w14:paraId="5B227B3D" w14:textId="77777777" w:rsidR="00E36FA5" w:rsidRDefault="00E36FA5">
      <w:pPr>
        <w:spacing w:after="240"/>
        <w:jc w:val="center"/>
        <w:rPr>
          <w:rFonts w:ascii="Times New Roman" w:hAnsi="Times New Roman"/>
          <w:smallCaps/>
        </w:rPr>
      </w:pPr>
    </w:p>
    <w:p w14:paraId="54DECC3E" w14:textId="77777777" w:rsidR="00E36FA5" w:rsidRDefault="009561C6">
      <w:pPr>
        <w:spacing w:after="240"/>
        <w:jc w:val="center"/>
        <w:rPr>
          <w:rFonts w:ascii="Times New Roman" w:hAnsi="Times New Roman"/>
          <w:smallCaps/>
        </w:rPr>
      </w:pPr>
      <w:r>
        <w:rPr>
          <w:rFonts w:ascii="Times New Roman" w:hAnsi="Times New Roman"/>
          <w:smallCaps/>
        </w:rPr>
        <w:t>Version 3.1</w:t>
      </w:r>
    </w:p>
    <w:p w14:paraId="024E54BF" w14:textId="77777777" w:rsidR="00E36FA5" w:rsidRDefault="009561C6">
      <w:pPr>
        <w:spacing w:after="240"/>
        <w:jc w:val="center"/>
      </w:pPr>
      <w:r>
        <w:rPr>
          <w:rFonts w:ascii="Times New Roman" w:hAnsi="Times New Roman"/>
          <w:smallCaps/>
        </w:rPr>
        <w:t xml:space="preserve">updated </w:t>
      </w:r>
      <w:r>
        <w:rPr>
          <w:rFonts w:ascii="Times New Roman" w:hAnsi="Times New Roman"/>
          <w:smallCaps/>
        </w:rPr>
        <w:fldChar w:fldCharType="begin"/>
      </w:r>
      <w:r>
        <w:instrText>TIME \@"d\-MMM\-yy"</w:instrText>
      </w:r>
      <w:r>
        <w:fldChar w:fldCharType="separate"/>
      </w:r>
      <w:r w:rsidR="00ED76E7">
        <w:rPr>
          <w:noProof/>
        </w:rPr>
        <w:t>19-May-21</w:t>
      </w:r>
      <w:r>
        <w:fldChar w:fldCharType="end"/>
      </w:r>
    </w:p>
    <w:p w14:paraId="1215DE49" w14:textId="77777777" w:rsidR="00E36FA5" w:rsidRDefault="00E36FA5">
      <w:pPr>
        <w:spacing w:after="240"/>
        <w:jc w:val="center"/>
        <w:rPr>
          <w:rFonts w:ascii="Times New Roman" w:hAnsi="Times New Roman"/>
          <w:smallCaps/>
        </w:rPr>
      </w:pPr>
    </w:p>
    <w:p w14:paraId="6BFD4127" w14:textId="77777777" w:rsidR="00E36FA5" w:rsidRDefault="009561C6">
      <w:pPr>
        <w:spacing w:after="240"/>
        <w:jc w:val="center"/>
        <w:rPr>
          <w:rFonts w:ascii="Times New Roman" w:hAnsi="Times New Roman"/>
          <w:smallCaps/>
        </w:rPr>
      </w:pPr>
      <w:r>
        <w:rPr>
          <w:rFonts w:ascii="Times New Roman" w:hAnsi="Times New Roman"/>
          <w:smallCaps/>
        </w:rPr>
        <w:t>N. Penny Holliday, Yvonne L. Firing</w:t>
      </w:r>
    </w:p>
    <w:p w14:paraId="6DB97392" w14:textId="77777777" w:rsidR="00E36FA5" w:rsidRDefault="00E36FA5">
      <w:pPr>
        <w:spacing w:after="240"/>
        <w:jc w:val="center"/>
        <w:rPr>
          <w:rFonts w:ascii="Times New Roman" w:hAnsi="Times New Roman"/>
          <w:smallCaps/>
        </w:rPr>
      </w:pPr>
    </w:p>
    <w:p w14:paraId="7E93925C" w14:textId="77777777" w:rsidR="00E36FA5" w:rsidRDefault="009561C6">
      <w:pPr>
        <w:spacing w:after="240"/>
        <w:jc w:val="center"/>
        <w:rPr>
          <w:rFonts w:ascii="Times New Roman" w:hAnsi="Times New Roman"/>
          <w:smallCaps/>
        </w:rPr>
      </w:pPr>
      <w:r>
        <w:rPr>
          <w:rFonts w:ascii="Times New Roman" w:hAnsi="Times New Roman"/>
          <w:smallCaps/>
        </w:rPr>
        <w:t>Ocean Circulation and Processes Subgroup</w:t>
      </w:r>
    </w:p>
    <w:p w14:paraId="7E62CA08" w14:textId="77777777" w:rsidR="00E36FA5" w:rsidRDefault="009561C6">
      <w:pPr>
        <w:spacing w:after="240"/>
        <w:jc w:val="center"/>
        <w:rPr>
          <w:rFonts w:ascii="Times New Roman" w:hAnsi="Times New Roman"/>
          <w:smallCaps/>
        </w:rPr>
      </w:pPr>
      <w:r>
        <w:rPr>
          <w:rFonts w:ascii="Times New Roman" w:hAnsi="Times New Roman"/>
          <w:smallCaps/>
        </w:rPr>
        <w:t xml:space="preserve">Marine Physics and </w:t>
      </w:r>
      <w:r>
        <w:rPr>
          <w:rFonts w:ascii="Times New Roman" w:hAnsi="Times New Roman"/>
          <w:smallCaps/>
        </w:rPr>
        <w:t>Ocean Climate</w:t>
      </w:r>
    </w:p>
    <w:p w14:paraId="2EED836D" w14:textId="77777777" w:rsidR="00E36FA5" w:rsidRDefault="009561C6">
      <w:pPr>
        <w:spacing w:after="240"/>
        <w:jc w:val="center"/>
        <w:rPr>
          <w:rFonts w:ascii="Times New Roman" w:hAnsi="Times New Roman"/>
          <w:smallCaps/>
        </w:rPr>
      </w:pPr>
      <w:r>
        <w:rPr>
          <w:rFonts w:ascii="Times New Roman" w:hAnsi="Times New Roman"/>
          <w:smallCaps/>
        </w:rPr>
        <w:t>National Oceanography Centre</w:t>
      </w:r>
    </w:p>
    <w:p w14:paraId="68D7C370" w14:textId="77777777" w:rsidR="00E36FA5" w:rsidRDefault="009561C6">
      <w:pPr>
        <w:spacing w:after="240"/>
        <w:jc w:val="center"/>
        <w:rPr>
          <w:rFonts w:ascii="Times New Roman" w:hAnsi="Times New Roman"/>
          <w:smallCaps/>
        </w:rPr>
      </w:pPr>
      <w:r>
        <w:rPr>
          <w:rFonts w:ascii="Times New Roman" w:hAnsi="Times New Roman"/>
          <w:smallCaps/>
        </w:rPr>
        <w:t>Southampton</w:t>
      </w:r>
    </w:p>
    <w:p w14:paraId="38718D88" w14:textId="77777777" w:rsidR="00E36FA5" w:rsidRDefault="00E36FA5">
      <w:pPr>
        <w:spacing w:after="240"/>
        <w:rPr>
          <w:rFonts w:ascii="Times New Roman" w:hAnsi="Times New Roman"/>
        </w:rPr>
      </w:pPr>
    </w:p>
    <w:p w14:paraId="774F7F2F" w14:textId="77777777" w:rsidR="00E36FA5" w:rsidRDefault="009561C6">
      <w:pPr>
        <w:spacing w:after="240"/>
        <w:rPr>
          <w:rFonts w:ascii="Times New Roman" w:hAnsi="Times New Roman"/>
        </w:rPr>
      </w:pPr>
      <w:r>
        <w:br w:type="page"/>
      </w:r>
    </w:p>
    <w:p w14:paraId="3FCF13AD" w14:textId="77777777" w:rsidR="00E36FA5" w:rsidRDefault="009561C6">
      <w:pPr>
        <w:spacing w:after="240"/>
        <w:rPr>
          <w:rFonts w:ascii="Times New Roman" w:hAnsi="Times New Roman"/>
          <w:smallCaps/>
        </w:rPr>
      </w:pPr>
      <w:r>
        <w:rPr>
          <w:rFonts w:ascii="Times New Roman" w:hAnsi="Times New Roman"/>
          <w:smallCaps/>
        </w:rPr>
        <w:lastRenderedPageBreak/>
        <w:t>Contents</w:t>
      </w:r>
    </w:p>
    <w:p w14:paraId="0632B961" w14:textId="77777777" w:rsidR="00E36FA5" w:rsidRDefault="009561C6">
      <w:pPr>
        <w:rPr>
          <w:rFonts w:ascii="Times New Roman" w:hAnsi="Times New Roman"/>
        </w:rPr>
      </w:pPr>
      <w:r>
        <w:rPr>
          <w:rFonts w:ascii="Times New Roman" w:hAnsi="Times New Roman"/>
        </w:rPr>
        <w:t>1. Introduction</w:t>
      </w:r>
    </w:p>
    <w:p w14:paraId="62FE766F" w14:textId="77777777" w:rsidR="00E36FA5" w:rsidRDefault="009561C6">
      <w:pPr>
        <w:ind w:left="567"/>
        <w:rPr>
          <w:rFonts w:ascii="Times New Roman" w:hAnsi="Times New Roman"/>
        </w:rPr>
      </w:pPr>
      <w:r>
        <w:rPr>
          <w:rFonts w:ascii="Times New Roman" w:hAnsi="Times New Roman"/>
        </w:rPr>
        <w:t>1.1 About this guide</w:t>
      </w:r>
    </w:p>
    <w:p w14:paraId="57126301" w14:textId="77777777" w:rsidR="00E36FA5" w:rsidRDefault="009561C6">
      <w:pPr>
        <w:ind w:left="567"/>
        <w:rPr>
          <w:rFonts w:ascii="Times New Roman" w:hAnsi="Times New Roman"/>
        </w:rPr>
      </w:pPr>
      <w:r>
        <w:rPr>
          <w:rFonts w:ascii="Times New Roman" w:hAnsi="Times New Roman"/>
        </w:rPr>
        <w:t xml:space="preserve">1.2 What is </w:t>
      </w:r>
      <w:proofErr w:type="spellStart"/>
      <w:r>
        <w:rPr>
          <w:rFonts w:ascii="Times New Roman" w:hAnsi="Times New Roman"/>
        </w:rPr>
        <w:t>Mexec</w:t>
      </w:r>
      <w:proofErr w:type="spellEnd"/>
      <w:r>
        <w:rPr>
          <w:rFonts w:ascii="Times New Roman" w:hAnsi="Times New Roman"/>
        </w:rPr>
        <w:t>?</w:t>
      </w:r>
    </w:p>
    <w:p w14:paraId="776CFFAB" w14:textId="77777777" w:rsidR="00E36FA5" w:rsidRDefault="009561C6">
      <w:pPr>
        <w:spacing w:after="240"/>
        <w:ind w:left="567"/>
        <w:rPr>
          <w:rFonts w:ascii="Times New Roman" w:hAnsi="Times New Roman"/>
        </w:rPr>
      </w:pPr>
      <w:r>
        <w:rPr>
          <w:rFonts w:ascii="Times New Roman" w:hAnsi="Times New Roman"/>
        </w:rPr>
        <w:t xml:space="preserve">1.3 Caveats, </w:t>
      </w:r>
      <w:proofErr w:type="gramStart"/>
      <w:r>
        <w:rPr>
          <w:rFonts w:ascii="Times New Roman" w:hAnsi="Times New Roman"/>
        </w:rPr>
        <w:t>changes</w:t>
      </w:r>
      <w:proofErr w:type="gramEnd"/>
      <w:r>
        <w:rPr>
          <w:rFonts w:ascii="Times New Roman" w:hAnsi="Times New Roman"/>
        </w:rPr>
        <w:t xml:space="preserve"> and bugs</w:t>
      </w:r>
    </w:p>
    <w:p w14:paraId="2B9928F3" w14:textId="77777777" w:rsidR="00E36FA5" w:rsidRDefault="009561C6">
      <w:pPr>
        <w:spacing w:after="240"/>
        <w:rPr>
          <w:rFonts w:ascii="Times New Roman" w:hAnsi="Times New Roman"/>
        </w:rPr>
      </w:pPr>
      <w:r>
        <w:rPr>
          <w:rFonts w:ascii="Times New Roman" w:hAnsi="Times New Roman"/>
        </w:rPr>
        <w:t>2. Setting up a new cruise</w:t>
      </w:r>
    </w:p>
    <w:p w14:paraId="2DC4C66C" w14:textId="77777777" w:rsidR="00E36FA5" w:rsidRDefault="009561C6">
      <w:pPr>
        <w:rPr>
          <w:rFonts w:ascii="Times New Roman" w:hAnsi="Times New Roman"/>
        </w:rPr>
      </w:pPr>
      <w:r>
        <w:rPr>
          <w:rFonts w:ascii="Times New Roman" w:hAnsi="Times New Roman"/>
        </w:rPr>
        <w:t xml:space="preserve">3. CTD and </w:t>
      </w:r>
      <w:proofErr w:type="spellStart"/>
      <w:r>
        <w:rPr>
          <w:rFonts w:ascii="Times New Roman" w:hAnsi="Times New Roman"/>
        </w:rPr>
        <w:t>Niskin</w:t>
      </w:r>
      <w:proofErr w:type="spellEnd"/>
      <w:r>
        <w:rPr>
          <w:rFonts w:ascii="Times New Roman" w:hAnsi="Times New Roman"/>
        </w:rPr>
        <w:t xml:space="preserve"> bottle sample data</w:t>
      </w:r>
    </w:p>
    <w:p w14:paraId="70FCF665" w14:textId="77777777" w:rsidR="00E36FA5" w:rsidRDefault="009561C6">
      <w:pPr>
        <w:ind w:left="567"/>
        <w:rPr>
          <w:rFonts w:ascii="Times New Roman" w:hAnsi="Times New Roman"/>
        </w:rPr>
      </w:pPr>
      <w:r>
        <w:rPr>
          <w:rFonts w:ascii="Times New Roman" w:hAnsi="Times New Roman"/>
        </w:rPr>
        <w:t xml:space="preserve">3.1 </w:t>
      </w:r>
      <w:proofErr w:type="spellStart"/>
      <w:r>
        <w:rPr>
          <w:rFonts w:ascii="Times New Roman" w:hAnsi="Times New Roman"/>
        </w:rPr>
        <w:t>SeaBird</w:t>
      </w:r>
      <w:proofErr w:type="spellEnd"/>
      <w:r>
        <w:rPr>
          <w:rFonts w:ascii="Times New Roman" w:hAnsi="Times New Roman"/>
        </w:rPr>
        <w:t xml:space="preserve"> data acquisition and proces</w:t>
      </w:r>
      <w:r>
        <w:rPr>
          <w:rFonts w:ascii="Times New Roman" w:hAnsi="Times New Roman"/>
        </w:rPr>
        <w:t>sing</w:t>
      </w:r>
    </w:p>
    <w:p w14:paraId="338586BD" w14:textId="77777777" w:rsidR="00E36FA5" w:rsidRDefault="009561C6">
      <w:pPr>
        <w:ind w:left="567"/>
        <w:rPr>
          <w:rFonts w:ascii="Times New Roman" w:hAnsi="Times New Roman"/>
        </w:rPr>
      </w:pPr>
      <w:r>
        <w:rPr>
          <w:rFonts w:ascii="Times New Roman" w:hAnsi="Times New Roman"/>
        </w:rPr>
        <w:t xml:space="preserve">3.2 </w:t>
      </w:r>
      <w:proofErr w:type="spellStart"/>
      <w:r>
        <w:rPr>
          <w:rFonts w:ascii="Times New Roman" w:hAnsi="Times New Roman"/>
        </w:rPr>
        <w:t>Mexec</w:t>
      </w:r>
      <w:proofErr w:type="spellEnd"/>
      <w:r>
        <w:rPr>
          <w:rFonts w:ascii="Times New Roman" w:hAnsi="Times New Roman"/>
        </w:rPr>
        <w:t xml:space="preserve"> data processing</w:t>
      </w:r>
    </w:p>
    <w:p w14:paraId="248ED8DA" w14:textId="77777777" w:rsidR="00E36FA5" w:rsidRDefault="009561C6">
      <w:pPr>
        <w:ind w:left="567"/>
        <w:rPr>
          <w:rFonts w:ascii="Times New Roman" w:hAnsi="Times New Roman"/>
        </w:rPr>
      </w:pPr>
      <w:r>
        <w:rPr>
          <w:rFonts w:ascii="Times New Roman" w:hAnsi="Times New Roman"/>
        </w:rPr>
        <w:t>3.3 Water bottle sample data</w:t>
      </w:r>
    </w:p>
    <w:p w14:paraId="1721F505" w14:textId="77777777" w:rsidR="00E36FA5" w:rsidRDefault="009561C6">
      <w:pPr>
        <w:ind w:left="567"/>
        <w:rPr>
          <w:rFonts w:ascii="Times New Roman" w:hAnsi="Times New Roman"/>
        </w:rPr>
      </w:pPr>
      <w:r>
        <w:rPr>
          <w:rFonts w:ascii="Times New Roman" w:hAnsi="Times New Roman"/>
        </w:rPr>
        <w:t xml:space="preserve">3.4 Sensor calibration in </w:t>
      </w:r>
      <w:proofErr w:type="spellStart"/>
      <w:r>
        <w:rPr>
          <w:rFonts w:ascii="Times New Roman" w:hAnsi="Times New Roman"/>
        </w:rPr>
        <w:t>Mexec</w:t>
      </w:r>
      <w:proofErr w:type="spellEnd"/>
    </w:p>
    <w:p w14:paraId="0CC181C8" w14:textId="77777777" w:rsidR="00E36FA5" w:rsidRDefault="009561C6">
      <w:pPr>
        <w:spacing w:after="240"/>
        <w:ind w:left="567"/>
        <w:rPr>
          <w:rFonts w:ascii="Times New Roman" w:hAnsi="Times New Roman"/>
        </w:rPr>
      </w:pPr>
      <w:r>
        <w:rPr>
          <w:rFonts w:ascii="Times New Roman" w:hAnsi="Times New Roman"/>
        </w:rPr>
        <w:t>3.5 Outputting data in other formats</w:t>
      </w:r>
    </w:p>
    <w:p w14:paraId="769C9BA3" w14:textId="77777777" w:rsidR="00E36FA5" w:rsidRDefault="009561C6">
      <w:pPr>
        <w:rPr>
          <w:rFonts w:ascii="Times New Roman" w:hAnsi="Times New Roman"/>
        </w:rPr>
      </w:pPr>
      <w:r>
        <w:rPr>
          <w:rFonts w:ascii="Times New Roman" w:hAnsi="Times New Roman"/>
        </w:rPr>
        <w:t xml:space="preserve">4. Underway data: navigation, </w:t>
      </w:r>
      <w:proofErr w:type="gramStart"/>
      <w:r>
        <w:rPr>
          <w:rFonts w:ascii="Times New Roman" w:hAnsi="Times New Roman"/>
        </w:rPr>
        <w:t>surface</w:t>
      </w:r>
      <w:proofErr w:type="gramEnd"/>
      <w:r>
        <w:rPr>
          <w:rFonts w:ascii="Times New Roman" w:hAnsi="Times New Roman"/>
        </w:rPr>
        <w:t xml:space="preserve"> and bathymetry data</w:t>
      </w:r>
    </w:p>
    <w:p w14:paraId="710BAF14" w14:textId="77777777" w:rsidR="00E36FA5" w:rsidRDefault="009561C6">
      <w:pPr>
        <w:ind w:left="567"/>
        <w:rPr>
          <w:rFonts w:ascii="Times New Roman" w:hAnsi="Times New Roman"/>
        </w:rPr>
      </w:pPr>
      <w:r>
        <w:rPr>
          <w:rFonts w:ascii="Times New Roman" w:hAnsi="Times New Roman"/>
        </w:rPr>
        <w:t>4.1 TECHSAS/SCS data access</w:t>
      </w:r>
    </w:p>
    <w:p w14:paraId="68487DA3" w14:textId="77777777" w:rsidR="00E36FA5" w:rsidRDefault="009561C6">
      <w:pPr>
        <w:ind w:left="567"/>
        <w:rPr>
          <w:rFonts w:ascii="Times New Roman" w:hAnsi="Times New Roman"/>
        </w:rPr>
      </w:pPr>
      <w:r>
        <w:rPr>
          <w:rFonts w:ascii="Times New Roman" w:hAnsi="Times New Roman"/>
        </w:rPr>
        <w:t xml:space="preserve">4.2 Preparation at the start of the </w:t>
      </w:r>
      <w:r>
        <w:rPr>
          <w:rFonts w:ascii="Times New Roman" w:hAnsi="Times New Roman"/>
        </w:rPr>
        <w:t>cruise</w:t>
      </w:r>
    </w:p>
    <w:p w14:paraId="4008BB4B" w14:textId="77777777" w:rsidR="00E36FA5" w:rsidRDefault="009561C6">
      <w:pPr>
        <w:spacing w:after="240"/>
        <w:ind w:left="567"/>
        <w:rPr>
          <w:rFonts w:ascii="Times New Roman" w:hAnsi="Times New Roman"/>
        </w:rPr>
      </w:pPr>
      <w:r>
        <w:rPr>
          <w:rFonts w:ascii="Times New Roman" w:hAnsi="Times New Roman"/>
        </w:rPr>
        <w:t xml:space="preserve">4.3 </w:t>
      </w:r>
      <w:proofErr w:type="spellStart"/>
      <w:r>
        <w:rPr>
          <w:rFonts w:ascii="Times New Roman" w:hAnsi="Times New Roman"/>
        </w:rPr>
        <w:t>Mexec</w:t>
      </w:r>
      <w:proofErr w:type="spellEnd"/>
      <w:r>
        <w:rPr>
          <w:rFonts w:ascii="Times New Roman" w:hAnsi="Times New Roman"/>
        </w:rPr>
        <w:t xml:space="preserve"> data processing</w:t>
      </w:r>
    </w:p>
    <w:p w14:paraId="2A06075C" w14:textId="77777777" w:rsidR="00E36FA5" w:rsidRDefault="009561C6">
      <w:pPr>
        <w:rPr>
          <w:rFonts w:ascii="Times New Roman" w:hAnsi="Times New Roman"/>
          <w:smallCaps/>
        </w:rPr>
      </w:pPr>
      <w:r>
        <w:rPr>
          <w:rFonts w:ascii="Times New Roman" w:hAnsi="Times New Roman"/>
          <w:smallCaps/>
        </w:rPr>
        <w:t>Appendices</w:t>
      </w:r>
    </w:p>
    <w:p w14:paraId="44552977" w14:textId="77777777" w:rsidR="00E36FA5" w:rsidRDefault="009561C6">
      <w:pPr>
        <w:ind w:left="567"/>
        <w:rPr>
          <w:rFonts w:ascii="Times New Roman" w:hAnsi="Times New Roman"/>
        </w:rPr>
      </w:pPr>
      <w:r>
        <w:rPr>
          <w:rFonts w:ascii="Times New Roman" w:hAnsi="Times New Roman"/>
        </w:rPr>
        <w:t xml:space="preserve">A. A bit more detail on </w:t>
      </w:r>
      <w:proofErr w:type="spellStart"/>
      <w:r>
        <w:rPr>
          <w:rFonts w:ascii="Times New Roman" w:hAnsi="Times New Roman"/>
        </w:rPr>
        <w:t>Mexec</w:t>
      </w:r>
      <w:proofErr w:type="spellEnd"/>
      <w:r>
        <w:rPr>
          <w:rFonts w:ascii="Times New Roman" w:hAnsi="Times New Roman"/>
        </w:rPr>
        <w:t xml:space="preserve"> functions</w:t>
      </w:r>
    </w:p>
    <w:p w14:paraId="12249A4B" w14:textId="77777777" w:rsidR="00E36FA5" w:rsidRDefault="009561C6">
      <w:pPr>
        <w:ind w:left="567"/>
        <w:rPr>
          <w:rFonts w:ascii="Times New Roman" w:hAnsi="Times New Roman"/>
        </w:rPr>
      </w:pPr>
      <w:r>
        <w:rPr>
          <w:rFonts w:ascii="Times New Roman" w:hAnsi="Times New Roman"/>
        </w:rPr>
        <w:t>B. Handy hints and tips</w:t>
      </w:r>
    </w:p>
    <w:p w14:paraId="213FDD7B" w14:textId="77777777" w:rsidR="00E36FA5" w:rsidRDefault="009561C6">
      <w:pPr>
        <w:ind w:left="567"/>
        <w:rPr>
          <w:rFonts w:ascii="Times New Roman" w:hAnsi="Times New Roman"/>
        </w:rPr>
      </w:pPr>
      <w:r>
        <w:rPr>
          <w:rFonts w:ascii="Times New Roman" w:hAnsi="Times New Roman"/>
        </w:rPr>
        <w:t>C. List of cruise-specific options</w:t>
      </w:r>
    </w:p>
    <w:p w14:paraId="2A206DEF" w14:textId="77777777" w:rsidR="00E36FA5" w:rsidRDefault="009561C6">
      <w:pPr>
        <w:spacing w:after="240"/>
        <w:ind w:left="567"/>
        <w:rPr>
          <w:rFonts w:ascii="Times New Roman" w:hAnsi="Times New Roman"/>
        </w:rPr>
      </w:pPr>
      <w:r>
        <w:rPr>
          <w:rFonts w:ascii="Times New Roman" w:hAnsi="Times New Roman"/>
        </w:rPr>
        <w:t>D. Known bugs and planned changes</w:t>
      </w:r>
    </w:p>
    <w:p w14:paraId="392630C8" w14:textId="77777777" w:rsidR="00E36FA5" w:rsidRDefault="00E36FA5">
      <w:pPr>
        <w:spacing w:after="240"/>
        <w:ind w:left="-567"/>
        <w:rPr>
          <w:rFonts w:ascii="Times New Roman" w:hAnsi="Times New Roman"/>
        </w:rPr>
      </w:pPr>
    </w:p>
    <w:p w14:paraId="092A4306" w14:textId="77777777" w:rsidR="00E36FA5" w:rsidRDefault="00E36FA5">
      <w:pPr>
        <w:spacing w:after="240"/>
        <w:ind w:left="-567"/>
        <w:rPr>
          <w:rFonts w:ascii="Times New Roman" w:hAnsi="Times New Roman"/>
        </w:rPr>
      </w:pPr>
    </w:p>
    <w:p w14:paraId="3559F2E7" w14:textId="77777777" w:rsidR="00E36FA5" w:rsidRDefault="009561C6">
      <w:pPr>
        <w:spacing w:after="240"/>
        <w:ind w:left="-567"/>
        <w:rPr>
          <w:rFonts w:ascii="Times New Roman" w:hAnsi="Times New Roman"/>
        </w:rPr>
      </w:pPr>
      <w:r>
        <w:rPr>
          <w:rFonts w:ascii="Times New Roman" w:hAnsi="Times New Roman"/>
        </w:rPr>
        <w:t>add time origin to units of time</w:t>
      </w:r>
    </w:p>
    <w:p w14:paraId="56C86AD2" w14:textId="77777777" w:rsidR="00E36FA5" w:rsidRDefault="009561C6">
      <w:pPr>
        <w:spacing w:after="240"/>
        <w:ind w:left="-567"/>
        <w:rPr>
          <w:rFonts w:ascii="Times New Roman" w:hAnsi="Times New Roman"/>
        </w:rPr>
      </w:pPr>
      <w:r>
        <w:rPr>
          <w:rFonts w:ascii="Times New Roman" w:hAnsi="Times New Roman"/>
        </w:rPr>
        <w:t xml:space="preserve">add </w:t>
      </w:r>
      <w:proofErr w:type="spellStart"/>
      <w:r>
        <w:rPr>
          <w:rFonts w:ascii="Times New Roman" w:hAnsi="Times New Roman"/>
        </w:rPr>
        <w:t>ladcp</w:t>
      </w:r>
      <w:proofErr w:type="spellEnd"/>
      <w:r>
        <w:rPr>
          <w:rFonts w:ascii="Times New Roman" w:hAnsi="Times New Roman"/>
        </w:rPr>
        <w:t xml:space="preserve"> processing to </w:t>
      </w:r>
      <w:proofErr w:type="spellStart"/>
      <w:r>
        <w:rPr>
          <w:rFonts w:ascii="Times New Roman" w:hAnsi="Times New Roman"/>
        </w:rPr>
        <w:t>logsheet</w:t>
      </w:r>
      <w:proofErr w:type="spellEnd"/>
    </w:p>
    <w:p w14:paraId="61B6F180" w14:textId="77777777" w:rsidR="00E36FA5" w:rsidRDefault="009561C6">
      <w:pPr>
        <w:spacing w:after="240"/>
        <w:ind w:left="-567"/>
        <w:rPr>
          <w:rFonts w:ascii="Times New Roman" w:hAnsi="Times New Roman"/>
          <w:b/>
        </w:rPr>
      </w:pPr>
      <w:r>
        <w:rPr>
          <w:rFonts w:ascii="Times New Roman" w:hAnsi="Times New Roman"/>
        </w:rPr>
        <w:t xml:space="preserve">add </w:t>
      </w:r>
      <w:proofErr w:type="spellStart"/>
      <w:r>
        <w:rPr>
          <w:rFonts w:ascii="Times New Roman" w:hAnsi="Times New Roman"/>
        </w:rPr>
        <w:t>ladcp</w:t>
      </w:r>
      <w:proofErr w:type="spellEnd"/>
      <w:r>
        <w:rPr>
          <w:rFonts w:ascii="Times New Roman" w:hAnsi="Times New Roman"/>
        </w:rPr>
        <w:t xml:space="preserve"> p</w:t>
      </w:r>
      <w:r>
        <w:rPr>
          <w:rFonts w:ascii="Times New Roman" w:hAnsi="Times New Roman"/>
        </w:rPr>
        <w:t>rograms to mexec000</w:t>
      </w:r>
      <w:r>
        <w:br w:type="page"/>
      </w:r>
    </w:p>
    <w:p w14:paraId="425B94F7" w14:textId="77777777" w:rsidR="00E36FA5" w:rsidRDefault="009561C6">
      <w:pPr>
        <w:spacing w:after="240"/>
        <w:ind w:left="-567"/>
        <w:rPr>
          <w:rFonts w:ascii="Times New Roman" w:hAnsi="Times New Roman"/>
          <w:b/>
        </w:rPr>
      </w:pPr>
      <w:r>
        <w:rPr>
          <w:rFonts w:ascii="Times New Roman" w:hAnsi="Times New Roman"/>
        </w:rPr>
        <w:lastRenderedPageBreak/>
        <w:softHyphen/>
      </w:r>
      <w:r>
        <w:rPr>
          <w:rFonts w:ascii="Times New Roman" w:hAnsi="Times New Roman"/>
          <w:b/>
        </w:rPr>
        <w:t>1. Introduction</w:t>
      </w:r>
    </w:p>
    <w:p w14:paraId="4E6E9CEC" w14:textId="77777777" w:rsidR="00E36FA5" w:rsidRDefault="009561C6">
      <w:pPr>
        <w:spacing w:after="240"/>
        <w:ind w:left="-284"/>
        <w:rPr>
          <w:rFonts w:ascii="Times New Roman" w:hAnsi="Times New Roman"/>
          <w:b/>
        </w:rPr>
      </w:pPr>
      <w:r>
        <w:rPr>
          <w:rFonts w:ascii="Times New Roman" w:hAnsi="Times New Roman"/>
          <w:b/>
        </w:rPr>
        <w:t>1.1 About this guide</w:t>
      </w:r>
    </w:p>
    <w:p w14:paraId="0486F7BC" w14:textId="77777777" w:rsidR="00E36FA5" w:rsidRDefault="009561C6">
      <w:pPr>
        <w:spacing w:after="240"/>
        <w:rPr>
          <w:rFonts w:ascii="Times New Roman" w:hAnsi="Times New Roman"/>
        </w:rPr>
      </w:pPr>
      <w:r>
        <w:rPr>
          <w:rFonts w:ascii="Times New Roman" w:hAnsi="Times New Roman"/>
        </w:rPr>
        <w:t xml:space="preserve">This guide, and </w:t>
      </w:r>
      <w:proofErr w:type="spellStart"/>
      <w:r>
        <w:rPr>
          <w:rFonts w:ascii="Times New Roman" w:hAnsi="Times New Roman"/>
        </w:rPr>
        <w:t>Mexec</w:t>
      </w:r>
      <w:proofErr w:type="spellEnd"/>
      <w:r>
        <w:rPr>
          <w:rFonts w:ascii="Times New Roman" w:hAnsi="Times New Roman"/>
        </w:rPr>
        <w:t>, are designed for those wishing to process CTD and underway data at sea.  The underway portion is applicable to ships running SCS or TECHSAS systems.  Basic familiarity with U</w:t>
      </w:r>
      <w:r>
        <w:rPr>
          <w:rFonts w:ascii="Times New Roman" w:hAnsi="Times New Roman"/>
        </w:rPr>
        <w:t xml:space="preserve">NIX/Linux, shell scripting, and </w:t>
      </w:r>
      <w:proofErr w:type="spellStart"/>
      <w:r>
        <w:rPr>
          <w:rFonts w:ascii="Times New Roman" w:hAnsi="Times New Roman"/>
        </w:rPr>
        <w:t>Matlab</w:t>
      </w:r>
      <w:proofErr w:type="spellEnd"/>
      <w:r>
        <w:rPr>
          <w:rFonts w:ascii="Times New Roman" w:hAnsi="Times New Roman"/>
        </w:rPr>
        <w:t xml:space="preserve"> is assumed. </w:t>
      </w:r>
    </w:p>
    <w:p w14:paraId="48DA8D49" w14:textId="77777777" w:rsidR="00E36FA5" w:rsidRDefault="009561C6">
      <w:pPr>
        <w:spacing w:after="240"/>
        <w:rPr>
          <w:rFonts w:ascii="Times New Roman" w:hAnsi="Times New Roman"/>
        </w:rPr>
      </w:pPr>
      <w:r>
        <w:rPr>
          <w:rFonts w:ascii="Times New Roman" w:hAnsi="Times New Roman"/>
        </w:rPr>
        <w:t xml:space="preserve">Throughout, &gt; is used to indicate examples of steps run from the command line, including shell scripts, and &gt;&gt; for steps run from </w:t>
      </w:r>
      <w:proofErr w:type="spellStart"/>
      <w:r>
        <w:rPr>
          <w:rFonts w:ascii="Times New Roman" w:hAnsi="Times New Roman"/>
        </w:rPr>
        <w:t>Matlab</w:t>
      </w:r>
      <w:proofErr w:type="spellEnd"/>
      <w:r>
        <w:rPr>
          <w:rFonts w:ascii="Times New Roman" w:hAnsi="Times New Roman"/>
        </w:rPr>
        <w:t xml:space="preserve">. Script/function names are in bold, except where they are part of </w:t>
      </w:r>
      <w:r>
        <w:rPr>
          <w:rFonts w:ascii="Times New Roman" w:hAnsi="Times New Roman"/>
        </w:rPr>
        <w:t>examples; variables which must be substituted are in italic (</w:t>
      </w:r>
      <w:proofErr w:type="gramStart"/>
      <w:r>
        <w:rPr>
          <w:rFonts w:ascii="Times New Roman" w:hAnsi="Times New Roman"/>
        </w:rPr>
        <w:t>e.g.</w:t>
      </w:r>
      <w:proofErr w:type="gramEnd"/>
      <w:r>
        <w:rPr>
          <w:rFonts w:ascii="Times New Roman" w:hAnsi="Times New Roman"/>
        </w:rPr>
        <w:t xml:space="preserve"> a reference to </w:t>
      </w:r>
      <w:proofErr w:type="spellStart"/>
      <w:r>
        <w:rPr>
          <w:rFonts w:ascii="Times New Roman" w:hAnsi="Times New Roman"/>
        </w:rPr>
        <w:t>m_daily_proc</w:t>
      </w:r>
      <w:proofErr w:type="spellEnd"/>
      <w:r>
        <w:rPr>
          <w:rFonts w:ascii="Times New Roman" w:hAnsi="Times New Roman"/>
        </w:rPr>
        <w:t>(</w:t>
      </w:r>
      <w:r>
        <w:rPr>
          <w:rFonts w:ascii="Times New Roman" w:hAnsi="Times New Roman"/>
          <w:i/>
        </w:rPr>
        <w:t>day</w:t>
      </w:r>
      <w:r>
        <w:rPr>
          <w:rFonts w:ascii="Times New Roman" w:hAnsi="Times New Roman"/>
        </w:rPr>
        <w:t xml:space="preserve">) indicates that the day number should be substituted for </w:t>
      </w:r>
      <w:r>
        <w:rPr>
          <w:rFonts w:ascii="Times New Roman" w:hAnsi="Times New Roman"/>
          <w:i/>
        </w:rPr>
        <w:t>day</w:t>
      </w:r>
      <w:r>
        <w:rPr>
          <w:rFonts w:ascii="Times New Roman" w:hAnsi="Times New Roman"/>
        </w:rPr>
        <w:t xml:space="preserve">). </w:t>
      </w:r>
    </w:p>
    <w:p w14:paraId="036B06E2" w14:textId="77777777" w:rsidR="00E36FA5" w:rsidRDefault="009561C6">
      <w:pPr>
        <w:spacing w:after="240"/>
        <w:rPr>
          <w:rFonts w:ascii="Times New Roman" w:hAnsi="Times New Roman"/>
        </w:rPr>
      </w:pPr>
      <w:r>
        <w:rPr>
          <w:rFonts w:ascii="Times New Roman" w:hAnsi="Times New Roman"/>
        </w:rPr>
        <w:t xml:space="preserve">The following sections give instructions for setting up </w:t>
      </w:r>
      <w:proofErr w:type="spellStart"/>
      <w:r>
        <w:rPr>
          <w:rFonts w:ascii="Times New Roman" w:hAnsi="Times New Roman"/>
        </w:rPr>
        <w:t>Mexec</w:t>
      </w:r>
      <w:proofErr w:type="spellEnd"/>
      <w:r>
        <w:rPr>
          <w:rFonts w:ascii="Times New Roman" w:hAnsi="Times New Roman"/>
        </w:rPr>
        <w:t xml:space="preserve"> processing for a cruise (Section</w:t>
      </w:r>
      <w:r>
        <w:rPr>
          <w:rFonts w:ascii="Times New Roman" w:hAnsi="Times New Roman"/>
        </w:rPr>
        <w:t xml:space="preserve"> 2); processing CTD data (Section 3); and processing underway data (Section 4).  A brief description of </w:t>
      </w:r>
      <w:proofErr w:type="spellStart"/>
      <w:r>
        <w:rPr>
          <w:rFonts w:ascii="Times New Roman" w:hAnsi="Times New Roman"/>
        </w:rPr>
        <w:t>Mexec</w:t>
      </w:r>
      <w:proofErr w:type="spellEnd"/>
      <w:r>
        <w:rPr>
          <w:rFonts w:ascii="Times New Roman" w:hAnsi="Times New Roman"/>
        </w:rPr>
        <w:t xml:space="preserve"> is given here, with a few more details in Appendix A, but in general this is meant to be a guide to a standard set of steps with limited variation</w:t>
      </w:r>
      <w:r>
        <w:rPr>
          <w:rFonts w:ascii="Times New Roman" w:hAnsi="Times New Roman"/>
        </w:rPr>
        <w:t xml:space="preserve">s.  Documentation of the </w:t>
      </w:r>
      <w:proofErr w:type="spellStart"/>
      <w:r>
        <w:rPr>
          <w:rFonts w:ascii="Times New Roman" w:hAnsi="Times New Roman"/>
        </w:rPr>
        <w:t>Mexec</w:t>
      </w:r>
      <w:proofErr w:type="spellEnd"/>
      <w:r>
        <w:rPr>
          <w:rFonts w:ascii="Times New Roman" w:hAnsi="Times New Roman"/>
        </w:rPr>
        <w:t xml:space="preserve"> functions is a work in progress.  </w:t>
      </w:r>
    </w:p>
    <w:p w14:paraId="3BF3CC04" w14:textId="77777777" w:rsidR="00E36FA5" w:rsidRDefault="009561C6">
      <w:pPr>
        <w:spacing w:after="240"/>
        <w:rPr>
          <w:rFonts w:ascii="Times New Roman" w:hAnsi="Times New Roman"/>
        </w:rPr>
      </w:pPr>
      <w:r>
        <w:rPr>
          <w:rFonts w:ascii="Times New Roman" w:hAnsi="Times New Roman"/>
        </w:rPr>
        <w:t xml:space="preserve">This guide was first written by Penny </w:t>
      </w:r>
      <w:proofErr w:type="gramStart"/>
      <w:r>
        <w:rPr>
          <w:rFonts w:ascii="Times New Roman" w:hAnsi="Times New Roman"/>
        </w:rPr>
        <w:t>Holliday, and</w:t>
      </w:r>
      <w:proofErr w:type="gramEnd"/>
      <w:r>
        <w:rPr>
          <w:rFonts w:ascii="Times New Roman" w:hAnsi="Times New Roman"/>
        </w:rPr>
        <w:t xml:space="preserve"> has been updated for v3 by Yvonne Firing.  Thanks to A. Sanchez Franks for helpful comments. </w:t>
      </w:r>
    </w:p>
    <w:p w14:paraId="12E68CF9" w14:textId="77777777" w:rsidR="00E36FA5" w:rsidRDefault="009561C6">
      <w:pPr>
        <w:spacing w:after="240"/>
        <w:ind w:left="-284"/>
        <w:rPr>
          <w:rFonts w:ascii="Times New Roman" w:hAnsi="Times New Roman"/>
          <w:b/>
        </w:rPr>
      </w:pPr>
      <w:r>
        <w:rPr>
          <w:rFonts w:ascii="Times New Roman" w:hAnsi="Times New Roman"/>
          <w:b/>
        </w:rPr>
        <w:t xml:space="preserve">1.2 What is </w:t>
      </w:r>
      <w:proofErr w:type="spellStart"/>
      <w:r>
        <w:rPr>
          <w:rFonts w:ascii="Times New Roman" w:hAnsi="Times New Roman"/>
          <w:b/>
        </w:rPr>
        <w:t>Mexec</w:t>
      </w:r>
      <w:proofErr w:type="spellEnd"/>
      <w:r>
        <w:rPr>
          <w:rFonts w:ascii="Times New Roman" w:hAnsi="Times New Roman"/>
          <w:b/>
        </w:rPr>
        <w:t>?</w:t>
      </w:r>
    </w:p>
    <w:p w14:paraId="31BAE5EE" w14:textId="77777777" w:rsidR="00E36FA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set of </w:t>
      </w:r>
      <w:proofErr w:type="spellStart"/>
      <w:r>
        <w:rPr>
          <w:rFonts w:ascii="Times New Roman" w:hAnsi="Times New Roman"/>
        </w:rPr>
        <w:t>Matlab</w:t>
      </w:r>
      <w:proofErr w:type="spellEnd"/>
      <w:r>
        <w:rPr>
          <w:rFonts w:ascii="Times New Roman" w:hAnsi="Times New Roman"/>
        </w:rPr>
        <w:t xml:space="preserve"> a</w:t>
      </w:r>
      <w:r>
        <w:rPr>
          <w:rFonts w:ascii="Times New Roman" w:hAnsi="Times New Roman"/>
        </w:rPr>
        <w:t xml:space="preserve">nd shell scripts was developed over </w:t>
      </w:r>
      <w:proofErr w:type="gramStart"/>
      <w:r>
        <w:rPr>
          <w:rFonts w:ascii="Times New Roman" w:hAnsi="Times New Roman"/>
        </w:rPr>
        <w:t>a number of</w:t>
      </w:r>
      <w:proofErr w:type="gramEnd"/>
      <w:r>
        <w:rPr>
          <w:rFonts w:ascii="Times New Roman" w:hAnsi="Times New Roman"/>
        </w:rPr>
        <w:t xml:space="preserve"> years by scientists at the UK National Oceanography Centre, Southampton, principally Brian King, with contributions from numerous others including G. Evans, Y. Firing, C. </w:t>
      </w:r>
      <w:proofErr w:type="spellStart"/>
      <w:r>
        <w:rPr>
          <w:rFonts w:ascii="Times New Roman" w:hAnsi="Times New Roman"/>
        </w:rPr>
        <w:t>Florindo</w:t>
      </w:r>
      <w:proofErr w:type="spellEnd"/>
      <w:r>
        <w:rPr>
          <w:rFonts w:ascii="Times New Roman" w:hAnsi="Times New Roman"/>
        </w:rPr>
        <w:t xml:space="preserve"> Lopez, E. Kent, G. McCarthy,</w:t>
      </w:r>
      <w:r>
        <w:rPr>
          <w:rFonts w:ascii="Times New Roman" w:hAnsi="Times New Roman"/>
        </w:rPr>
        <w:t xml:space="preserve"> B. Moat, and D. </w:t>
      </w:r>
      <w:proofErr w:type="spellStart"/>
      <w:r>
        <w:rPr>
          <w:rFonts w:ascii="Times New Roman" w:hAnsi="Times New Roman"/>
        </w:rPr>
        <w:t>Smeed</w:t>
      </w:r>
      <w:proofErr w:type="spellEnd"/>
      <w:r>
        <w:rPr>
          <w:rFonts w:ascii="Times New Roman" w:hAnsi="Times New Roman"/>
        </w:rPr>
        <w:t xml:space="preserve">. </w:t>
      </w:r>
    </w:p>
    <w:p w14:paraId="6A139B26" w14:textId="77777777" w:rsidR="00E36FA5" w:rsidRDefault="009561C6">
      <w:pPr>
        <w:spacing w:after="240"/>
        <w:rPr>
          <w:rFonts w:ascii="Times New Roman" w:hAnsi="Times New Roman"/>
        </w:rPr>
      </w:pPr>
      <w:proofErr w:type="spellStart"/>
      <w:r>
        <w:rPr>
          <w:rFonts w:ascii="Times New Roman" w:hAnsi="Times New Roman"/>
        </w:rPr>
        <w:t>Mexec</w:t>
      </w:r>
      <w:proofErr w:type="spellEnd"/>
      <w:r>
        <w:rPr>
          <w:rFonts w:ascii="Times New Roman" w:hAnsi="Times New Roman"/>
        </w:rPr>
        <w:t xml:space="preserve"> is a system for processing, quality control, and integration of hydrographic data including CTD and water sample data and standard underway streams.  It interfaces with the </w:t>
      </w:r>
      <w:proofErr w:type="spellStart"/>
      <w:r>
        <w:rPr>
          <w:rFonts w:ascii="Times New Roman" w:hAnsi="Times New Roman"/>
        </w:rPr>
        <w:t>SeaBird</w:t>
      </w:r>
      <w:proofErr w:type="spellEnd"/>
      <w:r>
        <w:rPr>
          <w:rFonts w:ascii="Times New Roman" w:hAnsi="Times New Roman"/>
        </w:rPr>
        <w:t xml:space="preserve"> software for collection and initial processing of CTD data, and with </w:t>
      </w:r>
      <w:r>
        <w:rPr>
          <w:rFonts w:ascii="Times New Roman" w:hAnsi="Times New Roman"/>
        </w:rPr>
        <w:t xml:space="preserve">external libraries for processing of LADCP and VMADCP data.  </w:t>
      </w:r>
    </w:p>
    <w:p w14:paraId="0D33E9C8" w14:textId="77777777" w:rsidR="00E36FA5" w:rsidRDefault="009561C6">
      <w:pPr>
        <w:spacing w:after="240"/>
        <w:ind w:left="-142"/>
        <w:rPr>
          <w:rFonts w:ascii="Times New Roman" w:hAnsi="Times New Roman"/>
          <w:b/>
        </w:rPr>
      </w:pPr>
      <w:r>
        <w:rPr>
          <w:rFonts w:ascii="Times New Roman" w:hAnsi="Times New Roman"/>
          <w:b/>
        </w:rPr>
        <w:t>1.2.1 History files and data file version control for multiple people processing data</w:t>
      </w:r>
    </w:p>
    <w:p w14:paraId="1B9C637E" w14:textId="77777777" w:rsidR="00E36FA5" w:rsidRDefault="009561C6">
      <w:pPr>
        <w:spacing w:after="240"/>
        <w:rPr>
          <w:rFonts w:ascii="Times New Roman" w:hAnsi="Times New Roman"/>
        </w:rPr>
      </w:pPr>
      <w:r>
        <w:rPr>
          <w:rFonts w:ascii="Times New Roman" w:hAnsi="Times New Roman"/>
        </w:rPr>
        <w:t xml:space="preserve">Each step that goes into a </w:t>
      </w:r>
      <w:proofErr w:type="spellStart"/>
      <w:r>
        <w:rPr>
          <w:rFonts w:ascii="Times New Roman" w:hAnsi="Times New Roman"/>
        </w:rPr>
        <w:t>Mstar</w:t>
      </w:r>
      <w:proofErr w:type="spellEnd"/>
      <w:r>
        <w:rPr>
          <w:rFonts w:ascii="Times New Roman" w:hAnsi="Times New Roman"/>
        </w:rPr>
        <w:t xml:space="preserve"> file is recorded both in the header comment field and in a history file for</w:t>
      </w:r>
      <w:r>
        <w:rPr>
          <w:rFonts w:ascii="Times New Roman" w:hAnsi="Times New Roman"/>
        </w:rPr>
        <w:t xml:space="preserve"> the processing stream (so, although there are multiple </w:t>
      </w:r>
      <w:proofErr w:type="spellStart"/>
      <w:r>
        <w:rPr>
          <w:rFonts w:ascii="Times New Roman" w:hAnsi="Times New Roman"/>
        </w:rPr>
        <w:t>ctd</w:t>
      </w:r>
      <w:proofErr w:type="spellEnd"/>
      <w:r>
        <w:rPr>
          <w:rFonts w:ascii="Times New Roman" w:hAnsi="Times New Roman"/>
        </w:rPr>
        <w:t xml:space="preserve"> </w:t>
      </w:r>
      <w:proofErr w:type="spellStart"/>
      <w:r>
        <w:rPr>
          <w:rFonts w:ascii="Times New Roman" w:hAnsi="Times New Roman"/>
        </w:rPr>
        <w:t>Mstar</w:t>
      </w:r>
      <w:proofErr w:type="spellEnd"/>
      <w:r>
        <w:rPr>
          <w:rFonts w:ascii="Times New Roman" w:hAnsi="Times New Roman"/>
        </w:rPr>
        <w:t xml:space="preserve"> files for each station, there will be a single </w:t>
      </w:r>
      <w:proofErr w:type="spellStart"/>
      <w:r>
        <w:rPr>
          <w:rFonts w:ascii="Times New Roman" w:hAnsi="Times New Roman"/>
        </w:rPr>
        <w:t>ctd</w:t>
      </w:r>
      <w:proofErr w:type="spellEnd"/>
      <w:r>
        <w:rPr>
          <w:rFonts w:ascii="Times New Roman" w:hAnsi="Times New Roman"/>
        </w:rPr>
        <w:t xml:space="preserve"> history file for each station).  The history files are found in </w:t>
      </w:r>
      <w:proofErr w:type="spellStart"/>
      <w:r>
        <w:rPr>
          <w:rFonts w:ascii="Times New Roman" w:hAnsi="Times New Roman"/>
        </w:rPr>
        <w:t>mexec_housekeeping</w:t>
      </w:r>
      <w:proofErr w:type="spellEnd"/>
      <w:r>
        <w:rPr>
          <w:rFonts w:ascii="Times New Roman" w:hAnsi="Times New Roman"/>
        </w:rPr>
        <w:t xml:space="preserve">/history/.  </w:t>
      </w:r>
    </w:p>
    <w:p w14:paraId="59A19756" w14:textId="77777777" w:rsidR="00E36FA5" w:rsidRDefault="009561C6">
      <w:pPr>
        <w:spacing w:after="240"/>
        <w:rPr>
          <w:rFonts w:ascii="Times New Roman" w:hAnsi="Times New Roman"/>
        </w:rPr>
      </w:pPr>
      <w:r>
        <w:rPr>
          <w:rFonts w:ascii="Times New Roman" w:hAnsi="Times New Roman"/>
        </w:rPr>
        <w:t xml:space="preserve">To prevent conflicts over modifying </w:t>
      </w:r>
      <w:proofErr w:type="spellStart"/>
      <w:r>
        <w:rPr>
          <w:rFonts w:ascii="Times New Roman" w:hAnsi="Times New Roman"/>
        </w:rPr>
        <w:t>Mstar</w:t>
      </w:r>
      <w:proofErr w:type="spellEnd"/>
      <w:r>
        <w:rPr>
          <w:rFonts w:ascii="Times New Roman" w:hAnsi="Times New Roman"/>
        </w:rPr>
        <w:t xml:space="preserve"> fi</w:t>
      </w:r>
      <w:r>
        <w:rPr>
          <w:rFonts w:ascii="Times New Roman" w:hAnsi="Times New Roman"/>
        </w:rPr>
        <w:t xml:space="preserve">les, editing one also sets a lock file, in </w:t>
      </w:r>
      <w:proofErr w:type="spellStart"/>
      <w:r>
        <w:rPr>
          <w:rFonts w:ascii="Times New Roman" w:hAnsi="Times New Roman"/>
        </w:rPr>
        <w:t>mexec_housekeeping</w:t>
      </w:r>
      <w:proofErr w:type="spellEnd"/>
      <w:r>
        <w:rPr>
          <w:rFonts w:ascii="Times New Roman" w:hAnsi="Times New Roman"/>
        </w:rPr>
        <w:t xml:space="preserve">/version/, which will normally be reset in closing the program. If a program is interrupted mid-run, however, the flag may have to be reset manually using </w:t>
      </w:r>
      <w:proofErr w:type="spellStart"/>
      <w:r>
        <w:rPr>
          <w:rFonts w:ascii="Times New Roman" w:hAnsi="Times New Roman"/>
          <w:b/>
        </w:rPr>
        <w:t>mreset.m</w:t>
      </w:r>
      <w:proofErr w:type="spellEnd"/>
      <w:r>
        <w:rPr>
          <w:rFonts w:ascii="Times New Roman" w:hAnsi="Times New Roman"/>
        </w:rPr>
        <w:t xml:space="preserve">.  </w:t>
      </w:r>
    </w:p>
    <w:p w14:paraId="2737B1C9" w14:textId="77777777" w:rsidR="00E36FA5" w:rsidRDefault="009561C6">
      <w:pPr>
        <w:spacing w:after="240"/>
        <w:ind w:left="-142"/>
        <w:rPr>
          <w:rFonts w:ascii="Times New Roman" w:hAnsi="Times New Roman"/>
          <w:b/>
        </w:rPr>
      </w:pPr>
      <w:r>
        <w:rPr>
          <w:rFonts w:ascii="Times New Roman" w:hAnsi="Times New Roman"/>
          <w:b/>
        </w:rPr>
        <w:t>1.2.2 Cruise-specific option</w:t>
      </w:r>
      <w:r>
        <w:rPr>
          <w:rFonts w:ascii="Times New Roman" w:hAnsi="Times New Roman"/>
          <w:b/>
        </w:rPr>
        <w:t>s</w:t>
      </w:r>
    </w:p>
    <w:p w14:paraId="1EAC22F2" w14:textId="77777777" w:rsidR="00E36FA5" w:rsidRDefault="009561C6">
      <w:pPr>
        <w:rPr>
          <w:rFonts w:ascii="Times New Roman" w:hAnsi="Times New Roman"/>
        </w:rPr>
      </w:pPr>
      <w:r>
        <w:rPr>
          <w:rFonts w:ascii="Times New Roman" w:hAnsi="Times New Roman"/>
        </w:rPr>
        <w:t xml:space="preserve">Program version control in </w:t>
      </w:r>
      <w:proofErr w:type="spellStart"/>
      <w:r>
        <w:rPr>
          <w:rFonts w:ascii="Times New Roman" w:hAnsi="Times New Roman"/>
        </w:rPr>
        <w:t>Mexec</w:t>
      </w:r>
      <w:proofErr w:type="spellEnd"/>
      <w:r>
        <w:rPr>
          <w:rFonts w:ascii="Times New Roman" w:hAnsi="Times New Roman"/>
        </w:rPr>
        <w:t xml:space="preserve"> v3 operates by way of a set of scripts containing cruise-specific options: for each cruise there is an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Parameters and variables that might need to change from cruise to cruise (such as which CTD is primary,</w:t>
      </w:r>
      <w:r>
        <w:rPr>
          <w:rFonts w:ascii="Times New Roman" w:hAnsi="Times New Roman"/>
        </w:rPr>
        <w:t xml:space="preserve"> the calibration </w:t>
      </w:r>
      <w:r>
        <w:rPr>
          <w:rFonts w:ascii="Times New Roman" w:hAnsi="Times New Roman"/>
        </w:rPr>
        <w:lastRenderedPageBreak/>
        <w:t xml:space="preserve">functions for conductivity and other parameters, and more) are set by calls to </w:t>
      </w:r>
      <w:proofErr w:type="spellStart"/>
      <w:r>
        <w:rPr>
          <w:rFonts w:ascii="Times New Roman" w:hAnsi="Times New Roman"/>
          <w:b/>
        </w:rPr>
        <w:t>get_cropt.m</w:t>
      </w:r>
      <w:proofErr w:type="spellEnd"/>
      <w:r>
        <w:rPr>
          <w:rFonts w:ascii="Times New Roman" w:hAnsi="Times New Roman"/>
        </w:rPr>
        <w:t xml:space="preserve">, which </w:t>
      </w:r>
    </w:p>
    <w:p w14:paraId="4CC556DC" w14:textId="77777777" w:rsidR="00E36FA5" w:rsidRDefault="009561C6">
      <w:pPr>
        <w:rPr>
          <w:rFonts w:ascii="Times New Roman" w:hAnsi="Times New Roman"/>
        </w:rPr>
      </w:pPr>
      <w:r>
        <w:rPr>
          <w:rFonts w:ascii="Times New Roman" w:hAnsi="Times New Roman"/>
        </w:rPr>
        <w:t xml:space="preserve">1) sets any defaults using switch/case on the name of the calling script and (for many scripts) string variable </w:t>
      </w:r>
      <w:proofErr w:type="spellStart"/>
      <w:proofErr w:type="gramStart"/>
      <w:r>
        <w:rPr>
          <w:rFonts w:ascii="Times New Roman" w:hAnsi="Times New Roman"/>
        </w:rPr>
        <w:t>oopt</w:t>
      </w:r>
      <w:proofErr w:type="spellEnd"/>
      <w:r>
        <w:rPr>
          <w:rFonts w:ascii="Times New Roman" w:hAnsi="Times New Roman"/>
        </w:rPr>
        <w:t>;</w:t>
      </w:r>
      <w:proofErr w:type="gramEnd"/>
      <w:r>
        <w:rPr>
          <w:rFonts w:ascii="Times New Roman" w:hAnsi="Times New Roman"/>
        </w:rPr>
        <w:t xml:space="preserve"> </w:t>
      </w:r>
    </w:p>
    <w:p w14:paraId="49A2118F" w14:textId="77777777" w:rsidR="00E36FA5" w:rsidRDefault="009561C6">
      <w:pPr>
        <w:rPr>
          <w:rFonts w:ascii="Times New Roman" w:hAnsi="Times New Roman"/>
        </w:rPr>
      </w:pPr>
      <w:r>
        <w:rPr>
          <w:rFonts w:ascii="Times New Roman" w:hAnsi="Times New Roman"/>
        </w:rPr>
        <w:t xml:space="preserve">2) calls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to set cruise-specific options, using switch/case on the name of the calling script and (for many scripts) </w:t>
      </w:r>
      <w:proofErr w:type="spellStart"/>
      <w:r>
        <w:rPr>
          <w:rFonts w:ascii="Times New Roman" w:hAnsi="Times New Roman"/>
        </w:rPr>
        <w:t>oopt</w:t>
      </w:r>
      <w:proofErr w:type="spellEnd"/>
      <w:r>
        <w:rPr>
          <w:rFonts w:ascii="Times New Roman" w:hAnsi="Times New Roman"/>
        </w:rPr>
        <w:t xml:space="preserve">; and </w:t>
      </w:r>
    </w:p>
    <w:p w14:paraId="69887A68" w14:textId="77777777" w:rsidR="00E36FA5" w:rsidRDefault="009561C6">
      <w:pPr>
        <w:rPr>
          <w:rFonts w:ascii="Times New Roman" w:hAnsi="Times New Roman"/>
        </w:rPr>
      </w:pPr>
      <w:r>
        <w:rPr>
          <w:rFonts w:ascii="Times New Roman" w:hAnsi="Times New Roman"/>
        </w:rPr>
        <w:t xml:space="preserve">3) for some scripts, warns about unset options.  </w:t>
      </w:r>
    </w:p>
    <w:p w14:paraId="33CCD15B" w14:textId="77777777" w:rsidR="00E36FA5" w:rsidRDefault="009561C6">
      <w:pPr>
        <w:rPr>
          <w:rFonts w:ascii="Times New Roman" w:hAnsi="Times New Roman"/>
        </w:rPr>
      </w:pPr>
      <w:r>
        <w:rPr>
          <w:rFonts w:ascii="Times New Roman" w:hAnsi="Times New Roman"/>
        </w:rPr>
        <w:t xml:space="preserve">A list of scripts and their options is given in Appendix C.  </w:t>
      </w:r>
    </w:p>
    <w:p w14:paraId="53886746" w14:textId="77777777" w:rsidR="00E36FA5" w:rsidRDefault="00E36FA5">
      <w:pPr>
        <w:rPr>
          <w:rFonts w:ascii="Times New Roman" w:hAnsi="Times New Roman"/>
        </w:rPr>
      </w:pPr>
    </w:p>
    <w:p w14:paraId="32EED2C1" w14:textId="77777777" w:rsidR="00E36FA5" w:rsidRDefault="009561C6">
      <w:pPr>
        <w:rPr>
          <w:rFonts w:ascii="Times New Roman" w:hAnsi="Times New Roman"/>
        </w:rPr>
      </w:pPr>
      <w:r>
        <w:rPr>
          <w:rFonts w:ascii="Times New Roman" w:hAnsi="Times New Roman"/>
        </w:rPr>
        <w:t xml:space="preserve">Information obtained or </w:t>
      </w:r>
      <w:r>
        <w:rPr>
          <w:rFonts w:ascii="Times New Roman" w:hAnsi="Times New Roman"/>
        </w:rPr>
        <w:t xml:space="preserve">modified </w:t>
      </w:r>
      <w:proofErr w:type="gramStart"/>
      <w:r>
        <w:rPr>
          <w:rFonts w:ascii="Times New Roman" w:hAnsi="Times New Roman"/>
        </w:rPr>
        <w:t>during the course of</w:t>
      </w:r>
      <w:proofErr w:type="gramEnd"/>
      <w:r>
        <w:rPr>
          <w:rFonts w:ascii="Times New Roman" w:hAnsi="Times New Roman"/>
        </w:rPr>
        <w:t xml:space="preserve"> </w:t>
      </w:r>
      <w:proofErr w:type="spellStart"/>
      <w:r>
        <w:rPr>
          <w:rFonts w:ascii="Times New Roman" w:hAnsi="Times New Roman"/>
        </w:rPr>
        <w:t>Mexec</w:t>
      </w:r>
      <w:proofErr w:type="spellEnd"/>
      <w:r>
        <w:rPr>
          <w:rFonts w:ascii="Times New Roman" w:hAnsi="Times New Roman"/>
        </w:rPr>
        <w:t xml:space="preserve"> processing, but which pertains to the cruise data rather than a particular choice for processing, may be contained in either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or in a separate text file specified in one of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cases.  For instan</w:t>
      </w:r>
      <w:r>
        <w:rPr>
          <w:rFonts w:ascii="Times New Roman" w:hAnsi="Times New Roman"/>
        </w:rPr>
        <w:t xml:space="preserve">ce, a list of salinity sample flags to modify might be set in the msal_01 case of </w:t>
      </w:r>
      <w:proofErr w:type="spellStart"/>
      <w:r>
        <w:rPr>
          <w:rFonts w:ascii="Times New Roman" w:hAnsi="Times New Roman"/>
          <w:b/>
        </w:rPr>
        <w:t>opt_</w:t>
      </w:r>
      <w:r>
        <w:rPr>
          <w:rFonts w:ascii="Times New Roman" w:hAnsi="Times New Roman"/>
          <w:b/>
          <w:i/>
        </w:rPr>
        <w:t>cruise</w:t>
      </w:r>
      <w:r>
        <w:rPr>
          <w:rFonts w:ascii="Times New Roman" w:hAnsi="Times New Roman"/>
          <w:b/>
        </w:rPr>
        <w:t>.</w:t>
      </w:r>
      <w:proofErr w:type="gramStart"/>
      <w:r>
        <w:rPr>
          <w:rFonts w:ascii="Times New Roman" w:hAnsi="Times New Roman"/>
          <w:b/>
        </w:rPr>
        <w:t>m</w:t>
      </w:r>
      <w:proofErr w:type="spellEnd"/>
      <w:r>
        <w:rPr>
          <w:rFonts w:ascii="Times New Roman" w:hAnsi="Times New Roman"/>
        </w:rPr>
        <w:t>, or</w:t>
      </w:r>
      <w:proofErr w:type="gramEnd"/>
      <w:r>
        <w:rPr>
          <w:rFonts w:ascii="Times New Roman" w:hAnsi="Times New Roman"/>
        </w:rPr>
        <w:t xml:space="preserve"> read in from a list by </w:t>
      </w:r>
      <w:r>
        <w:rPr>
          <w:rFonts w:ascii="Times New Roman" w:hAnsi="Times New Roman"/>
          <w:b/>
        </w:rPr>
        <w:t>msam_02b.m</w:t>
      </w:r>
      <w:r>
        <w:rPr>
          <w:rFonts w:ascii="Times New Roman" w:hAnsi="Times New Roman"/>
        </w:rPr>
        <w:t xml:space="preserve">. ***  </w:t>
      </w:r>
    </w:p>
    <w:p w14:paraId="0F18064A" w14:textId="77777777" w:rsidR="00E36FA5" w:rsidRDefault="00E36FA5">
      <w:pPr>
        <w:rPr>
          <w:rFonts w:ascii="Times New Roman" w:hAnsi="Times New Roman"/>
        </w:rPr>
      </w:pPr>
    </w:p>
    <w:p w14:paraId="27B605FF" w14:textId="77777777" w:rsidR="00E36FA5" w:rsidRDefault="009561C6">
      <w:pPr>
        <w:spacing w:after="240"/>
        <w:ind w:left="-142"/>
        <w:rPr>
          <w:rFonts w:ascii="Times New Roman" w:hAnsi="Times New Roman"/>
          <w:b/>
        </w:rPr>
      </w:pPr>
      <w:r>
        <w:rPr>
          <w:rFonts w:ascii="Times New Roman" w:hAnsi="Times New Roman"/>
          <w:b/>
        </w:rPr>
        <w:t xml:space="preserve">1.2.3 </w:t>
      </w:r>
      <w:proofErr w:type="spellStart"/>
      <w:r>
        <w:rPr>
          <w:rFonts w:ascii="Times New Roman" w:hAnsi="Times New Roman"/>
          <w:b/>
        </w:rPr>
        <w:t>Mexec</w:t>
      </w:r>
      <w:proofErr w:type="spellEnd"/>
      <w:r>
        <w:rPr>
          <w:rFonts w:ascii="Times New Roman" w:hAnsi="Times New Roman"/>
          <w:b/>
        </w:rPr>
        <w:t xml:space="preserve"> conventions and </w:t>
      </w:r>
      <w:proofErr w:type="spellStart"/>
      <w:r>
        <w:rPr>
          <w:rFonts w:ascii="Times New Roman" w:hAnsi="Times New Roman"/>
          <w:b/>
        </w:rPr>
        <w:t>Mstar</w:t>
      </w:r>
      <w:proofErr w:type="spellEnd"/>
      <w:r>
        <w:rPr>
          <w:rFonts w:ascii="Times New Roman" w:hAnsi="Times New Roman"/>
          <w:b/>
        </w:rPr>
        <w:t xml:space="preserve"> file format</w:t>
      </w:r>
    </w:p>
    <w:p w14:paraId="0D10DB8F"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uses global variables for passing arguments to functions.  It d</w:t>
      </w:r>
      <w:r>
        <w:rPr>
          <w:rFonts w:ascii="Times New Roman" w:eastAsia="Times New Roman" w:hAnsi="Times New Roman"/>
        </w:rPr>
        <w:t>oes this because the scripts and functions were originally set up to prompt for inputs.  If global variable MEXEC_</w:t>
      </w:r>
      <w:proofErr w:type="gramStart"/>
      <w:r>
        <w:rPr>
          <w:rFonts w:ascii="Times New Roman" w:eastAsia="Times New Roman" w:hAnsi="Times New Roman"/>
        </w:rPr>
        <w:t>A.MARGS</w:t>
      </w:r>
      <w:proofErr w:type="gramEnd"/>
      <w:r>
        <w:rPr>
          <w:rFonts w:ascii="Times New Roman" w:eastAsia="Times New Roman" w:hAnsi="Times New Roman"/>
        </w:rPr>
        <w:t xml:space="preserve">_IN is found, inputs are taken from it instead of being prompted for. This means if you clear the workspace you will have to run the </w:t>
      </w:r>
      <w:proofErr w:type="spellStart"/>
      <w:r>
        <w:rPr>
          <w:rFonts w:ascii="Times New Roman" w:eastAsia="Times New Roman" w:hAnsi="Times New Roman"/>
        </w:rPr>
        <w:t>Me</w:t>
      </w:r>
      <w:r>
        <w:rPr>
          <w:rFonts w:ascii="Times New Roman" w:eastAsia="Times New Roman" w:hAnsi="Times New Roman"/>
        </w:rPr>
        <w:t>xec</w:t>
      </w:r>
      <w:proofErr w:type="spellEnd"/>
      <w:r>
        <w:rPr>
          <w:rFonts w:ascii="Times New Roman" w:eastAsia="Times New Roman" w:hAnsi="Times New Roman"/>
        </w:rPr>
        <w:t xml:space="preserve"> setup script, </w:t>
      </w:r>
      <w:proofErr w:type="spellStart"/>
      <w:r>
        <w:rPr>
          <w:rFonts w:ascii="Times New Roman" w:eastAsia="Times New Roman" w:hAnsi="Times New Roman"/>
          <w:b/>
        </w:rPr>
        <w:t>m_setup.m</w:t>
      </w:r>
      <w:proofErr w:type="spellEnd"/>
      <w:r>
        <w:rPr>
          <w:rFonts w:ascii="Times New Roman" w:eastAsia="Times New Roman" w:hAnsi="Times New Roman"/>
        </w:rPr>
        <w:t xml:space="preserve">, before using any other </w:t>
      </w:r>
      <w:proofErr w:type="spellStart"/>
      <w:r>
        <w:rPr>
          <w:rFonts w:ascii="Times New Roman" w:eastAsia="Times New Roman" w:hAnsi="Times New Roman"/>
        </w:rPr>
        <w:t>Mexec</w:t>
      </w:r>
      <w:proofErr w:type="spellEnd"/>
      <w:r>
        <w:rPr>
          <w:rFonts w:ascii="Times New Roman" w:eastAsia="Times New Roman" w:hAnsi="Times New Roman"/>
        </w:rPr>
        <w:t xml:space="preserve"> programs.  </w:t>
      </w:r>
    </w:p>
    <w:p w14:paraId="5AC3C135"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list of inputs for any </w:t>
      </w:r>
      <w:proofErr w:type="spellStart"/>
      <w:r>
        <w:rPr>
          <w:rFonts w:ascii="Times New Roman" w:eastAsia="Times New Roman" w:hAnsi="Times New Roman"/>
        </w:rPr>
        <w:t>Mexec</w:t>
      </w:r>
      <w:proofErr w:type="spellEnd"/>
      <w:r>
        <w:rPr>
          <w:rFonts w:ascii="Times New Roman" w:eastAsia="Times New Roman" w:hAnsi="Times New Roman"/>
        </w:rPr>
        <w:t xml:space="preserve"> function is not fixed but depends on the previous inputs; therefore the best way to figure out how to use a function is to call it in interactive mode (w</w:t>
      </w:r>
      <w:r>
        <w:rPr>
          <w:rFonts w:ascii="Times New Roman" w:eastAsia="Times New Roman" w:hAnsi="Times New Roman"/>
        </w:rPr>
        <w:t>ith MEXEC_</w:t>
      </w:r>
      <w:proofErr w:type="gramStart"/>
      <w:r>
        <w:rPr>
          <w:rFonts w:ascii="Times New Roman" w:eastAsia="Times New Roman" w:hAnsi="Times New Roman"/>
        </w:rPr>
        <w:t>A.MARGS</w:t>
      </w:r>
      <w:proofErr w:type="gramEnd"/>
      <w:r>
        <w:rPr>
          <w:rFonts w:ascii="Times New Roman" w:eastAsia="Times New Roman" w:hAnsi="Times New Roman"/>
        </w:rPr>
        <w:t xml:space="preserve">_IN empty or nonexistent***) and follow the prompts. In general users of this guide will interact with </w:t>
      </w:r>
      <w:proofErr w:type="spellStart"/>
      <w:r>
        <w:rPr>
          <w:rFonts w:ascii="Times New Roman" w:eastAsia="Times New Roman" w:hAnsi="Times New Roman"/>
        </w:rPr>
        <w:t>Mexec</w:t>
      </w:r>
      <w:proofErr w:type="spellEnd"/>
      <w:r>
        <w:rPr>
          <w:rFonts w:ascii="Times New Roman" w:eastAsia="Times New Roman" w:hAnsi="Times New Roman"/>
        </w:rPr>
        <w:t xml:space="preserve"> by running the </w:t>
      </w:r>
      <w:proofErr w:type="spellStart"/>
      <w:r>
        <w:rPr>
          <w:rFonts w:ascii="Times New Roman" w:eastAsia="Times New Roman" w:hAnsi="Times New Roman"/>
        </w:rPr>
        <w:t>Mexec</w:t>
      </w:r>
      <w:proofErr w:type="spellEnd"/>
      <w:r>
        <w:rPr>
          <w:rFonts w:ascii="Times New Roman" w:eastAsia="Times New Roman" w:hAnsi="Times New Roman"/>
        </w:rPr>
        <w:t xml:space="preserve"> scripts and modifying the cruise options file,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and will not need to directly call </w:t>
      </w:r>
      <w:proofErr w:type="spellStart"/>
      <w:r>
        <w:rPr>
          <w:rFonts w:ascii="Times New Roman" w:eastAsia="Times New Roman" w:hAnsi="Times New Roman"/>
        </w:rPr>
        <w:t>Mexec</w:t>
      </w:r>
      <w:proofErr w:type="spellEnd"/>
      <w:r>
        <w:rPr>
          <w:rFonts w:ascii="Times New Roman" w:eastAsia="Times New Roman" w:hAnsi="Times New Roman"/>
        </w:rPr>
        <w:t xml:space="preserve"> functions.  </w:t>
      </w:r>
    </w:p>
    <w:p w14:paraId="22D7FA4D" w14:textId="77777777" w:rsidR="00E36FA5" w:rsidRDefault="009561C6">
      <w:pPr>
        <w:tabs>
          <w:tab w:val="left" w:pos="284"/>
          <w:tab w:val="left" w:pos="2694"/>
        </w:tabs>
        <w:spacing w:after="240"/>
        <w:rPr>
          <w:rFonts w:ascii="Times New Roman" w:eastAsia="Times New Roman" w:hAnsi="Times New Roman"/>
        </w:rPr>
      </w:pPr>
      <w:proofErr w:type="spellStart"/>
      <w:r>
        <w:rPr>
          <w:rFonts w:ascii="Times New Roman" w:eastAsia="Times New Roman" w:hAnsi="Times New Roman"/>
        </w:rPr>
        <w:t>Mexec</w:t>
      </w:r>
      <w:proofErr w:type="spellEnd"/>
      <w:r>
        <w:rPr>
          <w:rFonts w:ascii="Times New Roman" w:eastAsia="Times New Roman" w:hAnsi="Times New Roman"/>
        </w:rPr>
        <w:t xml:space="preserve"> generates </w:t>
      </w:r>
      <w:proofErr w:type="spellStart"/>
      <w:r>
        <w:rPr>
          <w:rFonts w:ascii="Times New Roman" w:eastAsia="Times New Roman" w:hAnsi="Times New Roman"/>
        </w:rPr>
        <w:t>NetCDF</w:t>
      </w:r>
      <w:proofErr w:type="spellEnd"/>
      <w:r>
        <w:rPr>
          <w:rFonts w:ascii="Times New Roman" w:eastAsia="Times New Roman" w:hAnsi="Times New Roman"/>
        </w:rPr>
        <w:t xml:space="preserve"> files, with a particular format (set of attributes), referred to here as </w:t>
      </w:r>
      <w:proofErr w:type="spellStart"/>
      <w:r>
        <w:rPr>
          <w:rFonts w:ascii="Times New Roman" w:eastAsia="Times New Roman" w:hAnsi="Times New Roman"/>
        </w:rPr>
        <w:t>Mstar</w:t>
      </w:r>
      <w:proofErr w:type="spellEnd"/>
      <w:r>
        <w:rPr>
          <w:rFonts w:ascii="Times New Roman" w:eastAsia="Times New Roman" w:hAnsi="Times New Roman"/>
        </w:rPr>
        <w:t xml:space="preserve"> files.  While these </w:t>
      </w:r>
      <w:proofErr w:type="spellStart"/>
      <w:r>
        <w:rPr>
          <w:rFonts w:ascii="Times New Roman" w:eastAsia="Times New Roman" w:hAnsi="Times New Roman"/>
        </w:rPr>
        <w:t>NetCDF</w:t>
      </w:r>
      <w:proofErr w:type="spellEnd"/>
      <w:r>
        <w:rPr>
          <w:rFonts w:ascii="Times New Roman" w:eastAsia="Times New Roman" w:hAnsi="Times New Roman"/>
        </w:rPr>
        <w:t xml:space="preserve"> files can be read with </w:t>
      </w:r>
      <w:proofErr w:type="spellStart"/>
      <w:r>
        <w:rPr>
          <w:rFonts w:ascii="Times New Roman" w:eastAsia="Times New Roman" w:hAnsi="Times New Roman"/>
        </w:rPr>
        <w:t>ncdisp.m</w:t>
      </w:r>
      <w:proofErr w:type="spellEnd"/>
      <w:r>
        <w:rPr>
          <w:rFonts w:ascii="Times New Roman" w:eastAsia="Times New Roman" w:hAnsi="Times New Roman"/>
        </w:rPr>
        <w:t xml:space="preserve"> and </w:t>
      </w:r>
      <w:proofErr w:type="spellStart"/>
      <w:r>
        <w:rPr>
          <w:rFonts w:ascii="Times New Roman" w:eastAsia="Times New Roman" w:hAnsi="Times New Roman"/>
        </w:rPr>
        <w:t>ncread.m</w:t>
      </w:r>
      <w:proofErr w:type="spellEnd"/>
      <w:r>
        <w:rPr>
          <w:rFonts w:ascii="Times New Roman" w:eastAsia="Times New Roman" w:hAnsi="Times New Roman"/>
        </w:rPr>
        <w:t xml:space="preserve"> (or equivalent programs in</w:t>
      </w:r>
      <w:r>
        <w:rPr>
          <w:rFonts w:ascii="Times New Roman" w:eastAsia="Times New Roman" w:hAnsi="Times New Roman"/>
        </w:rPr>
        <w:t xml:space="preserve"> other languages), there are specific </w:t>
      </w:r>
      <w:proofErr w:type="spellStart"/>
      <w:r>
        <w:rPr>
          <w:rFonts w:ascii="Times New Roman" w:eastAsia="Times New Roman" w:hAnsi="Times New Roman"/>
        </w:rPr>
        <w:t>Mexec</w:t>
      </w:r>
      <w:proofErr w:type="spellEnd"/>
      <w:r>
        <w:rPr>
          <w:rFonts w:ascii="Times New Roman" w:eastAsia="Times New Roman" w:hAnsi="Times New Roman"/>
        </w:rPr>
        <w:t xml:space="preserve"> scripts for interfacing with them. Many of these are described below.  </w:t>
      </w:r>
    </w:p>
    <w:p w14:paraId="52AA32F7"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Many scripts take the variable </w:t>
      </w:r>
      <w:proofErr w:type="spellStart"/>
      <w:r>
        <w:rPr>
          <w:rFonts w:ascii="Times New Roman" w:eastAsia="Times New Roman" w:hAnsi="Times New Roman"/>
        </w:rPr>
        <w:t>stn</w:t>
      </w:r>
      <w:proofErr w:type="spellEnd"/>
      <w:r>
        <w:rPr>
          <w:rFonts w:ascii="Times New Roman" w:eastAsia="Times New Roman" w:hAnsi="Times New Roman"/>
        </w:rPr>
        <w:t>, the CTD station number, as an input argument.  If it is not supplied, it will be prompted for.  It is cl</w:t>
      </w:r>
      <w:r>
        <w:rPr>
          <w:rFonts w:ascii="Times New Roman" w:eastAsia="Times New Roman" w:hAnsi="Times New Roman"/>
        </w:rPr>
        <w:t xml:space="preserve">eared while the script is running, so if you are running multiple scripts for the same station you will need to re-set </w:t>
      </w:r>
      <w:proofErr w:type="spellStart"/>
      <w:r>
        <w:rPr>
          <w:rFonts w:ascii="Times New Roman" w:eastAsia="Times New Roman" w:hAnsi="Times New Roman"/>
        </w:rPr>
        <w:t>stn</w:t>
      </w:r>
      <w:proofErr w:type="spellEnd"/>
      <w:r>
        <w:rPr>
          <w:rFonts w:ascii="Times New Roman" w:eastAsia="Times New Roman" w:hAnsi="Times New Roman"/>
        </w:rPr>
        <w:t xml:space="preserve"> each time.  </w:t>
      </w:r>
    </w:p>
    <w:p w14:paraId="66720326"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smallscript</w:t>
      </w:r>
      <w:proofErr w:type="spellEnd"/>
      <w:r>
        <w:rPr>
          <w:rFonts w:ascii="Times New Roman" w:eastAsia="Times New Roman" w:hAnsi="Times New Roman"/>
        </w:rPr>
        <w:t xml:space="preserve">_* scripts require </w:t>
      </w:r>
      <w:proofErr w:type="spellStart"/>
      <w:r>
        <w:rPr>
          <w:rFonts w:ascii="Times New Roman" w:eastAsia="Times New Roman" w:hAnsi="Times New Roman"/>
        </w:rPr>
        <w:t>klist</w:t>
      </w:r>
      <w:proofErr w:type="spellEnd"/>
      <w:r>
        <w:rPr>
          <w:rFonts w:ascii="Times New Roman" w:eastAsia="Times New Roman" w:hAnsi="Times New Roman"/>
        </w:rPr>
        <w:t xml:space="preserve">, a list of station numbers to run through processing steps (or in the case of </w:t>
      </w:r>
      <w:proofErr w:type="spellStart"/>
      <w:r>
        <w:rPr>
          <w:rFonts w:ascii="Times New Roman" w:eastAsia="Times New Roman" w:hAnsi="Times New Roman"/>
        </w:rPr>
        <w:t>sm</w:t>
      </w:r>
      <w:r>
        <w:rPr>
          <w:rFonts w:ascii="Times New Roman" w:eastAsia="Times New Roman" w:hAnsi="Times New Roman"/>
        </w:rPr>
        <w:t>allscript_botdata</w:t>
      </w:r>
      <w:proofErr w:type="spellEnd"/>
      <w:r>
        <w:rPr>
          <w:rFonts w:ascii="Times New Roman" w:eastAsia="Times New Roman" w:hAnsi="Times New Roman"/>
        </w:rPr>
        <w:t xml:space="preserve">, </w:t>
      </w:r>
      <w:proofErr w:type="spellStart"/>
      <w:r>
        <w:rPr>
          <w:rFonts w:ascii="Times New Roman" w:eastAsia="Times New Roman" w:hAnsi="Times New Roman"/>
        </w:rPr>
        <w:t>klistn</w:t>
      </w:r>
      <w:proofErr w:type="spellEnd"/>
      <w:r>
        <w:rPr>
          <w:rFonts w:ascii="Times New Roman" w:eastAsia="Times New Roman" w:hAnsi="Times New Roman"/>
        </w:rPr>
        <w:t xml:space="preserve">, </w:t>
      </w:r>
      <w:proofErr w:type="spellStart"/>
      <w:r>
        <w:rPr>
          <w:rFonts w:ascii="Times New Roman" w:eastAsia="Times New Roman" w:hAnsi="Times New Roman"/>
        </w:rPr>
        <w:t>klistc</w:t>
      </w:r>
      <w:proofErr w:type="spellEnd"/>
      <w:r>
        <w:rPr>
          <w:rFonts w:ascii="Times New Roman" w:eastAsia="Times New Roman" w:hAnsi="Times New Roman"/>
        </w:rPr>
        <w:t xml:space="preserve">, and </w:t>
      </w:r>
      <w:proofErr w:type="spellStart"/>
      <w:r>
        <w:rPr>
          <w:rFonts w:ascii="Times New Roman" w:eastAsia="Times New Roman" w:hAnsi="Times New Roman"/>
        </w:rPr>
        <w:t>klistt</w:t>
      </w:r>
      <w:proofErr w:type="spellEnd"/>
      <w:r>
        <w:rPr>
          <w:rFonts w:ascii="Times New Roman" w:eastAsia="Times New Roman" w:hAnsi="Times New Roman"/>
        </w:rPr>
        <w:t xml:space="preserve">).  </w:t>
      </w:r>
    </w:p>
    <w:p w14:paraId="3EEFA557"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 xml:space="preserve">1.2.3.1 Quick guide to interacting with existing </w:t>
      </w:r>
      <w:proofErr w:type="spellStart"/>
      <w:r>
        <w:rPr>
          <w:rFonts w:ascii="Times New Roman" w:eastAsia="Times New Roman" w:hAnsi="Times New Roman"/>
          <w:b/>
        </w:rPr>
        <w:t>Mstar</w:t>
      </w:r>
      <w:proofErr w:type="spellEnd"/>
      <w:r>
        <w:rPr>
          <w:rFonts w:ascii="Times New Roman" w:eastAsia="Times New Roman" w:hAnsi="Times New Roman"/>
          <w:b/>
        </w:rPr>
        <w:t xml:space="preserve"> files </w:t>
      </w:r>
    </w:p>
    <w:p w14:paraId="0AA6E0F6"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You must have mexec_processing_scripts_v3 on your </w:t>
      </w:r>
      <w:proofErr w:type="spellStart"/>
      <w:r>
        <w:rPr>
          <w:rFonts w:ascii="Times New Roman" w:eastAsia="Times New Roman" w:hAnsi="Times New Roman"/>
        </w:rPr>
        <w:t>Matlab</w:t>
      </w:r>
      <w:proofErr w:type="spellEnd"/>
      <w:r>
        <w:rPr>
          <w:rFonts w:ascii="Times New Roman" w:eastAsia="Times New Roman" w:hAnsi="Times New Roman"/>
        </w:rPr>
        <w:t xml:space="preserve"> path.  Each time you start </w:t>
      </w:r>
      <w:proofErr w:type="spellStart"/>
      <w:r>
        <w:rPr>
          <w:rFonts w:ascii="Times New Roman" w:eastAsia="Times New Roman" w:hAnsi="Times New Roman"/>
        </w:rPr>
        <w:t>Matlab</w:t>
      </w:r>
      <w:proofErr w:type="spellEnd"/>
      <w:r>
        <w:rPr>
          <w:rFonts w:ascii="Times New Roman" w:eastAsia="Times New Roman" w:hAnsi="Times New Roman"/>
        </w:rPr>
        <w:t xml:space="preserve">, or clear the workspace variables: </w:t>
      </w:r>
    </w:p>
    <w:p w14:paraId="3F10F57D"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m_setup</w:t>
      </w:r>
      <w:proofErr w:type="spellEnd"/>
      <w:r>
        <w:rPr>
          <w:rFonts w:ascii="Times New Roman" w:eastAsia="Times New Roman" w:hAnsi="Times New Roman"/>
        </w:rPr>
        <w:t xml:space="preserve"> % to a</w:t>
      </w:r>
      <w:r>
        <w:rPr>
          <w:rFonts w:ascii="Times New Roman" w:eastAsia="Times New Roman" w:hAnsi="Times New Roman"/>
        </w:rPr>
        <w:t>dd paths and set global variables</w:t>
      </w:r>
    </w:p>
    <w:p w14:paraId="08A69820"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To load a </w:t>
      </w:r>
      <w:proofErr w:type="spellStart"/>
      <w:r>
        <w:rPr>
          <w:rFonts w:ascii="Times New Roman" w:eastAsia="Times New Roman" w:hAnsi="Times New Roman"/>
        </w:rPr>
        <w:t>Mstar</w:t>
      </w:r>
      <w:proofErr w:type="spellEnd"/>
      <w:r>
        <w:rPr>
          <w:rFonts w:ascii="Times New Roman" w:eastAsia="Times New Roman" w:hAnsi="Times New Roman"/>
        </w:rPr>
        <w:t xml:space="preserve"> file: </w:t>
      </w:r>
    </w:p>
    <w:p w14:paraId="7A26C3AF"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&gt;&gt; [d, h] = </w:t>
      </w:r>
      <w:proofErr w:type="spellStart"/>
      <w:proofErr w:type="gramStart"/>
      <w:r>
        <w:rPr>
          <w:rFonts w:ascii="Times New Roman" w:eastAsia="Times New Roman" w:hAnsi="Times New Roman"/>
        </w:rPr>
        <w:t>mload</w:t>
      </w:r>
      <w:proofErr w:type="spellEnd"/>
      <w:r>
        <w:rPr>
          <w:rFonts w:ascii="Times New Roman" w:eastAsia="Times New Roman" w:hAnsi="Times New Roman"/>
        </w:rPr>
        <w:t>(</w:t>
      </w:r>
      <w:proofErr w:type="gramEnd"/>
      <w:r>
        <w:rPr>
          <w:rFonts w:ascii="Times New Roman" w:eastAsia="Times New Roman" w:hAnsi="Times New Roman"/>
          <w:i/>
        </w:rPr>
        <w:t>filename</w:t>
      </w:r>
      <w:r>
        <w:rPr>
          <w:rFonts w:ascii="Times New Roman" w:eastAsia="Times New Roman" w:hAnsi="Times New Roman"/>
        </w:rPr>
        <w:t xml:space="preserve">, ‘/’); % loads all data and header information from </w:t>
      </w:r>
      <w:r>
        <w:rPr>
          <w:rFonts w:ascii="Times New Roman" w:eastAsia="Times New Roman" w:hAnsi="Times New Roman"/>
          <w:i/>
        </w:rPr>
        <w:t>filename</w:t>
      </w:r>
    </w:p>
    <w:p w14:paraId="3C2E1C64"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lastRenderedPageBreak/>
        <w:t>Both d and h are structures, d containing “data” and h containing “header” information.  The names of the varia</w:t>
      </w:r>
      <w:r>
        <w:rPr>
          <w:rFonts w:ascii="Times New Roman" w:eastAsia="Times New Roman" w:hAnsi="Times New Roman"/>
        </w:rPr>
        <w:t xml:space="preserve">bles in the structure d are also given in </w:t>
      </w:r>
      <w:proofErr w:type="spellStart"/>
      <w:proofErr w:type="gramStart"/>
      <w:r>
        <w:rPr>
          <w:rFonts w:ascii="Times New Roman" w:eastAsia="Times New Roman" w:hAnsi="Times New Roman"/>
        </w:rPr>
        <w:t>h.fldnam</w:t>
      </w:r>
      <w:proofErr w:type="spellEnd"/>
      <w:proofErr w:type="gramEnd"/>
      <w:r>
        <w:rPr>
          <w:rFonts w:ascii="Times New Roman" w:eastAsia="Times New Roman" w:hAnsi="Times New Roman"/>
        </w:rPr>
        <w:t xml:space="preserve">, while their units are in </w:t>
      </w:r>
      <w:proofErr w:type="spellStart"/>
      <w:r>
        <w:rPr>
          <w:rFonts w:ascii="Times New Roman" w:eastAsia="Times New Roman" w:hAnsi="Times New Roman"/>
        </w:rPr>
        <w:t>h.fldunt</w:t>
      </w:r>
      <w:proofErr w:type="spellEnd"/>
      <w:r>
        <w:rPr>
          <w:rFonts w:ascii="Times New Roman" w:eastAsia="Times New Roman" w:hAnsi="Times New Roman"/>
        </w:rPr>
        <w:t xml:space="preserve">.  Times in </w:t>
      </w:r>
      <w:proofErr w:type="spellStart"/>
      <w:r>
        <w:rPr>
          <w:rFonts w:ascii="Times New Roman" w:eastAsia="Times New Roman" w:hAnsi="Times New Roman"/>
        </w:rPr>
        <w:t>Mstar</w:t>
      </w:r>
      <w:proofErr w:type="spellEnd"/>
      <w:r>
        <w:rPr>
          <w:rFonts w:ascii="Times New Roman" w:eastAsia="Times New Roman" w:hAnsi="Times New Roman"/>
        </w:rPr>
        <w:t xml:space="preserve"> files (generally in seconds) are relative to the time specified by the vector </w:t>
      </w:r>
      <w:proofErr w:type="spellStart"/>
      <w:r>
        <w:rPr>
          <w:rFonts w:ascii="Times New Roman" w:eastAsia="Times New Roman" w:hAnsi="Times New Roman"/>
        </w:rPr>
        <w:t>h.data_time_origin</w:t>
      </w:r>
      <w:proofErr w:type="spellEnd"/>
      <w:r>
        <w:rPr>
          <w:rFonts w:ascii="Times New Roman" w:eastAsia="Times New Roman" w:hAnsi="Times New Roman"/>
        </w:rPr>
        <w:t xml:space="preserve"> [</w:t>
      </w:r>
      <w:proofErr w:type="spellStart"/>
      <w:r>
        <w:rPr>
          <w:rFonts w:ascii="Times New Roman" w:eastAsia="Times New Roman" w:hAnsi="Times New Roman"/>
        </w:rPr>
        <w:t>yyyy</w:t>
      </w:r>
      <w:proofErr w:type="spellEnd"/>
      <w:r>
        <w:rPr>
          <w:rFonts w:ascii="Times New Roman" w:eastAsia="Times New Roman" w:hAnsi="Times New Roman"/>
        </w:rPr>
        <w:t xml:space="preserve"> mm dd HH MM SS] or [</w:t>
      </w:r>
      <w:proofErr w:type="spellStart"/>
      <w:r>
        <w:rPr>
          <w:rFonts w:ascii="Times New Roman" w:eastAsia="Times New Roman" w:hAnsi="Times New Roman"/>
        </w:rPr>
        <w:t>yyyy</w:t>
      </w:r>
      <w:proofErr w:type="spellEnd"/>
      <w:r>
        <w:rPr>
          <w:rFonts w:ascii="Times New Roman" w:eastAsia="Times New Roman" w:hAnsi="Times New Roman"/>
        </w:rPr>
        <w:t xml:space="preserve"> mm dd].  The .</w:t>
      </w:r>
      <w:proofErr w:type="spellStart"/>
      <w:r>
        <w:rPr>
          <w:rFonts w:ascii="Times New Roman" w:eastAsia="Times New Roman" w:hAnsi="Times New Roman"/>
        </w:rPr>
        <w:t>nc</w:t>
      </w:r>
      <w:proofErr w:type="spellEnd"/>
      <w:r>
        <w:rPr>
          <w:rFonts w:ascii="Times New Roman" w:eastAsia="Times New Roman" w:hAnsi="Times New Roman"/>
        </w:rPr>
        <w:t xml:space="preserve"> suffix o</w:t>
      </w:r>
      <w:r>
        <w:rPr>
          <w:rFonts w:ascii="Times New Roman" w:eastAsia="Times New Roman" w:hAnsi="Times New Roman"/>
        </w:rPr>
        <w:t xml:space="preserve">f </w:t>
      </w:r>
      <w:r>
        <w:rPr>
          <w:rFonts w:ascii="Times New Roman" w:eastAsia="Times New Roman" w:hAnsi="Times New Roman"/>
          <w:i/>
        </w:rPr>
        <w:t>filename</w:t>
      </w:r>
      <w:r>
        <w:rPr>
          <w:rFonts w:ascii="Times New Roman" w:eastAsia="Times New Roman" w:hAnsi="Times New Roman"/>
        </w:rPr>
        <w:t xml:space="preserve"> is not required but the path is.  </w:t>
      </w:r>
    </w:p>
    <w:p w14:paraId="50040012"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1.2.4 Directory structure and processing locations</w:t>
      </w:r>
    </w:p>
    <w:p w14:paraId="448380EA" w14:textId="77777777" w:rsidR="00E36FA5" w:rsidRDefault="009561C6">
      <w:pPr>
        <w:spacing w:after="240"/>
        <w:rPr>
          <w:rFonts w:ascii="Times New Roman" w:hAnsi="Times New Roman"/>
          <w:lang w:val="en-GB"/>
        </w:rPr>
      </w:pPr>
      <w:r>
        <w:rPr>
          <w:rFonts w:ascii="Times New Roman" w:hAnsi="Times New Roman"/>
          <w:lang w:val="en-GB"/>
        </w:rPr>
        <w:t xml:space="preserve">More details on directory structure are given in 2.  Note that links made by </w:t>
      </w:r>
      <w:proofErr w:type="spellStart"/>
      <w:r>
        <w:rPr>
          <w:rFonts w:ascii="Times New Roman" w:hAnsi="Times New Roman"/>
          <w:lang w:val="en-GB"/>
        </w:rPr>
        <w:t>conf_script_</w:t>
      </w:r>
      <w:r>
        <w:rPr>
          <w:rFonts w:ascii="Times New Roman" w:hAnsi="Times New Roman"/>
          <w:i/>
          <w:lang w:val="en-GB"/>
        </w:rPr>
        <w:t>cruise</w:t>
      </w:r>
      <w:r>
        <w:rPr>
          <w:rFonts w:ascii="Times New Roman" w:hAnsi="Times New Roman"/>
          <w:lang w:val="en-GB"/>
        </w:rPr>
        <w:t>.m</w:t>
      </w:r>
      <w:proofErr w:type="spellEnd"/>
      <w:r>
        <w:rPr>
          <w:rFonts w:ascii="Times New Roman" w:hAnsi="Times New Roman"/>
          <w:lang w:val="en-GB"/>
        </w:rPr>
        <w:t xml:space="preserve"> are relative, so that processing can be redone or continued in another directory structure (for instance, on a network drive ashore) by copying the cruise processing directory over.  (In this case the </w:t>
      </w:r>
      <w:proofErr w:type="spellStart"/>
      <w:r>
        <w:rPr>
          <w:rFonts w:ascii="Times New Roman" w:hAnsi="Times New Roman"/>
          <w:lang w:val="en-GB"/>
        </w:rPr>
        <w:t>linkscripts</w:t>
      </w:r>
      <w:proofErr w:type="spellEnd"/>
      <w:r>
        <w:rPr>
          <w:rFonts w:ascii="Times New Roman" w:hAnsi="Times New Roman"/>
          <w:lang w:val="en-GB"/>
        </w:rPr>
        <w:t xml:space="preserve"> in exec/ would need to be edited, but as</w:t>
      </w:r>
      <w:r>
        <w:rPr>
          <w:rFonts w:ascii="Times New Roman" w:hAnsi="Times New Roman"/>
          <w:lang w:val="en-GB"/>
        </w:rPr>
        <w:t xml:space="preserve"> their function is to copy raw data from the ship’s drive, they are not likely to be rerun ashore.) </w:t>
      </w:r>
    </w:p>
    <w:p w14:paraId="03F56AB3" w14:textId="77777777" w:rsidR="00E36FA5" w:rsidRDefault="009561C6">
      <w:pPr>
        <w:spacing w:after="240"/>
        <w:ind w:left="-284"/>
        <w:rPr>
          <w:rFonts w:ascii="Times New Roman" w:hAnsi="Times New Roman"/>
          <w:b/>
        </w:rPr>
      </w:pPr>
      <w:r>
        <w:rPr>
          <w:rFonts w:ascii="Times New Roman" w:hAnsi="Times New Roman"/>
          <w:b/>
        </w:rPr>
        <w:t xml:space="preserve">1.3 Caveats, </w:t>
      </w:r>
      <w:proofErr w:type="gramStart"/>
      <w:r>
        <w:rPr>
          <w:rFonts w:ascii="Times New Roman" w:hAnsi="Times New Roman"/>
          <w:b/>
        </w:rPr>
        <w:t>changes</w:t>
      </w:r>
      <w:proofErr w:type="gramEnd"/>
      <w:r>
        <w:rPr>
          <w:rFonts w:ascii="Times New Roman" w:hAnsi="Times New Roman"/>
          <w:b/>
        </w:rPr>
        <w:t xml:space="preserve"> and bugs</w:t>
      </w:r>
    </w:p>
    <w:p w14:paraId="790B18C2" w14:textId="77777777" w:rsidR="00E36FA5" w:rsidRDefault="009561C6">
      <w:pPr>
        <w:spacing w:after="240"/>
        <w:rPr>
          <w:rFonts w:ascii="Times New Roman" w:hAnsi="Times New Roman"/>
        </w:rPr>
      </w:pPr>
      <w:r>
        <w:rPr>
          <w:rFonts w:ascii="Times New Roman" w:hAnsi="Times New Roman"/>
        </w:rPr>
        <w:t xml:space="preserve">Support for newer versions of </w:t>
      </w:r>
      <w:proofErr w:type="spellStart"/>
      <w:r>
        <w:rPr>
          <w:rFonts w:ascii="Times New Roman" w:hAnsi="Times New Roman"/>
        </w:rPr>
        <w:t>Matlab</w:t>
      </w:r>
      <w:proofErr w:type="spellEnd"/>
      <w:r>
        <w:rPr>
          <w:rFonts w:ascii="Times New Roman" w:hAnsi="Times New Roman"/>
        </w:rPr>
        <w:t xml:space="preserve"> and their </w:t>
      </w:r>
      <w:proofErr w:type="spellStart"/>
      <w:r>
        <w:rPr>
          <w:rFonts w:ascii="Times New Roman" w:hAnsi="Times New Roman"/>
        </w:rPr>
        <w:t>netcdf</w:t>
      </w:r>
      <w:proofErr w:type="spellEnd"/>
      <w:r>
        <w:rPr>
          <w:rFonts w:ascii="Times New Roman" w:hAnsi="Times New Roman"/>
        </w:rPr>
        <w:t xml:space="preserve"> interface is incomplete.  The programs work on </w:t>
      </w:r>
      <w:proofErr w:type="spellStart"/>
      <w:r>
        <w:rPr>
          <w:rFonts w:ascii="Times New Roman" w:hAnsi="Times New Roman"/>
        </w:rPr>
        <w:t>Matlab</w:t>
      </w:r>
      <w:proofErr w:type="spellEnd"/>
      <w:r>
        <w:rPr>
          <w:rFonts w:ascii="Times New Roman" w:hAnsi="Times New Roman"/>
        </w:rPr>
        <w:t xml:space="preserve"> R2011 (available </w:t>
      </w:r>
      <w:r>
        <w:rPr>
          <w:rFonts w:ascii="Times New Roman" w:hAnsi="Times New Roman"/>
        </w:rPr>
        <w:t xml:space="preserve">on the OCP workstations) and probably/mostly on R2014b (see Appendix D).  </w:t>
      </w:r>
    </w:p>
    <w:p w14:paraId="39C1D279" w14:textId="77777777" w:rsidR="00E36FA5" w:rsidRDefault="009561C6">
      <w:pPr>
        <w:spacing w:after="240"/>
        <w:rPr>
          <w:rFonts w:ascii="Times New Roman" w:hAnsi="Times New Roman"/>
        </w:rPr>
      </w:pPr>
      <w:r>
        <w:rPr>
          <w:rFonts w:ascii="Times New Roman" w:hAnsi="Times New Roman"/>
        </w:rPr>
        <w:t xml:space="preserve">You shouldn’t need to edit </w:t>
      </w:r>
      <w:proofErr w:type="spellStart"/>
      <w:r>
        <w:rPr>
          <w:rFonts w:ascii="Times New Roman" w:hAnsi="Times New Roman"/>
        </w:rPr>
        <w:t>sw</w:t>
      </w:r>
      <w:proofErr w:type="spellEnd"/>
      <w:r>
        <w:rPr>
          <w:rFonts w:ascii="Times New Roman" w:hAnsi="Times New Roman"/>
        </w:rPr>
        <w:t xml:space="preserve">/mexec_v3/source/, except by commenting/uncommenting lines in </w:t>
      </w:r>
      <w:proofErr w:type="spellStart"/>
      <w:r>
        <w:rPr>
          <w:rFonts w:ascii="Times New Roman" w:hAnsi="Times New Roman"/>
          <w:b/>
        </w:rPr>
        <w:t>mtnames.m</w:t>
      </w:r>
      <w:proofErr w:type="spellEnd"/>
      <w:r>
        <w:rPr>
          <w:rFonts w:ascii="Times New Roman" w:hAnsi="Times New Roman"/>
        </w:rPr>
        <w:t xml:space="preserve"> and </w:t>
      </w:r>
      <w:proofErr w:type="spellStart"/>
      <w:r>
        <w:rPr>
          <w:rFonts w:ascii="Times New Roman" w:hAnsi="Times New Roman"/>
          <w:b/>
        </w:rPr>
        <w:t>msnames.m</w:t>
      </w:r>
      <w:proofErr w:type="spellEnd"/>
      <w:r>
        <w:rPr>
          <w:rFonts w:ascii="Times New Roman" w:hAnsi="Times New Roman"/>
        </w:rPr>
        <w:t xml:space="preserve"> (see Section 2).   </w:t>
      </w:r>
    </w:p>
    <w:p w14:paraId="5BB43982" w14:textId="77777777" w:rsidR="00E36FA5" w:rsidRDefault="009561C6">
      <w:pPr>
        <w:spacing w:after="240"/>
        <w:rPr>
          <w:rFonts w:ascii="Times New Roman" w:hAnsi="Times New Roman"/>
        </w:rPr>
      </w:pPr>
      <w:r>
        <w:rPr>
          <w:rFonts w:ascii="Times New Roman" w:hAnsi="Times New Roman"/>
        </w:rPr>
        <w:t>If you want your edits, including cruise-speci</w:t>
      </w:r>
      <w:r>
        <w:rPr>
          <w:rFonts w:ascii="Times New Roman" w:hAnsi="Times New Roman"/>
        </w:rPr>
        <w:t xml:space="preserve">fic options, to be integrated into </w:t>
      </w:r>
      <w:proofErr w:type="spellStart"/>
      <w:r>
        <w:rPr>
          <w:rFonts w:ascii="Times New Roman" w:hAnsi="Times New Roman"/>
        </w:rPr>
        <w:t>Mexec</w:t>
      </w:r>
      <w:proofErr w:type="spellEnd"/>
      <w:r>
        <w:rPr>
          <w:rFonts w:ascii="Times New Roman" w:hAnsi="Times New Roman"/>
        </w:rPr>
        <w:t xml:space="preserve">, please send us your scripts at the end of your cruise.  To make it easier to keep track of changes, please reserve </w:t>
      </w:r>
      <w:proofErr w:type="spellStart"/>
      <w:r>
        <w:rPr>
          <w:rFonts w:ascii="Times New Roman" w:hAnsi="Times New Roman"/>
        </w:rPr>
        <w:t>mexec_processing_scripts</w:t>
      </w:r>
      <w:proofErr w:type="spellEnd"/>
      <w:r>
        <w:rPr>
          <w:rFonts w:ascii="Times New Roman" w:hAnsi="Times New Roman"/>
        </w:rPr>
        <w:t xml:space="preserve"> and its subdirectories </w:t>
      </w:r>
      <w:proofErr w:type="spellStart"/>
      <w:r>
        <w:rPr>
          <w:rFonts w:ascii="Times New Roman" w:hAnsi="Times New Roman"/>
        </w:rPr>
        <w:t>uway</w:t>
      </w:r>
      <w:proofErr w:type="spellEnd"/>
      <w:r>
        <w:rPr>
          <w:rFonts w:ascii="Times New Roman" w:hAnsi="Times New Roman"/>
        </w:rPr>
        <w:t xml:space="preserve">, utilities, and summaries for the central </w:t>
      </w:r>
      <w:proofErr w:type="spellStart"/>
      <w:r>
        <w:rPr>
          <w:rFonts w:ascii="Times New Roman" w:hAnsi="Times New Roman"/>
        </w:rPr>
        <w:t>Mexe</w:t>
      </w:r>
      <w:r>
        <w:rPr>
          <w:rFonts w:ascii="Times New Roman" w:hAnsi="Times New Roman"/>
        </w:rPr>
        <w:t>c</w:t>
      </w:r>
      <w:proofErr w:type="spellEnd"/>
      <w:r>
        <w:rPr>
          <w:rFonts w:ascii="Times New Roman" w:hAnsi="Times New Roman"/>
        </w:rPr>
        <w:t xml:space="preserve"> scripts (listed in this guide</w:t>
      </w:r>
      <w:proofErr w:type="gramStart"/>
      <w:r>
        <w:rPr>
          <w:rFonts w:ascii="Times New Roman" w:hAnsi="Times New Roman"/>
        </w:rPr>
        <w:t>), and</w:t>
      </w:r>
      <w:proofErr w:type="gramEnd"/>
      <w:r>
        <w:rPr>
          <w:rFonts w:ascii="Times New Roman" w:hAnsi="Times New Roman"/>
        </w:rPr>
        <w:t xml:space="preserve"> put your other scripts/functions in a different directory. </w:t>
      </w:r>
    </w:p>
    <w:p w14:paraId="2C0F09FE" w14:textId="77777777" w:rsidR="00E36FA5" w:rsidRDefault="009561C6">
      <w:pPr>
        <w:spacing w:after="240"/>
      </w:pPr>
      <w:r>
        <w:rPr>
          <w:rFonts w:ascii="Times New Roman" w:hAnsi="Times New Roman"/>
        </w:rPr>
        <w:t xml:space="preserve">To submit edits, report bugs or suggest changes, email </w:t>
      </w:r>
      <w:hyperlink r:id="rId6">
        <w:r>
          <w:rPr>
            <w:rStyle w:val="InternetLink"/>
            <w:rFonts w:ascii="Times New Roman" w:hAnsi="Times New Roman"/>
          </w:rPr>
          <w:t>yvonne.firing@noc.ac.uk</w:t>
        </w:r>
      </w:hyperlink>
      <w:r>
        <w:rPr>
          <w:rFonts w:ascii="Times New Roman" w:hAnsi="Times New Roman"/>
        </w:rPr>
        <w:t xml:space="preserve">. </w:t>
      </w:r>
    </w:p>
    <w:p w14:paraId="57FF1FFA" w14:textId="77777777" w:rsidR="00E36FA5" w:rsidRDefault="009561C6">
      <w:pPr>
        <w:spacing w:after="240"/>
        <w:rPr>
          <w:rFonts w:ascii="Times New Roman" w:hAnsi="Times New Roman"/>
        </w:rPr>
      </w:pPr>
      <w:r>
        <w:rPr>
          <w:rFonts w:ascii="Times New Roman" w:hAnsi="Times New Roman"/>
        </w:rPr>
        <w:t xml:space="preserve">Please see the lists of known bugs and planned additions in Appendix D first.  </w:t>
      </w:r>
    </w:p>
    <w:p w14:paraId="717A9754" w14:textId="77777777" w:rsidR="00E36FA5" w:rsidRDefault="00E36FA5">
      <w:pPr>
        <w:rPr>
          <w:rFonts w:ascii="Times New Roman" w:hAnsi="Times New Roman"/>
          <w:b/>
        </w:rPr>
      </w:pPr>
    </w:p>
    <w:p w14:paraId="070C65BC" w14:textId="77777777" w:rsidR="00E36FA5" w:rsidRDefault="00E36FA5">
      <w:pPr>
        <w:rPr>
          <w:rFonts w:ascii="Times New Roman" w:hAnsi="Times New Roman"/>
          <w:b/>
        </w:rPr>
      </w:pPr>
    </w:p>
    <w:p w14:paraId="01A78649" w14:textId="77777777" w:rsidR="00E36FA5" w:rsidRDefault="009561C6">
      <w:pPr>
        <w:spacing w:after="240"/>
        <w:ind w:left="-567"/>
        <w:rPr>
          <w:rFonts w:ascii="Times New Roman" w:hAnsi="Times New Roman"/>
        </w:rPr>
      </w:pPr>
      <w:r>
        <w:rPr>
          <w:rFonts w:ascii="Times New Roman" w:hAnsi="Times New Roman"/>
          <w:b/>
        </w:rPr>
        <w:t>2. Setting up a new cruise</w:t>
      </w:r>
    </w:p>
    <w:p w14:paraId="12D75FB6" w14:textId="77777777" w:rsidR="00E36FA5" w:rsidRDefault="009561C6">
      <w:pPr>
        <w:spacing w:after="240"/>
        <w:ind w:left="-284"/>
        <w:rPr>
          <w:rFonts w:ascii="Times New Roman" w:hAnsi="Times New Roman"/>
          <w:lang w:val="en-GB"/>
        </w:rPr>
      </w:pPr>
      <w:r>
        <w:rPr>
          <w:rFonts w:ascii="Times New Roman" w:hAnsi="Times New Roman"/>
          <w:lang w:val="en-GB"/>
        </w:rPr>
        <w:t xml:space="preserve">you will be provided with mexec000, a directory which contains the </w:t>
      </w:r>
      <w:proofErr w:type="spellStart"/>
      <w:r>
        <w:rPr>
          <w:rFonts w:ascii="Times New Roman" w:hAnsi="Times New Roman"/>
          <w:lang w:val="en-GB"/>
        </w:rPr>
        <w:t>mexec</w:t>
      </w:r>
      <w:proofErr w:type="spellEnd"/>
      <w:r>
        <w:rPr>
          <w:rFonts w:ascii="Times New Roman" w:hAnsi="Times New Roman"/>
          <w:lang w:val="en-GB"/>
        </w:rPr>
        <w:t xml:space="preserve"> functions and scripts, and with </w:t>
      </w:r>
      <w:proofErr w:type="spellStart"/>
      <w:r>
        <w:rPr>
          <w:rFonts w:ascii="Times New Roman" w:hAnsi="Times New Roman"/>
          <w:lang w:val="en-GB"/>
        </w:rPr>
        <w:t>conf_script_mexec</w:t>
      </w:r>
      <w:proofErr w:type="spellEnd"/>
      <w:r>
        <w:rPr>
          <w:rFonts w:ascii="Times New Roman" w:hAnsi="Times New Roman"/>
          <w:lang w:val="en-GB"/>
        </w:rPr>
        <w:t>, a shell script to confi</w:t>
      </w:r>
      <w:r>
        <w:rPr>
          <w:rFonts w:ascii="Times New Roman" w:hAnsi="Times New Roman"/>
          <w:lang w:val="en-GB"/>
        </w:rPr>
        <w:t xml:space="preserve">gure the cruise directory structure. edit </w:t>
      </w:r>
      <w:proofErr w:type="spellStart"/>
      <w:r>
        <w:rPr>
          <w:rFonts w:ascii="Times New Roman" w:hAnsi="Times New Roman"/>
          <w:lang w:val="en-GB"/>
        </w:rPr>
        <w:t>conf_script_mexec</w:t>
      </w:r>
      <w:proofErr w:type="spellEnd"/>
      <w:r>
        <w:rPr>
          <w:rFonts w:ascii="Times New Roman" w:hAnsi="Times New Roman"/>
          <w:lang w:val="en-GB"/>
        </w:rPr>
        <w:t xml:space="preserve"> (see below), run it, and it will set up your cruise directory, copying over the </w:t>
      </w:r>
      <w:proofErr w:type="spellStart"/>
      <w:r>
        <w:rPr>
          <w:rFonts w:ascii="Times New Roman" w:hAnsi="Times New Roman"/>
          <w:lang w:val="en-GB"/>
        </w:rPr>
        <w:t>mexec</w:t>
      </w:r>
      <w:proofErr w:type="spellEnd"/>
      <w:r>
        <w:rPr>
          <w:rFonts w:ascii="Times New Roman" w:hAnsi="Times New Roman"/>
          <w:lang w:val="en-GB"/>
        </w:rPr>
        <w:t xml:space="preserve"> scripts.  </w:t>
      </w:r>
    </w:p>
    <w:p w14:paraId="6B7F7DA4" w14:textId="77777777" w:rsidR="00E36FA5" w:rsidRDefault="009561C6">
      <w:pPr>
        <w:spacing w:after="240"/>
        <w:ind w:left="-284"/>
        <w:rPr>
          <w:rFonts w:ascii="Times New Roman" w:hAnsi="Times New Roman"/>
          <w:lang w:val="en-GB"/>
        </w:rPr>
      </w:pPr>
      <w:proofErr w:type="spellStart"/>
      <w:r>
        <w:rPr>
          <w:rFonts w:ascii="Times New Roman" w:hAnsi="Times New Roman"/>
          <w:lang w:val="en-GB"/>
        </w:rPr>
        <w:t>i</w:t>
      </w:r>
      <w:proofErr w:type="spellEnd"/>
      <w:r>
        <w:rPr>
          <w:rFonts w:ascii="Times New Roman" w:hAnsi="Times New Roman"/>
          <w:lang w:val="en-GB"/>
        </w:rPr>
        <w:t xml:space="preserve">) Remotely mount data filesystems: </w:t>
      </w:r>
    </w:p>
    <w:p w14:paraId="1503EE96" w14:textId="77777777" w:rsidR="00E36FA5" w:rsidRDefault="009561C6">
      <w:pPr>
        <w:spacing w:after="240"/>
        <w:rPr>
          <w:rFonts w:ascii="Times New Roman" w:hAnsi="Times New Roman"/>
          <w:lang w:val="en-GB"/>
        </w:rPr>
      </w:pPr>
      <w:r>
        <w:rPr>
          <w:rFonts w:ascii="Times New Roman" w:hAnsi="Times New Roman"/>
          <w:lang w:val="en-GB"/>
        </w:rPr>
        <w:t>On the Cook, mount 192.168.62.12:/home/</w:t>
      </w:r>
      <w:proofErr w:type="spellStart"/>
      <w:r>
        <w:rPr>
          <w:rFonts w:ascii="Times New Roman" w:hAnsi="Times New Roman"/>
          <w:lang w:val="en-GB"/>
        </w:rPr>
        <w:t>techsas</w:t>
      </w:r>
      <w:proofErr w:type="spellEnd"/>
      <w:r>
        <w:rPr>
          <w:rFonts w:ascii="Times New Roman" w:hAnsi="Times New Roman"/>
          <w:lang w:val="en-GB"/>
        </w:rPr>
        <w:t>/Data on /</w:t>
      </w:r>
      <w:proofErr w:type="spellStart"/>
      <w:r>
        <w:rPr>
          <w:rFonts w:ascii="Times New Roman" w:hAnsi="Times New Roman"/>
          <w:lang w:val="en-GB"/>
        </w:rPr>
        <w:t>mnt</w:t>
      </w:r>
      <w:proofErr w:type="spellEnd"/>
      <w:r>
        <w:rPr>
          <w:rFonts w:ascii="Times New Roman" w:hAnsi="Times New Roman"/>
          <w:lang w:val="en-GB"/>
        </w:rPr>
        <w:t>/</w:t>
      </w:r>
      <w:proofErr w:type="spellStart"/>
      <w:r>
        <w:rPr>
          <w:rFonts w:ascii="Times New Roman" w:hAnsi="Times New Roman"/>
          <w:lang w:val="en-GB"/>
        </w:rPr>
        <w:t>te</w:t>
      </w:r>
      <w:r>
        <w:rPr>
          <w:rFonts w:ascii="Times New Roman" w:hAnsi="Times New Roman"/>
          <w:lang w:val="en-GB"/>
        </w:rPr>
        <w:t>chsas</w:t>
      </w:r>
      <w:proofErr w:type="spellEnd"/>
      <w:r>
        <w:rPr>
          <w:rFonts w:ascii="Times New Roman" w:hAnsi="Times New Roman"/>
          <w:lang w:val="en-GB"/>
        </w:rPr>
        <w:t xml:space="preserve"> and 192.168.62.144:/JC145/</w:t>
      </w:r>
      <w:proofErr w:type="spellStart"/>
      <w:r>
        <w:rPr>
          <w:rFonts w:ascii="Times New Roman" w:hAnsi="Times New Roman"/>
          <w:lang w:val="en-GB"/>
        </w:rPr>
        <w:t>Specific_Equipment</w:t>
      </w:r>
      <w:proofErr w:type="spellEnd"/>
      <w:r>
        <w:rPr>
          <w:rFonts w:ascii="Times New Roman" w:hAnsi="Times New Roman"/>
          <w:lang w:val="en-GB"/>
        </w:rPr>
        <w:t>/CTD/data on /</w:t>
      </w:r>
      <w:proofErr w:type="spellStart"/>
      <w:r>
        <w:rPr>
          <w:rFonts w:ascii="Times New Roman" w:hAnsi="Times New Roman"/>
          <w:lang w:val="en-GB"/>
        </w:rPr>
        <w:t>mnt</w:t>
      </w:r>
      <w:proofErr w:type="spellEnd"/>
      <w:r>
        <w:rPr>
          <w:rFonts w:ascii="Times New Roman" w:hAnsi="Times New Roman"/>
          <w:lang w:val="en-GB"/>
        </w:rPr>
        <w:t xml:space="preserve">/CTD.  </w:t>
      </w:r>
    </w:p>
    <w:p w14:paraId="52E49EDF" w14:textId="77777777" w:rsidR="00E36FA5" w:rsidRDefault="009561C6">
      <w:pPr>
        <w:spacing w:after="240"/>
        <w:rPr>
          <w:rFonts w:ascii="Times New Roman" w:hAnsi="Times New Roman"/>
          <w:lang w:val="en-GB"/>
        </w:rPr>
      </w:pPr>
      <w:r>
        <w:rPr>
          <w:rFonts w:ascii="Times New Roman" w:hAnsi="Times New Roman"/>
          <w:lang w:val="en-GB"/>
        </w:rPr>
        <w:t>On the Discovery, ***</w:t>
      </w:r>
    </w:p>
    <w:p w14:paraId="27AFBB90" w14:textId="77777777" w:rsidR="00E36FA5" w:rsidRDefault="009561C6">
      <w:pPr>
        <w:spacing w:after="240"/>
        <w:rPr>
          <w:rFonts w:ascii="Times New Roman" w:hAnsi="Times New Roman"/>
          <w:lang w:val="en-GB"/>
        </w:rPr>
      </w:pPr>
      <w:r>
        <w:rPr>
          <w:rFonts w:ascii="Times New Roman" w:hAnsi="Times New Roman"/>
          <w:lang w:val="en-GB"/>
        </w:rPr>
        <w:t>On the JCR, ***</w:t>
      </w:r>
    </w:p>
    <w:p w14:paraId="1BBB4208" w14:textId="77777777" w:rsidR="00E36FA5" w:rsidRDefault="009561C6">
      <w:pPr>
        <w:rPr>
          <w:rFonts w:ascii="Times New Roman" w:hAnsi="Times New Roman"/>
          <w:lang w:val="en-GB"/>
        </w:rPr>
      </w:pPr>
      <w:r>
        <w:rPr>
          <w:rFonts w:ascii="Times New Roman" w:hAnsi="Times New Roman"/>
          <w:lang w:val="en-GB"/>
        </w:rPr>
        <w:lastRenderedPageBreak/>
        <w:t>If you are using one of the NOC MPOC OCP seagoing machines, /etc/</w:t>
      </w:r>
      <w:proofErr w:type="spellStart"/>
      <w:r>
        <w:rPr>
          <w:rFonts w:ascii="Times New Roman" w:hAnsi="Times New Roman"/>
          <w:lang w:val="en-GB"/>
        </w:rPr>
        <w:t>fstab</w:t>
      </w:r>
      <w:proofErr w:type="spellEnd"/>
      <w:r>
        <w:rPr>
          <w:rFonts w:ascii="Times New Roman" w:hAnsi="Times New Roman"/>
          <w:lang w:val="en-GB"/>
        </w:rPr>
        <w:t xml:space="preserve"> may already have the mount points listed, allowing them to be mounted by</w:t>
      </w:r>
      <w:r>
        <w:rPr>
          <w:rFonts w:ascii="Times New Roman" w:hAnsi="Times New Roman"/>
          <w:lang w:val="en-GB"/>
        </w:rPr>
        <w:t xml:space="preserve"> </w:t>
      </w:r>
    </w:p>
    <w:p w14:paraId="79E0E1A7" w14:textId="77777777" w:rsidR="00E36FA5" w:rsidRDefault="009561C6">
      <w:pPr>
        <w:rPr>
          <w:rFonts w:ascii="Times New Roman" w:hAnsi="Times New Roman"/>
          <w:lang w:val="en-GB"/>
        </w:rPr>
      </w:pPr>
      <w:r>
        <w:rPr>
          <w:rFonts w:ascii="Times New Roman" w:hAnsi="Times New Roman"/>
          <w:lang w:val="en-GB"/>
        </w:rPr>
        <w:t xml:space="preserve">&gt; mount -a </w:t>
      </w:r>
    </w:p>
    <w:p w14:paraId="433DBF13" w14:textId="77777777" w:rsidR="00E36FA5" w:rsidRDefault="009561C6">
      <w:pPr>
        <w:spacing w:after="240"/>
        <w:rPr>
          <w:rFonts w:ascii="Times New Roman" w:hAnsi="Times New Roman"/>
          <w:lang w:val="en-GB"/>
        </w:rPr>
      </w:pPr>
      <w:r>
        <w:rPr>
          <w:rFonts w:ascii="Times New Roman" w:hAnsi="Times New Roman"/>
          <w:lang w:val="en-GB"/>
        </w:rPr>
        <w:t xml:space="preserve">as root.  </w:t>
      </w:r>
    </w:p>
    <w:p w14:paraId="32D81C09" w14:textId="77777777" w:rsidR="00E36FA5" w:rsidRDefault="009561C6">
      <w:pPr>
        <w:spacing w:after="240"/>
        <w:rPr>
          <w:rFonts w:ascii="Times New Roman" w:hAnsi="Times New Roman"/>
          <w:lang w:val="en-GB"/>
        </w:rPr>
      </w:pPr>
      <w:r>
        <w:rPr>
          <w:rFonts w:ascii="Times New Roman" w:hAnsi="Times New Roman"/>
          <w:lang w:val="en-GB"/>
        </w:rPr>
        <w:t>put the mount points in an appendix</w:t>
      </w:r>
    </w:p>
    <w:p w14:paraId="27B860D5" w14:textId="77777777" w:rsidR="00E36FA5" w:rsidRDefault="009561C6">
      <w:pPr>
        <w:spacing w:after="240"/>
        <w:rPr>
          <w:rFonts w:ascii="Times New Roman" w:hAnsi="Times New Roman"/>
          <w:lang w:val="en-GB"/>
        </w:rPr>
      </w:pPr>
      <w:r>
        <w:rPr>
          <w:rFonts w:ascii="Times New Roman" w:hAnsi="Times New Roman"/>
          <w:lang w:val="en-GB"/>
        </w:rPr>
        <w:t xml:space="preserve">details: </w:t>
      </w:r>
    </w:p>
    <w:p w14:paraId="6767A3DE" w14:textId="77777777" w:rsidR="00E36FA5" w:rsidRDefault="009561C6">
      <w:pPr>
        <w:spacing w:after="240"/>
        <w:ind w:left="-284"/>
        <w:rPr>
          <w:rFonts w:ascii="Times New Roman" w:hAnsi="Times New Roman"/>
          <w:lang w:val="en-GB"/>
        </w:rPr>
      </w:pPr>
      <w:r>
        <w:rPr>
          <w:rFonts w:ascii="Times New Roman" w:hAnsi="Times New Roman"/>
          <w:lang w:val="en-GB"/>
        </w:rPr>
        <w:t xml:space="preserve">ii) Choose the directory level above which the cruise data will be processed, and put the </w:t>
      </w:r>
      <w:proofErr w:type="spellStart"/>
      <w:r>
        <w:rPr>
          <w:rFonts w:ascii="Times New Roman" w:hAnsi="Times New Roman"/>
          <w:lang w:val="en-GB"/>
        </w:rPr>
        <w:t>mexec</w:t>
      </w:r>
      <w:proofErr w:type="spellEnd"/>
      <w:r>
        <w:rPr>
          <w:rFonts w:ascii="Times New Roman" w:hAnsi="Times New Roman"/>
          <w:lang w:val="en-GB"/>
        </w:rPr>
        <w:t xml:space="preserve"> template directory, mexec000, there (or link to it). </w:t>
      </w:r>
    </w:p>
    <w:p w14:paraId="0E066959" w14:textId="77777777" w:rsidR="00E36FA5" w:rsidRDefault="009561C6">
      <w:pPr>
        <w:spacing w:after="240"/>
        <w:ind w:left="-284"/>
        <w:rPr>
          <w:rFonts w:ascii="Times New Roman" w:hAnsi="Times New Roman"/>
          <w:lang w:val="en-GB"/>
        </w:rPr>
      </w:pPr>
      <w:r>
        <w:rPr>
          <w:rFonts w:ascii="Times New Roman" w:hAnsi="Times New Roman"/>
          <w:lang w:val="en-GB"/>
        </w:rPr>
        <w:t>The configuration script (iii) will</w:t>
      </w:r>
      <w:r>
        <w:rPr>
          <w:rFonts w:ascii="Times New Roman" w:hAnsi="Times New Roman"/>
          <w:lang w:val="en-GB"/>
        </w:rPr>
        <w:t xml:space="preserve"> create a subdirectory with your cruise name here, and link to it from cruise.  The examples and references below use /local/users/</w:t>
      </w:r>
      <w:proofErr w:type="spellStart"/>
      <w:r>
        <w:rPr>
          <w:rFonts w:ascii="Times New Roman" w:hAnsi="Times New Roman"/>
          <w:lang w:val="en-GB"/>
        </w:rPr>
        <w:t>pstar</w:t>
      </w:r>
      <w:proofErr w:type="spellEnd"/>
      <w:r>
        <w:rPr>
          <w:rFonts w:ascii="Times New Roman" w:hAnsi="Times New Roman"/>
          <w:lang w:val="en-GB"/>
        </w:rPr>
        <w:t xml:space="preserve">, the standard location on OCP workstations. </w:t>
      </w:r>
    </w:p>
    <w:p w14:paraId="27042BD0" w14:textId="77777777" w:rsidR="00E36FA5" w:rsidRDefault="009561C6">
      <w:pPr>
        <w:spacing w:after="240"/>
        <w:ind w:left="-284"/>
        <w:rPr>
          <w:rFonts w:ascii="Times New Roman" w:hAnsi="Times New Roman"/>
          <w:lang w:val="en-GB"/>
        </w:rPr>
      </w:pPr>
      <w:r>
        <w:rPr>
          <w:rFonts w:ascii="Times New Roman" w:hAnsi="Times New Roman"/>
          <w:lang w:val="en-GB"/>
        </w:rPr>
        <w:t>iii) Edit and run the configuration shell script to create a skeleton dire</w:t>
      </w:r>
      <w:r>
        <w:rPr>
          <w:rFonts w:ascii="Times New Roman" w:hAnsi="Times New Roman"/>
          <w:lang w:val="en-GB"/>
        </w:rPr>
        <w:t xml:space="preserve">ctory structure and copy programs from mexec000: </w:t>
      </w:r>
    </w:p>
    <w:p w14:paraId="6611920B" w14:textId="77777777" w:rsidR="00E36FA5" w:rsidRDefault="009561C6">
      <w:pPr>
        <w:spacing w:after="240"/>
        <w:rPr>
          <w:rFonts w:ascii="Times New Roman" w:hAnsi="Times New Roman"/>
          <w:lang w:val="en-GB"/>
        </w:rPr>
      </w:pPr>
      <w:r>
        <w:rPr>
          <w:rFonts w:ascii="Times New Roman" w:hAnsi="Times New Roman"/>
          <w:lang w:val="en-GB"/>
        </w:rPr>
        <w:t xml:space="preserve">a) Copy </w:t>
      </w:r>
      <w:proofErr w:type="spellStart"/>
      <w:r>
        <w:rPr>
          <w:rFonts w:ascii="Times New Roman" w:hAnsi="Times New Roman"/>
          <w:b/>
          <w:lang w:val="en-GB"/>
        </w:rPr>
        <w:t>conf_script_mexec</w:t>
      </w:r>
      <w:proofErr w:type="spellEnd"/>
      <w:r>
        <w:rPr>
          <w:rFonts w:ascii="Times New Roman" w:hAnsi="Times New Roman"/>
          <w:lang w:val="en-GB"/>
        </w:rPr>
        <w:t xml:space="preserve"> from mexec000 to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xml:space="preserve">. </w:t>
      </w:r>
    </w:p>
    <w:p w14:paraId="4B1C94C6" w14:textId="77777777" w:rsidR="00E36FA5" w:rsidRDefault="009561C6">
      <w:pPr>
        <w:spacing w:after="240"/>
        <w:rPr>
          <w:rFonts w:ascii="Times New Roman" w:hAnsi="Times New Roman"/>
          <w:lang w:val="en-GB"/>
        </w:rPr>
      </w:pPr>
      <w:r>
        <w:rPr>
          <w:rFonts w:ascii="Times New Roman" w:hAnsi="Times New Roman"/>
          <w:lang w:val="en-GB"/>
        </w:rPr>
        <w:t xml:space="preserve">b) At the top of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xml:space="preserve">, edit the lines setting </w:t>
      </w:r>
      <w:proofErr w:type="spellStart"/>
      <w:r>
        <w:rPr>
          <w:rFonts w:ascii="Times New Roman" w:hAnsi="Times New Roman"/>
          <w:lang w:val="en-GB"/>
        </w:rPr>
        <w:t>mexecloc</w:t>
      </w:r>
      <w:proofErr w:type="spellEnd"/>
      <w:r>
        <w:rPr>
          <w:rFonts w:ascii="Times New Roman" w:hAnsi="Times New Roman"/>
          <w:lang w:val="en-GB"/>
        </w:rPr>
        <w:t xml:space="preserve"> (the directory referred to in ii), cruise, </w:t>
      </w:r>
      <w:proofErr w:type="spellStart"/>
      <w:r>
        <w:rPr>
          <w:rFonts w:ascii="Times New Roman" w:hAnsi="Times New Roman"/>
          <w:lang w:val="en-GB"/>
        </w:rPr>
        <w:t>cruiseno</w:t>
      </w:r>
      <w:proofErr w:type="spellEnd"/>
      <w:r>
        <w:rPr>
          <w:rFonts w:ascii="Times New Roman" w:hAnsi="Times New Roman"/>
          <w:lang w:val="en-GB"/>
        </w:rPr>
        <w:t xml:space="preserve">, </w:t>
      </w:r>
      <w:proofErr w:type="spellStart"/>
      <w:r>
        <w:rPr>
          <w:rFonts w:ascii="Times New Roman" w:hAnsi="Times New Roman"/>
          <w:lang w:val="en-GB"/>
        </w:rPr>
        <w:t>usys</w:t>
      </w:r>
      <w:proofErr w:type="spellEnd"/>
      <w:r>
        <w:rPr>
          <w:rFonts w:ascii="Times New Roman" w:hAnsi="Times New Roman"/>
          <w:lang w:val="en-GB"/>
        </w:rPr>
        <w:t xml:space="preserve">, </w:t>
      </w:r>
      <w:proofErr w:type="spellStart"/>
      <w:r>
        <w:rPr>
          <w:rFonts w:ascii="Times New Roman" w:hAnsi="Times New Roman"/>
          <w:lang w:val="en-GB"/>
        </w:rPr>
        <w:t>shipudr</w:t>
      </w:r>
      <w:proofErr w:type="spellEnd"/>
      <w:r>
        <w:rPr>
          <w:rFonts w:ascii="Times New Roman" w:hAnsi="Times New Roman"/>
          <w:lang w:val="en-GB"/>
        </w:rPr>
        <w:t xml:space="preserve">, </w:t>
      </w:r>
      <w:proofErr w:type="spellStart"/>
      <w:r>
        <w:rPr>
          <w:rFonts w:ascii="Times New Roman" w:hAnsi="Times New Roman"/>
          <w:lang w:val="en-GB"/>
        </w:rPr>
        <w:t>shipcdr</w:t>
      </w:r>
      <w:proofErr w:type="spellEnd"/>
      <w:r>
        <w:rPr>
          <w:rFonts w:ascii="Times New Roman" w:hAnsi="Times New Roman"/>
          <w:lang w:val="en-GB"/>
        </w:rPr>
        <w:t xml:space="preserve">, and </w:t>
      </w:r>
      <w:proofErr w:type="spellStart"/>
      <w:r>
        <w:rPr>
          <w:rFonts w:ascii="Times New Roman" w:hAnsi="Times New Roman"/>
          <w:lang w:val="en-GB"/>
        </w:rPr>
        <w:t>shipldr</w:t>
      </w:r>
      <w:proofErr w:type="spellEnd"/>
      <w:r>
        <w:rPr>
          <w:rFonts w:ascii="Times New Roman" w:hAnsi="Times New Roman"/>
          <w:lang w:val="en-GB"/>
        </w:rPr>
        <w:t xml:space="preserve">. Examples are given in </w:t>
      </w:r>
      <w:proofErr w:type="spellStart"/>
      <w:r>
        <w:rPr>
          <w:rFonts w:ascii="Times New Roman" w:hAnsi="Times New Roman"/>
          <w:b/>
          <w:lang w:val="en-GB"/>
        </w:rPr>
        <w:t>conf_script_mexec</w:t>
      </w:r>
      <w:proofErr w:type="spellEnd"/>
      <w:r>
        <w:rPr>
          <w:rFonts w:ascii="Times New Roman" w:hAnsi="Times New Roman"/>
          <w:lang w:val="en-GB"/>
        </w:rPr>
        <w:t xml:space="preserve">.  If you don’t have </w:t>
      </w:r>
      <w:proofErr w:type="spellStart"/>
      <w:r>
        <w:rPr>
          <w:rFonts w:ascii="Times New Roman" w:hAnsi="Times New Roman"/>
          <w:lang w:val="en-GB"/>
        </w:rPr>
        <w:t>scs</w:t>
      </w:r>
      <w:proofErr w:type="spellEnd"/>
      <w:r>
        <w:rPr>
          <w:rFonts w:ascii="Times New Roman" w:hAnsi="Times New Roman"/>
          <w:lang w:val="en-GB"/>
        </w:rPr>
        <w:t xml:space="preserve"> or </w:t>
      </w:r>
      <w:proofErr w:type="spellStart"/>
      <w:r>
        <w:rPr>
          <w:rFonts w:ascii="Times New Roman" w:hAnsi="Times New Roman"/>
          <w:lang w:val="en-GB"/>
        </w:rPr>
        <w:t>techsas</w:t>
      </w:r>
      <w:proofErr w:type="spellEnd"/>
      <w:r>
        <w:rPr>
          <w:rFonts w:ascii="Times New Roman" w:hAnsi="Times New Roman"/>
          <w:lang w:val="en-GB"/>
        </w:rPr>
        <w:t xml:space="preserve">, set </w:t>
      </w:r>
      <w:proofErr w:type="spellStart"/>
      <w:r>
        <w:rPr>
          <w:rFonts w:ascii="Times New Roman" w:hAnsi="Times New Roman"/>
          <w:lang w:val="en-GB"/>
        </w:rPr>
        <w:t>usys</w:t>
      </w:r>
      <w:proofErr w:type="spellEnd"/>
      <w:r>
        <w:rPr>
          <w:rFonts w:ascii="Times New Roman" w:hAnsi="Times New Roman"/>
          <w:lang w:val="en-GB"/>
        </w:rPr>
        <w:t xml:space="preserve"> = </w:t>
      </w:r>
      <w:proofErr w:type="gramStart"/>
      <w:r>
        <w:rPr>
          <w:rFonts w:ascii="Times New Roman" w:hAnsi="Times New Roman"/>
          <w:lang w:val="en-GB"/>
        </w:rPr>
        <w:t>‘ ‘</w:t>
      </w:r>
      <w:proofErr w:type="gramEnd"/>
      <w:r>
        <w:rPr>
          <w:rFonts w:ascii="Times New Roman" w:hAnsi="Times New Roman"/>
          <w:lang w:val="en-GB"/>
        </w:rPr>
        <w:t xml:space="preserve">.  </w:t>
      </w:r>
    </w:p>
    <w:p w14:paraId="22845589" w14:textId="77777777" w:rsidR="00E36FA5" w:rsidRDefault="009561C6">
      <w:pPr>
        <w:spacing w:after="240"/>
        <w:rPr>
          <w:rFonts w:ascii="Times New Roman" w:hAnsi="Times New Roman"/>
          <w:lang w:val="en-GB"/>
        </w:rPr>
      </w:pPr>
      <w:r>
        <w:rPr>
          <w:rFonts w:ascii="Times New Roman" w:hAnsi="Times New Roman"/>
          <w:lang w:val="en-GB"/>
        </w:rPr>
        <w:t xml:space="preserve">c) Run </w:t>
      </w:r>
      <w:proofErr w:type="spellStart"/>
      <w:r>
        <w:rPr>
          <w:rFonts w:ascii="Times New Roman" w:hAnsi="Times New Roman"/>
          <w:b/>
          <w:lang w:val="en-GB"/>
        </w:rPr>
        <w:t>conf_script_</w:t>
      </w:r>
      <w:r>
        <w:rPr>
          <w:rFonts w:ascii="Times New Roman" w:hAnsi="Times New Roman"/>
          <w:b/>
          <w:i/>
          <w:lang w:val="en-GB"/>
        </w:rPr>
        <w:t>cruise</w:t>
      </w:r>
      <w:proofErr w:type="spellEnd"/>
      <w:r>
        <w:rPr>
          <w:rFonts w:ascii="Times New Roman" w:hAnsi="Times New Roman"/>
          <w:lang w:val="en-GB"/>
        </w:rPr>
        <w:t>. This will c</w:t>
      </w:r>
      <w:r>
        <w:rPr>
          <w:rFonts w:ascii="Times New Roman" w:hAnsi="Times New Roman"/>
          <w:lang w:val="en-GB"/>
        </w:rPr>
        <w:t>reate a directory structure for your cruise, under $</w:t>
      </w:r>
      <w:proofErr w:type="spellStart"/>
      <w:r>
        <w:rPr>
          <w:rFonts w:ascii="Times New Roman" w:hAnsi="Times New Roman"/>
          <w:lang w:val="en-GB"/>
        </w:rPr>
        <w:t>mexecloc</w:t>
      </w:r>
      <w:proofErr w:type="spellEnd"/>
      <w:r>
        <w:rPr>
          <w:rFonts w:ascii="Times New Roman" w:hAnsi="Times New Roman"/>
          <w:lang w:val="en-GB"/>
        </w:rPr>
        <w:t>; symbolically link to it from $</w:t>
      </w:r>
      <w:proofErr w:type="spellStart"/>
      <w:r>
        <w:rPr>
          <w:rFonts w:ascii="Times New Roman" w:hAnsi="Times New Roman"/>
          <w:lang w:val="en-GB"/>
        </w:rPr>
        <w:t>mexecloc</w:t>
      </w:r>
      <w:proofErr w:type="spellEnd"/>
      <w:r>
        <w:rPr>
          <w:rFonts w:ascii="Times New Roman" w:hAnsi="Times New Roman"/>
          <w:lang w:val="en-GB"/>
        </w:rPr>
        <w:t xml:space="preserve">/cruise; copy the software to </w:t>
      </w:r>
      <w:proofErr w:type="gramStart"/>
      <w:r>
        <w:rPr>
          <w:rFonts w:ascii="Times New Roman" w:hAnsi="Times New Roman"/>
          <w:lang w:val="en-GB"/>
        </w:rPr>
        <w:t>it, and</w:t>
      </w:r>
      <w:proofErr w:type="gramEnd"/>
      <w:r>
        <w:rPr>
          <w:rFonts w:ascii="Times New Roman" w:hAnsi="Times New Roman"/>
          <w:lang w:val="en-GB"/>
        </w:rPr>
        <w:t xml:space="preserve"> create symbolic links for use by scripts.  Directories that depend on the ship underway data streaming system (SCS or </w:t>
      </w:r>
      <w:r>
        <w:rPr>
          <w:rFonts w:ascii="Times New Roman" w:hAnsi="Times New Roman"/>
          <w:lang w:val="en-GB"/>
        </w:rPr>
        <w:t xml:space="preserve">TECHSAS) and </w:t>
      </w:r>
      <w:proofErr w:type="gramStart"/>
      <w:r>
        <w:rPr>
          <w:rFonts w:ascii="Times New Roman" w:hAnsi="Times New Roman"/>
          <w:lang w:val="en-GB"/>
        </w:rPr>
        <w:t>particular streams</w:t>
      </w:r>
      <w:proofErr w:type="gramEnd"/>
      <w:r>
        <w:rPr>
          <w:rFonts w:ascii="Times New Roman" w:hAnsi="Times New Roman"/>
          <w:lang w:val="en-GB"/>
        </w:rPr>
        <w:t xml:space="preserve"> available on a given ship/cruise will be made subsequently by </w:t>
      </w:r>
      <w:proofErr w:type="spellStart"/>
      <w:r>
        <w:rPr>
          <w:rFonts w:ascii="Times New Roman" w:hAnsi="Times New Roman"/>
          <w:b/>
          <w:lang w:val="en-GB"/>
        </w:rPr>
        <w:t>m_setup.m</w:t>
      </w:r>
      <w:proofErr w:type="spellEnd"/>
      <w:r>
        <w:rPr>
          <w:rFonts w:ascii="Times New Roman" w:hAnsi="Times New Roman"/>
          <w:lang w:val="en-GB"/>
        </w:rPr>
        <w:t xml:space="preserve"> (see viii).  </w:t>
      </w:r>
    </w:p>
    <w:p w14:paraId="49D227EF" w14:textId="77777777" w:rsidR="00E36FA5" w:rsidRDefault="009561C6">
      <w:pPr>
        <w:spacing w:after="240"/>
        <w:ind w:left="-284"/>
        <w:rPr>
          <w:rFonts w:ascii="Times New Roman" w:hAnsi="Times New Roman"/>
          <w:lang w:val="en-GB"/>
        </w:rPr>
      </w:pPr>
      <w:r>
        <w:rPr>
          <w:rFonts w:ascii="Times New Roman" w:hAnsi="Times New Roman"/>
          <w:lang w:val="en-GB"/>
        </w:rPr>
        <w:t>iv) Edit shell scripts in exec/</w:t>
      </w:r>
    </w:p>
    <w:p w14:paraId="1E52DA63" w14:textId="77777777" w:rsidR="00E36FA5" w:rsidRDefault="009561C6">
      <w:pPr>
        <w:spacing w:after="240"/>
        <w:rPr>
          <w:rFonts w:ascii="Times New Roman" w:hAnsi="Times New Roman"/>
          <w:lang w:val="en-GB"/>
        </w:rPr>
      </w:pPr>
      <w:r>
        <w:rPr>
          <w:rFonts w:ascii="Times New Roman" w:hAnsi="Times New Roman"/>
          <w:lang w:val="en-GB"/>
        </w:rPr>
        <w:t>These scripts are used to sync data from the remote directories to the processing directory structure, and</w:t>
      </w:r>
      <w:r>
        <w:rPr>
          <w:rFonts w:ascii="Times New Roman" w:hAnsi="Times New Roman"/>
          <w:lang w:val="en-GB"/>
        </w:rPr>
        <w:t xml:space="preserve"> to create links with </w:t>
      </w:r>
      <w:proofErr w:type="spellStart"/>
      <w:r>
        <w:rPr>
          <w:rFonts w:ascii="Times New Roman" w:hAnsi="Times New Roman"/>
          <w:lang w:val="en-GB"/>
        </w:rPr>
        <w:t>Mexec</w:t>
      </w:r>
      <w:proofErr w:type="spellEnd"/>
      <w:r>
        <w:rPr>
          <w:rFonts w:ascii="Times New Roman" w:hAnsi="Times New Roman"/>
          <w:lang w:val="en-GB"/>
        </w:rPr>
        <w:t xml:space="preserve">-conventional filenames pointing to these data files.  Some customisation is done in the </w:t>
      </w:r>
      <w:proofErr w:type="spellStart"/>
      <w:r>
        <w:rPr>
          <w:rFonts w:ascii="Times New Roman" w:hAnsi="Times New Roman"/>
          <w:lang w:val="en-GB"/>
        </w:rPr>
        <w:t>conf_script</w:t>
      </w:r>
      <w:proofErr w:type="spellEnd"/>
      <w:r>
        <w:rPr>
          <w:rFonts w:ascii="Times New Roman" w:hAnsi="Times New Roman"/>
          <w:lang w:val="en-GB"/>
        </w:rPr>
        <w:t xml:space="preserve">, but you may still need to edit the </w:t>
      </w:r>
      <w:proofErr w:type="spellStart"/>
      <w:r>
        <w:rPr>
          <w:rFonts w:ascii="Times New Roman" w:hAnsi="Times New Roman"/>
          <w:lang w:val="en-GB"/>
        </w:rPr>
        <w:t>linkscripts</w:t>
      </w:r>
      <w:proofErr w:type="spellEnd"/>
      <w:r>
        <w:rPr>
          <w:rFonts w:ascii="Times New Roman" w:hAnsi="Times New Roman"/>
          <w:lang w:val="en-GB"/>
        </w:rPr>
        <w:t xml:space="preserve"> to reflect file naming conventions in the remote directories. </w:t>
      </w:r>
    </w:p>
    <w:p w14:paraId="6B90C448" w14:textId="77777777" w:rsidR="00E36FA5" w:rsidRDefault="009561C6">
      <w:pPr>
        <w:spacing w:after="240"/>
        <w:rPr>
          <w:rFonts w:ascii="Times New Roman" w:hAnsi="Times New Roman"/>
          <w:lang w:val="en-GB"/>
        </w:rPr>
      </w:pPr>
      <w:proofErr w:type="spellStart"/>
      <w:r>
        <w:rPr>
          <w:rFonts w:ascii="Times New Roman" w:hAnsi="Times New Roman"/>
          <w:lang w:val="en-GB"/>
        </w:rPr>
        <w:t>ctd_linkscript</w:t>
      </w:r>
      <w:proofErr w:type="spellEnd"/>
    </w:p>
    <w:p w14:paraId="2BC6E077" w14:textId="77777777" w:rsidR="00E36FA5" w:rsidRDefault="009561C6">
      <w:pPr>
        <w:spacing w:after="240"/>
        <w:rPr>
          <w:rFonts w:ascii="Times New Roman" w:hAnsi="Times New Roman"/>
          <w:lang w:val="en-GB"/>
        </w:rPr>
      </w:pPr>
      <w:proofErr w:type="spellStart"/>
      <w:r>
        <w:rPr>
          <w:rFonts w:ascii="Times New Roman" w:hAnsi="Times New Roman"/>
          <w:lang w:val="en-GB"/>
        </w:rPr>
        <w:t>te</w:t>
      </w:r>
      <w:r>
        <w:rPr>
          <w:rFonts w:ascii="Times New Roman" w:hAnsi="Times New Roman"/>
          <w:lang w:val="en-GB"/>
        </w:rPr>
        <w:t>chsas_linkscript</w:t>
      </w:r>
      <w:proofErr w:type="spellEnd"/>
      <w:r>
        <w:rPr>
          <w:rFonts w:ascii="Times New Roman" w:hAnsi="Times New Roman"/>
          <w:lang w:val="en-GB"/>
        </w:rPr>
        <w:t xml:space="preserve"> or </w:t>
      </w:r>
      <w:proofErr w:type="spellStart"/>
      <w:r>
        <w:rPr>
          <w:rFonts w:ascii="Times New Roman" w:hAnsi="Times New Roman"/>
          <w:lang w:val="en-GB"/>
        </w:rPr>
        <w:t>jcr</w:t>
      </w:r>
      <w:proofErr w:type="spellEnd"/>
      <w:r>
        <w:rPr>
          <w:rFonts w:ascii="Times New Roman" w:hAnsi="Times New Roman"/>
          <w:lang w:val="en-GB"/>
        </w:rPr>
        <w:t>/</w:t>
      </w:r>
      <w:proofErr w:type="spellStart"/>
      <w:r>
        <w:rPr>
          <w:rFonts w:ascii="Times New Roman" w:hAnsi="Times New Roman"/>
          <w:lang w:val="en-GB"/>
        </w:rPr>
        <w:t>scs</w:t>
      </w:r>
      <w:proofErr w:type="spellEnd"/>
      <w:r>
        <w:rPr>
          <w:rFonts w:ascii="Times New Roman" w:hAnsi="Times New Roman"/>
          <w:lang w:val="en-GB"/>
        </w:rPr>
        <w:t xml:space="preserve"> whatever</w:t>
      </w:r>
    </w:p>
    <w:p w14:paraId="079DF4B3" w14:textId="77777777" w:rsidR="00E36FA5" w:rsidRDefault="009561C6">
      <w:pPr>
        <w:spacing w:after="240"/>
        <w:rPr>
          <w:rFonts w:ascii="Times New Roman" w:hAnsi="Times New Roman"/>
          <w:lang w:val="en-GB"/>
        </w:rPr>
      </w:pPr>
      <w:proofErr w:type="spellStart"/>
      <w:r>
        <w:rPr>
          <w:rFonts w:ascii="Times New Roman" w:hAnsi="Times New Roman"/>
          <w:lang w:val="en-GB"/>
        </w:rPr>
        <w:t>vmadcp_linkscript</w:t>
      </w:r>
      <w:proofErr w:type="spellEnd"/>
    </w:p>
    <w:p w14:paraId="51C124BC" w14:textId="77777777" w:rsidR="00E36FA5" w:rsidRDefault="009561C6">
      <w:pPr>
        <w:spacing w:after="240"/>
        <w:rPr>
          <w:rFonts w:ascii="Times New Roman" w:hAnsi="Times New Roman"/>
          <w:lang w:val="en-GB"/>
        </w:rPr>
      </w:pPr>
      <w:proofErr w:type="spellStart"/>
      <w:r>
        <w:rPr>
          <w:rFonts w:ascii="Times New Roman" w:hAnsi="Times New Roman"/>
          <w:lang w:val="en-GB"/>
        </w:rPr>
        <w:t>lad_linkscript</w:t>
      </w:r>
      <w:proofErr w:type="spellEnd"/>
    </w:p>
    <w:p w14:paraId="79AB127D" w14:textId="77777777" w:rsidR="00E36FA5" w:rsidRDefault="009561C6">
      <w:pPr>
        <w:spacing w:after="240"/>
        <w:ind w:left="-284"/>
        <w:rPr>
          <w:rFonts w:ascii="Times New Roman" w:hAnsi="Times New Roman"/>
          <w:lang w:val="en-GB"/>
        </w:rPr>
      </w:pPr>
      <w:r>
        <w:rPr>
          <w:rFonts w:ascii="Times New Roman" w:hAnsi="Times New Roman"/>
          <w:lang w:val="en-GB"/>
        </w:rPr>
        <w:t>v) Edit template files in templates/</w:t>
      </w:r>
    </w:p>
    <w:p w14:paraId="32F14F94" w14:textId="77777777" w:rsidR="00E36FA5" w:rsidRDefault="009561C6">
      <w:pPr>
        <w:spacing w:after="240"/>
        <w:rPr>
          <w:rFonts w:ascii="Times New Roman" w:hAnsi="Times New Roman"/>
          <w:lang w:val="en-GB"/>
        </w:rPr>
      </w:pPr>
      <w:r>
        <w:rPr>
          <w:rFonts w:ascii="Times New Roman" w:hAnsi="Times New Roman"/>
          <w:lang w:val="en-GB"/>
        </w:rPr>
        <w:t>Template files are used to control lists of variables within scripts. They include ctd_renamelist.csv, sam_varlist.csv, dcs_varlist.csv, and cchdo_va</w:t>
      </w:r>
      <w:r>
        <w:rPr>
          <w:rFonts w:ascii="Times New Roman" w:hAnsi="Times New Roman"/>
          <w:lang w:val="en-GB"/>
        </w:rPr>
        <w:t xml:space="preserve">rlist.csv and cchdo_ctd_varlist.csv which determine lists of variables to be loaded for CTD, bottle </w:t>
      </w:r>
      <w:r>
        <w:rPr>
          <w:rFonts w:ascii="Times New Roman" w:hAnsi="Times New Roman"/>
          <w:lang w:val="en-GB"/>
        </w:rPr>
        <w:lastRenderedPageBreak/>
        <w:t>sample, and other files, and how (if) they will be renamed.  For SCS ships, there is also the set of scs_renamelist_</w:t>
      </w:r>
      <w:r>
        <w:rPr>
          <w:rFonts w:ascii="Times New Roman" w:hAnsi="Times New Roman"/>
          <w:i/>
          <w:lang w:val="en-GB"/>
        </w:rPr>
        <w:t>source</w:t>
      </w:r>
      <w:r>
        <w:rPr>
          <w:rFonts w:ascii="Times New Roman" w:hAnsi="Times New Roman"/>
          <w:lang w:val="en-GB"/>
        </w:rPr>
        <w:t xml:space="preserve">.csv files. </w:t>
      </w:r>
    </w:p>
    <w:p w14:paraId="6E86B881" w14:textId="77777777" w:rsidR="00E36FA5" w:rsidRDefault="009561C6">
      <w:pPr>
        <w:spacing w:after="240"/>
        <w:rPr>
          <w:rFonts w:ascii="Times New Roman" w:hAnsi="Times New Roman"/>
          <w:lang w:val="en-GB"/>
        </w:rPr>
      </w:pPr>
      <w:r>
        <w:rPr>
          <w:rFonts w:ascii="Times New Roman" w:hAnsi="Times New Roman"/>
          <w:lang w:val="en-GB"/>
        </w:rPr>
        <w:t>T</w:t>
      </w:r>
      <w:r>
        <w:rPr>
          <w:rFonts w:ascii="Times New Roman" w:eastAsia="Times New Roman" w:hAnsi="Times New Roman"/>
        </w:rPr>
        <w:t xml:space="preserve">he list of variable </w:t>
      </w:r>
      <w:r>
        <w:rPr>
          <w:rFonts w:ascii="Times New Roman" w:eastAsia="Times New Roman" w:hAnsi="Times New Roman"/>
        </w:rPr>
        <w:t xml:space="preserve">names that you require in each file will vary from cruise to cruise depending on which samples are being collected. The </w:t>
      </w:r>
      <w:proofErr w:type="spellStart"/>
      <w:r>
        <w:rPr>
          <w:rFonts w:ascii="Times New Roman" w:eastAsia="Times New Roman" w:hAnsi="Times New Roman"/>
        </w:rPr>
        <w:t>ctd</w:t>
      </w:r>
      <w:proofErr w:type="spellEnd"/>
      <w:r>
        <w:rPr>
          <w:rFonts w:ascii="Times New Roman" w:eastAsia="Times New Roman" w:hAnsi="Times New Roman"/>
        </w:rPr>
        <w:t xml:space="preserve">_, </w:t>
      </w:r>
      <w:proofErr w:type="spellStart"/>
      <w:r>
        <w:rPr>
          <w:rFonts w:ascii="Times New Roman" w:eastAsia="Times New Roman" w:hAnsi="Times New Roman"/>
        </w:rPr>
        <w:t>sam</w:t>
      </w:r>
      <w:proofErr w:type="spellEnd"/>
      <w:r>
        <w:rPr>
          <w:rFonts w:ascii="Times New Roman" w:eastAsia="Times New Roman" w:hAnsi="Times New Roman"/>
        </w:rPr>
        <w:t xml:space="preserve">_, and </w:t>
      </w:r>
      <w:proofErr w:type="spellStart"/>
      <w:r>
        <w:rPr>
          <w:rFonts w:ascii="Times New Roman" w:eastAsia="Times New Roman" w:hAnsi="Times New Roman"/>
        </w:rPr>
        <w:t>cchdo</w:t>
      </w:r>
      <w:proofErr w:type="spellEnd"/>
      <w:r>
        <w:rPr>
          <w:rFonts w:ascii="Times New Roman" w:eastAsia="Times New Roman" w:hAnsi="Times New Roman"/>
        </w:rPr>
        <w:t xml:space="preserve">_ template files put in place by the </w:t>
      </w:r>
      <w:proofErr w:type="spellStart"/>
      <w:r>
        <w:rPr>
          <w:rFonts w:ascii="Times New Roman" w:eastAsia="Times New Roman" w:hAnsi="Times New Roman"/>
        </w:rPr>
        <w:t>conf_script</w:t>
      </w:r>
      <w:proofErr w:type="spellEnd"/>
      <w:r>
        <w:rPr>
          <w:rFonts w:ascii="Times New Roman" w:eastAsia="Times New Roman" w:hAnsi="Times New Roman"/>
        </w:rPr>
        <w:t xml:space="preserve"> contain many possible variables, so in most cases you will just ne</w:t>
      </w:r>
      <w:r>
        <w:rPr>
          <w:rFonts w:ascii="Times New Roman" w:eastAsia="Times New Roman" w:hAnsi="Times New Roman"/>
        </w:rPr>
        <w:t xml:space="preserve">ed to delete lines. The </w:t>
      </w:r>
      <w:proofErr w:type="spellStart"/>
      <w:r>
        <w:rPr>
          <w:rFonts w:ascii="Times New Roman" w:eastAsia="Times New Roman" w:hAnsi="Times New Roman"/>
        </w:rPr>
        <w:t>scs</w:t>
      </w:r>
      <w:proofErr w:type="spellEnd"/>
      <w:r>
        <w:rPr>
          <w:rFonts w:ascii="Times New Roman" w:eastAsia="Times New Roman" w:hAnsi="Times New Roman"/>
        </w:rPr>
        <w:t xml:space="preserve">_ files may need to be edited but most likely not. </w:t>
      </w:r>
    </w:p>
    <w:p w14:paraId="4161219A" w14:textId="77777777" w:rsidR="00E36FA5" w:rsidRDefault="009561C6">
      <w:pPr>
        <w:spacing w:after="240"/>
        <w:ind w:left="-284"/>
        <w:rPr>
          <w:rFonts w:ascii="Times New Roman" w:hAnsi="Times New Roman"/>
          <w:lang w:val="en-GB"/>
        </w:rPr>
      </w:pPr>
      <w:r>
        <w:rPr>
          <w:rFonts w:ascii="Times New Roman" w:hAnsi="Times New Roman"/>
          <w:lang w:val="en-GB"/>
        </w:rPr>
        <w:t>vii) Edit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m_setup.m</w:t>
      </w:r>
      <w:proofErr w:type="spellEnd"/>
      <w:r>
        <w:rPr>
          <w:rFonts w:ascii="Times New Roman" w:hAnsi="Times New Roman"/>
          <w:lang w:val="en-GB"/>
        </w:rPr>
        <w:t xml:space="preserve">. </w:t>
      </w:r>
    </w:p>
    <w:p w14:paraId="4652EAC9" w14:textId="2C785251" w:rsidR="00E36FA5" w:rsidRDefault="009561C6">
      <w:pPr>
        <w:spacing w:after="240"/>
        <w:rPr>
          <w:rFonts w:ascii="Times New Roman" w:hAnsi="Times New Roman"/>
          <w:lang w:val="en-GB"/>
        </w:rPr>
      </w:pPr>
      <w:r>
        <w:rPr>
          <w:rFonts w:ascii="Times New Roman" w:hAnsi="Times New Roman"/>
          <w:lang w:val="en-GB"/>
        </w:rPr>
        <w:t xml:space="preserve">Most things you should need to modify are near the top of the file, including cruise </w:t>
      </w:r>
      <w:r w:rsidR="00ED76E7">
        <w:rPr>
          <w:rFonts w:ascii="Times New Roman" w:hAnsi="Times New Roman"/>
          <w:lang w:val="en-GB"/>
        </w:rPr>
        <w:t>name</w:t>
      </w:r>
      <w:r>
        <w:rPr>
          <w:rFonts w:ascii="Times New Roman" w:hAnsi="Times New Roman"/>
          <w:lang w:val="en-GB"/>
        </w:rPr>
        <w:t>, and year of the data time origin.  Two flags, “quiet” and “</w:t>
      </w:r>
      <w:proofErr w:type="spellStart"/>
      <w:r>
        <w:rPr>
          <w:rFonts w:ascii="Times New Roman" w:hAnsi="Times New Roman"/>
          <w:lang w:val="en-GB"/>
        </w:rPr>
        <w:t>ssd</w:t>
      </w:r>
      <w:proofErr w:type="spellEnd"/>
      <w:r>
        <w:rPr>
          <w:rFonts w:ascii="Times New Roman" w:hAnsi="Times New Roman"/>
          <w:lang w:val="en-GB"/>
        </w:rPr>
        <w:t xml:space="preserve">”, determine how much information will be displayed to the screen. </w:t>
      </w:r>
      <w:proofErr w:type="spellStart"/>
      <w:r w:rsidR="00ED76E7">
        <w:rPr>
          <w:rFonts w:ascii="Times New Roman" w:hAnsi="Times New Roman"/>
          <w:lang w:val="en-GB"/>
        </w:rPr>
        <w:t>Ladcp</w:t>
      </w:r>
      <w:proofErr w:type="spellEnd"/>
      <w:r w:rsidR="00ED76E7">
        <w:rPr>
          <w:rFonts w:ascii="Times New Roman" w:hAnsi="Times New Roman"/>
          <w:lang w:val="en-GB"/>
        </w:rPr>
        <w:t>*** variable names or actual lines ***</w:t>
      </w:r>
    </w:p>
    <w:p w14:paraId="7605F2B0" w14:textId="77777777" w:rsidR="00E36FA5" w:rsidRDefault="009561C6">
      <w:pPr>
        <w:spacing w:after="240"/>
        <w:ind w:left="-284"/>
        <w:rPr>
          <w:rFonts w:ascii="Times New Roman" w:hAnsi="Times New Roman"/>
          <w:lang w:val="en-GB"/>
        </w:rPr>
      </w:pPr>
      <w:r>
        <w:rPr>
          <w:rFonts w:ascii="Times New Roman" w:hAnsi="Times New Roman"/>
          <w:lang w:val="en-GB"/>
        </w:rPr>
        <w:t>viii) If necessary</w:t>
      </w:r>
      <w:r>
        <w:rPr>
          <w:rFonts w:ascii="Times New Roman" w:hAnsi="Times New Roman"/>
          <w:lang w:val="en-GB"/>
        </w:rPr>
        <w:t xml:space="preserve">, edit: </w:t>
      </w:r>
    </w:p>
    <w:p w14:paraId="5D3C49B0" w14:textId="77777777" w:rsidR="00E36FA5" w:rsidRDefault="009561C6">
      <w:pPr>
        <w:spacing w:after="240"/>
        <w:rPr>
          <w:rFonts w:ascii="Times New Roman" w:hAnsi="Times New Roman"/>
          <w:lang w:val="en-GB"/>
        </w:rPr>
      </w:pPr>
      <w:r>
        <w:rPr>
          <w:rFonts w:ascii="Times New Roman" w:hAnsi="Times New Roman"/>
          <w:lang w:val="en-GB"/>
        </w:rPr>
        <w:t>a) /local/users/</w:t>
      </w:r>
      <w:proofErr w:type="spellStart"/>
      <w:r>
        <w:rPr>
          <w:rFonts w:ascii="Times New Roman" w:hAnsi="Times New Roman"/>
          <w:lang w:val="en-GB"/>
        </w:rPr>
        <w:t>pstar</w:t>
      </w:r>
      <w:proofErr w:type="spellEnd"/>
      <w:r>
        <w:rPr>
          <w:rFonts w:ascii="Times New Roman" w:hAnsi="Times New Roman"/>
          <w:lang w:val="en-GB"/>
        </w:rPr>
        <w:t>/cruise/</w:t>
      </w:r>
      <w:proofErr w:type="spellStart"/>
      <w:r>
        <w:rPr>
          <w:rFonts w:ascii="Times New Roman" w:hAnsi="Times New Roman"/>
          <w:lang w:val="en-GB"/>
        </w:rPr>
        <w:t>sw</w:t>
      </w:r>
      <w:proofErr w:type="spellEnd"/>
      <w:r>
        <w:rPr>
          <w:rFonts w:ascii="Times New Roman" w:hAnsi="Times New Roman"/>
          <w:lang w:val="en-GB"/>
        </w:rPr>
        <w:t>/mexec_v3/source/</w:t>
      </w:r>
      <w:proofErr w:type="spellStart"/>
      <w:r>
        <w:rPr>
          <w:rFonts w:ascii="Times New Roman" w:hAnsi="Times New Roman"/>
          <w:lang w:val="en-GB"/>
        </w:rPr>
        <w:t>mtechsas</w:t>
      </w:r>
      <w:proofErr w:type="spellEnd"/>
      <w:r>
        <w:rPr>
          <w:rFonts w:ascii="Times New Roman" w:hAnsi="Times New Roman"/>
          <w:lang w:val="en-GB"/>
        </w:rPr>
        <w:t>/</w:t>
      </w:r>
      <w:proofErr w:type="spellStart"/>
      <w:r>
        <w:rPr>
          <w:rFonts w:ascii="Times New Roman" w:hAnsi="Times New Roman"/>
          <w:b/>
          <w:lang w:val="en-GB"/>
        </w:rPr>
        <w:t>mtnames.m</w:t>
      </w:r>
      <w:proofErr w:type="spellEnd"/>
      <w:r>
        <w:rPr>
          <w:rFonts w:ascii="Times New Roman" w:hAnsi="Times New Roman"/>
          <w:lang w:val="en-GB"/>
        </w:rPr>
        <w:t xml:space="preserve"> (for TECHSAS) or /local/users/</w:t>
      </w:r>
      <w:proofErr w:type="spellStart"/>
      <w:r>
        <w:rPr>
          <w:rFonts w:ascii="Times New Roman" w:hAnsi="Times New Roman"/>
          <w:lang w:val="en-GB"/>
        </w:rPr>
        <w:t>pstar</w:t>
      </w:r>
      <w:proofErr w:type="spellEnd"/>
      <w:r>
        <w:rPr>
          <w:rFonts w:ascii="Times New Roman" w:hAnsi="Times New Roman"/>
          <w:lang w:val="en-GB"/>
        </w:rPr>
        <w:t>/cruise/</w:t>
      </w:r>
      <w:proofErr w:type="spellStart"/>
      <w:r>
        <w:rPr>
          <w:rFonts w:ascii="Times New Roman" w:hAnsi="Times New Roman"/>
          <w:lang w:val="en-GB"/>
        </w:rPr>
        <w:t>sw</w:t>
      </w:r>
      <w:proofErr w:type="spellEnd"/>
      <w:r>
        <w:rPr>
          <w:rFonts w:ascii="Times New Roman" w:hAnsi="Times New Roman"/>
          <w:lang w:val="en-GB"/>
        </w:rPr>
        <w:t>/mexec_v3/source/</w:t>
      </w:r>
      <w:proofErr w:type="spellStart"/>
      <w:r>
        <w:rPr>
          <w:rFonts w:ascii="Times New Roman" w:hAnsi="Times New Roman"/>
          <w:lang w:val="en-GB"/>
        </w:rPr>
        <w:t>mscs</w:t>
      </w:r>
      <w:proofErr w:type="spellEnd"/>
      <w:r>
        <w:rPr>
          <w:rFonts w:ascii="Times New Roman" w:hAnsi="Times New Roman"/>
          <w:lang w:val="en-GB"/>
        </w:rPr>
        <w:t>/</w:t>
      </w:r>
      <w:proofErr w:type="spellStart"/>
      <w:r>
        <w:rPr>
          <w:rFonts w:ascii="Times New Roman" w:hAnsi="Times New Roman"/>
          <w:b/>
          <w:lang w:val="en-GB"/>
        </w:rPr>
        <w:t>msnames.m</w:t>
      </w:r>
      <w:proofErr w:type="spellEnd"/>
      <w:r>
        <w:rPr>
          <w:rFonts w:ascii="Times New Roman" w:hAnsi="Times New Roman"/>
          <w:lang w:val="en-GB"/>
        </w:rPr>
        <w:t xml:space="preserve"> (for SCS): add or comment/uncomment lines as necessary to reflect the stream names available on your cr</w:t>
      </w:r>
      <w:r>
        <w:rPr>
          <w:rFonts w:ascii="Times New Roman" w:hAnsi="Times New Roman"/>
          <w:lang w:val="en-GB"/>
        </w:rPr>
        <w:t xml:space="preserve">uise. If adding a new type of </w:t>
      </w:r>
      <w:proofErr w:type="gramStart"/>
      <w:r>
        <w:rPr>
          <w:rFonts w:ascii="Times New Roman" w:hAnsi="Times New Roman"/>
          <w:lang w:val="en-GB"/>
        </w:rPr>
        <w:t>stream</w:t>
      </w:r>
      <w:proofErr w:type="gramEnd"/>
      <w:r>
        <w:rPr>
          <w:rFonts w:ascii="Times New Roman" w:hAnsi="Times New Roman"/>
          <w:lang w:val="en-GB"/>
        </w:rPr>
        <w:t xml:space="preserve"> you can decide on the </w:t>
      </w:r>
      <w:proofErr w:type="spellStart"/>
      <w:r>
        <w:rPr>
          <w:rFonts w:ascii="Times New Roman" w:hAnsi="Times New Roman"/>
          <w:lang w:val="en-GB"/>
        </w:rPr>
        <w:t>Mexec</w:t>
      </w:r>
      <w:proofErr w:type="spellEnd"/>
      <w:r>
        <w:rPr>
          <w:rFonts w:ascii="Times New Roman" w:hAnsi="Times New Roman"/>
          <w:lang w:val="en-GB"/>
        </w:rPr>
        <w:t xml:space="preserve"> abbreviation. </w:t>
      </w:r>
    </w:p>
    <w:p w14:paraId="6CE3D999" w14:textId="77777777" w:rsidR="00E36FA5" w:rsidRDefault="009561C6">
      <w:pPr>
        <w:spacing w:after="240"/>
        <w:rPr>
          <w:rFonts w:ascii="Times New Roman" w:hAnsi="Times New Roman"/>
          <w:lang w:val="en-GB"/>
        </w:rPr>
      </w:pPr>
      <w:r>
        <w:rPr>
          <w:rFonts w:ascii="Times New Roman" w:hAnsi="Times New Roman"/>
          <w:lang w:val="en-GB"/>
        </w:rPr>
        <w:t>b)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m_setudir.m</w:t>
      </w:r>
      <w:proofErr w:type="spellEnd"/>
      <w:r>
        <w:rPr>
          <w:rFonts w:ascii="Times New Roman" w:hAnsi="Times New Roman"/>
          <w:lang w:val="en-GB"/>
        </w:rPr>
        <w:t xml:space="preserve">: if you added new </w:t>
      </w:r>
      <w:proofErr w:type="spellStart"/>
      <w:r>
        <w:rPr>
          <w:rFonts w:ascii="Times New Roman" w:hAnsi="Times New Roman"/>
          <w:lang w:val="en-GB"/>
        </w:rPr>
        <w:t>Mexec</w:t>
      </w:r>
      <w:proofErr w:type="spellEnd"/>
      <w:r>
        <w:rPr>
          <w:rFonts w:ascii="Times New Roman" w:hAnsi="Times New Roman"/>
          <w:lang w:val="en-GB"/>
        </w:rPr>
        <w:t xml:space="preserve"> stream </w:t>
      </w:r>
      <w:r>
        <w:rPr>
          <w:rFonts w:ascii="Times New Roman" w:hAnsi="Times New Roman"/>
          <w:u w:val="single"/>
          <w:lang w:val="en-GB"/>
        </w:rPr>
        <w:t>abbreviations</w:t>
      </w:r>
      <w:r>
        <w:rPr>
          <w:rFonts w:ascii="Times New Roman" w:hAnsi="Times New Roman"/>
          <w:lang w:val="en-GB"/>
        </w:rPr>
        <w:t xml:space="preserve"> to </w:t>
      </w:r>
      <w:proofErr w:type="spellStart"/>
      <w:r>
        <w:rPr>
          <w:rFonts w:ascii="Times New Roman" w:hAnsi="Times New Roman"/>
          <w:b/>
          <w:lang w:val="en-GB"/>
        </w:rPr>
        <w:t>mtnames.m</w:t>
      </w:r>
      <w:proofErr w:type="spellEnd"/>
      <w:r>
        <w:rPr>
          <w:rFonts w:ascii="Times New Roman" w:hAnsi="Times New Roman"/>
          <w:lang w:val="en-GB"/>
        </w:rPr>
        <w:t>/</w:t>
      </w:r>
      <w:proofErr w:type="spellStart"/>
      <w:r>
        <w:rPr>
          <w:rFonts w:ascii="Times New Roman" w:hAnsi="Times New Roman"/>
          <w:b/>
          <w:lang w:val="en-GB"/>
        </w:rPr>
        <w:t>msnames.m</w:t>
      </w:r>
      <w:proofErr w:type="spellEnd"/>
      <w:r>
        <w:rPr>
          <w:rFonts w:ascii="Times New Roman" w:hAnsi="Times New Roman"/>
          <w:lang w:val="en-GB"/>
        </w:rPr>
        <w:t xml:space="preserve"> (not just new TECHSAS/SCS stream names), add </w:t>
      </w:r>
      <w:r>
        <w:rPr>
          <w:rFonts w:ascii="Times New Roman" w:hAnsi="Times New Roman"/>
          <w:lang w:val="en-GB"/>
        </w:rPr>
        <w:t xml:space="preserve">them and the directories where you wish those streams to be processed to the list in </w:t>
      </w:r>
      <w:proofErr w:type="spellStart"/>
      <w:r>
        <w:rPr>
          <w:rFonts w:ascii="Times New Roman" w:hAnsi="Times New Roman"/>
          <w:b/>
          <w:lang w:val="en-GB"/>
        </w:rPr>
        <w:t>m_setudir.m</w:t>
      </w:r>
      <w:proofErr w:type="spellEnd"/>
      <w:r>
        <w:rPr>
          <w:rFonts w:ascii="Times New Roman" w:hAnsi="Times New Roman"/>
          <w:lang w:val="en-GB"/>
        </w:rPr>
        <w:t xml:space="preserve">. In any case you may need to uncomment/comment out newly relevant/irrelevant lines.  </w:t>
      </w:r>
    </w:p>
    <w:p w14:paraId="7C1FBBAA" w14:textId="77777777" w:rsidR="00E36FA5" w:rsidRDefault="009561C6">
      <w:pPr>
        <w:spacing w:after="240"/>
        <w:rPr>
          <w:rFonts w:ascii="Times New Roman" w:hAnsi="Times New Roman"/>
          <w:lang w:val="en-GB"/>
        </w:rPr>
      </w:pPr>
      <w:r>
        <w:rPr>
          <w:rFonts w:ascii="Times New Roman" w:hAnsi="Times New Roman"/>
          <w:lang w:val="en-GB"/>
        </w:rPr>
        <w:t xml:space="preserve">Note: if new underway streams become available during the cruise, remove </w:t>
      </w:r>
      <w:r>
        <w:rPr>
          <w:rFonts w:ascii="Times New Roman" w:hAnsi="Times New Roman"/>
          <w:lang w:val="en-GB"/>
        </w:rPr>
        <w:t>/local/users/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m_udirs.m</w:t>
      </w:r>
      <w:proofErr w:type="spellEnd"/>
      <w:r>
        <w:rPr>
          <w:rFonts w:ascii="Times New Roman" w:hAnsi="Times New Roman"/>
          <w:lang w:val="en-GB"/>
        </w:rPr>
        <w:t xml:space="preserve"> and regenerate it, and the new directories, by running </w:t>
      </w:r>
      <w:proofErr w:type="spellStart"/>
      <w:r>
        <w:rPr>
          <w:rFonts w:ascii="Times New Roman" w:hAnsi="Times New Roman"/>
          <w:b/>
          <w:lang w:val="en-GB"/>
        </w:rPr>
        <w:t>m_setup.m</w:t>
      </w:r>
      <w:proofErr w:type="spellEnd"/>
      <w:r>
        <w:rPr>
          <w:rFonts w:ascii="Times New Roman" w:hAnsi="Times New Roman"/>
          <w:lang w:val="en-GB"/>
        </w:rPr>
        <w:t xml:space="preserve">.  </w:t>
      </w:r>
    </w:p>
    <w:p w14:paraId="686F56FA" w14:textId="77777777" w:rsidR="00E36FA5" w:rsidRDefault="009561C6">
      <w:pPr>
        <w:spacing w:after="240"/>
        <w:rPr>
          <w:ins w:id="0" w:author="yfiring" w:date="2017-03-10T11:26:00Z"/>
          <w:rFonts w:ascii="Times New Roman" w:eastAsia="Times New Roman" w:hAnsi="Times New Roman"/>
        </w:rPr>
      </w:pPr>
      <w:r>
        <w:rPr>
          <w:rFonts w:ascii="Times New Roman" w:hAnsi="Times New Roman"/>
          <w:lang w:val="en-GB"/>
        </w:rPr>
        <w:t>c)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mexec_processing</w:t>
      </w:r>
      <w:proofErr w:type="spellEnd"/>
      <w:r>
        <w:rPr>
          <w:rFonts w:ascii="Times New Roman" w:hAnsi="Times New Roman"/>
          <w:lang w:val="en-GB"/>
        </w:rPr>
        <w:t>/</w:t>
      </w:r>
      <w:proofErr w:type="spellStart"/>
      <w:r>
        <w:rPr>
          <w:rFonts w:ascii="Times New Roman" w:hAnsi="Times New Roman"/>
          <w:b/>
          <w:lang w:val="en-GB"/>
        </w:rPr>
        <w:t>mcvars_list.m</w:t>
      </w:r>
      <w:proofErr w:type="spellEnd"/>
      <w:r>
        <w:rPr>
          <w:rFonts w:ascii="Times New Roman" w:hAnsi="Times New Roman"/>
          <w:lang w:val="en-GB"/>
        </w:rPr>
        <w:t>: make sure the two lists in this file include all the variables y</w:t>
      </w:r>
      <w:r>
        <w:rPr>
          <w:rFonts w:ascii="Times New Roman" w:hAnsi="Times New Roman"/>
          <w:lang w:val="en-GB"/>
        </w:rPr>
        <w:t xml:space="preserve">ou want to carry through CTD processing and sample comparison, respectively. It is not necessary to comment out variables you don’t have. </w:t>
      </w:r>
    </w:p>
    <w:p w14:paraId="12689628" w14:textId="77777777" w:rsidR="00E36FA5" w:rsidRDefault="009561C6">
      <w:pPr>
        <w:spacing w:after="240"/>
        <w:ind w:left="-284"/>
        <w:rPr>
          <w:rFonts w:ascii="Times New Roman" w:hAnsi="Times New Roman"/>
          <w:lang w:val="en-GB"/>
        </w:rPr>
      </w:pPr>
      <w:r>
        <w:rPr>
          <w:rFonts w:ascii="Times New Roman" w:hAnsi="Times New Roman"/>
          <w:lang w:val="en-GB"/>
        </w:rPr>
        <w:t xml:space="preserve">ix) Generate a cruise-specific options </w:t>
      </w:r>
      <w:proofErr w:type="gramStart"/>
      <w:r>
        <w:rPr>
          <w:rFonts w:ascii="Times New Roman" w:hAnsi="Times New Roman"/>
          <w:lang w:val="en-GB"/>
        </w:rPr>
        <w:t>file,  /</w:t>
      </w:r>
      <w:proofErr w:type="gramEnd"/>
      <w:r>
        <w:rPr>
          <w:rFonts w:ascii="Times New Roman" w:hAnsi="Times New Roman"/>
          <w:lang w:val="en-GB"/>
        </w:rPr>
        <w:t>local/users/pstar/cruise/data/mexec_processing/cruise_options/</w:t>
      </w:r>
      <w:r>
        <w:rPr>
          <w:rFonts w:ascii="Times New Roman" w:hAnsi="Times New Roman"/>
          <w:b/>
          <w:lang w:val="en-GB"/>
        </w:rPr>
        <w:t>opt_</w:t>
      </w:r>
      <w:r>
        <w:rPr>
          <w:rFonts w:ascii="Times New Roman" w:hAnsi="Times New Roman"/>
          <w:b/>
          <w:i/>
          <w:lang w:val="en-GB"/>
        </w:rPr>
        <w:t>crui</w:t>
      </w:r>
      <w:r>
        <w:rPr>
          <w:rFonts w:ascii="Times New Roman" w:hAnsi="Times New Roman"/>
          <w:b/>
          <w:i/>
          <w:lang w:val="en-GB"/>
        </w:rPr>
        <w:t>se</w:t>
      </w:r>
      <w:r>
        <w:rPr>
          <w:rFonts w:ascii="Times New Roman" w:hAnsi="Times New Roman"/>
          <w:b/>
          <w:lang w:val="en-GB"/>
        </w:rPr>
        <w:t>.m</w:t>
      </w:r>
      <w:r>
        <w:rPr>
          <w:rFonts w:ascii="Times New Roman" w:hAnsi="Times New Roman"/>
          <w:lang w:val="en-GB"/>
        </w:rPr>
        <w:t xml:space="preserve">, for your cruise, following </w:t>
      </w:r>
      <w:proofErr w:type="spellStart"/>
      <w:r>
        <w:rPr>
          <w:rFonts w:ascii="Times New Roman" w:hAnsi="Times New Roman"/>
          <w:b/>
          <w:lang w:val="en-GB"/>
        </w:rPr>
        <w:t>get_cropt.m</w:t>
      </w:r>
      <w:proofErr w:type="spellEnd"/>
      <w:r>
        <w:rPr>
          <w:rFonts w:ascii="Times New Roman" w:hAnsi="Times New Roman"/>
          <w:lang w:val="en-GB"/>
        </w:rPr>
        <w:t xml:space="preserve"> as well as the other files in that directory for guidance on format and options.  A list of scripts with cruise-specific options is also given in Appendix C. </w:t>
      </w:r>
    </w:p>
    <w:p w14:paraId="51552E22" w14:textId="77777777" w:rsidR="00E36FA5" w:rsidRDefault="009561C6">
      <w:pPr>
        <w:spacing w:after="240"/>
        <w:ind w:left="-284"/>
        <w:rPr>
          <w:rFonts w:ascii="Times New Roman" w:hAnsi="Times New Roman"/>
          <w:lang w:val="en-GB"/>
        </w:rPr>
      </w:pPr>
      <w:r>
        <w:rPr>
          <w:rFonts w:ascii="Times New Roman" w:hAnsi="Times New Roman"/>
          <w:lang w:val="en-GB"/>
        </w:rPr>
        <w:t>x) Add /local/users/</w:t>
      </w:r>
      <w:proofErr w:type="spellStart"/>
      <w:r>
        <w:rPr>
          <w:rFonts w:ascii="Times New Roman" w:hAnsi="Times New Roman"/>
          <w:lang w:val="en-GB"/>
        </w:rPr>
        <w:t>pstar</w:t>
      </w:r>
      <w:proofErr w:type="spellEnd"/>
      <w:r>
        <w:rPr>
          <w:rFonts w:ascii="Times New Roman" w:hAnsi="Times New Roman"/>
          <w:lang w:val="en-GB"/>
        </w:rPr>
        <w:t>/cruise/data/</w:t>
      </w:r>
      <w:proofErr w:type="spellStart"/>
      <w:r>
        <w:rPr>
          <w:rFonts w:ascii="Times New Roman" w:hAnsi="Times New Roman"/>
          <w:lang w:val="en-GB"/>
        </w:rPr>
        <w:t>mexec_processi</w:t>
      </w:r>
      <w:r>
        <w:rPr>
          <w:rFonts w:ascii="Times New Roman" w:hAnsi="Times New Roman"/>
          <w:lang w:val="en-GB"/>
        </w:rPr>
        <w:t>ng</w:t>
      </w:r>
      <w:proofErr w:type="spellEnd"/>
      <w:r>
        <w:rPr>
          <w:rFonts w:ascii="Times New Roman" w:hAnsi="Times New Roman"/>
          <w:lang w:val="en-GB"/>
        </w:rPr>
        <w:t xml:space="preserve"> (or the equivalent) to your </w:t>
      </w:r>
      <w:proofErr w:type="spellStart"/>
      <w:r>
        <w:rPr>
          <w:rFonts w:ascii="Times New Roman" w:hAnsi="Times New Roman"/>
          <w:lang w:val="en-GB"/>
        </w:rPr>
        <w:t>Matlab</w:t>
      </w:r>
      <w:proofErr w:type="spellEnd"/>
      <w:r>
        <w:rPr>
          <w:rFonts w:ascii="Times New Roman" w:hAnsi="Times New Roman"/>
          <w:lang w:val="en-GB"/>
        </w:rPr>
        <w:t xml:space="preserve"> path in your </w:t>
      </w:r>
      <w:proofErr w:type="spellStart"/>
      <w:r>
        <w:rPr>
          <w:rFonts w:ascii="Times New Roman" w:hAnsi="Times New Roman"/>
          <w:lang w:val="en-GB"/>
        </w:rPr>
        <w:t>startup.m</w:t>
      </w:r>
      <w:proofErr w:type="spellEnd"/>
      <w:r>
        <w:rPr>
          <w:rFonts w:ascii="Times New Roman" w:hAnsi="Times New Roman"/>
          <w:lang w:val="en-GB"/>
        </w:rPr>
        <w:t xml:space="preserve"> (this is found in your home directory/</w:t>
      </w:r>
      <w:proofErr w:type="spellStart"/>
      <w:r>
        <w:rPr>
          <w:rFonts w:ascii="Times New Roman" w:hAnsi="Times New Roman"/>
          <w:lang w:val="en-GB"/>
        </w:rPr>
        <w:t>matlab</w:t>
      </w:r>
      <w:proofErr w:type="spellEnd"/>
      <w:r>
        <w:rPr>
          <w:rFonts w:ascii="Times New Roman" w:hAnsi="Times New Roman"/>
          <w:lang w:val="en-GB"/>
        </w:rPr>
        <w:t xml:space="preserve">/).  </w:t>
      </w:r>
    </w:p>
    <w:p w14:paraId="4BD7B1A2"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xi) Create a csv file of </w:t>
      </w:r>
      <w:proofErr w:type="spellStart"/>
      <w:r>
        <w:rPr>
          <w:rFonts w:ascii="Times New Roman" w:eastAsia="Times New Roman" w:hAnsi="Times New Roman"/>
        </w:rPr>
        <w:t>Niskin</w:t>
      </w:r>
      <w:proofErr w:type="spellEnd"/>
      <w:r>
        <w:rPr>
          <w:rFonts w:ascii="Times New Roman" w:eastAsia="Times New Roman" w:hAnsi="Times New Roman"/>
        </w:rPr>
        <w:t xml:space="preserve"> bottle firing information, bot_</w:t>
      </w:r>
      <w:r>
        <w:rPr>
          <w:rFonts w:ascii="Times New Roman" w:eastAsia="Times New Roman" w:hAnsi="Times New Roman"/>
          <w:i/>
        </w:rPr>
        <w:t>cruise</w:t>
      </w:r>
      <w:r>
        <w:rPr>
          <w:rFonts w:ascii="Times New Roman" w:eastAsia="Times New Roman" w:hAnsi="Times New Roman"/>
        </w:rPr>
        <w:t>_01.csv in /local/users/</w:t>
      </w:r>
      <w:proofErr w:type="spellStart"/>
      <w:r>
        <w:rPr>
          <w:rFonts w:ascii="Times New Roman" w:eastAsia="Times New Roman" w:hAnsi="Times New Roman"/>
        </w:rPr>
        <w:t>pstar</w:t>
      </w:r>
      <w:proofErr w:type="spellEnd"/>
      <w:r>
        <w:rPr>
          <w:rFonts w:ascii="Times New Roman" w:eastAsia="Times New Roman" w:hAnsi="Times New Roman"/>
        </w:rPr>
        <w:t>/cruise/data/</w:t>
      </w:r>
      <w:proofErr w:type="spellStart"/>
      <w:r>
        <w:rPr>
          <w:rFonts w:ascii="Times New Roman" w:eastAsia="Times New Roman" w:hAnsi="Times New Roman"/>
        </w:rPr>
        <w:t>ctd</w:t>
      </w:r>
      <w:proofErr w:type="spellEnd"/>
      <w:r>
        <w:rPr>
          <w:rFonts w:ascii="Times New Roman" w:eastAsia="Times New Roman" w:hAnsi="Times New Roman"/>
        </w:rPr>
        <w:t xml:space="preserve">/ASCII_FILES/. </w:t>
      </w:r>
    </w:p>
    <w:p w14:paraId="2CC6612E" w14:textId="77777777" w:rsidR="00E36FA5" w:rsidRDefault="009561C6">
      <w:pPr>
        <w:spacing w:after="240"/>
        <w:rPr>
          <w:rFonts w:ascii="Times New Roman" w:eastAsia="Times New Roman" w:hAnsi="Times New Roman"/>
        </w:rPr>
      </w:pPr>
      <w:r>
        <w:rPr>
          <w:rFonts w:ascii="Times New Roman" w:eastAsia="Times New Roman" w:hAnsi="Times New Roman"/>
        </w:rPr>
        <w:t>It may be easie</w:t>
      </w:r>
      <w:r>
        <w:rPr>
          <w:rFonts w:ascii="Times New Roman" w:eastAsia="Times New Roman" w:hAnsi="Times New Roman"/>
        </w:rPr>
        <w:t>st to create a file with all bottles for each planned station set to flag 2 (no problems noted), to be edited after each cast when bottles are either not fired (flag 9), or don’t trip correctly (flag 4) etc. (refer to the WOCE hydro flags table); or you ca</w:t>
      </w:r>
      <w:r>
        <w:rPr>
          <w:rFonts w:ascii="Times New Roman" w:eastAsia="Times New Roman" w:hAnsi="Times New Roman"/>
        </w:rPr>
        <w:t xml:space="preserve">n add lines to the file as casts are conducted. </w:t>
      </w:r>
      <w:r>
        <w:br w:type="page"/>
      </w:r>
    </w:p>
    <w:p w14:paraId="518AE692" w14:textId="77777777" w:rsidR="00E36FA5" w:rsidRDefault="009561C6">
      <w:pPr>
        <w:spacing w:after="240"/>
        <w:ind w:left="-567"/>
        <w:rPr>
          <w:rFonts w:ascii="Times New Roman" w:eastAsia="Times New Roman" w:hAnsi="Times New Roman"/>
        </w:rPr>
      </w:pPr>
      <w:r>
        <w:rPr>
          <w:rFonts w:ascii="Times New Roman" w:hAnsi="Times New Roman"/>
          <w:b/>
        </w:rPr>
        <w:lastRenderedPageBreak/>
        <w:t xml:space="preserve">3. CTD data and </w:t>
      </w:r>
      <w:proofErr w:type="spellStart"/>
      <w:r>
        <w:rPr>
          <w:rFonts w:ascii="Times New Roman" w:hAnsi="Times New Roman"/>
          <w:b/>
        </w:rPr>
        <w:t>Niskin</w:t>
      </w:r>
      <w:proofErr w:type="spellEnd"/>
      <w:r>
        <w:rPr>
          <w:rFonts w:ascii="Times New Roman" w:hAnsi="Times New Roman"/>
          <w:b/>
        </w:rPr>
        <w:t xml:space="preserve"> Bottle Sample data</w:t>
      </w:r>
    </w:p>
    <w:p w14:paraId="58BC461B"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3.1 Sea Bird data acquisition and processing</w:t>
      </w:r>
    </w:p>
    <w:p w14:paraId="49DA5632"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in the SBE data acquisition software, </w:t>
      </w:r>
      <w:proofErr w:type="spellStart"/>
      <w:r>
        <w:rPr>
          <w:rFonts w:ascii="Times New Roman" w:eastAsia="Times New Roman" w:hAnsi="Times New Roman"/>
        </w:rPr>
        <w:t>SeaSave</w:t>
      </w:r>
      <w:proofErr w:type="spellEnd"/>
      <w:r>
        <w:rPr>
          <w:rFonts w:ascii="Times New Roman" w:eastAsia="Times New Roman" w:hAnsi="Times New Roman"/>
        </w:rPr>
        <w:t>.  These can be saved</w:t>
      </w:r>
      <w:r>
        <w:rPr>
          <w:rFonts w:ascii="Times New Roman" w:eastAsia="Times New Roman" w:hAnsi="Times New Roman"/>
        </w:rPr>
        <w:t xml:space="preserve"> in </w:t>
      </w:r>
      <w:proofErr w:type="gramStart"/>
      <w:r>
        <w:rPr>
          <w:rFonts w:ascii="Times New Roman" w:eastAsia="Times New Roman" w:hAnsi="Times New Roman"/>
        </w:rPr>
        <w:t>a .XMLCON</w:t>
      </w:r>
      <w:proofErr w:type="gramEnd"/>
      <w:r>
        <w:rPr>
          <w:rFonts w:ascii="Times New Roman" w:eastAsia="Times New Roman" w:hAnsi="Times New Roman"/>
        </w:rPr>
        <w:t xml:space="preserve"> file***.  It is essential that the output variables include scan and pressure temperature.  It is useful for them to include NMEA latitude and longitude.  For some variables (</w:t>
      </w:r>
      <w:proofErr w:type="gramStart"/>
      <w:r>
        <w:rPr>
          <w:rFonts w:ascii="Times New Roman" w:eastAsia="Times New Roman" w:hAnsi="Times New Roman"/>
        </w:rPr>
        <w:t>e.g.</w:t>
      </w:r>
      <w:proofErr w:type="gramEnd"/>
      <w:r>
        <w:rPr>
          <w:rFonts w:ascii="Times New Roman" w:eastAsia="Times New Roman" w:hAnsi="Times New Roman"/>
        </w:rPr>
        <w:t xml:space="preserve"> turbidity), the conversion from voltage to physical units may </w:t>
      </w:r>
      <w:r>
        <w:rPr>
          <w:rFonts w:ascii="Times New Roman" w:eastAsia="Times New Roman" w:hAnsi="Times New Roman"/>
        </w:rPr>
        <w:t xml:space="preserve">result in loss of precision***; better results may be obtained by outputting the raw voltage stream </w:t>
      </w:r>
    </w:p>
    <w:p w14:paraId="5829949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Here is an example from JC086.  </w:t>
      </w:r>
    </w:p>
    <w:p w14:paraId="4E35D87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0 = </w:t>
      </w:r>
      <w:proofErr w:type="spellStart"/>
      <w:r>
        <w:rPr>
          <w:rFonts w:ascii="Times New Roman" w:hAnsi="Times New Roman"/>
          <w:sz w:val="24"/>
          <w:szCs w:val="24"/>
        </w:rPr>
        <w:t>timeS</w:t>
      </w:r>
      <w:proofErr w:type="spellEnd"/>
      <w:r>
        <w:rPr>
          <w:rFonts w:ascii="Times New Roman" w:hAnsi="Times New Roman"/>
          <w:sz w:val="24"/>
          <w:szCs w:val="24"/>
        </w:rPr>
        <w:t>: Time, Elapsed [seconds]</w:t>
      </w:r>
    </w:p>
    <w:p w14:paraId="02BF34BE"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 = </w:t>
      </w:r>
      <w:proofErr w:type="spellStart"/>
      <w:r>
        <w:rPr>
          <w:rFonts w:ascii="Times New Roman" w:hAnsi="Times New Roman"/>
          <w:sz w:val="24"/>
          <w:szCs w:val="24"/>
        </w:rPr>
        <w:t>depSM</w:t>
      </w:r>
      <w:proofErr w:type="spellEnd"/>
      <w:r>
        <w:rPr>
          <w:rFonts w:ascii="Times New Roman" w:hAnsi="Times New Roman"/>
          <w:sz w:val="24"/>
          <w:szCs w:val="24"/>
        </w:rPr>
        <w:t>: Depth [salt water, m]</w:t>
      </w:r>
    </w:p>
    <w:p w14:paraId="7C56FDC4"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2 = </w:t>
      </w:r>
      <w:proofErr w:type="spellStart"/>
      <w:r>
        <w:rPr>
          <w:rFonts w:ascii="Times New Roman" w:hAnsi="Times New Roman"/>
          <w:sz w:val="24"/>
          <w:szCs w:val="24"/>
        </w:rPr>
        <w:t>prDM</w:t>
      </w:r>
      <w:proofErr w:type="spellEnd"/>
      <w:r>
        <w:rPr>
          <w:rFonts w:ascii="Times New Roman" w:hAnsi="Times New Roman"/>
          <w:sz w:val="24"/>
          <w:szCs w:val="24"/>
        </w:rPr>
        <w:t xml:space="preserve">: Pressure, </w:t>
      </w:r>
      <w:proofErr w:type="spellStart"/>
      <w:r>
        <w:rPr>
          <w:rFonts w:ascii="Times New Roman" w:hAnsi="Times New Roman"/>
          <w:sz w:val="24"/>
          <w:szCs w:val="24"/>
        </w:rPr>
        <w:t>Digiquartz</w:t>
      </w:r>
      <w:proofErr w:type="spellEnd"/>
      <w:r>
        <w:rPr>
          <w:rFonts w:ascii="Times New Roman" w:hAnsi="Times New Roman"/>
          <w:sz w:val="24"/>
          <w:szCs w:val="24"/>
        </w:rPr>
        <w:t xml:space="preserve"> [</w:t>
      </w:r>
      <w:proofErr w:type="spellStart"/>
      <w:r>
        <w:rPr>
          <w:rFonts w:ascii="Times New Roman" w:hAnsi="Times New Roman"/>
          <w:sz w:val="24"/>
          <w:szCs w:val="24"/>
        </w:rPr>
        <w:t>db</w:t>
      </w:r>
      <w:proofErr w:type="spellEnd"/>
      <w:r>
        <w:rPr>
          <w:rFonts w:ascii="Times New Roman" w:hAnsi="Times New Roman"/>
          <w:sz w:val="24"/>
          <w:szCs w:val="24"/>
        </w:rPr>
        <w:t>]</w:t>
      </w:r>
    </w:p>
    <w:p w14:paraId="30523082" w14:textId="77777777" w:rsidR="00E36FA5" w:rsidRDefault="009561C6">
      <w:pPr>
        <w:pStyle w:val="PlainText"/>
        <w:rPr>
          <w:rFonts w:ascii="Times New Roman" w:hAnsi="Times New Roman"/>
          <w:sz w:val="24"/>
          <w:szCs w:val="24"/>
        </w:rPr>
      </w:pPr>
      <w:r>
        <w:rPr>
          <w:rFonts w:ascii="Times New Roman" w:hAnsi="Times New Roman"/>
          <w:sz w:val="24"/>
          <w:szCs w:val="24"/>
        </w:rPr>
        <w:t># name 3 = t090C: Temperature [ITS-90, deg C]</w:t>
      </w:r>
    </w:p>
    <w:p w14:paraId="5C1BAFC9" w14:textId="77777777" w:rsidR="00E36FA5" w:rsidRDefault="009561C6">
      <w:pPr>
        <w:pStyle w:val="PlainText"/>
        <w:rPr>
          <w:rFonts w:ascii="Times New Roman" w:hAnsi="Times New Roman"/>
          <w:sz w:val="24"/>
          <w:szCs w:val="24"/>
        </w:rPr>
      </w:pPr>
      <w:r>
        <w:rPr>
          <w:rFonts w:ascii="Times New Roman" w:hAnsi="Times New Roman"/>
          <w:sz w:val="24"/>
          <w:szCs w:val="24"/>
        </w:rPr>
        <w:t># name 4 = t190C: Temperature, 2 [ITS-90, deg C]</w:t>
      </w:r>
    </w:p>
    <w:p w14:paraId="2D339394" w14:textId="77777777" w:rsidR="00E36FA5" w:rsidRDefault="009561C6">
      <w:pPr>
        <w:pStyle w:val="PlainText"/>
        <w:rPr>
          <w:rFonts w:ascii="Times New Roman" w:hAnsi="Times New Roman"/>
          <w:sz w:val="24"/>
          <w:szCs w:val="24"/>
        </w:rPr>
      </w:pPr>
      <w:r>
        <w:rPr>
          <w:rFonts w:ascii="Times New Roman" w:hAnsi="Times New Roman"/>
          <w:sz w:val="24"/>
          <w:szCs w:val="24"/>
        </w:rPr>
        <w:t># name 5 = c0mS/cm: Conductivity [mS/cm]</w:t>
      </w:r>
    </w:p>
    <w:p w14:paraId="2EB15B46" w14:textId="77777777" w:rsidR="00E36FA5" w:rsidRDefault="009561C6">
      <w:pPr>
        <w:pStyle w:val="PlainText"/>
        <w:rPr>
          <w:rFonts w:ascii="Times New Roman" w:hAnsi="Times New Roman"/>
          <w:sz w:val="24"/>
          <w:szCs w:val="24"/>
        </w:rPr>
      </w:pPr>
      <w:r>
        <w:rPr>
          <w:rFonts w:ascii="Times New Roman" w:hAnsi="Times New Roman"/>
          <w:sz w:val="24"/>
          <w:szCs w:val="24"/>
        </w:rPr>
        <w:t># name 6 = c1mS/cm: Conductivity, 2 [mS/cm]</w:t>
      </w:r>
    </w:p>
    <w:p w14:paraId="65076358" w14:textId="77777777" w:rsidR="00E36FA5" w:rsidRDefault="009561C6">
      <w:pPr>
        <w:pStyle w:val="PlainText"/>
        <w:rPr>
          <w:rFonts w:ascii="Times New Roman" w:hAnsi="Times New Roman"/>
          <w:sz w:val="24"/>
          <w:szCs w:val="24"/>
        </w:rPr>
      </w:pPr>
      <w:r>
        <w:rPr>
          <w:rFonts w:ascii="Times New Roman" w:hAnsi="Times New Roman"/>
          <w:sz w:val="24"/>
          <w:szCs w:val="24"/>
        </w:rPr>
        <w:t># name 7 = sal00: Salinity, Practical [PSU]</w:t>
      </w:r>
    </w:p>
    <w:p w14:paraId="677B1BC8" w14:textId="77777777" w:rsidR="00E36FA5" w:rsidRDefault="009561C6">
      <w:pPr>
        <w:pStyle w:val="PlainText"/>
        <w:rPr>
          <w:rFonts w:ascii="Times New Roman" w:hAnsi="Times New Roman"/>
          <w:sz w:val="24"/>
          <w:szCs w:val="24"/>
        </w:rPr>
      </w:pPr>
      <w:r>
        <w:rPr>
          <w:rFonts w:ascii="Times New Roman" w:hAnsi="Times New Roman"/>
          <w:sz w:val="24"/>
          <w:szCs w:val="24"/>
        </w:rPr>
        <w:t># name 8 = sal11</w:t>
      </w:r>
      <w:r>
        <w:rPr>
          <w:rFonts w:ascii="Times New Roman" w:hAnsi="Times New Roman"/>
          <w:sz w:val="24"/>
          <w:szCs w:val="24"/>
        </w:rPr>
        <w:t>: Salinity, Practical, 2 [PSU]</w:t>
      </w:r>
    </w:p>
    <w:p w14:paraId="78E5A850" w14:textId="77777777" w:rsidR="00E36FA5" w:rsidRDefault="009561C6">
      <w:pPr>
        <w:pStyle w:val="PlainText"/>
        <w:rPr>
          <w:rFonts w:ascii="Times New Roman" w:hAnsi="Times New Roman"/>
          <w:sz w:val="24"/>
          <w:szCs w:val="24"/>
        </w:rPr>
      </w:pPr>
      <w:r>
        <w:rPr>
          <w:rFonts w:ascii="Times New Roman" w:hAnsi="Times New Roman"/>
          <w:sz w:val="24"/>
          <w:szCs w:val="24"/>
        </w:rPr>
        <w:t># name 9 = sbeox0V: Oxygen raw, SBE 43 [V]</w:t>
      </w:r>
    </w:p>
    <w:p w14:paraId="1D76EB0B" w14:textId="77777777" w:rsidR="00E36FA5" w:rsidRDefault="009561C6">
      <w:pPr>
        <w:pStyle w:val="PlainText"/>
        <w:rPr>
          <w:rFonts w:ascii="Times New Roman" w:hAnsi="Times New Roman"/>
          <w:sz w:val="24"/>
          <w:szCs w:val="24"/>
        </w:rPr>
      </w:pPr>
      <w:r>
        <w:rPr>
          <w:rFonts w:ascii="Times New Roman" w:hAnsi="Times New Roman"/>
          <w:sz w:val="24"/>
          <w:szCs w:val="24"/>
        </w:rPr>
        <w:t># name 10 = sbeox0Mm/Kg: Oxygen, SBE 43 [</w:t>
      </w:r>
      <w:proofErr w:type="spellStart"/>
      <w:r>
        <w:rPr>
          <w:rFonts w:ascii="Times New Roman" w:hAnsi="Times New Roman"/>
          <w:sz w:val="24"/>
          <w:szCs w:val="24"/>
        </w:rPr>
        <w:t>umol</w:t>
      </w:r>
      <w:proofErr w:type="spellEnd"/>
      <w:r>
        <w:rPr>
          <w:rFonts w:ascii="Times New Roman" w:hAnsi="Times New Roman"/>
          <w:sz w:val="24"/>
          <w:szCs w:val="24"/>
        </w:rPr>
        <w:t>/Kg]</w:t>
      </w:r>
    </w:p>
    <w:p w14:paraId="7623C0B6" w14:textId="77777777" w:rsidR="00E36FA5" w:rsidRDefault="009561C6">
      <w:pPr>
        <w:pStyle w:val="PlainText"/>
        <w:rPr>
          <w:rFonts w:ascii="Times New Roman" w:hAnsi="Times New Roman"/>
          <w:sz w:val="24"/>
          <w:szCs w:val="24"/>
        </w:rPr>
      </w:pPr>
      <w:r>
        <w:rPr>
          <w:rFonts w:ascii="Times New Roman" w:hAnsi="Times New Roman"/>
          <w:sz w:val="24"/>
          <w:szCs w:val="24"/>
        </w:rPr>
        <w:t># name 11 = sbeox0ML/L: Oxygen, SBE 43 [ml/l]</w:t>
      </w:r>
    </w:p>
    <w:p w14:paraId="54A4FD67"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12 = </w:t>
      </w:r>
      <w:proofErr w:type="spellStart"/>
      <w:r>
        <w:rPr>
          <w:rFonts w:ascii="Times New Roman" w:hAnsi="Times New Roman"/>
          <w:sz w:val="24"/>
          <w:szCs w:val="24"/>
        </w:rPr>
        <w:t>xmiss</w:t>
      </w:r>
      <w:proofErr w:type="spellEnd"/>
      <w:r>
        <w:rPr>
          <w:rFonts w:ascii="Times New Roman" w:hAnsi="Times New Roman"/>
          <w:sz w:val="24"/>
          <w:szCs w:val="24"/>
        </w:rPr>
        <w:t>: Beam Transmission, Chelsea/</w:t>
      </w:r>
      <w:proofErr w:type="spellStart"/>
      <w:r>
        <w:rPr>
          <w:rFonts w:ascii="Times New Roman" w:hAnsi="Times New Roman"/>
          <w:sz w:val="24"/>
          <w:szCs w:val="24"/>
        </w:rPr>
        <w:t>Seatech</w:t>
      </w:r>
      <w:proofErr w:type="spellEnd"/>
      <w:r>
        <w:rPr>
          <w:rFonts w:ascii="Times New Roman" w:hAnsi="Times New Roman"/>
          <w:sz w:val="24"/>
          <w:szCs w:val="24"/>
        </w:rPr>
        <w:t xml:space="preserve">/WET Labs </w:t>
      </w:r>
      <w:proofErr w:type="spellStart"/>
      <w:r>
        <w:rPr>
          <w:rFonts w:ascii="Times New Roman" w:hAnsi="Times New Roman"/>
          <w:sz w:val="24"/>
          <w:szCs w:val="24"/>
        </w:rPr>
        <w:t>CStar</w:t>
      </w:r>
      <w:proofErr w:type="spellEnd"/>
      <w:r>
        <w:rPr>
          <w:rFonts w:ascii="Times New Roman" w:hAnsi="Times New Roman"/>
          <w:sz w:val="24"/>
          <w:szCs w:val="24"/>
        </w:rPr>
        <w:t xml:space="preserve"> [%]</w:t>
      </w:r>
    </w:p>
    <w:p w14:paraId="589A38D9"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13 = </w:t>
      </w:r>
      <w:proofErr w:type="spellStart"/>
      <w:r>
        <w:rPr>
          <w:rFonts w:ascii="Times New Roman" w:hAnsi="Times New Roman"/>
          <w:sz w:val="24"/>
          <w:szCs w:val="24"/>
        </w:rPr>
        <w:t>f</w:t>
      </w:r>
      <w:r>
        <w:rPr>
          <w:rFonts w:ascii="Times New Roman" w:hAnsi="Times New Roman"/>
          <w:sz w:val="24"/>
          <w:szCs w:val="24"/>
        </w:rPr>
        <w:t>lC</w:t>
      </w:r>
      <w:proofErr w:type="spellEnd"/>
      <w:r>
        <w:rPr>
          <w:rFonts w:ascii="Times New Roman" w:hAnsi="Times New Roman"/>
          <w:sz w:val="24"/>
          <w:szCs w:val="24"/>
        </w:rPr>
        <w:t xml:space="preserve">: Fluorescence, Chelsea Aqua 3 </w:t>
      </w:r>
      <w:proofErr w:type="spellStart"/>
      <w:r>
        <w:rPr>
          <w:rFonts w:ascii="Times New Roman" w:hAnsi="Times New Roman"/>
          <w:sz w:val="24"/>
          <w:szCs w:val="24"/>
        </w:rPr>
        <w:t>Chl</w:t>
      </w:r>
      <w:proofErr w:type="spellEnd"/>
      <w:r>
        <w:rPr>
          <w:rFonts w:ascii="Times New Roman" w:hAnsi="Times New Roman"/>
          <w:sz w:val="24"/>
          <w:szCs w:val="24"/>
        </w:rPr>
        <w:t xml:space="preserve"> Con [ug/l]</w:t>
      </w:r>
    </w:p>
    <w:p w14:paraId="2F83D445" w14:textId="77777777" w:rsidR="00E36FA5" w:rsidRDefault="009561C6">
      <w:pPr>
        <w:pStyle w:val="PlainText"/>
        <w:rPr>
          <w:rFonts w:ascii="Times New Roman" w:hAnsi="Times New Roman"/>
          <w:sz w:val="24"/>
          <w:szCs w:val="24"/>
        </w:rPr>
      </w:pPr>
      <w:r>
        <w:rPr>
          <w:rFonts w:ascii="Times New Roman" w:hAnsi="Times New Roman"/>
          <w:sz w:val="24"/>
          <w:szCs w:val="24"/>
        </w:rPr>
        <w:t># name 14 = turbWETbb0: Turbidity, WET Labs ECO BB [m^-1/</w:t>
      </w:r>
      <w:proofErr w:type="spellStart"/>
      <w:r>
        <w:rPr>
          <w:rFonts w:ascii="Times New Roman" w:hAnsi="Times New Roman"/>
          <w:sz w:val="24"/>
          <w:szCs w:val="24"/>
        </w:rPr>
        <w:t>sr</w:t>
      </w:r>
      <w:proofErr w:type="spellEnd"/>
      <w:r>
        <w:rPr>
          <w:rFonts w:ascii="Times New Roman" w:hAnsi="Times New Roman"/>
          <w:sz w:val="24"/>
          <w:szCs w:val="24"/>
        </w:rPr>
        <w:t>]</w:t>
      </w:r>
    </w:p>
    <w:p w14:paraId="6F732312"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15 = </w:t>
      </w:r>
      <w:proofErr w:type="spellStart"/>
      <w:r>
        <w:rPr>
          <w:rFonts w:ascii="Times New Roman" w:hAnsi="Times New Roman"/>
          <w:sz w:val="24"/>
          <w:szCs w:val="24"/>
        </w:rPr>
        <w:t>altM</w:t>
      </w:r>
      <w:proofErr w:type="spellEnd"/>
      <w:r>
        <w:rPr>
          <w:rFonts w:ascii="Times New Roman" w:hAnsi="Times New Roman"/>
          <w:sz w:val="24"/>
          <w:szCs w:val="24"/>
        </w:rPr>
        <w:t>: Altimeter [m]</w:t>
      </w:r>
    </w:p>
    <w:p w14:paraId="2F1558BC" w14:textId="77777777" w:rsidR="00E36FA5" w:rsidRDefault="009561C6">
      <w:pPr>
        <w:pStyle w:val="PlainText"/>
        <w:rPr>
          <w:rFonts w:ascii="Times New Roman" w:hAnsi="Times New Roman"/>
          <w:sz w:val="24"/>
          <w:szCs w:val="24"/>
        </w:rPr>
      </w:pPr>
      <w:r>
        <w:rPr>
          <w:rFonts w:ascii="Times New Roman" w:hAnsi="Times New Roman"/>
          <w:sz w:val="24"/>
          <w:szCs w:val="24"/>
        </w:rPr>
        <w:t># name 16 = scan: Scan Count</w:t>
      </w:r>
    </w:p>
    <w:p w14:paraId="60F9ED0D" w14:textId="77777777" w:rsidR="00E36FA5" w:rsidRDefault="009561C6">
      <w:pPr>
        <w:pStyle w:val="PlainText"/>
        <w:rPr>
          <w:rFonts w:ascii="Times New Roman" w:hAnsi="Times New Roman"/>
          <w:sz w:val="24"/>
          <w:szCs w:val="24"/>
        </w:rPr>
      </w:pPr>
      <w:r>
        <w:rPr>
          <w:rFonts w:ascii="Times New Roman" w:hAnsi="Times New Roman"/>
          <w:sz w:val="24"/>
          <w:szCs w:val="24"/>
        </w:rPr>
        <w:t xml:space="preserve"># name 17 = </w:t>
      </w:r>
      <w:proofErr w:type="spellStart"/>
      <w:r>
        <w:rPr>
          <w:rFonts w:ascii="Times New Roman" w:hAnsi="Times New Roman"/>
          <w:sz w:val="24"/>
          <w:szCs w:val="24"/>
        </w:rPr>
        <w:t>ptempC</w:t>
      </w:r>
      <w:proofErr w:type="spellEnd"/>
      <w:r>
        <w:rPr>
          <w:rFonts w:ascii="Times New Roman" w:hAnsi="Times New Roman"/>
          <w:sz w:val="24"/>
          <w:szCs w:val="24"/>
        </w:rPr>
        <w:t>: Pressure Temperature [deg C]</w:t>
      </w:r>
    </w:p>
    <w:p w14:paraId="6F07F3DF" w14:textId="77777777" w:rsidR="00E36FA5" w:rsidRDefault="009561C6">
      <w:pPr>
        <w:pStyle w:val="PlainText"/>
        <w:rPr>
          <w:rFonts w:ascii="Times New Roman" w:hAnsi="Times New Roman"/>
          <w:sz w:val="24"/>
          <w:szCs w:val="24"/>
        </w:rPr>
      </w:pPr>
      <w:r>
        <w:rPr>
          <w:rFonts w:ascii="Times New Roman" w:hAnsi="Times New Roman"/>
          <w:sz w:val="24"/>
          <w:szCs w:val="24"/>
        </w:rPr>
        <w:t># name 18 = pumps: Pump Status</w:t>
      </w:r>
    </w:p>
    <w:p w14:paraId="1F239E49" w14:textId="77777777" w:rsidR="00E36FA5" w:rsidRDefault="009561C6">
      <w:pPr>
        <w:pStyle w:val="PlainText"/>
        <w:rPr>
          <w:rFonts w:ascii="Times New Roman" w:hAnsi="Times New Roman"/>
          <w:sz w:val="24"/>
          <w:szCs w:val="24"/>
        </w:rPr>
      </w:pPr>
      <w:r>
        <w:rPr>
          <w:rFonts w:ascii="Times New Roman" w:hAnsi="Times New Roman"/>
          <w:sz w:val="24"/>
          <w:szCs w:val="24"/>
        </w:rPr>
        <w:t># name</w:t>
      </w:r>
      <w:r>
        <w:rPr>
          <w:rFonts w:ascii="Times New Roman" w:hAnsi="Times New Roman"/>
          <w:sz w:val="24"/>
          <w:szCs w:val="24"/>
        </w:rPr>
        <w:t xml:space="preserve"> 19 = latitude: Latitude [deg]</w:t>
      </w:r>
    </w:p>
    <w:p w14:paraId="347C1C21" w14:textId="77777777" w:rsidR="00E36FA5" w:rsidRDefault="009561C6">
      <w:pPr>
        <w:pStyle w:val="PlainText"/>
        <w:rPr>
          <w:rFonts w:ascii="Times New Roman" w:hAnsi="Times New Roman"/>
          <w:sz w:val="24"/>
          <w:szCs w:val="24"/>
        </w:rPr>
      </w:pPr>
      <w:r>
        <w:rPr>
          <w:rFonts w:ascii="Times New Roman" w:hAnsi="Times New Roman"/>
          <w:sz w:val="24"/>
          <w:szCs w:val="24"/>
        </w:rPr>
        <w:t># name 20 = longitude: Longitude [deg]</w:t>
      </w:r>
    </w:p>
    <w:p w14:paraId="184FEE04" w14:textId="77777777" w:rsidR="00E36FA5" w:rsidRDefault="009561C6">
      <w:pPr>
        <w:pStyle w:val="PlainText"/>
        <w:spacing w:after="240"/>
        <w:rPr>
          <w:rFonts w:ascii="Times New Roman" w:hAnsi="Times New Roman"/>
          <w:sz w:val="24"/>
          <w:szCs w:val="24"/>
        </w:rPr>
      </w:pPr>
      <w:r>
        <w:rPr>
          <w:rFonts w:ascii="Times New Roman" w:hAnsi="Times New Roman"/>
          <w:sz w:val="24"/>
          <w:szCs w:val="24"/>
        </w:rPr>
        <w:t># name 21 = flag:  0.000e+00</w:t>
      </w:r>
    </w:p>
    <w:p w14:paraId="4D6AC2A1" w14:textId="77777777" w:rsidR="00E36FA5" w:rsidRDefault="009561C6">
      <w:pPr>
        <w:spacing w:after="240"/>
        <w:ind w:left="-142"/>
        <w:rPr>
          <w:rFonts w:ascii="Times New Roman" w:eastAsia="Times New Roman" w:hAnsi="Times New Roman"/>
          <w:b/>
          <w:bCs/>
        </w:rPr>
      </w:pPr>
      <w:r>
        <w:rPr>
          <w:rFonts w:ascii="Times New Roman" w:eastAsia="Times New Roman" w:hAnsi="Times New Roman"/>
          <w:b/>
        </w:rPr>
        <w:t xml:space="preserve">3.1.1 </w:t>
      </w:r>
      <w:r>
        <w:rPr>
          <w:rFonts w:ascii="Times New Roman" w:eastAsia="Times New Roman" w:hAnsi="Times New Roman"/>
          <w:b/>
          <w:bCs/>
        </w:rPr>
        <w:t>SBE</w:t>
      </w:r>
      <w:r>
        <w:rPr>
          <w:rFonts w:ascii="Times New Roman" w:eastAsia="Times New Roman" w:hAnsi="Times New Roman"/>
          <w:b/>
          <w:bCs/>
          <w:spacing w:val="8"/>
        </w:rPr>
        <w:t xml:space="preserve"> </w:t>
      </w:r>
      <w:r>
        <w:rPr>
          <w:rFonts w:ascii="Times New Roman" w:eastAsia="Times New Roman" w:hAnsi="Times New Roman"/>
          <w:b/>
          <w:bCs/>
        </w:rPr>
        <w:t>Data</w:t>
      </w:r>
      <w:r>
        <w:rPr>
          <w:rFonts w:ascii="Times New Roman" w:eastAsia="Times New Roman" w:hAnsi="Times New Roman"/>
          <w:b/>
          <w:bCs/>
          <w:spacing w:val="8"/>
        </w:rPr>
        <w:t xml:space="preserve"> </w:t>
      </w:r>
      <w:r>
        <w:rPr>
          <w:rFonts w:ascii="Times New Roman" w:eastAsia="Times New Roman" w:hAnsi="Times New Roman"/>
          <w:b/>
          <w:bCs/>
        </w:rPr>
        <w:t xml:space="preserve">Processing </w:t>
      </w:r>
    </w:p>
    <w:p w14:paraId="13B976A7" w14:textId="77777777" w:rsidR="00E36FA5" w:rsidRDefault="009561C6">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the</w:t>
      </w:r>
      <w:r>
        <w:rPr>
          <w:rFonts w:ascii="Times New Roman" w:eastAsia="Times New Roman" w:hAnsi="Times New Roman"/>
          <w:spacing w:val="9"/>
        </w:rPr>
        <w:t xml:space="preserve"> </w:t>
      </w:r>
      <w:r>
        <w:rPr>
          <w:rFonts w:ascii="Times New Roman" w:eastAsia="Times New Roman" w:hAnsi="Times New Roman"/>
          <w:bCs/>
        </w:rPr>
        <w:t>SBE</w:t>
      </w:r>
      <w:r>
        <w:rPr>
          <w:rFonts w:ascii="Times New Roman" w:eastAsia="Times New Roman" w:hAnsi="Times New Roman"/>
          <w:bCs/>
          <w:spacing w:val="8"/>
        </w:rPr>
        <w:t xml:space="preserve"> </w:t>
      </w:r>
      <w:r>
        <w:rPr>
          <w:rFonts w:ascii="Times New Roman" w:eastAsia="Times New Roman" w:hAnsi="Times New Roman"/>
          <w:bCs/>
        </w:rPr>
        <w:t>Data</w:t>
      </w:r>
      <w:r>
        <w:rPr>
          <w:rFonts w:ascii="Times New Roman" w:eastAsia="Times New Roman" w:hAnsi="Times New Roman"/>
          <w:bCs/>
          <w:spacing w:val="8"/>
        </w:rPr>
        <w:t xml:space="preserve"> </w:t>
      </w:r>
      <w:r>
        <w:rPr>
          <w:rFonts w:ascii="Times New Roman" w:eastAsia="Times New Roman" w:hAnsi="Times New Roman"/>
          <w:bCs/>
        </w:rPr>
        <w:t>Processing</w:t>
      </w:r>
      <w:r>
        <w:rPr>
          <w:rFonts w:ascii="Times New Roman" w:eastAsia="Times New Roman" w:hAnsi="Times New Roman"/>
          <w:bCs/>
          <w:spacing w:val="8"/>
        </w:rPr>
        <w:t xml:space="preserve"> </w:t>
      </w:r>
      <w:r>
        <w:rPr>
          <w:rFonts w:ascii="Times New Roman" w:eastAsia="Times New Roman" w:hAnsi="Times New Roman"/>
          <w:bCs/>
        </w:rPr>
        <w:t>software</w:t>
      </w:r>
      <w:r>
        <w:rPr>
          <w:rFonts w:ascii="Times New Roman" w:eastAsia="Times New Roman" w:hAnsi="Times New Roman"/>
          <w:bCs/>
          <w:spacing w:val="8"/>
        </w:rPr>
        <w:t xml:space="preserve"> </w:t>
      </w:r>
      <w:r>
        <w:rPr>
          <w:rFonts w:ascii="Times New Roman" w:eastAsia="Times New Roman" w:hAnsi="Times New Roman"/>
        </w:rPr>
        <w:t>should be</w:t>
      </w:r>
      <w:r>
        <w:rPr>
          <w:rFonts w:ascii="Times New Roman" w:eastAsia="Times New Roman" w:hAnsi="Times New Roman"/>
          <w:spacing w:val="8"/>
        </w:rPr>
        <w:t xml:space="preserve"> </w:t>
      </w:r>
      <w:r>
        <w:rPr>
          <w:rFonts w:ascii="Times New Roman" w:eastAsia="Times New Roman" w:hAnsi="Times New Roman"/>
        </w:rPr>
        <w:t xml:space="preserve">used for initial processing when the cast is </w:t>
      </w:r>
      <w:r>
        <w:rPr>
          <w:rFonts w:ascii="Times New Roman" w:eastAsia="Times New Roman" w:hAnsi="Times New Roman"/>
        </w:rPr>
        <w:t>finished, by running the following:</w:t>
      </w:r>
    </w:p>
    <w:p w14:paraId="4D09A82E" w14:textId="77777777" w:rsidR="00E36FA5" w:rsidRDefault="009561C6">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 xml:space="preserve">to convert the raw frequency and voltage data to engineering units as appropriate by applying the manufacturer's calibrations stored in the CON file and saving both downcast and upcast to an ASCII format </w:t>
      </w:r>
      <w:r>
        <w:rPr>
          <w:rFonts w:ascii="Times New Roman" w:eastAsia="Times New Roman" w:hAnsi="Times New Roman"/>
        </w:rPr>
        <w:t>(.</w:t>
      </w:r>
      <w:proofErr w:type="spellStart"/>
      <w:r>
        <w:rPr>
          <w:rFonts w:ascii="Times New Roman" w:eastAsia="Times New Roman" w:hAnsi="Times New Roman"/>
        </w:rPr>
        <w:t>cnv</w:t>
      </w:r>
      <w:proofErr w:type="spellEnd"/>
      <w:r>
        <w:rPr>
          <w:rFonts w:ascii="Times New Roman" w:eastAsia="Times New Roman" w:hAnsi="Times New Roman"/>
        </w:rPr>
        <w:t xml:space="preserve">) file. This may include hysteresis correction using SBE parameters, but it is recommended to apply this later, in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(if you apply it in SBE processing instead, you will need to change the flag in the mctd_02a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0685B971" w14:textId="77777777" w:rsidR="00E36FA5" w:rsidRDefault="009561C6">
      <w:pPr>
        <w:spacing w:after="240"/>
        <w:ind w:left="851"/>
        <w:rPr>
          <w:rFonts w:ascii="Times New Roman" w:eastAsia="Times New Roman" w:hAnsi="Times New Roman"/>
        </w:rPr>
      </w:pPr>
      <w:r>
        <w:rPr>
          <w:rFonts w:ascii="Times New Roman" w:eastAsia="Times New Roman" w:hAnsi="Times New Roman"/>
        </w:rPr>
        <w:t>R</w:t>
      </w:r>
      <w:r>
        <w:rPr>
          <w:rFonts w:ascii="Times New Roman" w:eastAsia="Times New Roman" w:hAnsi="Times New Roman"/>
        </w:rPr>
        <w:t xml:space="preserve">ecommended naming for the output files: </w:t>
      </w:r>
      <w:proofErr w:type="spellStart"/>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.cnv</w:t>
      </w:r>
      <w:proofErr w:type="spellEnd"/>
    </w:p>
    <w:p w14:paraId="5327D787" w14:textId="77777777" w:rsidR="00E36FA5" w:rsidRDefault="009561C6">
      <w:pPr>
        <w:spacing w:after="240"/>
        <w:ind w:left="851"/>
        <w:rPr>
          <w:rFonts w:ascii="Times New Roman" w:eastAsia="Times New Roman" w:hAnsi="Times New Roman"/>
        </w:rPr>
      </w:pPr>
      <w:r>
        <w:rPr>
          <w:rFonts w:ascii="Times New Roman" w:eastAsia="Times New Roman" w:hAnsi="Times New Roman"/>
        </w:rPr>
        <w:lastRenderedPageBreak/>
        <w:t xml:space="preserve">- Oxygen hysteresis correction: decide whether to use the SBE oxygen hysteresis correction using standard parameters, or whether to derive your own and apply them using </w:t>
      </w:r>
      <w:proofErr w:type="spellStart"/>
      <w:r>
        <w:rPr>
          <w:rFonts w:ascii="Times New Roman" w:eastAsia="Times New Roman" w:hAnsi="Times New Roman"/>
        </w:rPr>
        <w:t>Mexec</w:t>
      </w:r>
      <w:proofErr w:type="spellEnd"/>
      <w:r>
        <w:rPr>
          <w:rFonts w:ascii="Times New Roman" w:eastAsia="Times New Roman" w:hAnsi="Times New Roman"/>
        </w:rPr>
        <w:t>.  Look at options in the SBE data conversion program: it is here that the hystere</w:t>
      </w:r>
      <w:r>
        <w:rPr>
          <w:rFonts w:ascii="Times New Roman" w:eastAsia="Times New Roman" w:hAnsi="Times New Roman"/>
        </w:rPr>
        <w:t xml:space="preserve">sis correction is </w:t>
      </w:r>
      <w:proofErr w:type="gramStart"/>
      <w:r>
        <w:rPr>
          <w:rFonts w:ascii="Times New Roman" w:eastAsia="Times New Roman" w:hAnsi="Times New Roman"/>
        </w:rPr>
        <w:t>applied</w:t>
      </w:r>
      <w:proofErr w:type="gramEnd"/>
      <w:r>
        <w:rPr>
          <w:rFonts w:ascii="Times New Roman" w:eastAsia="Times New Roman" w:hAnsi="Times New Roman"/>
        </w:rPr>
        <w:t xml:space="preserve"> and you can uncheck that option.  Make sure that </w:t>
      </w:r>
      <w:proofErr w:type="spellStart"/>
      <w:r>
        <w:rPr>
          <w:rFonts w:ascii="Times New Roman" w:eastAsia="Times New Roman" w:hAnsi="Times New Roman"/>
        </w:rPr>
        <w:t>Mexec</w:t>
      </w:r>
      <w:proofErr w:type="spellEnd"/>
      <w:r>
        <w:rPr>
          <w:rFonts w:ascii="Times New Roman" w:eastAsia="Times New Roman" w:hAnsi="Times New Roman"/>
        </w:rPr>
        <w:t xml:space="preserve"> script </w:t>
      </w:r>
      <w:r>
        <w:rPr>
          <w:rFonts w:ascii="Times New Roman" w:eastAsia="Times New Roman" w:hAnsi="Times New Roman"/>
          <w:b/>
        </w:rPr>
        <w:t>moxy_02b.m</w:t>
      </w:r>
      <w:r>
        <w:rPr>
          <w:rFonts w:ascii="Times New Roman" w:eastAsia="Times New Roman" w:hAnsi="Times New Roman"/>
        </w:rPr>
        <w:t xml:space="preserve"> is edited to match your requirement.</w:t>
      </w:r>
    </w:p>
    <w:p w14:paraId="3A8427B7" w14:textId="77777777" w:rsidR="00E36FA5" w:rsidRDefault="00E36FA5">
      <w:pPr>
        <w:spacing w:after="240"/>
        <w:ind w:left="567"/>
        <w:rPr>
          <w:rFonts w:ascii="Times New Roman" w:eastAsia="Times New Roman" w:hAnsi="Times New Roman"/>
        </w:rPr>
      </w:pPr>
    </w:p>
    <w:p w14:paraId="7AF470DE" w14:textId="77777777" w:rsidR="00E36FA5" w:rsidRDefault="009561C6">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 xml:space="preserve">pressure. Recommended: set the output name to _align so that, </w:t>
      </w:r>
      <w:r>
        <w:rPr>
          <w:rFonts w:ascii="Times New Roman" w:eastAsia="Times New Roman" w:hAnsi="Times New Roman"/>
        </w:rPr>
        <w:t xml:space="preserve">for input </w:t>
      </w:r>
      <w:proofErr w:type="spellStart"/>
      <w:r>
        <w:rPr>
          <w:rFonts w:ascii="Times New Roman" w:eastAsia="Times New Roman" w:hAnsi="Times New Roman"/>
        </w:rPr>
        <w:t>CTD_CRUISE_</w:t>
      </w:r>
      <w:r>
        <w:rPr>
          <w:rFonts w:ascii="Times New Roman" w:eastAsia="Times New Roman" w:hAnsi="Times New Roman"/>
          <w:i/>
        </w:rPr>
        <w:t>nnn</w:t>
      </w:r>
      <w:r>
        <w:rPr>
          <w:rFonts w:ascii="Times New Roman" w:eastAsia="Times New Roman" w:hAnsi="Times New Roman"/>
        </w:rPr>
        <w:t>.cnv</w:t>
      </w:r>
      <w:proofErr w:type="spellEnd"/>
      <w:r>
        <w:rPr>
          <w:rFonts w:ascii="Times New Roman" w:eastAsia="Times New Roman" w:hAnsi="Times New Roman"/>
        </w:rPr>
        <w:t xml:space="preserve">, this step will produce </w:t>
      </w:r>
      <w:proofErr w:type="spellStart"/>
      <w:r>
        <w:rPr>
          <w:rFonts w:ascii="Times New Roman" w:eastAsia="Times New Roman" w:hAnsi="Times New Roman"/>
        </w:rPr>
        <w:t>CTD_CRUISE_</w:t>
      </w:r>
      <w:r>
        <w:rPr>
          <w:rFonts w:ascii="Times New Roman" w:eastAsia="Times New Roman" w:hAnsi="Times New Roman"/>
          <w:i/>
        </w:rPr>
        <w:t>nnn</w:t>
      </w:r>
      <w:r>
        <w:rPr>
          <w:rFonts w:ascii="Times New Roman" w:eastAsia="Times New Roman" w:hAnsi="Times New Roman"/>
        </w:rPr>
        <w:t>_align.cnv</w:t>
      </w:r>
      <w:proofErr w:type="spellEnd"/>
      <w:r>
        <w:rPr>
          <w:rFonts w:ascii="Times New Roman" w:eastAsia="Times New Roman" w:hAnsi="Times New Roman"/>
        </w:rPr>
        <w:t xml:space="preserve">. </w:t>
      </w:r>
    </w:p>
    <w:p w14:paraId="0E9AE93D" w14:textId="77777777" w:rsidR="00E36FA5" w:rsidRDefault="009561C6">
      <w:pPr>
        <w:spacing w:before="240"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to correct the pressure and conductivity. Recommended: set the output name to _</w:t>
      </w:r>
      <w:proofErr w:type="spellStart"/>
      <w:proofErr w:type="gramStart"/>
      <w:r>
        <w:rPr>
          <w:rFonts w:ascii="Times New Roman" w:eastAsia="Times New Roman" w:hAnsi="Times New Roman"/>
        </w:rPr>
        <w:t>ctm</w:t>
      </w:r>
      <w:proofErr w:type="spellEnd"/>
      <w:r>
        <w:rPr>
          <w:rFonts w:ascii="Times New Roman" w:eastAsia="Times New Roman" w:hAnsi="Times New Roman"/>
        </w:rPr>
        <w:t xml:space="preserve">  so</w:t>
      </w:r>
      <w:proofErr w:type="gramEnd"/>
      <w:r>
        <w:rPr>
          <w:rFonts w:ascii="Times New Roman" w:eastAsia="Times New Roman" w:hAnsi="Times New Roman"/>
        </w:rPr>
        <w:t xml:space="preserve"> that, for input CTD__</w:t>
      </w:r>
      <w:proofErr w:type="spellStart"/>
      <w:r>
        <w:rPr>
          <w:rFonts w:ascii="Times New Roman" w:eastAsia="Times New Roman" w:hAnsi="Times New Roman"/>
        </w:rPr>
        <w:t>CRUISE_</w:t>
      </w:r>
      <w:r>
        <w:rPr>
          <w:rFonts w:ascii="Times New Roman" w:eastAsia="Times New Roman" w:hAnsi="Times New Roman"/>
          <w:i/>
        </w:rPr>
        <w:t>nnn</w:t>
      </w:r>
      <w:r>
        <w:rPr>
          <w:rFonts w:ascii="Times New Roman" w:eastAsia="Times New Roman" w:hAnsi="Times New Roman"/>
        </w:rPr>
        <w:t>_align.cnv</w:t>
      </w:r>
      <w:proofErr w:type="spellEnd"/>
      <w:r>
        <w:rPr>
          <w:rFonts w:ascii="Times New Roman" w:eastAsia="Times New Roman" w:hAnsi="Times New Roman"/>
        </w:rPr>
        <w:t xml:space="preserve">, this step will </w:t>
      </w:r>
      <w:r>
        <w:rPr>
          <w:rFonts w:ascii="Times New Roman" w:eastAsia="Times New Roman" w:hAnsi="Times New Roman"/>
        </w:rPr>
        <w:t>produce CTD_</w:t>
      </w:r>
      <w:r>
        <w:rPr>
          <w:rFonts w:ascii="Times New Roman" w:eastAsia="Times New Roman" w:hAnsi="Times New Roman"/>
        </w:rPr>
        <w:softHyphen/>
      </w:r>
      <w:proofErr w:type="spellStart"/>
      <w:r>
        <w:rPr>
          <w:rFonts w:ascii="Times New Roman" w:eastAsia="Times New Roman" w:hAnsi="Times New Roman"/>
        </w:rPr>
        <w:t>CRUISE_</w:t>
      </w:r>
      <w:r>
        <w:rPr>
          <w:rFonts w:ascii="Times New Roman" w:eastAsia="Times New Roman" w:hAnsi="Times New Roman"/>
          <w:i/>
        </w:rPr>
        <w:t>nnn</w:t>
      </w:r>
      <w:r>
        <w:rPr>
          <w:rFonts w:ascii="Times New Roman" w:eastAsia="Times New Roman" w:hAnsi="Times New Roman"/>
        </w:rPr>
        <w:t>_align_ctm.cnv</w:t>
      </w:r>
      <w:proofErr w:type="spellEnd"/>
      <w:r>
        <w:rPr>
          <w:rFonts w:ascii="Times New Roman" w:eastAsia="Times New Roman" w:hAnsi="Times New Roman"/>
        </w:rPr>
        <w:t xml:space="preserve">. </w:t>
      </w:r>
    </w:p>
    <w:p w14:paraId="67F294E9" w14:textId="77777777" w:rsidR="00E36FA5" w:rsidRDefault="009561C6">
      <w:pPr>
        <w:spacing w:after="240"/>
        <w:ind w:left="-284"/>
        <w:rPr>
          <w:rFonts w:ascii="Times New Roman" w:eastAsia="Times New Roman" w:hAnsi="Times New Roman"/>
        </w:rPr>
      </w:pPr>
      <w:proofErr w:type="gramStart"/>
      <w:r>
        <w:rPr>
          <w:rFonts w:ascii="Times New Roman" w:eastAsia="Times New Roman" w:hAnsi="Times New Roman"/>
          <w:b/>
          <w:bCs/>
        </w:rPr>
        <w:t xml:space="preserve">3.2  </w:t>
      </w:r>
      <w:proofErr w:type="spellStart"/>
      <w:r>
        <w:rPr>
          <w:rFonts w:ascii="Times New Roman" w:eastAsia="Times New Roman" w:hAnsi="Times New Roman"/>
          <w:b/>
          <w:bCs/>
        </w:rPr>
        <w:t>Mexec</w:t>
      </w:r>
      <w:proofErr w:type="spellEnd"/>
      <w:proofErr w:type="gramEnd"/>
      <w:r>
        <w:rPr>
          <w:rFonts w:ascii="Times New Roman" w:eastAsia="Times New Roman" w:hAnsi="Times New Roman"/>
          <w:b/>
          <w:bCs/>
        </w:rPr>
        <w:t xml:space="preserve"> Data Processing (add more information on what each script does and how)</w:t>
      </w:r>
    </w:p>
    <w:p w14:paraId="6047A0FC"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3.2.1 Output file types</w:t>
      </w:r>
    </w:p>
    <w:p w14:paraId="36F7C46E" w14:textId="77777777" w:rsidR="00E36FA5" w:rsidRDefault="009561C6">
      <w:pPr>
        <w:spacing w:after="240"/>
        <w:rPr>
          <w:rFonts w:ascii="Times New Roman" w:eastAsia="Times New Roman" w:hAnsi="Times New Roman"/>
        </w:rPr>
      </w:pP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_*.nc contain CTD time series or profiles</w:t>
      </w:r>
    </w:p>
    <w:p w14:paraId="5A37847B" w14:textId="77777777" w:rsidR="00E36FA5" w:rsidRDefault="009561C6">
      <w:pPr>
        <w:spacing w:after="240"/>
        <w:rPr>
          <w:rFonts w:ascii="Times New Roman" w:eastAsia="Times New Roman" w:hAnsi="Times New Roman"/>
        </w:rPr>
      </w:pPr>
      <w:r>
        <w:rPr>
          <w:rFonts w:ascii="Times New Roman" w:eastAsia="Times New Roman" w:hAnsi="Times New Roman"/>
        </w:rPr>
        <w:t>dcs_</w:t>
      </w:r>
      <w:r>
        <w:rPr>
          <w:rFonts w:ascii="Times New Roman" w:eastAsia="Times New Roman" w:hAnsi="Times New Roman"/>
          <w:i/>
        </w:rPr>
        <w:t>cruise</w:t>
      </w:r>
      <w:r>
        <w:rPr>
          <w:rFonts w:ascii="Times New Roman" w:eastAsia="Times New Roman" w:hAnsi="Times New Roman"/>
        </w:rPr>
        <w:t>_*.nc contain information about scans, position</w:t>
      </w:r>
      <w:r>
        <w:rPr>
          <w:rFonts w:ascii="Times New Roman" w:eastAsia="Times New Roman" w:hAnsi="Times New Roman"/>
        </w:rPr>
        <w:t>s</w:t>
      </w:r>
    </w:p>
    <w:p w14:paraId="1EE23854" w14:textId="77777777" w:rsidR="00E36FA5" w:rsidRDefault="009561C6">
      <w:pPr>
        <w:spacing w:after="240"/>
        <w:rPr>
          <w:rFonts w:ascii="Times New Roman" w:eastAsia="Times New Roman" w:hAnsi="Times New Roman"/>
        </w:rPr>
      </w:pPr>
      <w:r>
        <w:rPr>
          <w:rFonts w:ascii="Times New Roman" w:eastAsia="Times New Roman" w:hAnsi="Times New Roman"/>
        </w:rPr>
        <w:t>fir_</w:t>
      </w:r>
      <w:r>
        <w:rPr>
          <w:rFonts w:ascii="Times New Roman" w:eastAsia="Times New Roman" w:hAnsi="Times New Roman"/>
          <w:i/>
        </w:rPr>
        <w:t>cruise</w:t>
      </w:r>
      <w:r>
        <w:rPr>
          <w:rFonts w:ascii="Times New Roman" w:eastAsia="Times New Roman" w:hAnsi="Times New Roman"/>
        </w:rPr>
        <w:t>_*.nc contain information about bottle firing times and CTD data</w:t>
      </w:r>
    </w:p>
    <w:p w14:paraId="6797B997" w14:textId="77777777" w:rsidR="00E36FA5" w:rsidRDefault="009561C6">
      <w:pPr>
        <w:spacing w:after="240"/>
        <w:rPr>
          <w:rFonts w:ascii="Times New Roman" w:eastAsia="Times New Roman" w:hAnsi="Times New Roman"/>
        </w:rPr>
      </w:pP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_*.nc contain CTD data from bottle firing times along with corresponding sample data</w:t>
      </w:r>
    </w:p>
    <w:p w14:paraId="42B7D635"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3.2.2 Processing steps that can be done immediately following a cast</w:t>
      </w:r>
    </w:p>
    <w:p w14:paraId="21A18EDD" w14:textId="77777777" w:rsidR="00E36FA5" w:rsidRDefault="009561C6">
      <w:pPr>
        <w:spacing w:after="240"/>
        <w:rPr>
          <w:rFonts w:ascii="Times New Roman" w:eastAsia="Times New Roman" w:hAnsi="Times New Roman"/>
        </w:rPr>
      </w:pPr>
      <w:r>
        <w:rPr>
          <w:rFonts w:ascii="Times New Roman" w:eastAsia="Times New Roman" w:hAnsi="Times New Roman"/>
        </w:rPr>
        <w:t>An example chec</w:t>
      </w:r>
      <w:r>
        <w:rPr>
          <w:rFonts w:ascii="Times New Roman" w:eastAsia="Times New Roman" w:hAnsi="Times New Roman"/>
        </w:rPr>
        <w:t xml:space="preserve">klist of common processing steps is given in Appendix ***. </w:t>
      </w:r>
    </w:p>
    <w:p w14:paraId="4DF2856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Shell script </w:t>
      </w:r>
      <w:proofErr w:type="spellStart"/>
      <w:r>
        <w:rPr>
          <w:rFonts w:ascii="Times New Roman" w:eastAsia="Times New Roman" w:hAnsi="Times New Roman"/>
          <w:b/>
        </w:rPr>
        <w:t>ctd_linkscript</w:t>
      </w:r>
      <w:proofErr w:type="spellEnd"/>
      <w:r>
        <w:rPr>
          <w:rFonts w:ascii="Times New Roman" w:eastAsia="Times New Roman" w:hAnsi="Times New Roman"/>
        </w:rPr>
        <w:t xml:space="preserve"> can be </w:t>
      </w:r>
      <w:proofErr w:type="spellStart"/>
      <w:r>
        <w:rPr>
          <w:rFonts w:ascii="Times New Roman" w:eastAsia="Times New Roman" w:hAnsi="Times New Roman"/>
        </w:rPr>
        <w:t>customised</w:t>
      </w:r>
      <w:proofErr w:type="spellEnd"/>
      <w:r>
        <w:rPr>
          <w:rFonts w:ascii="Times New Roman" w:eastAsia="Times New Roman" w:hAnsi="Times New Roman"/>
        </w:rPr>
        <w:t xml:space="preserve"> to copy the .</w:t>
      </w:r>
      <w:proofErr w:type="spellStart"/>
      <w:r>
        <w:rPr>
          <w:rFonts w:ascii="Times New Roman" w:eastAsia="Times New Roman" w:hAnsi="Times New Roman"/>
        </w:rPr>
        <w:t>cnv</w:t>
      </w:r>
      <w:proofErr w:type="spellEnd"/>
      <w:r>
        <w:rPr>
          <w:rFonts w:ascii="Times New Roman" w:eastAsia="Times New Roman" w:hAnsi="Times New Roman"/>
        </w:rPr>
        <w:t xml:space="preserve"> files from the network data drive where they have been saved to the </w:t>
      </w:r>
      <w:proofErr w:type="spellStart"/>
      <w:r>
        <w:rPr>
          <w:rFonts w:ascii="Times New Roman" w:eastAsia="Times New Roman" w:hAnsi="Times New Roman"/>
        </w:rPr>
        <w:t>Mexec</w:t>
      </w:r>
      <w:proofErr w:type="spellEnd"/>
      <w:r>
        <w:rPr>
          <w:rFonts w:ascii="Times New Roman" w:eastAsia="Times New Roman" w:hAnsi="Times New Roman"/>
        </w:rPr>
        <w:t xml:space="preserve"> directory, and create symbolic links following </w:t>
      </w:r>
      <w:proofErr w:type="spellStart"/>
      <w:r>
        <w:rPr>
          <w:rFonts w:ascii="Times New Roman" w:eastAsia="Times New Roman" w:hAnsi="Times New Roman"/>
        </w:rPr>
        <w:t>Mexec’s</w:t>
      </w:r>
      <w:proofErr w:type="spellEnd"/>
      <w:r>
        <w:rPr>
          <w:rFonts w:ascii="Times New Roman" w:eastAsia="Times New Roman" w:hAnsi="Times New Roman"/>
        </w:rPr>
        <w:t xml:space="preserve"> expe</w:t>
      </w:r>
      <w:r>
        <w:rPr>
          <w:rFonts w:ascii="Times New Roman" w:eastAsia="Times New Roman" w:hAnsi="Times New Roman"/>
        </w:rPr>
        <w:t xml:space="preserve">cted naming convention.  The original location and naming convention will vary by ship/cruise, so </w:t>
      </w:r>
      <w:proofErr w:type="spellStart"/>
      <w:r>
        <w:rPr>
          <w:rFonts w:ascii="Times New Roman" w:eastAsia="Times New Roman" w:hAnsi="Times New Roman"/>
        </w:rPr>
        <w:t>ctd_linkscript</w:t>
      </w:r>
      <w:proofErr w:type="spellEnd"/>
      <w:r>
        <w:rPr>
          <w:rFonts w:ascii="Times New Roman" w:eastAsia="Times New Roman" w:hAnsi="Times New Roman"/>
        </w:rPr>
        <w:t xml:space="preserve"> should be edited accordingly at the start of the cruise.  </w:t>
      </w:r>
    </w:p>
    <w:p w14:paraId="6BF5C24C" w14:textId="77777777" w:rsidR="00E36FA5" w:rsidRDefault="009561C6">
      <w:pPr>
        <w:spacing w:after="240"/>
        <w:rPr>
          <w:ins w:id="1" w:author="yfiring" w:date="2017-03-10T11:26:00Z"/>
          <w:rFonts w:ascii="Times New Roman" w:eastAsia="Times New Roman" w:hAnsi="Times New Roman"/>
        </w:rPr>
      </w:pPr>
      <w:r>
        <w:rPr>
          <w:rFonts w:ascii="Times New Roman" w:eastAsia="Times New Roman" w:hAnsi="Times New Roman"/>
        </w:rPr>
        <w:t xml:space="preserve">When starting </w:t>
      </w:r>
      <w:proofErr w:type="spellStart"/>
      <w:r>
        <w:rPr>
          <w:rFonts w:ascii="Times New Roman" w:eastAsia="Times New Roman" w:hAnsi="Times New Roman"/>
        </w:rPr>
        <w:t>Matlab</w:t>
      </w:r>
      <w:proofErr w:type="spellEnd"/>
      <w:r>
        <w:rPr>
          <w:rFonts w:ascii="Times New Roman" w:eastAsia="Times New Roman" w:hAnsi="Times New Roman"/>
        </w:rPr>
        <w:t xml:space="preserve"> for the first time, run </w:t>
      </w:r>
      <w:proofErr w:type="spellStart"/>
      <w:r>
        <w:rPr>
          <w:rFonts w:ascii="Times New Roman" w:eastAsia="Times New Roman" w:hAnsi="Times New Roman"/>
          <w:b/>
          <w:bCs/>
        </w:rPr>
        <w:t>m_setup.m</w:t>
      </w:r>
      <w:proofErr w:type="spellEnd"/>
      <w:r>
        <w:rPr>
          <w:rFonts w:ascii="Times New Roman" w:eastAsia="Times New Roman" w:hAnsi="Times New Roman"/>
        </w:rPr>
        <w:t xml:space="preserve"> to initialize the environment</w:t>
      </w:r>
      <w:r>
        <w:rPr>
          <w:rFonts w:ascii="Times New Roman" w:eastAsia="Times New Roman" w:hAnsi="Times New Roman"/>
        </w:rPr>
        <w:t xml:space="preserve"> for </w:t>
      </w:r>
      <w:proofErr w:type="spellStart"/>
      <w:r>
        <w:rPr>
          <w:rFonts w:ascii="Times New Roman" w:eastAsia="Times New Roman" w:hAnsi="Times New Roman"/>
        </w:rPr>
        <w:t>Mexec</w:t>
      </w:r>
      <w:proofErr w:type="spellEnd"/>
      <w:r>
        <w:rPr>
          <w:rFonts w:ascii="Times New Roman" w:eastAsia="Times New Roman" w:hAnsi="Times New Roman"/>
        </w:rPr>
        <w:t xml:space="preserve"> processing by adding paths and generating global variables.  If you clear all variables at any point, run </w:t>
      </w:r>
      <w:proofErr w:type="spellStart"/>
      <w:r>
        <w:rPr>
          <w:rFonts w:ascii="Times New Roman" w:eastAsia="Times New Roman" w:hAnsi="Times New Roman"/>
          <w:b/>
        </w:rPr>
        <w:t>m_common.m</w:t>
      </w:r>
      <w:proofErr w:type="spellEnd"/>
      <w:r>
        <w:rPr>
          <w:rFonts w:ascii="Times New Roman" w:eastAsia="Times New Roman" w:hAnsi="Times New Roman"/>
        </w:rPr>
        <w:t xml:space="preserve"> to regenerate the global variables.  </w:t>
      </w:r>
    </w:p>
    <w:p w14:paraId="4E2BC8AE" w14:textId="77777777" w:rsidR="00E36FA5" w:rsidRDefault="009561C6">
      <w:pPr>
        <w:spacing w:after="240"/>
        <w:rPr>
          <w:rFonts w:ascii="Times New Roman" w:eastAsia="Times New Roman" w:hAnsi="Times New Roman"/>
        </w:rPr>
      </w:pPr>
      <w:r>
        <w:rPr>
          <w:rFonts w:ascii="Times New Roman" w:eastAsia="Times New Roman" w:hAnsi="Times New Roman"/>
        </w:rPr>
        <w:t>The MSTAR processing is split into several phases, some of which are grouped in wrapper sc</w:t>
      </w:r>
      <w:r>
        <w:rPr>
          <w:rFonts w:ascii="Times New Roman" w:eastAsia="Times New Roman" w:hAnsi="Times New Roman"/>
        </w:rPr>
        <w:t xml:space="preserve">ripts. A typical sequence for processing CTD data following a cast is as follows.  </w:t>
      </w:r>
    </w:p>
    <w:p w14:paraId="00BEAAC9"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r>
        <w:rPr>
          <w:rFonts w:ascii="Times New Roman" w:eastAsia="Times New Roman" w:hAnsi="Times New Roman"/>
          <w:bCs/>
        </w:rPr>
        <w:t>ctd_all_part1</w:t>
      </w:r>
      <w:r>
        <w:rPr>
          <w:rFonts w:ascii="Times New Roman" w:eastAsia="Times New Roman" w:hAnsi="Times New Roman"/>
        </w:rPr>
        <w:t xml:space="preserve"> </w:t>
      </w:r>
    </w:p>
    <w:p w14:paraId="2DAA7FE4"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ctd_all_part1.m</w:t>
      </w:r>
      <w:r>
        <w:rPr>
          <w:rFonts w:ascii="Times New Roman" w:eastAsia="Times New Roman" w:hAnsi="Times New Roman"/>
        </w:rPr>
        <w:t xml:space="preserve"> calls the following: </w:t>
      </w:r>
    </w:p>
    <w:p w14:paraId="00F9216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lastRenderedPageBreak/>
        <w:t>msam_01.m</w:t>
      </w:r>
      <w:r>
        <w:rPr>
          <w:rFonts w:ascii="Times New Roman" w:eastAsia="Times New Roman" w:hAnsi="Times New Roman"/>
        </w:rPr>
        <w:t xml:space="preserve"> creates</w:t>
      </w:r>
      <w:r>
        <w:rPr>
          <w:rFonts w:ascii="Times New Roman" w:eastAsia="Times New Roman" w:hAnsi="Times New Roman"/>
          <w:spacing w:val="40"/>
        </w:rPr>
        <w:t xml:space="preserve"> </w:t>
      </w:r>
      <w:r>
        <w:rPr>
          <w:rFonts w:ascii="Times New Roman" w:eastAsia="Times New Roman" w:hAnsi="Times New Roman"/>
        </w:rPr>
        <w:t>an</w:t>
      </w:r>
      <w:r>
        <w:rPr>
          <w:rFonts w:ascii="Times New Roman" w:eastAsia="Times New Roman" w:hAnsi="Times New Roman"/>
          <w:spacing w:val="40"/>
        </w:rPr>
        <w:t xml:space="preserve"> </w:t>
      </w:r>
      <w:r>
        <w:rPr>
          <w:rFonts w:ascii="Times New Roman" w:eastAsia="Times New Roman" w:hAnsi="Times New Roman"/>
        </w:rPr>
        <w:t>empty</w:t>
      </w:r>
      <w:r>
        <w:rPr>
          <w:rFonts w:ascii="Times New Roman" w:eastAsia="Times New Roman" w:hAnsi="Times New Roman"/>
          <w:spacing w:val="40"/>
        </w:rPr>
        <w:t xml:space="preserve"> </w:t>
      </w:r>
      <w:proofErr w:type="spellStart"/>
      <w:r>
        <w:rPr>
          <w:rFonts w:ascii="Times New Roman" w:eastAsia="Times New Roman" w:hAnsi="Times New Roman"/>
        </w:rPr>
        <w:t>sam</w:t>
      </w:r>
      <w:proofErr w:type="spellEnd"/>
      <w:r>
        <w:rPr>
          <w:rFonts w:ascii="Times New Roman" w:eastAsia="Times New Roman" w:hAnsi="Times New Roman"/>
          <w:spacing w:val="40"/>
        </w:rPr>
        <w:t xml:space="preserve"> </w:t>
      </w:r>
      <w:r>
        <w:rPr>
          <w:rFonts w:ascii="Times New Roman" w:eastAsia="Times New Roman" w:hAnsi="Times New Roman"/>
        </w:rPr>
        <w:t>file,</w:t>
      </w:r>
      <w:r>
        <w:rPr>
          <w:rFonts w:ascii="Times New Roman" w:eastAsia="Times New Roman" w:hAnsi="Times New Roman"/>
          <w:spacing w:val="40"/>
        </w:rPr>
        <w:t xml:space="preserve"> </w:t>
      </w: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 based on sam_</w:t>
      </w:r>
      <w:r>
        <w:rPr>
          <w:rFonts w:ascii="Times New Roman" w:eastAsia="Times New Roman" w:hAnsi="Times New Roman"/>
          <w:i/>
        </w:rPr>
        <w:t>cruise</w:t>
      </w:r>
      <w:r>
        <w:rPr>
          <w:rFonts w:ascii="Times New Roman" w:eastAsia="Times New Roman" w:hAnsi="Times New Roman"/>
        </w:rPr>
        <w:t xml:space="preserve">_varlist.csv, OR, if a file for a previous station already exists, </w:t>
      </w:r>
      <w:r>
        <w:rPr>
          <w:rFonts w:ascii="Times New Roman" w:eastAsia="Times New Roman" w:hAnsi="Times New Roman"/>
          <w:b/>
        </w:rPr>
        <w:t>msam_01b.m</w:t>
      </w:r>
      <w:r>
        <w:rPr>
          <w:rFonts w:ascii="Times New Roman" w:eastAsia="Times New Roman" w:hAnsi="Times New Roman"/>
        </w:rPr>
        <w:t xml:space="preserve"> copies it </w:t>
      </w:r>
    </w:p>
    <w:p w14:paraId="7082332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mctd_01.m </w:t>
      </w:r>
      <w:r>
        <w:rPr>
          <w:rFonts w:ascii="Times New Roman" w:eastAsia="Times New Roman" w:hAnsi="Times New Roman"/>
        </w:rPr>
        <w:t>reads 24Hz CTD data into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including the operator-input position from the .</w:t>
      </w:r>
      <w:proofErr w:type="spellStart"/>
      <w:r>
        <w:rPr>
          <w:rFonts w:ascii="Times New Roman" w:eastAsia="Times New Roman" w:hAnsi="Times New Roman"/>
        </w:rPr>
        <w:t>cnv</w:t>
      </w:r>
      <w:proofErr w:type="spellEnd"/>
      <w:r>
        <w:rPr>
          <w:rFonts w:ascii="Times New Roman" w:eastAsia="Times New Roman" w:hAnsi="Times New Roman"/>
        </w:rPr>
        <w:t xml:space="preserve"> file header</w:t>
      </w:r>
    </w:p>
    <w:p w14:paraId="4DF16E7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mctd_02a.m </w:t>
      </w:r>
      <w:r>
        <w:rPr>
          <w:rFonts w:ascii="Times New Roman" w:eastAsia="Times New Roman" w:hAnsi="Times New Roman"/>
        </w:rPr>
        <w:t xml:space="preserve">renames </w:t>
      </w:r>
      <w:proofErr w:type="spellStart"/>
      <w:r>
        <w:rPr>
          <w:rFonts w:ascii="Times New Roman" w:eastAsia="Times New Roman" w:hAnsi="Times New Roman"/>
        </w:rPr>
        <w:t>SeaBird</w:t>
      </w:r>
      <w:proofErr w:type="spellEnd"/>
      <w:r>
        <w:rPr>
          <w:rFonts w:ascii="Times New Roman" w:eastAsia="Times New Roman" w:hAnsi="Times New Roman"/>
        </w:rPr>
        <w:t xml:space="preserve"> variable names in </w:t>
      </w: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based on templates/ctd_</w:t>
      </w:r>
      <w:r>
        <w:rPr>
          <w:rFonts w:ascii="Times New Roman" w:eastAsia="Times New Roman" w:hAnsi="Times New Roman"/>
          <w:i/>
        </w:rPr>
        <w:t>cruise</w:t>
      </w:r>
      <w:r>
        <w:rPr>
          <w:rFonts w:ascii="Times New Roman" w:eastAsia="Times New Roman" w:hAnsi="Times New Roman"/>
        </w:rPr>
        <w:t xml:space="preserve">_renamelist.csv, and updates the header positions based on the underway </w:t>
      </w:r>
      <w:proofErr w:type="spellStart"/>
      <w:r>
        <w:rPr>
          <w:rFonts w:ascii="Times New Roman" w:eastAsia="Times New Roman" w:hAnsi="Times New Roman"/>
        </w:rPr>
        <w:t>techsas</w:t>
      </w:r>
      <w:proofErr w:type="spellEnd"/>
      <w:r>
        <w:rPr>
          <w:rFonts w:ascii="Times New Roman" w:eastAsia="Times New Roman" w:hAnsi="Times New Roman"/>
        </w:rPr>
        <w:t xml:space="preserve"> or </w:t>
      </w:r>
      <w:proofErr w:type="spellStart"/>
      <w:r>
        <w:rPr>
          <w:rFonts w:ascii="Times New Roman" w:eastAsia="Times New Roman" w:hAnsi="Times New Roman"/>
        </w:rPr>
        <w:t>scs</w:t>
      </w:r>
      <w:proofErr w:type="spellEnd"/>
      <w:r>
        <w:rPr>
          <w:rFonts w:ascii="Times New Roman" w:eastAsia="Times New Roman" w:hAnsi="Times New Roman"/>
        </w:rPr>
        <w:t xml:space="preserve"> streams</w:t>
      </w:r>
    </w:p>
    <w:p w14:paraId="4227D2A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mctd_02b.m</w:t>
      </w:r>
      <w:r>
        <w:rPr>
          <w:rFonts w:ascii="Times New Roman" w:eastAsia="Times New Roman" w:hAnsi="Times New Roman"/>
          <w:bCs/>
        </w:rPr>
        <w:t xml:space="preserve"> carries out corrections on raw data specified in cruise options</w:t>
      </w:r>
      <w:r>
        <w:rPr>
          <w:rFonts w:ascii="Times New Roman" w:eastAsia="Times New Roman" w:hAnsi="Times New Roman"/>
        </w:rPr>
        <w:t xml:space="preserve"> and saves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_24hz.nc</w:t>
      </w:r>
    </w:p>
    <w:p w14:paraId="0CC82696" w14:textId="77777777" w:rsidR="00E36FA5" w:rsidRDefault="009561C6">
      <w:pPr>
        <w:spacing w:after="240"/>
        <w:ind w:left="851" w:right="559"/>
        <w:rPr>
          <w:rFonts w:ascii="Times New Roman" w:eastAsia="Times New Roman" w:hAnsi="Times New Roman"/>
        </w:rPr>
      </w:pPr>
      <w:r>
        <w:rPr>
          <w:rFonts w:ascii="Times New Roman" w:eastAsia="Times New Roman" w:hAnsi="Times New Roman"/>
          <w:bCs/>
        </w:rPr>
        <w:t xml:space="preserve">by default, raw data are corrected for oxygen hysteresis using the SBE parameters under the assumption that these have </w:t>
      </w:r>
      <w:r>
        <w:rPr>
          <w:rFonts w:ascii="Times New Roman" w:eastAsia="Times New Roman" w:hAnsi="Times New Roman"/>
          <w:b/>
          <w:bCs/>
        </w:rPr>
        <w:t>not</w:t>
      </w:r>
      <w:r>
        <w:rPr>
          <w:rFonts w:ascii="Times New Roman" w:eastAsia="Times New Roman" w:hAnsi="Times New Roman"/>
          <w:bCs/>
        </w:rPr>
        <w:t xml:space="preserve"> been applied in SBE processing; see the cruise options files for other options including reversing oxygen hysteresis correction, converting turbidity volts to turbidity, and reversing or applying cell thermal mass correction***</w:t>
      </w:r>
    </w:p>
    <w:p w14:paraId="757CEF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mctd_03.m </w:t>
      </w:r>
      <w:r>
        <w:rPr>
          <w:rFonts w:ascii="Times New Roman" w:eastAsia="Times New Roman" w:hAnsi="Times New Roman"/>
        </w:rPr>
        <w:t xml:space="preserve">averages data to </w:t>
      </w:r>
      <w:r>
        <w:rPr>
          <w:rFonts w:ascii="Times New Roman" w:eastAsia="Times New Roman" w:hAnsi="Times New Roman"/>
        </w:rPr>
        <w:t>1Hz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 and calculates derived variables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_psal.nc</w:t>
      </w:r>
      <w:proofErr w:type="gramStart"/>
      <w:r>
        <w:rPr>
          <w:rFonts w:ascii="Times New Roman" w:eastAsia="Times New Roman" w:hAnsi="Times New Roman"/>
        </w:rPr>
        <w:t>);</w:t>
      </w:r>
      <w:proofErr w:type="gramEnd"/>
    </w:p>
    <w:p w14:paraId="54FE003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mdcs_01.m</w:t>
      </w:r>
      <w:r>
        <w:rPr>
          <w:rFonts w:ascii="Times New Roman" w:eastAsia="Times New Roman" w:hAnsi="Times New Roman"/>
          <w:b/>
          <w:bCs/>
          <w:spacing w:val="29"/>
        </w:rPr>
        <w:t xml:space="preserve"> </w:t>
      </w:r>
      <w:r>
        <w:rPr>
          <w:rFonts w:ascii="Times New Roman" w:eastAsia="Times New Roman" w:hAnsi="Times New Roman"/>
        </w:rPr>
        <w:t>creates</w:t>
      </w:r>
      <w:r>
        <w:rPr>
          <w:rFonts w:ascii="Times New Roman" w:eastAsia="Times New Roman" w:hAnsi="Times New Roman"/>
          <w:spacing w:val="29"/>
        </w:rPr>
        <w:t xml:space="preserve"> </w:t>
      </w:r>
      <w:r>
        <w:rPr>
          <w:rFonts w:ascii="Times New Roman" w:eastAsia="Times New Roman" w:hAnsi="Times New Roman"/>
        </w:rPr>
        <w:t>empty</w:t>
      </w:r>
      <w:r>
        <w:rPr>
          <w:rFonts w:ascii="Times New Roman" w:eastAsia="Times New Roman" w:hAnsi="Times New Roman"/>
          <w:spacing w:val="29"/>
        </w:rPr>
        <w:t xml:space="preserve"> </w:t>
      </w:r>
      <w:proofErr w:type="spellStart"/>
      <w:r>
        <w:rPr>
          <w:rFonts w:ascii="Times New Roman" w:eastAsia="Times New Roman" w:hAnsi="Times New Roman"/>
        </w:rPr>
        <w:t>dcs</w:t>
      </w:r>
      <w:proofErr w:type="spellEnd"/>
      <w:r>
        <w:rPr>
          <w:rFonts w:ascii="Times New Roman" w:eastAsia="Times New Roman" w:hAnsi="Times New Roman"/>
          <w:spacing w:val="29"/>
        </w:rPr>
        <w:t xml:space="preserve"> </w:t>
      </w:r>
      <w:r>
        <w:rPr>
          <w:rFonts w:ascii="Times New Roman" w:eastAsia="Times New Roman" w:hAnsi="Times New Roman"/>
        </w:rPr>
        <w:t>file</w:t>
      </w:r>
      <w:r>
        <w:rPr>
          <w:rFonts w:ascii="Times New Roman" w:eastAsia="Times New Roman" w:hAnsi="Times New Roman"/>
          <w:spacing w:val="29"/>
        </w:rPr>
        <w:t xml:space="preserve"> </w:t>
      </w:r>
      <w:r>
        <w:rPr>
          <w:rFonts w:ascii="Times New Roman" w:eastAsia="Times New Roman" w:hAnsi="Times New Roman"/>
        </w:rPr>
        <w:t>which</w:t>
      </w:r>
      <w:r>
        <w:rPr>
          <w:rFonts w:ascii="Times New Roman" w:eastAsia="Times New Roman" w:hAnsi="Times New Roman"/>
          <w:spacing w:val="29"/>
        </w:rPr>
        <w:t xml:space="preserve"> </w:t>
      </w:r>
      <w:r>
        <w:rPr>
          <w:rFonts w:ascii="Times New Roman" w:eastAsia="Times New Roman" w:hAnsi="Times New Roman"/>
        </w:rPr>
        <w:t>will</w:t>
      </w:r>
      <w:r>
        <w:rPr>
          <w:rFonts w:ascii="Times New Roman" w:eastAsia="Times New Roman" w:hAnsi="Times New Roman"/>
          <w:spacing w:val="29"/>
        </w:rPr>
        <w:t xml:space="preserve"> </w:t>
      </w:r>
      <w:r>
        <w:rPr>
          <w:rFonts w:ascii="Times New Roman" w:eastAsia="Times New Roman" w:hAnsi="Times New Roman"/>
        </w:rPr>
        <w:t>store</w:t>
      </w:r>
      <w:r>
        <w:rPr>
          <w:rFonts w:ascii="Times New Roman" w:eastAsia="Times New Roman" w:hAnsi="Times New Roman"/>
          <w:spacing w:val="29"/>
        </w:rPr>
        <w:t xml:space="preserve"> </w:t>
      </w:r>
      <w:r>
        <w:rPr>
          <w:rFonts w:ascii="Times New Roman" w:eastAsia="Times New Roman" w:hAnsi="Times New Roman"/>
        </w:rPr>
        <w:t>information</w:t>
      </w:r>
      <w:r>
        <w:rPr>
          <w:rFonts w:ascii="Times New Roman" w:eastAsia="Times New Roman" w:hAnsi="Times New Roman"/>
          <w:spacing w:val="29"/>
        </w:rPr>
        <w:t xml:space="preserve"> </w:t>
      </w:r>
      <w:r>
        <w:rPr>
          <w:rFonts w:ascii="Times New Roman" w:eastAsia="Times New Roman" w:hAnsi="Times New Roman"/>
        </w:rPr>
        <w:t>about</w:t>
      </w:r>
      <w:r>
        <w:rPr>
          <w:rFonts w:ascii="Times New Roman" w:eastAsia="Times New Roman" w:hAnsi="Times New Roman"/>
          <w:spacing w:val="29"/>
        </w:rPr>
        <w:t xml:space="preserve"> </w:t>
      </w:r>
      <w:r>
        <w:rPr>
          <w:rFonts w:ascii="Times New Roman" w:eastAsia="Times New Roman" w:hAnsi="Times New Roman"/>
        </w:rPr>
        <w:t>start,</w:t>
      </w:r>
      <w:r>
        <w:rPr>
          <w:rFonts w:ascii="Times New Roman" w:eastAsia="Times New Roman" w:hAnsi="Times New Roman"/>
          <w:spacing w:val="29"/>
        </w:rPr>
        <w:t xml:space="preserve"> b</w:t>
      </w:r>
      <w:r>
        <w:rPr>
          <w:rFonts w:ascii="Times New Roman" w:eastAsia="Times New Roman" w:hAnsi="Times New Roman"/>
        </w:rPr>
        <w:t>ottom</w:t>
      </w:r>
      <w:r>
        <w:rPr>
          <w:rFonts w:ascii="Times New Roman" w:eastAsia="Times New Roman" w:hAnsi="Times New Roman"/>
          <w:spacing w:val="29"/>
        </w:rPr>
        <w:t xml:space="preserve"> </w:t>
      </w:r>
      <w:r>
        <w:rPr>
          <w:rFonts w:ascii="Times New Roman" w:eastAsia="Times New Roman" w:hAnsi="Times New Roman"/>
        </w:rPr>
        <w:t xml:space="preserve">and end of good data in CTD </w:t>
      </w:r>
      <w:proofErr w:type="gramStart"/>
      <w:r>
        <w:rPr>
          <w:rFonts w:ascii="Times New Roman" w:eastAsia="Times New Roman" w:hAnsi="Times New Roman"/>
        </w:rPr>
        <w:t>file;</w:t>
      </w:r>
      <w:proofErr w:type="gramEnd"/>
    </w:p>
    <w:p w14:paraId="2F5BD0B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mdcs_02.m </w:t>
      </w:r>
      <w:r>
        <w:rPr>
          <w:rFonts w:ascii="Times New Roman" w:eastAsia="Times New Roman" w:hAnsi="Times New Roman"/>
        </w:rPr>
        <w:t xml:space="preserve">populates </w:t>
      </w:r>
      <w:proofErr w:type="spellStart"/>
      <w:r>
        <w:rPr>
          <w:rFonts w:ascii="Times New Roman" w:eastAsia="Times New Roman" w:hAnsi="Times New Roman"/>
        </w:rPr>
        <w:t>dcs</w:t>
      </w:r>
      <w:proofErr w:type="spellEnd"/>
      <w:r>
        <w:rPr>
          <w:rFonts w:ascii="Times New Roman" w:eastAsia="Times New Roman" w:hAnsi="Times New Roman"/>
        </w:rPr>
        <w:t xml:space="preserve"> file </w:t>
      </w:r>
      <w:r>
        <w:rPr>
          <w:rFonts w:ascii="Times New Roman" w:eastAsia="Times New Roman" w:hAnsi="Times New Roman"/>
        </w:rPr>
        <w:t>with data to identify bottom of cast.</w:t>
      </w:r>
    </w:p>
    <w:p w14:paraId="7063E5C8"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mout_1hzasc</w:t>
      </w:r>
      <w:r>
        <w:rPr>
          <w:rFonts w:ascii="Times New Roman" w:eastAsia="Times New Roman" w:hAnsi="Times New Roman"/>
          <w:bCs/>
        </w:rPr>
        <w:t>(</w:t>
      </w:r>
      <w:proofErr w:type="spellStart"/>
      <w:r>
        <w:rPr>
          <w:rFonts w:ascii="Times New Roman" w:eastAsia="Times New Roman" w:hAnsi="Times New Roman"/>
          <w:bCs/>
          <w:i/>
        </w:rPr>
        <w:t>nnn</w:t>
      </w:r>
      <w:proofErr w:type="spellEnd"/>
      <w:r>
        <w:rPr>
          <w:rFonts w:ascii="Times New Roman" w:eastAsia="Times New Roman" w:hAnsi="Times New Roman"/>
          <w:bCs/>
        </w:rPr>
        <w:t>)</w:t>
      </w:r>
      <w:r>
        <w:rPr>
          <w:rFonts w:ascii="Times New Roman" w:eastAsia="Times New Roman" w:hAnsi="Times New Roman"/>
        </w:rPr>
        <w:t xml:space="preserve"> generates an ascii listing of the 1hz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_psal.nc) file ready for use in the LADCP processing.  Each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_1hz_txt, is saved in data/</w:t>
      </w:r>
      <w:proofErr w:type="spellStart"/>
      <w:r>
        <w:rPr>
          <w:rFonts w:ascii="Times New Roman" w:eastAsia="Times New Roman" w:hAnsi="Times New Roman"/>
        </w:rPr>
        <w:t>ladcp</w:t>
      </w:r>
      <w:proofErr w:type="spellEnd"/>
      <w:r>
        <w:rPr>
          <w:rFonts w:ascii="Times New Roman" w:eastAsia="Times New Roman" w:hAnsi="Times New Roman"/>
        </w:rPr>
        <w:t xml:space="preserve">/ix/data/CTD. </w:t>
      </w:r>
    </w:p>
    <w:p w14:paraId="437324EA"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mdcs_03</w:t>
      </w:r>
      <w:r>
        <w:rPr>
          <w:rFonts w:ascii="Times New Roman" w:eastAsia="Times New Roman" w:hAnsi="Times New Roman"/>
          <w:bCs/>
        </w:rPr>
        <w:t>g</w:t>
      </w:r>
    </w:p>
    <w:p w14:paraId="335BF735"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mdcs_03g.m</w:t>
      </w:r>
      <w:r>
        <w:rPr>
          <w:rFonts w:ascii="Times New Roman" w:eastAsia="Times New Roman" w:hAnsi="Times New Roman"/>
          <w:bCs/>
        </w:rPr>
        <w:t xml:space="preserve"> </w:t>
      </w:r>
      <w:r>
        <w:rPr>
          <w:rFonts w:ascii="Times New Roman" w:eastAsia="Times New Roman" w:hAnsi="Times New Roman"/>
        </w:rPr>
        <w:t xml:space="preserve">allows the user to decide which scan numbers mark the start of the downcast and the end of the upcast.  This is a graphical interface.  For the start of the downcast, select the lowest pressure after the CTD has soaked and been brought to the </w:t>
      </w:r>
      <w:r>
        <w:rPr>
          <w:rFonts w:ascii="Times New Roman" w:eastAsia="Times New Roman" w:hAnsi="Times New Roman"/>
        </w:rPr>
        <w:t xml:space="preserve">surface before descending (unless it was brought too close to the surface, causing erroneous conductivity values, in which case, select the start of the good data).  For the end of the upcast, select the last scan for which there was good in-water oxygen, </w:t>
      </w:r>
      <w:r>
        <w:rPr>
          <w:rFonts w:ascii="Times New Roman" w:eastAsia="Times New Roman" w:hAnsi="Times New Roman"/>
        </w:rPr>
        <w:t xml:space="preserve">temperature, </w:t>
      </w:r>
      <w:proofErr w:type="gramStart"/>
      <w:r>
        <w:rPr>
          <w:rFonts w:ascii="Times New Roman" w:eastAsia="Times New Roman" w:hAnsi="Times New Roman"/>
        </w:rPr>
        <w:t>conductivity</w:t>
      </w:r>
      <w:proofErr w:type="gramEnd"/>
      <w:r>
        <w:rPr>
          <w:rFonts w:ascii="Times New Roman" w:eastAsia="Times New Roman" w:hAnsi="Times New Roman"/>
        </w:rPr>
        <w:t xml:space="preserve"> and salinity data (note that oxygen data becomes out-of-water before the other variables because of the different sensor response times). The start and end scans selected in the GUI are written 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A2769B1"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r>
        <w:rPr>
          <w:rFonts w:ascii="Times New Roman" w:eastAsia="Times New Roman" w:hAnsi="Times New Roman"/>
        </w:rPr>
        <w:t>ctd_all_part2</w:t>
      </w:r>
    </w:p>
    <w:p w14:paraId="050EA969"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ctd_all_part2.m </w:t>
      </w:r>
      <w:r>
        <w:rPr>
          <w:rFonts w:ascii="Times New Roman" w:eastAsia="Times New Roman" w:hAnsi="Times New Roman"/>
        </w:rPr>
        <w:t>calls the following:</w:t>
      </w:r>
    </w:p>
    <w:p w14:paraId="1E85C92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mctd_04.m </w:t>
      </w:r>
      <w:r>
        <w:rPr>
          <w:rFonts w:ascii="Times New Roman" w:eastAsia="Times New Roman" w:hAnsi="Times New Roman"/>
        </w:rPr>
        <w:t>extracts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and upcast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psal</w:t>
      </w:r>
      <w:proofErr w:type="spellEnd"/>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proofErr w:type="spellStart"/>
      <w:r>
        <w:rPr>
          <w:rFonts w:ascii="Times New Roman" w:eastAsia="Times New Roman" w:hAnsi="Times New Roman"/>
        </w:rPr>
        <w:t>dcs</w:t>
      </w:r>
      <w:proofErr w:type="spellEnd"/>
      <w:r>
        <w:rPr>
          <w:rFonts w:ascii="Times New Roman" w:eastAsia="Times New Roman" w:hAnsi="Times New Roman"/>
          <w:spacing w:val="24"/>
        </w:rPr>
        <w:t xml:space="preserve"> </w:t>
      </w:r>
      <w:r>
        <w:rPr>
          <w:rFonts w:ascii="Times New Roman" w:eastAsia="Times New Roman" w:hAnsi="Times New Roman"/>
        </w:rPr>
        <w:t>file, and</w:t>
      </w:r>
      <w:ins w:id="2" w:author="yfiring" w:date="2016-11-27T17:30:00Z">
        <w:r>
          <w:rPr>
            <w:rFonts w:ascii="Times New Roman" w:eastAsia="Times New Roman" w:hAnsi="Times New Roman"/>
          </w:rPr>
          <w:t xml:space="preserve"> </w:t>
        </w:r>
      </w:ins>
      <w:r>
        <w:rPr>
          <w:rFonts w:ascii="Times New Roman" w:eastAsia="Times New Roman" w:hAnsi="Times New Roman"/>
        </w:rPr>
        <w:t>sorts, interpolates over gaps, and averages to 2db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_2db.nc and ctd_</w:t>
      </w:r>
      <w:r>
        <w:rPr>
          <w:rFonts w:ascii="Times New Roman" w:eastAsia="Times New Roman" w:hAnsi="Times New Roman"/>
          <w:i/>
        </w:rPr>
        <w:t>cru</w:t>
      </w:r>
      <w:r>
        <w:rPr>
          <w:rFonts w:ascii="Times New Roman" w:eastAsia="Times New Roman" w:hAnsi="Times New Roman"/>
          <w:i/>
        </w:rPr>
        <w:t>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_2up.nc</w:t>
      </w:r>
      <w:proofErr w:type="gramStart"/>
      <w:r>
        <w:rPr>
          <w:rFonts w:ascii="Times New Roman" w:eastAsia="Times New Roman" w:hAnsi="Times New Roman"/>
        </w:rPr>
        <w:t>);</w:t>
      </w:r>
      <w:proofErr w:type="gramEnd"/>
    </w:p>
    <w:p w14:paraId="0D82DD3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lastRenderedPageBreak/>
        <w:t xml:space="preserve">mfir_01.m </w:t>
      </w:r>
      <w:r>
        <w:rPr>
          <w:rFonts w:ascii="Times New Roman" w:eastAsia="Times New Roman" w:hAnsi="Times New Roman"/>
        </w:rPr>
        <w:t xml:space="preserve">reads in information from </w:t>
      </w:r>
      <w:proofErr w:type="spellStart"/>
      <w:proofErr w:type="gramStart"/>
      <w:r>
        <w:rPr>
          <w:rFonts w:ascii="Times New Roman" w:eastAsia="Times New Roman" w:hAnsi="Times New Roman"/>
        </w:rPr>
        <w:t>SeaBird</w:t>
      </w:r>
      <w:proofErr w:type="spellEnd"/>
      <w:r>
        <w:rPr>
          <w:rFonts w:ascii="Times New Roman" w:eastAsia="Times New Roman" w:hAnsi="Times New Roman"/>
        </w:rPr>
        <w:t xml:space="preserve"> .bl</w:t>
      </w:r>
      <w:proofErr w:type="gramEnd"/>
      <w:r>
        <w:rPr>
          <w:rFonts w:ascii="Times New Roman" w:eastAsia="Times New Roman" w:hAnsi="Times New Roman"/>
        </w:rPr>
        <w:t xml:space="preserve"> file and creates </w:t>
      </w:r>
      <w:proofErr w:type="spellStart"/>
      <w:r>
        <w:rPr>
          <w:rFonts w:ascii="Times New Roman" w:eastAsia="Times New Roman" w:hAnsi="Times New Roman"/>
        </w:rPr>
        <w:t>netCDF</w:t>
      </w:r>
      <w:proofErr w:type="spellEnd"/>
      <w:r>
        <w:rPr>
          <w:rFonts w:ascii="Times New Roman" w:eastAsia="Times New Roman" w:hAnsi="Times New Roman"/>
        </w:rPr>
        <w:t xml:space="preserve"> fir file;</w:t>
      </w:r>
    </w:p>
    <w:p w14:paraId="706D977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mfir_02.</w:t>
      </w:r>
      <w:proofErr w:type="gramStart"/>
      <w:r>
        <w:rPr>
          <w:rFonts w:ascii="Times New Roman" w:eastAsia="Times New Roman" w:hAnsi="Times New Roman"/>
          <w:b/>
          <w:bCs/>
        </w:rPr>
        <w:t xml:space="preserve">m </w:t>
      </w:r>
      <w:r>
        <w:rPr>
          <w:rFonts w:ascii="Times New Roman" w:eastAsia="Times New Roman" w:hAnsi="Times New Roman"/>
          <w:b/>
          <w:bCs/>
          <w:spacing w:val="34"/>
        </w:rPr>
        <w:t xml:space="preserve"> </w:t>
      </w:r>
      <w:r>
        <w:rPr>
          <w:rFonts w:ascii="Times New Roman" w:eastAsia="Times New Roman" w:hAnsi="Times New Roman"/>
        </w:rPr>
        <w:t>merges</w:t>
      </w:r>
      <w:proofErr w:type="gram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time </w:t>
      </w:r>
      <w:r>
        <w:rPr>
          <w:rFonts w:ascii="Times New Roman" w:eastAsia="Times New Roman" w:hAnsi="Times New Roman"/>
          <w:spacing w:val="34"/>
        </w:rPr>
        <w:t xml:space="preserve"> </w:t>
      </w:r>
      <w:r>
        <w:rPr>
          <w:rFonts w:ascii="Times New Roman" w:eastAsia="Times New Roman" w:hAnsi="Times New Roman"/>
        </w:rPr>
        <w:t xml:space="preserve">from </w:t>
      </w:r>
      <w:r>
        <w:rPr>
          <w:rFonts w:ascii="Times New Roman" w:eastAsia="Times New Roman" w:hAnsi="Times New Roman"/>
          <w:spacing w:val="34"/>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onto </w:t>
      </w:r>
      <w:r>
        <w:rPr>
          <w:rFonts w:ascii="Times New Roman" w:eastAsia="Times New Roman" w:hAnsi="Times New Roman"/>
          <w:spacing w:val="34"/>
        </w:rPr>
        <w:t xml:space="preserve"> </w:t>
      </w:r>
      <w:r>
        <w:rPr>
          <w:rFonts w:ascii="Times New Roman" w:eastAsia="Times New Roman" w:hAnsi="Times New Roman"/>
        </w:rPr>
        <w:t xml:space="preserve">fir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using </w:t>
      </w:r>
      <w:r>
        <w:rPr>
          <w:rFonts w:ascii="Times New Roman" w:eastAsia="Times New Roman" w:hAnsi="Times New Roman"/>
          <w:spacing w:val="34"/>
        </w:rPr>
        <w:t xml:space="preserve"> </w:t>
      </w:r>
      <w:r>
        <w:rPr>
          <w:rFonts w:ascii="Times New Roman" w:eastAsia="Times New Roman" w:hAnsi="Times New Roman"/>
        </w:rPr>
        <w:t xml:space="preserve">scan </w:t>
      </w:r>
      <w:r>
        <w:rPr>
          <w:rFonts w:ascii="Times New Roman" w:eastAsia="Times New Roman" w:hAnsi="Times New Roman"/>
          <w:spacing w:val="34"/>
        </w:rPr>
        <w:t xml:space="preserve"> </w:t>
      </w:r>
      <w:r>
        <w:rPr>
          <w:rFonts w:ascii="Times New Roman" w:eastAsia="Times New Roman" w:hAnsi="Times New Roman"/>
        </w:rPr>
        <w:t xml:space="preserve">number </w:t>
      </w:r>
      <w:r>
        <w:rPr>
          <w:rFonts w:ascii="Times New Roman" w:eastAsia="Times New Roman" w:hAnsi="Times New Roman"/>
          <w:spacing w:val="34"/>
        </w:rPr>
        <w:t xml:space="preserve"> </w:t>
      </w:r>
      <w:r>
        <w:rPr>
          <w:rFonts w:ascii="Times New Roman" w:eastAsia="Times New Roman" w:hAnsi="Times New Roman"/>
        </w:rPr>
        <w:t>(output to</w:t>
      </w:r>
      <w:r>
        <w:rPr>
          <w:rFonts w:ascii="Times New Roman" w:eastAsia="Times New Roman" w:hAnsi="Times New Roman"/>
        </w:rPr>
        <w:t xml:space="preserve"> fir_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_time.nc);</w:t>
      </w:r>
    </w:p>
    <w:p w14:paraId="3757ABA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mfir_03.m </w:t>
      </w:r>
      <w:r>
        <w:rPr>
          <w:rFonts w:ascii="Times New Roman" w:eastAsia="Times New Roman" w:hAnsi="Times New Roman"/>
        </w:rPr>
        <w:t xml:space="preserve">merges CTD upcast data onto </w:t>
      </w:r>
      <w:r>
        <w:rPr>
          <w:rFonts w:ascii="Times New Roman" w:eastAsia="Times New Roman" w:hAnsi="Times New Roman"/>
        </w:rPr>
        <w:t xml:space="preserve">fir </w:t>
      </w:r>
      <w:proofErr w:type="gramStart"/>
      <w:r>
        <w:rPr>
          <w:rFonts w:ascii="Times New Roman" w:eastAsia="Times New Roman" w:hAnsi="Times New Roman"/>
        </w:rPr>
        <w:t>file;</w:t>
      </w:r>
      <w:proofErr w:type="gramEnd"/>
    </w:p>
    <w:p w14:paraId="3962262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mfir_04.m </w:t>
      </w:r>
      <w:r>
        <w:rPr>
          <w:rFonts w:ascii="Times New Roman" w:eastAsia="Times New Roman" w:hAnsi="Times New Roman"/>
        </w:rPr>
        <w:t xml:space="preserve">pastes CTD fir data into </w:t>
      </w:r>
      <w:proofErr w:type="gramStart"/>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roofErr w:type="gramEnd"/>
    </w:p>
    <w:p w14:paraId="055D736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mwin_01.m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Pr>
          <w:rFonts w:ascii="Times New Roman" w:eastAsia="Times New Roman" w:hAnsi="Times New Roman"/>
        </w:rPr>
        <w:t xml:space="preserve">and end of </w:t>
      </w:r>
      <w:proofErr w:type="gramStart"/>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w:t>
      </w:r>
      <w:proofErr w:type="gramEnd"/>
    </w:p>
    <w:p w14:paraId="6D208E07"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mwin_03.m </w:t>
      </w:r>
      <w:r>
        <w:rPr>
          <w:rFonts w:ascii="Times New Roman" w:eastAsia="Times New Roman" w:hAnsi="Times New Roman"/>
        </w:rPr>
        <w:t xml:space="preserve">merge winch </w:t>
      </w:r>
      <w:proofErr w:type="gramStart"/>
      <w:r>
        <w:rPr>
          <w:rFonts w:ascii="Times New Roman" w:eastAsia="Times New Roman" w:hAnsi="Times New Roman"/>
        </w:rPr>
        <w:t>wire</w:t>
      </w:r>
      <w:proofErr w:type="gramEnd"/>
      <w:r>
        <w:rPr>
          <w:rFonts w:ascii="Times New Roman" w:eastAsia="Times New Roman" w:hAnsi="Times New Roman"/>
        </w:rPr>
        <w:t xml:space="preserve"> out data onto fir file;</w:t>
      </w:r>
    </w:p>
    <w:p w14:paraId="14F5A66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mwin_04.m </w:t>
      </w:r>
      <w:r>
        <w:rPr>
          <w:rFonts w:ascii="Times New Roman" w:eastAsia="Times New Roman" w:hAnsi="Times New Roman"/>
        </w:rPr>
        <w:t xml:space="preserve">paste winch fir </w:t>
      </w:r>
      <w:r>
        <w:rPr>
          <w:rFonts w:ascii="Times New Roman" w:eastAsia="Times New Roman" w:hAnsi="Times New Roman"/>
        </w:rPr>
        <w:t xml:space="preserve">data into </w:t>
      </w:r>
      <w:proofErr w:type="spellStart"/>
      <w:r>
        <w:rPr>
          <w:rFonts w:ascii="Times New Roman" w:eastAsia="Times New Roman" w:hAnsi="Times New Roman"/>
        </w:rPr>
        <w:t>sam</w:t>
      </w:r>
      <w:proofErr w:type="spellEnd"/>
      <w:r>
        <w:rPr>
          <w:rFonts w:ascii="Times New Roman" w:eastAsia="Times New Roman" w:hAnsi="Times New Roman"/>
        </w:rPr>
        <w:t xml:space="preserve"> </w:t>
      </w:r>
      <w:proofErr w:type="gramStart"/>
      <w:r>
        <w:rPr>
          <w:rFonts w:ascii="Times New Roman" w:eastAsia="Times New Roman" w:hAnsi="Times New Roman"/>
        </w:rPr>
        <w:t>file;</w:t>
      </w:r>
      <w:proofErr w:type="gramEnd"/>
    </w:p>
    <w:p w14:paraId="2EFE24B9"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mbot_00.m </w:t>
      </w:r>
      <w:r>
        <w:rPr>
          <w:rFonts w:ascii="Times New Roman" w:eastAsia="Times New Roman" w:hAnsi="Times New Roman"/>
        </w:rPr>
        <w:t xml:space="preserve">inserts default </w:t>
      </w:r>
      <w:proofErr w:type="spellStart"/>
      <w:r>
        <w:rPr>
          <w:rFonts w:ascii="Times New Roman" w:eastAsia="Times New Roman" w:hAnsi="Times New Roman"/>
        </w:rPr>
        <w:t>Niskin</w:t>
      </w:r>
      <w:proofErr w:type="spellEnd"/>
      <w:r>
        <w:rPr>
          <w:rFonts w:ascii="Times New Roman" w:eastAsia="Times New Roman" w:hAnsi="Times New Roman"/>
        </w:rPr>
        <w:t xml:space="preserve"> bottle numbers and firing flags into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calling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w:t>
      </w:r>
      <w:proofErr w:type="spellStart"/>
      <w:r>
        <w:rPr>
          <w:rFonts w:ascii="Times New Roman" w:eastAsia="Times New Roman" w:hAnsi="Times New Roman"/>
        </w:rPr>
        <w:t>niskin</w:t>
      </w:r>
      <w:proofErr w:type="spellEnd"/>
      <w:r>
        <w:rPr>
          <w:rFonts w:ascii="Times New Roman" w:eastAsia="Times New Roman" w:hAnsi="Times New Roman"/>
        </w:rPr>
        <w:t xml:space="preserve">-position </w:t>
      </w:r>
      <w:proofErr w:type="gramStart"/>
      <w:r>
        <w:rPr>
          <w:rFonts w:ascii="Times New Roman" w:eastAsia="Times New Roman" w:hAnsi="Times New Roman"/>
        </w:rPr>
        <w:t>correspondences</w:t>
      </w:r>
      <w:ins w:id="3" w:author="yfiring" w:date="2016-11-29T12:54:00Z">
        <w:r>
          <w:rPr>
            <w:rFonts w:ascii="Times New Roman" w:eastAsia="Times New Roman" w:hAnsi="Times New Roman"/>
          </w:rPr>
          <w:t>;</w:t>
        </w:r>
      </w:ins>
      <w:proofErr w:type="gramEnd"/>
    </w:p>
    <w:p w14:paraId="66D39C7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mbot_01</w:t>
      </w:r>
      <w:r>
        <w:rPr>
          <w:rFonts w:ascii="Times New Roman" w:eastAsia="Times New Roman" w:hAnsi="Times New Roman"/>
          <w:b/>
        </w:rPr>
        <w:t>.m</w:t>
      </w:r>
      <w:r>
        <w:rPr>
          <w:rFonts w:ascii="Times New Roman" w:eastAsia="Times New Roman" w:hAnsi="Times New Roman"/>
        </w:rPr>
        <w:t xml:space="preserve"> writes these 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and calls </w:t>
      </w:r>
      <w:proofErr w:type="spellStart"/>
      <w:r>
        <w:rPr>
          <w:rFonts w:ascii="Times New Roman" w:eastAsia="Times New Roman" w:hAnsi="Times New Roman"/>
          <w:b/>
        </w:rPr>
        <w:t>get_cropt.m</w:t>
      </w:r>
      <w:proofErr w:type="spellEnd"/>
      <w:r>
        <w:rPr>
          <w:rFonts w:ascii="Times New Roman" w:eastAsia="Times New Roman" w:hAnsi="Times New Roman"/>
        </w:rPr>
        <w:t xml:space="preserve"> to modify select</w:t>
      </w:r>
      <w:r>
        <w:rPr>
          <w:rFonts w:ascii="Times New Roman" w:eastAsia="Times New Roman" w:hAnsi="Times New Roman"/>
        </w:rPr>
        <w:t>ed flags</w:t>
      </w:r>
    </w:p>
    <w:p w14:paraId="5F26FB44" w14:textId="77777777" w:rsidR="00E36FA5" w:rsidRDefault="009561C6">
      <w:pPr>
        <w:spacing w:after="240"/>
        <w:ind w:left="426"/>
        <w:rPr>
          <w:ins w:id="4" w:author="yfiring" w:date="2016-11-29T12:54:00Z"/>
          <w:rFonts w:ascii="Times New Roman" w:eastAsia="Times New Roman" w:hAnsi="Times New Roman"/>
        </w:rPr>
      </w:pPr>
      <w:r>
        <w:rPr>
          <w:rFonts w:ascii="Times New Roman" w:eastAsia="Times New Roman" w:hAnsi="Times New Roman"/>
          <w:b/>
          <w:bCs/>
        </w:rPr>
        <w:t>mbot_02.m</w:t>
      </w:r>
      <w:r>
        <w:rPr>
          <w:rFonts w:ascii="Times New Roman" w:eastAsia="Times New Roman" w:hAnsi="Times New Roman"/>
          <w:bCs/>
        </w:rPr>
        <w:t xml:space="preserve"> copies bot_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 to sam_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w:t>
      </w:r>
    </w:p>
    <w:p w14:paraId="75823EB6" w14:textId="77777777" w:rsidR="00E36FA5" w:rsidRDefault="009561C6">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20ACB23F" w14:textId="77777777" w:rsidR="00E36FA5" w:rsidRDefault="009561C6">
      <w:pPr>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mctd_checkplots</w:t>
      </w:r>
      <w:proofErr w:type="spellEnd"/>
      <w:r>
        <w:rPr>
          <w:rFonts w:ascii="Times New Roman" w:eastAsia="Times New Roman" w:hAnsi="Times New Roman"/>
          <w:bCs/>
        </w:rPr>
        <w:t xml:space="preserve"> % and answer 0, 1, or 2 (more than this is likely to be illegible) to the query about number of previous stations to plot with station </w:t>
      </w:r>
      <w:proofErr w:type="spellStart"/>
      <w:r>
        <w:rPr>
          <w:rFonts w:ascii="Times New Roman" w:eastAsia="Times New Roman" w:hAnsi="Times New Roman"/>
          <w:bCs/>
          <w:i/>
        </w:rPr>
        <w:t>nnn</w:t>
      </w:r>
      <w:proofErr w:type="spellEnd"/>
    </w:p>
    <w:p w14:paraId="1C3EE48B"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bCs/>
        </w:rPr>
        <w:t>mctd_checkplots.m</w:t>
      </w:r>
      <w:proofErr w:type="spellEnd"/>
      <w:r>
        <w:rPr>
          <w:rFonts w:ascii="Times New Roman" w:eastAsia="Times New Roman" w:hAnsi="Times New Roman"/>
          <w:b/>
          <w:bCs/>
        </w:rPr>
        <w:t xml:space="preserve"> </w:t>
      </w:r>
      <w:r>
        <w:rPr>
          <w:rFonts w:ascii="Times New Roman" w:eastAsia="Times New Roman" w:hAnsi="Times New Roman"/>
        </w:rPr>
        <w:t xml:space="preserve">generates a series of plots of raw, 1hz and 2db data, and allows a series of </w:t>
      </w:r>
      <w:r>
        <w:rPr>
          <w:rFonts w:ascii="Times New Roman" w:eastAsia="Times New Roman" w:hAnsi="Times New Roman"/>
        </w:rPr>
        <w:t>casts to be plotted together.  ***what to look for in each of the plots***</w:t>
      </w:r>
    </w:p>
    <w:p w14:paraId="33D2712D"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stn</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mctd_</w:t>
      </w:r>
      <w:proofErr w:type="gramStart"/>
      <w:r>
        <w:rPr>
          <w:rFonts w:ascii="Times New Roman" w:eastAsia="Times New Roman" w:hAnsi="Times New Roman"/>
        </w:rPr>
        <w:t>rawshow</w:t>
      </w:r>
      <w:proofErr w:type="spellEnd"/>
      <w:r>
        <w:rPr>
          <w:rFonts w:ascii="Times New Roman" w:eastAsia="Times New Roman" w:hAnsi="Times New Roman"/>
        </w:rPr>
        <w:t>;</w:t>
      </w:r>
      <w:proofErr w:type="gramEnd"/>
      <w:r>
        <w:rPr>
          <w:rFonts w:ascii="Times New Roman" w:eastAsia="Times New Roman" w:hAnsi="Times New Roman"/>
        </w:rPr>
        <w:t xml:space="preserve"> </w:t>
      </w:r>
    </w:p>
    <w:p w14:paraId="2B4CAC88" w14:textId="77777777" w:rsidR="00E36FA5" w:rsidRDefault="009561C6">
      <w:pPr>
        <w:tabs>
          <w:tab w:val="left" w:pos="284"/>
        </w:tabs>
        <w:spacing w:after="240"/>
        <w:ind w:left="284"/>
        <w:rPr>
          <w:rFonts w:ascii="Times New Roman" w:eastAsia="Times New Roman" w:hAnsi="Times New Roman"/>
          <w:bCs/>
        </w:rPr>
      </w:pPr>
      <w:proofErr w:type="spellStart"/>
      <w:r>
        <w:rPr>
          <w:rFonts w:ascii="Times New Roman" w:eastAsia="Times New Roman" w:hAnsi="Times New Roman"/>
          <w:b/>
        </w:rPr>
        <w:t>mctd_rawshow.m</w:t>
      </w:r>
      <w:proofErr w:type="spellEnd"/>
      <w:r>
        <w:rPr>
          <w:rFonts w:ascii="Times New Roman" w:eastAsia="Times New Roman" w:hAnsi="Times New Roman"/>
        </w:rPr>
        <w:t xml:space="preserve"> generates plots of raw and 1 </w:t>
      </w:r>
      <w:proofErr w:type="spellStart"/>
      <w:r>
        <w:rPr>
          <w:rFonts w:ascii="Times New Roman" w:eastAsia="Times New Roman" w:hAnsi="Times New Roman"/>
        </w:rPr>
        <w:t>hz</w:t>
      </w:r>
      <w:proofErr w:type="spellEnd"/>
      <w:r>
        <w:rPr>
          <w:rFonts w:ascii="Times New Roman" w:eastAsia="Times New Roman" w:hAnsi="Times New Roman"/>
        </w:rPr>
        <w:t xml:space="preserve"> data, which should be examined for data quality.</w:t>
      </w:r>
      <w:r>
        <w:rPr>
          <w:rFonts w:ascii="Times New Roman" w:eastAsia="Times New Roman" w:hAnsi="Times New Roman"/>
          <w:bCs/>
        </w:rPr>
        <w:t xml:space="preserve"> If bad data are found, run </w:t>
      </w:r>
      <w:proofErr w:type="spellStart"/>
      <w:r>
        <w:rPr>
          <w:rFonts w:ascii="Times New Roman" w:eastAsia="Times New Roman" w:hAnsi="Times New Roman"/>
          <w:bCs/>
        </w:rPr>
        <w:t>mctd_rawedit</w:t>
      </w:r>
      <w:proofErr w:type="spellEnd"/>
      <w:r>
        <w:rPr>
          <w:rFonts w:ascii="Times New Roman" w:eastAsia="Times New Roman" w:hAnsi="Times New Roman"/>
          <w:bCs/>
        </w:rPr>
        <w:t>; if not, skip th</w:t>
      </w:r>
      <w:r>
        <w:rPr>
          <w:rFonts w:ascii="Times New Roman" w:eastAsia="Times New Roman" w:hAnsi="Times New Roman"/>
          <w:bCs/>
        </w:rPr>
        <w:t xml:space="preserve">is step. </w:t>
      </w:r>
    </w:p>
    <w:p w14:paraId="3783A770" w14:textId="77777777" w:rsidR="00E36FA5" w:rsidRDefault="009561C6">
      <w:pPr>
        <w:tabs>
          <w:tab w:val="left" w:pos="142"/>
        </w:tabs>
        <w:spacing w:after="240"/>
        <w:ind w:left="142"/>
        <w:rPr>
          <w:rFonts w:ascii="Times New Roman" w:eastAsia="Times New Roman" w:hAnsi="Times New Roman"/>
          <w:bCs/>
        </w:rPr>
      </w:pPr>
      <w:r>
        <w:rPr>
          <w:rFonts w:ascii="Times New Roman" w:eastAsia="Times New Roman" w:hAnsi="Times New Roman"/>
          <w:bCs/>
        </w:rPr>
        <w:t xml:space="preserve">&gt;&gt; </w:t>
      </w:r>
      <w:proofErr w:type="spellStart"/>
      <w:r>
        <w:rPr>
          <w:rFonts w:ascii="Times New Roman" w:eastAsia="Times New Roman" w:hAnsi="Times New Roman"/>
          <w:bCs/>
        </w:rPr>
        <w:t>stn</w:t>
      </w:r>
      <w:proofErr w:type="spellEnd"/>
      <w:r>
        <w:rPr>
          <w:rFonts w:ascii="Times New Roman" w:eastAsia="Times New Roman" w:hAnsi="Times New Roman"/>
          <w:bCs/>
        </w:rPr>
        <w:t xml:space="preserve"> = </w:t>
      </w:r>
      <w:proofErr w:type="spellStart"/>
      <w:r>
        <w:rPr>
          <w:rFonts w:ascii="Times New Roman" w:eastAsia="Times New Roman" w:hAnsi="Times New Roman"/>
          <w:bCs/>
          <w:i/>
        </w:rPr>
        <w:t>nnn</w:t>
      </w:r>
      <w:proofErr w:type="spellEnd"/>
      <w:r>
        <w:rPr>
          <w:rFonts w:ascii="Times New Roman" w:eastAsia="Times New Roman" w:hAnsi="Times New Roman"/>
          <w:bCs/>
        </w:rPr>
        <w:t xml:space="preserve">; </w:t>
      </w:r>
      <w:proofErr w:type="spellStart"/>
      <w:r>
        <w:rPr>
          <w:rFonts w:ascii="Times New Roman" w:eastAsia="Times New Roman" w:hAnsi="Times New Roman"/>
          <w:bCs/>
        </w:rPr>
        <w:t>mctd_rawedit</w:t>
      </w:r>
      <w:proofErr w:type="spellEnd"/>
      <w:r>
        <w:rPr>
          <w:rFonts w:ascii="Times New Roman" w:eastAsia="Times New Roman" w:hAnsi="Times New Roman"/>
          <w:bCs/>
        </w:rPr>
        <w:t xml:space="preserve"> % and follow prompts</w:t>
      </w:r>
    </w:p>
    <w:p w14:paraId="50BB38D8"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bCs/>
        </w:rPr>
        <w:t xml:space="preserve">In some </w:t>
      </w:r>
      <w:proofErr w:type="gramStart"/>
      <w:r>
        <w:rPr>
          <w:rFonts w:ascii="Times New Roman" w:eastAsia="Times New Roman" w:hAnsi="Times New Roman"/>
          <w:bCs/>
        </w:rPr>
        <w:t>cases</w:t>
      </w:r>
      <w:proofErr w:type="gramEnd"/>
      <w:r>
        <w:rPr>
          <w:rFonts w:ascii="Times New Roman" w:eastAsia="Times New Roman" w:hAnsi="Times New Roman"/>
          <w:bCs/>
        </w:rPr>
        <w:t xml:space="preserve"> </w:t>
      </w:r>
      <w:proofErr w:type="spellStart"/>
      <w:r>
        <w:rPr>
          <w:rFonts w:ascii="Times New Roman" w:eastAsia="Times New Roman" w:hAnsi="Times New Roman"/>
          <w:bCs/>
        </w:rPr>
        <w:t>mctd_rawshow</w:t>
      </w:r>
      <w:proofErr w:type="spellEnd"/>
      <w:r>
        <w:rPr>
          <w:rFonts w:ascii="Times New Roman" w:eastAsia="Times New Roman" w:hAnsi="Times New Roman"/>
          <w:bCs/>
        </w:rPr>
        <w:t xml:space="preserve"> may indicate that it is necessary to make corrections before </w:t>
      </w:r>
      <w:proofErr w:type="spellStart"/>
      <w:r>
        <w:rPr>
          <w:rFonts w:ascii="Times New Roman" w:eastAsia="Times New Roman" w:hAnsi="Times New Roman"/>
          <w:bCs/>
        </w:rPr>
        <w:t>cellTM</w:t>
      </w:r>
      <w:proofErr w:type="spellEnd"/>
      <w:r>
        <w:rPr>
          <w:rFonts w:ascii="Times New Roman" w:eastAsia="Times New Roman" w:hAnsi="Times New Roman"/>
          <w:bCs/>
        </w:rPr>
        <w:t>***</w:t>
      </w:r>
    </w:p>
    <w:p w14:paraId="3980A969" w14:textId="77777777" w:rsidR="00E36FA5" w:rsidRDefault="009561C6">
      <w:pPr>
        <w:tabs>
          <w:tab w:val="left" w:pos="284"/>
        </w:tabs>
        <w:spacing w:after="240"/>
        <w:ind w:left="284"/>
        <w:rPr>
          <w:rFonts w:ascii="Times New Roman" w:eastAsia="Times New Roman" w:hAnsi="Times New Roman"/>
        </w:rPr>
      </w:pPr>
      <w:proofErr w:type="spellStart"/>
      <w:r>
        <w:rPr>
          <w:rFonts w:ascii="Times New Roman" w:eastAsia="Times New Roman" w:hAnsi="Times New Roman"/>
          <w:b/>
          <w:bCs/>
        </w:rPr>
        <w:t>mctd_rawedit.m</w:t>
      </w:r>
      <w:proofErr w:type="spellEnd"/>
      <w:r>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allows the user to manually select bad data cycles in t</w:t>
      </w:r>
      <w:r>
        <w:rPr>
          <w:rFonts w:ascii="Times New Roman" w:eastAsia="Times New Roman" w:hAnsi="Times New Roman"/>
        </w:rPr>
        <w:t xml:space="preserve">emp, </w:t>
      </w:r>
      <w:proofErr w:type="spellStart"/>
      <w:r>
        <w:rPr>
          <w:rFonts w:ascii="Times New Roman" w:eastAsia="Times New Roman" w:hAnsi="Times New Roman"/>
        </w:rPr>
        <w:t>cond</w:t>
      </w:r>
      <w:proofErr w:type="spellEnd"/>
      <w:r>
        <w:rPr>
          <w:rFonts w:ascii="Times New Roman" w:eastAsia="Times New Roman" w:hAnsi="Times New Roman"/>
        </w:rPr>
        <w:t xml:space="preserve"> and oxygen.  Preserves original raw file as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_raw_original.nc and outputs new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_raw_cleaned.nc.  The cleaned file is linked to by a new symbolic link called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_raw.nc so that </w:t>
      </w:r>
      <w:r>
        <w:rPr>
          <w:rFonts w:ascii="Times New Roman" w:eastAsia="Times New Roman" w:hAnsi="Times New Roman"/>
          <w:b/>
        </w:rPr>
        <w:t>mctd_02b.m</w:t>
      </w:r>
      <w:r>
        <w:rPr>
          <w:rFonts w:ascii="Times New Roman" w:eastAsia="Times New Roman" w:hAnsi="Times New Roman"/>
        </w:rPr>
        <w:t xml:space="preserve"> and following scr</w:t>
      </w:r>
      <w:r>
        <w:rPr>
          <w:rFonts w:ascii="Times New Roman" w:eastAsia="Times New Roman" w:hAnsi="Times New Roman"/>
        </w:rPr>
        <w:t>ipts work on the cleaned version if it exists.</w:t>
      </w:r>
      <w:ins w:id="5" w:author="yfiring" w:date="2016-12-02T09:30:00Z">
        <w:r>
          <w:rPr>
            <w:rFonts w:ascii="Times New Roman" w:eastAsia="Times New Roman" w:hAnsi="Times New Roman"/>
          </w:rPr>
          <w:t xml:space="preserve"> </w:t>
        </w:r>
      </w:ins>
      <w:r>
        <w:rPr>
          <w:rFonts w:ascii="Times New Roman" w:eastAsia="Times New Roman" w:hAnsi="Times New Roman"/>
        </w:rPr>
        <w:t xml:space="preserve"> </w:t>
      </w:r>
    </w:p>
    <w:p w14:paraId="17EFED0D" w14:textId="77777777" w:rsidR="00E36FA5" w:rsidRDefault="009561C6">
      <w:pPr>
        <w:tabs>
          <w:tab w:val="left" w:pos="284"/>
        </w:tabs>
        <w:spacing w:after="240"/>
        <w:ind w:left="567"/>
        <w:rPr>
          <w:rFonts w:ascii="Times New Roman" w:eastAsia="Times New Roman" w:hAnsi="Times New Roman"/>
        </w:rPr>
      </w:pPr>
      <w:r>
        <w:rPr>
          <w:rFonts w:ascii="Times New Roman" w:eastAsia="Times New Roman" w:hAnsi="Times New Roman"/>
          <w:bCs/>
        </w:rPr>
        <w:t xml:space="preserve">The edited scans from each field are recorded in </w:t>
      </w:r>
      <w:proofErr w:type="spellStart"/>
      <w:r>
        <w:rPr>
          <w:rFonts w:ascii="Times New Roman" w:eastAsia="Times New Roman" w:hAnsi="Times New Roman"/>
          <w:bCs/>
        </w:rPr>
        <w:t>ctd</w:t>
      </w:r>
      <w:proofErr w:type="spellEnd"/>
      <w:r>
        <w:rPr>
          <w:rFonts w:ascii="Times New Roman" w:eastAsia="Times New Roman" w:hAnsi="Times New Roman"/>
          <w:bCs/>
        </w:rPr>
        <w:t>/</w:t>
      </w:r>
      <w:proofErr w:type="spellStart"/>
      <w:r>
        <w:rPr>
          <w:rFonts w:ascii="Times New Roman" w:eastAsia="Times New Roman" w:hAnsi="Times New Roman"/>
          <w:bCs/>
        </w:rPr>
        <w:t>mplxyed_</w:t>
      </w:r>
      <w:r>
        <w:rPr>
          <w:rFonts w:ascii="Times New Roman" w:eastAsia="Times New Roman" w:hAnsi="Times New Roman"/>
          <w:bCs/>
          <w:i/>
        </w:rPr>
        <w:t>yyyymmdd</w:t>
      </w:r>
      <w:r>
        <w:rPr>
          <w:rFonts w:ascii="Times New Roman" w:eastAsia="Times New Roman" w:hAnsi="Times New Roman"/>
          <w:bCs/>
        </w:rPr>
        <w:t>_</w:t>
      </w:r>
      <w:r>
        <w:rPr>
          <w:rFonts w:ascii="Times New Roman" w:eastAsia="Times New Roman" w:hAnsi="Times New Roman"/>
          <w:bCs/>
          <w:i/>
        </w:rPr>
        <w:t>hhmmss</w:t>
      </w:r>
      <w:r>
        <w:rPr>
          <w:rFonts w:ascii="Times New Roman" w:eastAsia="Times New Roman" w:hAnsi="Times New Roman"/>
          <w:bCs/>
        </w:rPr>
        <w:t>_ctd_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proofErr w:type="spellEnd"/>
      <w:r>
        <w:rPr>
          <w:rFonts w:ascii="Times New Roman" w:eastAsia="Times New Roman" w:hAnsi="Times New Roman"/>
          <w:bCs/>
        </w:rPr>
        <w:t xml:space="preserve">. </w:t>
      </w:r>
    </w:p>
    <w:p w14:paraId="6A65BF45"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lastRenderedPageBreak/>
        <w:t xml:space="preserve">When there are repeated or extended faults in the CTD communications, or persistent contamination in the intake, </w:t>
      </w:r>
      <w:r>
        <w:rPr>
          <w:rFonts w:ascii="Times New Roman" w:eastAsia="Times New Roman" w:hAnsi="Times New Roman"/>
        </w:rPr>
        <w:t xml:space="preserve">it may make sense to do some pre-editing before the graphical editing.  The </w:t>
      </w:r>
      <w:proofErr w:type="spellStart"/>
      <w:r>
        <w:rPr>
          <w:rFonts w:ascii="Times New Roman" w:eastAsia="Times New Roman" w:hAnsi="Times New Roman"/>
        </w:rPr>
        <w:t>mctd_rawedit</w:t>
      </w:r>
      <w:proofErr w:type="spellEnd"/>
      <w:r>
        <w:rPr>
          <w:rFonts w:ascii="Times New Roman" w:eastAsia="Times New Roman" w:hAnsi="Times New Roman"/>
        </w:rPr>
        <w:t xml:space="preserve"> case in </w:t>
      </w:r>
      <w:proofErr w:type="spellStart"/>
      <w:r>
        <w:rPr>
          <w:rFonts w:ascii="Times New Roman" w:eastAsia="Times New Roman" w:hAnsi="Times New Roman"/>
        </w:rPr>
        <w:t>opt_cruise.m</w:t>
      </w:r>
      <w:proofErr w:type="spellEnd"/>
      <w:r>
        <w:rPr>
          <w:rFonts w:ascii="Times New Roman" w:eastAsia="Times New Roman" w:hAnsi="Times New Roman"/>
        </w:rPr>
        <w:t xml:space="preserve"> can be set to edit out bad data over a range of scans and/or to edit out data outside of specified ranges, applying these edits before producing t</w:t>
      </w:r>
      <w:r>
        <w:rPr>
          <w:rFonts w:ascii="Times New Roman" w:eastAsia="Times New Roman" w:hAnsi="Times New Roman"/>
        </w:rPr>
        <w:t xml:space="preserve">he plots for the GUI.  </w:t>
      </w:r>
    </w:p>
    <w:p w14:paraId="5C67B912"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It may also be necessary to edit earlier on ***</w:t>
      </w:r>
    </w:p>
    <w:p w14:paraId="1233BCD0"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klist</w:t>
      </w:r>
      <w:proofErr w:type="spellEnd"/>
      <w:r>
        <w:rPr>
          <w:rFonts w:ascii="Times New Roman" w:eastAsia="Times New Roman" w:hAnsi="Times New Roman"/>
        </w:rPr>
        <w:t xml:space="preserve"> = </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smallscript_postedit</w:t>
      </w:r>
      <w:proofErr w:type="spellEnd"/>
    </w:p>
    <w:p w14:paraId="65DF1FCC" w14:textId="77777777" w:rsidR="00E36FA5" w:rsidRDefault="009561C6">
      <w:pPr>
        <w:spacing w:after="240"/>
        <w:ind w:left="284"/>
        <w:rPr>
          <w:rFonts w:ascii="Times New Roman" w:eastAsia="Times New Roman" w:hAnsi="Times New Roman"/>
          <w:b/>
        </w:rPr>
      </w:pPr>
      <w:r>
        <w:rPr>
          <w:rFonts w:ascii="Times New Roman" w:eastAsia="Times New Roman" w:hAnsi="Times New Roman"/>
        </w:rPr>
        <w:t xml:space="preserve">The editing is done on the raw data file, so after the edits are finished, the derived files must be re-generated, by running </w:t>
      </w:r>
      <w:r>
        <w:rPr>
          <w:rFonts w:ascii="Times New Roman" w:eastAsia="Times New Roman" w:hAnsi="Times New Roman"/>
          <w:b/>
        </w:rPr>
        <w:t>mctd_02b.m</w:t>
      </w:r>
      <w:r>
        <w:rPr>
          <w:rFonts w:ascii="Times New Roman" w:eastAsia="Times New Roman" w:hAnsi="Times New Roman"/>
        </w:rPr>
        <w:t xml:space="preserve">, </w:t>
      </w:r>
      <w:r>
        <w:rPr>
          <w:rFonts w:ascii="Times New Roman" w:eastAsia="Times New Roman" w:hAnsi="Times New Roman"/>
          <w:b/>
        </w:rPr>
        <w:t>mctd_03.m</w:t>
      </w:r>
      <w:r>
        <w:rPr>
          <w:rFonts w:ascii="Times New Roman" w:eastAsia="Times New Roman" w:hAnsi="Times New Roman"/>
        </w:rPr>
        <w:t xml:space="preserve">, </w:t>
      </w:r>
      <w:r>
        <w:rPr>
          <w:rFonts w:ascii="Times New Roman" w:eastAsia="Times New Roman" w:hAnsi="Times New Roman"/>
          <w:b/>
        </w:rPr>
        <w:t>mctd_04.m</w:t>
      </w:r>
      <w:r>
        <w:rPr>
          <w:rFonts w:ascii="Times New Roman" w:eastAsia="Times New Roman" w:hAnsi="Times New Roman"/>
        </w:rPr>
        <w:t xml:space="preserve">, </w:t>
      </w:r>
      <w:r>
        <w:rPr>
          <w:rFonts w:ascii="Times New Roman" w:eastAsia="Times New Roman" w:hAnsi="Times New Roman"/>
          <w:b/>
        </w:rPr>
        <w:t>mfir_03.m</w:t>
      </w:r>
      <w:r>
        <w:rPr>
          <w:rFonts w:ascii="Times New Roman" w:eastAsia="Times New Roman" w:hAnsi="Times New Roman"/>
        </w:rPr>
        <w:t xml:space="preserve">, and </w:t>
      </w:r>
      <w:r>
        <w:rPr>
          <w:rFonts w:ascii="Times New Roman" w:eastAsia="Times New Roman" w:hAnsi="Times New Roman"/>
          <w:b/>
        </w:rPr>
        <w:t>mfir_04.m</w:t>
      </w:r>
      <w:r>
        <w:rPr>
          <w:rFonts w:ascii="Times New Roman" w:eastAsia="Times New Roman" w:hAnsi="Times New Roman"/>
        </w:rPr>
        <w:t xml:space="preserve">, called by </w:t>
      </w:r>
      <w:proofErr w:type="spellStart"/>
      <w:r>
        <w:rPr>
          <w:rFonts w:ascii="Times New Roman" w:eastAsia="Times New Roman" w:hAnsi="Times New Roman"/>
          <w:b/>
        </w:rPr>
        <w:t>smallscript_postedit.m</w:t>
      </w:r>
      <w:proofErr w:type="spellEnd"/>
      <w:r>
        <w:rPr>
          <w:rFonts w:ascii="Times New Roman" w:eastAsia="Times New Roman" w:hAnsi="Times New Roman"/>
        </w:rPr>
        <w:t>, which can be run on a single file (as above) or a group of files (</w:t>
      </w:r>
      <w:proofErr w:type="spellStart"/>
      <w:r>
        <w:rPr>
          <w:rFonts w:ascii="Times New Roman" w:eastAsia="Times New Roman" w:hAnsi="Times New Roman"/>
        </w:rPr>
        <w:t>klist</w:t>
      </w:r>
      <w:proofErr w:type="spellEnd"/>
      <w:r>
        <w:rPr>
          <w:rFonts w:ascii="Times New Roman" w:eastAsia="Times New Roman" w:hAnsi="Times New Roman"/>
        </w:rPr>
        <w:t xml:space="preserve"> can be a vector; if not set </w:t>
      </w:r>
      <w:proofErr w:type="spellStart"/>
      <w:r>
        <w:rPr>
          <w:rFonts w:ascii="Times New Roman" w:eastAsia="Times New Roman" w:hAnsi="Times New Roman"/>
        </w:rPr>
        <w:t>klist</w:t>
      </w:r>
      <w:proofErr w:type="spellEnd"/>
      <w:r>
        <w:rPr>
          <w:rFonts w:ascii="Times New Roman" w:eastAsia="Times New Roman" w:hAnsi="Times New Roman"/>
        </w:rPr>
        <w:t xml:space="preserve"> will be taken from the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w:t>
      </w:r>
      <w:ins w:id="6" w:author="yfiring" w:date="2016-07-06T10:08:00Z">
        <w:r>
          <w:rPr>
            <w:rFonts w:ascii="Times New Roman" w:eastAsia="Times New Roman" w:hAnsi="Times New Roman"/>
            <w:b/>
          </w:rPr>
          <w:t xml:space="preserve"> </w:t>
        </w:r>
      </w:ins>
    </w:p>
    <w:p w14:paraId="3BD3C3B4" w14:textId="77777777" w:rsidR="00E36FA5" w:rsidRDefault="00E36FA5">
      <w:pPr>
        <w:spacing w:after="240"/>
        <w:ind w:left="284"/>
        <w:rPr>
          <w:rFonts w:ascii="Times New Roman" w:eastAsia="Times New Roman" w:hAnsi="Times New Roman"/>
          <w:b/>
        </w:rPr>
      </w:pPr>
    </w:p>
    <w:p w14:paraId="4607AE20" w14:textId="77777777" w:rsidR="00E36FA5" w:rsidRDefault="009561C6">
      <w:pPr>
        <w:spacing w:after="240"/>
        <w:ind w:left="284"/>
        <w:rPr>
          <w:ins w:id="7" w:author="yfiring" w:date="2016-11-29T12:55:00Z"/>
          <w:rFonts w:ascii="Times New Roman" w:eastAsia="Times New Roman" w:hAnsi="Times New Roman"/>
          <w:b/>
        </w:rPr>
      </w:pPr>
      <w:r>
        <w:rPr>
          <w:rFonts w:ascii="Times New Roman" w:eastAsia="Times New Roman" w:hAnsi="Times New Roman"/>
          <w:b/>
        </w:rPr>
        <w:t>***</w:t>
      </w:r>
      <w:r>
        <w:t xml:space="preserve"> </w:t>
      </w:r>
      <w:r>
        <w:rPr>
          <w:rFonts w:ascii="Times New Roman" w:eastAsia="Times New Roman" w:hAnsi="Times New Roman"/>
          <w:b/>
        </w:rPr>
        <w:t>At the end of</w:t>
      </w:r>
      <w:r>
        <w:rPr>
          <w:rFonts w:ascii="Times New Roman" w:eastAsia="Times New Roman" w:hAnsi="Times New Roman"/>
          <w:b/>
        </w:rPr>
        <w:t xml:space="preserve"> this section (</w:t>
      </w:r>
      <w:proofErr w:type="gramStart"/>
      <w:r>
        <w:rPr>
          <w:rFonts w:ascii="Times New Roman" w:eastAsia="Times New Roman" w:hAnsi="Times New Roman"/>
          <w:b/>
        </w:rPr>
        <w:t>i.e.</w:t>
      </w:r>
      <w:proofErr w:type="gramEnd"/>
      <w:r>
        <w:rPr>
          <w:rFonts w:ascii="Times New Roman" w:eastAsia="Times New Roman" w:hAnsi="Times New Roman"/>
          <w:b/>
        </w:rPr>
        <w:t xml:space="preserve"> 3.2.3), or maybe just at the end of each wrapper script, I would add something on what to do or how to edit if you've made a mistake somewhere. E.g. does a file need to be deleted, or from what level can things simply be re-run (knowing</w:t>
      </w:r>
      <w:r>
        <w:rPr>
          <w:rFonts w:ascii="Times New Roman" w:eastAsia="Times New Roman" w:hAnsi="Times New Roman"/>
          <w:b/>
        </w:rPr>
        <w:t xml:space="preserve"> it will overwrite the mistake, but not some other vital info), etc.</w:t>
      </w:r>
      <w:proofErr w:type="gramStart"/>
      <w:r>
        <w:rPr>
          <w:rFonts w:ascii="Times New Roman" w:eastAsia="Times New Roman" w:hAnsi="Times New Roman"/>
          <w:b/>
        </w:rPr>
        <w:t>..*</w:t>
      </w:r>
      <w:proofErr w:type="gramEnd"/>
      <w:r>
        <w:rPr>
          <w:rFonts w:ascii="Times New Roman" w:eastAsia="Times New Roman" w:hAnsi="Times New Roman"/>
          <w:b/>
        </w:rPr>
        <w:t>**</w:t>
      </w:r>
    </w:p>
    <w:p w14:paraId="2FAFE462"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3.2.3 Processing steps requiring information from other instruments</w:t>
      </w:r>
    </w:p>
    <w:p w14:paraId="09D9468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Position and depth information can be added to the </w:t>
      </w:r>
      <w:proofErr w:type="spellStart"/>
      <w:r>
        <w:rPr>
          <w:rFonts w:ascii="Times New Roman" w:eastAsia="Times New Roman" w:hAnsi="Times New Roman"/>
        </w:rPr>
        <w:t>Mstar</w:t>
      </w:r>
      <w:proofErr w:type="spellEnd"/>
      <w:r>
        <w:rPr>
          <w:rFonts w:ascii="Times New Roman" w:eastAsia="Times New Roman" w:hAnsi="Times New Roman"/>
        </w:rPr>
        <w:t xml:space="preserve"> </w:t>
      </w:r>
      <w:proofErr w:type="spellStart"/>
      <w:r>
        <w:rPr>
          <w:rFonts w:ascii="Times New Roman" w:eastAsia="Times New Roman" w:hAnsi="Times New Roman"/>
        </w:rPr>
        <w:t>ctd</w:t>
      </w:r>
      <w:proofErr w:type="spellEnd"/>
      <w:r>
        <w:rPr>
          <w:rFonts w:ascii="Times New Roman" w:eastAsia="Times New Roman" w:hAnsi="Times New Roman"/>
        </w:rPr>
        <w:t xml:space="preserve"> files from the underway navigation and a file called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***where does this fit in with the steps in </w:t>
      </w:r>
      <w:proofErr w:type="gramStart"/>
      <w:r>
        <w:rPr>
          <w:rFonts w:ascii="Times New Roman" w:eastAsia="Times New Roman" w:hAnsi="Times New Roman"/>
        </w:rPr>
        <w:t>3.2.2?*</w:t>
      </w:r>
      <w:proofErr w:type="gramEnd"/>
      <w:r>
        <w:rPr>
          <w:rFonts w:ascii="Times New Roman" w:eastAsia="Times New Roman" w:hAnsi="Times New Roman"/>
        </w:rPr>
        <w:t>**</w:t>
      </w:r>
    </w:p>
    <w:p w14:paraId="6F72F14B" w14:textId="77777777" w:rsidR="00E36FA5" w:rsidRDefault="009561C6">
      <w:pPr>
        <w:ind w:left="142"/>
        <w:rPr>
          <w:rFonts w:ascii="Times New Roman" w:eastAsia="Times New Roman" w:hAnsi="Times New Roman"/>
        </w:rPr>
      </w:pP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produces and updates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w:t>
      </w:r>
    </w:p>
    <w:p w14:paraId="279FC50E" w14:textId="77777777" w:rsidR="00E36FA5" w:rsidRDefault="009561C6">
      <w:pPr>
        <w:ind w:left="284"/>
        <w:rPr>
          <w:rFonts w:ascii="Times New Roman" w:eastAsia="Times New Roman" w:hAnsi="Times New Roman"/>
        </w:rPr>
      </w:pPr>
      <w:r>
        <w:rPr>
          <w:rFonts w:ascii="Times New Roman" w:eastAsia="Times New Roman" w:hAnsi="Times New Roman"/>
        </w:rPr>
        <w:t>It can read in depths from an ascii file, or from LDEO processed LADCP files, or estimate them from C</w:t>
      </w:r>
      <w:r>
        <w:rPr>
          <w:rFonts w:ascii="Times New Roman" w:eastAsia="Times New Roman" w:hAnsi="Times New Roman"/>
        </w:rPr>
        <w:t xml:space="preserve">TD bottom depths and altimeter readings; the method to use is set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where depths for selected stations can also be explicitly set. </w:t>
      </w:r>
      <w:proofErr w:type="spellStart"/>
      <w:r>
        <w:rPr>
          <w:rFonts w:ascii="Times New Roman" w:eastAsia="Times New Roman" w:hAnsi="Times New Roman"/>
          <w:b/>
        </w:rPr>
        <w:t>populate_station_depths.m</w:t>
      </w:r>
      <w:proofErr w:type="spellEnd"/>
      <w:r>
        <w:rPr>
          <w:rFonts w:ascii="Times New Roman" w:eastAsia="Times New Roman" w:hAnsi="Times New Roman"/>
        </w:rPr>
        <w:t xml:space="preserve"> will add to </w:t>
      </w:r>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depths for all stations for which they are avai</w:t>
      </w:r>
      <w:r>
        <w:rPr>
          <w:rFonts w:ascii="Times New Roman" w:eastAsia="Times New Roman" w:hAnsi="Times New Roman"/>
        </w:rPr>
        <w:t xml:space="preserve">lable (using the method specified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so it does not necessarily need to be run once per station; however, it should be up to date for a given station before running </w:t>
      </w:r>
      <w:proofErr w:type="spellStart"/>
      <w:r>
        <w:rPr>
          <w:rFonts w:ascii="Times New Roman" w:eastAsia="Times New Roman" w:hAnsi="Times New Roman"/>
        </w:rPr>
        <w:t>smallscript_botnav</w:t>
      </w:r>
      <w:proofErr w:type="spellEnd"/>
      <w:r>
        <w:rPr>
          <w:rFonts w:ascii="Times New Roman" w:eastAsia="Times New Roman" w:hAnsi="Times New Roman"/>
        </w:rPr>
        <w:t xml:space="preserve"> (below) for that station. </w:t>
      </w:r>
    </w:p>
    <w:p w14:paraId="375778D6" w14:textId="77777777" w:rsidR="00E36FA5" w:rsidRDefault="00E36FA5">
      <w:pPr>
        <w:rPr>
          <w:rFonts w:ascii="Times New Roman" w:eastAsia="Times New Roman" w:hAnsi="Times New Roman"/>
        </w:rPr>
      </w:pPr>
    </w:p>
    <w:p w14:paraId="31C37FE9" w14:textId="77777777" w:rsidR="00E36FA5" w:rsidRDefault="009561C6">
      <w:pPr>
        <w:tabs>
          <w:tab w:val="left" w:pos="142"/>
        </w:tabs>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smallscript_botnav</w:t>
      </w:r>
      <w:proofErr w:type="spellEnd"/>
    </w:p>
    <w:p w14:paraId="340EE324"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smallscript_botnav.m</w:t>
      </w:r>
      <w:proofErr w:type="spellEnd"/>
      <w:r>
        <w:rPr>
          <w:rFonts w:ascii="Times New Roman" w:eastAsia="Times New Roman" w:hAnsi="Times New Roman"/>
        </w:rPr>
        <w:t xml:space="preserve"> takes in (for a single file or a group of files) the depth, navigation, and bottle data and runs the following: </w:t>
      </w:r>
    </w:p>
    <w:p w14:paraId="3A2C993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 bot_</w:t>
      </w:r>
      <w:r>
        <w:rPr>
          <w:rFonts w:ascii="Times New Roman" w:eastAsia="Times New Roman" w:hAnsi="Times New Roman"/>
          <w:i/>
        </w:rPr>
        <w:t>cruise</w:t>
      </w:r>
      <w:r>
        <w:rPr>
          <w:rFonts w:ascii="Times New Roman" w:eastAsia="Times New Roman" w:hAnsi="Times New Roman"/>
        </w:rPr>
        <w:t>_01.csv.  Output: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w:t>
      </w:r>
      <w:ins w:id="8" w:author="yfiring" w:date="2016-12-02T13:57:00Z">
        <w:r>
          <w:rPr>
            <w:rFonts w:ascii="Times New Roman" w:eastAsia="Times New Roman" w:hAnsi="Times New Roman"/>
          </w:rPr>
          <w:t xml:space="preserve"> </w:t>
        </w:r>
      </w:ins>
    </w:p>
    <w:p w14:paraId="5BFEDB9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the bottle firing codes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B3A754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mdep_01.m </w:t>
      </w:r>
      <w:r>
        <w:rPr>
          <w:rFonts w:ascii="Times New Roman" w:eastAsia="Times New Roman" w:hAnsi="Times New Roman"/>
        </w:rPr>
        <w:t>reads water depths from</w:t>
      </w:r>
      <w:ins w:id="9" w:author="yfiring" w:date="2016-12-02T14:00:00Z">
        <w:r>
          <w:rPr>
            <w:rFonts w:ascii="Times New Roman" w:eastAsia="Times New Roman" w:hAnsi="Times New Roman"/>
          </w:rPr>
          <w:t xml:space="preserve"> </w:t>
        </w:r>
      </w:ins>
      <w:proofErr w:type="spellStart"/>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.mat</w:t>
      </w:r>
      <w:proofErr w:type="spellEnd"/>
      <w:r>
        <w:rPr>
          <w:rFonts w:ascii="Times New Roman" w:eastAsia="Times New Roman" w:hAnsi="Times New Roman"/>
        </w:rPr>
        <w:t xml:space="preserve"> (generated by </w:t>
      </w:r>
      <w:proofErr w:type="spellStart"/>
      <w:r>
        <w:rPr>
          <w:rFonts w:ascii="Times New Roman" w:eastAsia="Times New Roman" w:hAnsi="Times New Roman"/>
          <w:b/>
        </w:rPr>
        <w:t>populate_station_depths.m</w:t>
      </w:r>
      <w:proofErr w:type="spellEnd"/>
      <w:proofErr w:type="gramStart"/>
      <w:r>
        <w:rPr>
          <w:rFonts w:ascii="Times New Roman" w:eastAsia="Times New Roman" w:hAnsi="Times New Roman"/>
        </w:rPr>
        <w:t>), and</w:t>
      </w:r>
      <w:proofErr w:type="gramEnd"/>
      <w:r>
        <w:rPr>
          <w:rFonts w:ascii="Times New Roman" w:eastAsia="Times New Roman" w:hAnsi="Times New Roman"/>
        </w:rPr>
        <w:t xml:space="preserve"> pastes this information into headers of all CTD files.</w:t>
      </w:r>
    </w:p>
    <w:p w14:paraId="6CB163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lastRenderedPageBreak/>
        <w:t xml:space="preserve">mdcs_04.m </w:t>
      </w:r>
      <w:r>
        <w:rPr>
          <w:rFonts w:ascii="Times New Roman" w:eastAsia="Times New Roman" w:hAnsi="Times New Roman"/>
        </w:rPr>
        <w:t xml:space="preserve">takes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w:t>
      </w:r>
      <w:r>
        <w:rPr>
          <w:rFonts w:ascii="Times New Roman" w:eastAsia="Times New Roman" w:hAnsi="Times New Roman"/>
        </w:rPr>
        <w:t>from the navigation (pos_</w:t>
      </w:r>
      <w:r>
        <w:rPr>
          <w:rFonts w:ascii="Times New Roman" w:eastAsia="Times New Roman" w:hAnsi="Times New Roman"/>
          <w:i/>
        </w:rPr>
        <w:t>cruise</w:t>
      </w:r>
      <w:r>
        <w:rPr>
          <w:rFonts w:ascii="Times New Roman" w:eastAsia="Times New Roman" w:hAnsi="Times New Roman"/>
        </w:rPr>
        <w:t xml:space="preserve">_01.nc, generated by the daily processing of underway </w:t>
      </w:r>
      <w:proofErr w:type="spellStart"/>
      <w:r>
        <w:rPr>
          <w:rFonts w:ascii="Times New Roman" w:eastAsia="Times New Roman" w:hAnsi="Times New Roman"/>
        </w:rPr>
        <w:t>datastreams</w:t>
      </w:r>
      <w:proofErr w:type="spellEnd"/>
      <w:r>
        <w:rPr>
          <w:rFonts w:ascii="Times New Roman" w:eastAsia="Times New Roman" w:hAnsi="Times New Roman"/>
        </w:rPr>
        <w:t>) at the time of start, bottom and end of each cast and pastes into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_pos.nc.  </w:t>
      </w:r>
    </w:p>
    <w:p w14:paraId="6C442A3A"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 xml:space="preserve">pastes the </w:t>
      </w:r>
      <w:proofErr w:type="spellStart"/>
      <w:r>
        <w:rPr>
          <w:rFonts w:ascii="Times New Roman" w:eastAsia="Times New Roman" w:hAnsi="Times New Roman"/>
        </w:rPr>
        <w:t>lat</w:t>
      </w:r>
      <w:proofErr w:type="spellEnd"/>
      <w:r>
        <w:rPr>
          <w:rFonts w:ascii="Times New Roman" w:eastAsia="Times New Roman" w:hAnsi="Times New Roman"/>
        </w:rPr>
        <w:t xml:space="preserve"> and </w:t>
      </w:r>
      <w:proofErr w:type="spellStart"/>
      <w:r>
        <w:rPr>
          <w:rFonts w:ascii="Times New Roman" w:eastAsia="Times New Roman" w:hAnsi="Times New Roman"/>
        </w:rPr>
        <w:t>lon</w:t>
      </w:r>
      <w:proofErr w:type="spellEnd"/>
      <w:r>
        <w:rPr>
          <w:rFonts w:ascii="Times New Roman" w:eastAsia="Times New Roman" w:hAnsi="Times New Roman"/>
        </w:rPr>
        <w:t xml:space="preserve"> for the bottom of the cast into th</w:t>
      </w:r>
      <w:r>
        <w:rPr>
          <w:rFonts w:ascii="Times New Roman" w:eastAsia="Times New Roman" w:hAnsi="Times New Roman"/>
        </w:rPr>
        <w:t>e headers of all CTD files.</w:t>
      </w:r>
    </w:p>
    <w:p w14:paraId="0E14DA66"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mout_sam_csv</w:t>
      </w:r>
      <w:proofErr w:type="spellEnd"/>
    </w:p>
    <w:p w14:paraId="510B411D"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msam_02b</w:t>
      </w:r>
    </w:p>
    <w:p w14:paraId="37CDC902"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mctd_02a</w:t>
      </w:r>
    </w:p>
    <w:p w14:paraId="6CA5128A"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mctd_02b</w:t>
      </w:r>
    </w:p>
    <w:p w14:paraId="13C5168C" w14:textId="77777777" w:rsidR="00E36FA5" w:rsidRDefault="009561C6">
      <w:pPr>
        <w:spacing w:after="240"/>
        <w:ind w:left="426" w:right="559"/>
        <w:rPr>
          <w:rFonts w:ascii="Times New Roman" w:eastAsia="Times New Roman" w:hAnsi="Times New Roman"/>
          <w:b/>
          <w:bCs/>
        </w:rPr>
      </w:pPr>
      <w:proofErr w:type="spellStart"/>
      <w:r>
        <w:rPr>
          <w:rFonts w:ascii="Times New Roman" w:eastAsia="Times New Roman" w:hAnsi="Times New Roman"/>
          <w:b/>
          <w:bCs/>
        </w:rPr>
        <w:t>mctd_rawedit</w:t>
      </w:r>
      <w:proofErr w:type="spellEnd"/>
    </w:p>
    <w:p w14:paraId="0AFEA73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mctd_makelists</w:t>
      </w:r>
      <w:proofErr w:type="spellEnd"/>
    </w:p>
    <w:p w14:paraId="6662B9B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msam_checkbottles_01</w:t>
      </w:r>
    </w:p>
    <w:p w14:paraId="747B39D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msam_checkbottles_02</w:t>
      </w:r>
    </w:p>
    <w:p w14:paraId="36667B7E"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rPr>
        <w:t>msec_run_mgridp</w:t>
      </w:r>
      <w:proofErr w:type="spellEnd"/>
    </w:p>
    <w:p w14:paraId="149C65D2"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more about how history and versions work, how to keep history from getting excessively long (?) (</w:t>
      </w:r>
      <w:proofErr w:type="gramStart"/>
      <w:r>
        <w:rPr>
          <w:rFonts w:ascii="Times New Roman" w:eastAsia="Times New Roman" w:hAnsi="Times New Roman"/>
        </w:rPr>
        <w:t>e.g.</w:t>
      </w:r>
      <w:proofErr w:type="gramEnd"/>
      <w:r>
        <w:rPr>
          <w:rFonts w:ascii="Times New Roman" w:eastAsia="Times New Roman" w:hAnsi="Times New Roman"/>
        </w:rPr>
        <w:t xml:space="preserve"> </w:t>
      </w:r>
      <w:r>
        <w:rPr>
          <w:rFonts w:ascii="Times New Roman" w:eastAsia="Times New Roman" w:hAnsi="Times New Roman"/>
        </w:rPr>
        <w:t xml:space="preserve">if you really start all aspects of a cast’s processing fresh from the </w:t>
      </w:r>
      <w:proofErr w:type="spellStart"/>
      <w:r>
        <w:rPr>
          <w:rFonts w:ascii="Times New Roman" w:eastAsia="Times New Roman" w:hAnsi="Times New Roman"/>
        </w:rPr>
        <w:t>sbe</w:t>
      </w:r>
      <w:proofErr w:type="spellEnd"/>
      <w:r>
        <w:rPr>
          <w:rFonts w:ascii="Times New Roman" w:eastAsia="Times New Roman" w:hAnsi="Times New Roman"/>
        </w:rPr>
        <w:t xml:space="preserve"> files, delete the history file first)</w:t>
      </w:r>
    </w:p>
    <w:p w14:paraId="4EFAE2F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proliferation of </w:t>
      </w:r>
      <w:proofErr w:type="spellStart"/>
      <w:r>
        <w:rPr>
          <w:rFonts w:ascii="Times New Roman" w:eastAsia="Times New Roman" w:hAnsi="Times New Roman"/>
        </w:rPr>
        <w:t>wk</w:t>
      </w:r>
      <w:proofErr w:type="spellEnd"/>
      <w:r>
        <w:rPr>
          <w:rFonts w:ascii="Times New Roman" w:eastAsia="Times New Roman" w:hAnsi="Times New Roman"/>
        </w:rPr>
        <w:t xml:space="preserve"> files</w:t>
      </w:r>
    </w:p>
    <w:p w14:paraId="09E2B225" w14:textId="77777777" w:rsidR="00E36FA5" w:rsidRDefault="00E36FA5">
      <w:pPr>
        <w:spacing w:after="240"/>
        <w:ind w:left="-284"/>
        <w:rPr>
          <w:rFonts w:ascii="Times New Roman" w:eastAsia="Times New Roman" w:hAnsi="Times New Roman"/>
          <w:b/>
        </w:rPr>
      </w:pPr>
    </w:p>
    <w:p w14:paraId="58D8EBB0"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3.3 Water Bottle Sample Data</w:t>
      </w:r>
    </w:p>
    <w:p w14:paraId="14D6AC43" w14:textId="77777777" w:rsidR="00E36FA5" w:rsidRDefault="009561C6">
      <w:pPr>
        <w:spacing w:after="240"/>
        <w:rPr>
          <w:rFonts w:ascii="Times New Roman" w:eastAsia="Times New Roman" w:hAnsi="Times New Roman"/>
        </w:rPr>
      </w:pPr>
      <w:r>
        <w:rPr>
          <w:rFonts w:ascii="Times New Roman" w:eastAsia="Times New Roman" w:hAnsi="Times New Roman"/>
        </w:rPr>
        <w:t>The aim of the sample data processing for CTD profiles is to create a master sample data</w:t>
      </w:r>
      <w:r>
        <w:rPr>
          <w:rFonts w:ascii="Times New Roman" w:eastAsia="Times New Roman" w:hAnsi="Times New Roman"/>
        </w:rPr>
        <w:t xml:space="preserve"> file, sam_</w:t>
      </w:r>
      <w:r>
        <w:rPr>
          <w:rFonts w:ascii="Times New Roman" w:eastAsia="Times New Roman" w:hAnsi="Times New Roman"/>
          <w:i/>
        </w:rPr>
        <w:t>cruise</w:t>
      </w:r>
      <w:r>
        <w:rPr>
          <w:rFonts w:ascii="Times New Roman" w:eastAsia="Times New Roman" w:hAnsi="Times New Roman"/>
        </w:rPr>
        <w:t>_all.nc, populated with CTD firing data, sensor data, and subsequently the water sample data as they become available.  The CTD winch, firing and sensor data are pasted into the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files during running of </w:t>
      </w:r>
      <w:r>
        <w:rPr>
          <w:rFonts w:ascii="Times New Roman" w:eastAsia="Times New Roman" w:hAnsi="Times New Roman"/>
          <w:b/>
        </w:rPr>
        <w:t>ctd_all_part2.m</w:t>
      </w:r>
      <w:r>
        <w:rPr>
          <w:rFonts w:ascii="Times New Roman" w:eastAsia="Times New Roman" w:hAnsi="Times New Roman"/>
        </w:rPr>
        <w:t>, as</w:t>
      </w:r>
      <w:r>
        <w:rPr>
          <w:rFonts w:ascii="Times New Roman" w:eastAsia="Times New Roman" w:hAnsi="Times New Roman"/>
        </w:rPr>
        <w:t xml:space="preserve"> described above.  This section describes how the water sample data are included in the process.  All sample data must first be saved in ascii csv files; </w:t>
      </w:r>
      <w:proofErr w:type="spellStart"/>
      <w:r>
        <w:rPr>
          <w:rFonts w:ascii="Times New Roman" w:eastAsia="Times New Roman" w:hAnsi="Times New Roman"/>
        </w:rPr>
        <w:t>Mexec</w:t>
      </w:r>
      <w:proofErr w:type="spellEnd"/>
      <w:r>
        <w:rPr>
          <w:rFonts w:ascii="Times New Roman" w:eastAsia="Times New Roman" w:hAnsi="Times New Roman"/>
        </w:rPr>
        <w:t xml:space="preserve"> scripts read the ascii files and create </w:t>
      </w:r>
      <w:proofErr w:type="spellStart"/>
      <w:r>
        <w:rPr>
          <w:rFonts w:ascii="Times New Roman" w:eastAsia="Times New Roman" w:hAnsi="Times New Roman"/>
        </w:rPr>
        <w:t>Mstar</w:t>
      </w:r>
      <w:proofErr w:type="spellEnd"/>
      <w:r>
        <w:rPr>
          <w:rFonts w:ascii="Times New Roman" w:eastAsia="Times New Roman" w:hAnsi="Times New Roman"/>
        </w:rPr>
        <w:t xml:space="preserve"> files for each sample type (the '_01' scripts</w:t>
      </w:r>
      <w:proofErr w:type="gramStart"/>
      <w:r>
        <w:rPr>
          <w:rFonts w:ascii="Times New Roman" w:eastAsia="Times New Roman" w:hAnsi="Times New Roman"/>
        </w:rPr>
        <w:t>), an</w:t>
      </w:r>
      <w:r>
        <w:rPr>
          <w:rFonts w:ascii="Times New Roman" w:eastAsia="Times New Roman" w:hAnsi="Times New Roman"/>
        </w:rPr>
        <w:t>d</w:t>
      </w:r>
      <w:proofErr w:type="gramEnd"/>
      <w:r>
        <w:rPr>
          <w:rFonts w:ascii="Times New Roman" w:eastAsia="Times New Roman" w:hAnsi="Times New Roman"/>
        </w:rPr>
        <w:t xml:space="preserve"> paste data from these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(the '_02' scripts).  </w:t>
      </w:r>
      <w:proofErr w:type="spellStart"/>
      <w:r>
        <w:rPr>
          <w:rFonts w:ascii="Times New Roman" w:eastAsia="Times New Roman" w:hAnsi="Times New Roman"/>
          <w:b/>
        </w:rPr>
        <w:t>msam_apend.m</w:t>
      </w:r>
      <w:proofErr w:type="spellEnd"/>
      <w:r>
        <w:rPr>
          <w:rFonts w:ascii="Times New Roman" w:eastAsia="Times New Roman" w:hAnsi="Times New Roman"/>
        </w:rPr>
        <w:t xml:space="preserve"> then concatenates the profile files into sam_</w:t>
      </w:r>
      <w:r>
        <w:rPr>
          <w:rFonts w:ascii="Times New Roman" w:eastAsia="Times New Roman" w:hAnsi="Times New Roman"/>
          <w:i/>
        </w:rPr>
        <w:t>cruise</w:t>
      </w:r>
      <w:r>
        <w:rPr>
          <w:rFonts w:ascii="Times New Roman" w:eastAsia="Times New Roman" w:hAnsi="Times New Roman"/>
        </w:rPr>
        <w:t xml:space="preserve">_all.nc. </w:t>
      </w:r>
    </w:p>
    <w:p w14:paraId="0A9B3A58"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Underway samples are treated in a similar </w:t>
      </w:r>
      <w:proofErr w:type="gramStart"/>
      <w:r>
        <w:rPr>
          <w:rFonts w:ascii="Times New Roman" w:eastAsia="Times New Roman" w:hAnsi="Times New Roman"/>
        </w:rPr>
        <w:t>way, and</w:t>
      </w:r>
      <w:proofErr w:type="gramEnd"/>
      <w:r>
        <w:rPr>
          <w:rFonts w:ascii="Times New Roman" w:eastAsia="Times New Roman" w:hAnsi="Times New Roman"/>
        </w:rPr>
        <w:t xml:space="preserve"> saved in tsg_</w:t>
      </w:r>
      <w:r>
        <w:rPr>
          <w:rFonts w:ascii="Times New Roman" w:eastAsia="Times New Roman" w:hAnsi="Times New Roman"/>
          <w:i/>
        </w:rPr>
        <w:t>cruise</w:t>
      </w:r>
      <w:r>
        <w:rPr>
          <w:rFonts w:ascii="Times New Roman" w:eastAsia="Times New Roman" w:hAnsi="Times New Roman"/>
        </w:rPr>
        <w:t xml:space="preserve">_all.nc (see Section 4.1.6).  </w:t>
      </w:r>
    </w:p>
    <w:p w14:paraId="0019F7B2" w14:textId="77777777" w:rsidR="00E36FA5" w:rsidRDefault="009561C6">
      <w:pPr>
        <w:spacing w:after="240"/>
      </w:pPr>
      <w:r>
        <w:rPr>
          <w:rFonts w:ascii="Times New Roman" w:eastAsia="Times New Roman" w:hAnsi="Times New Roman"/>
        </w:rPr>
        <w:t xml:space="preserve">The key decisions at the start of the process involve settling on a consistent and suitable format for the ascii files.  Information logged on a given type of sample should be put into a csv file to be read in using </w:t>
      </w:r>
      <w:proofErr w:type="spellStart"/>
      <w:r>
        <w:rPr>
          <w:rFonts w:ascii="Times New Roman" w:eastAsia="Times New Roman" w:hAnsi="Times New Roman"/>
        </w:rPr>
        <w:t>Matlab’s</w:t>
      </w:r>
      <w:proofErr w:type="spellEnd"/>
      <w:r>
        <w:rPr>
          <w:rFonts w:ascii="Times New Roman" w:eastAsia="Times New Roman" w:hAnsi="Times New Roman"/>
        </w:rPr>
        <w:t xml:space="preserve"> </w:t>
      </w:r>
      <w:r>
        <w:rPr>
          <w:rFonts w:ascii="Times New Roman" w:eastAsia="Times New Roman" w:hAnsi="Times New Roman"/>
        </w:rPr>
        <w:t xml:space="preserve">dataset utility.  The order of columns does not matter, but certain column headers are required, as described in the help for </w:t>
      </w:r>
      <w:proofErr w:type="spellStart"/>
      <w:r>
        <w:rPr>
          <w:rFonts w:ascii="Times New Roman" w:eastAsia="Times New Roman" w:hAnsi="Times New Roman"/>
          <w:b/>
        </w:rPr>
        <w:lastRenderedPageBreak/>
        <w:t>msal_standardise_avg.m</w:t>
      </w:r>
      <w:proofErr w:type="spellEnd"/>
      <w:r>
        <w:rPr>
          <w:rFonts w:ascii="Times New Roman" w:eastAsia="Times New Roman" w:hAnsi="Times New Roman"/>
        </w:rPr>
        <w:t xml:space="preserve"> and </w:t>
      </w:r>
      <w:r>
        <w:rPr>
          <w:rFonts w:ascii="Times New Roman" w:eastAsia="Times New Roman" w:hAnsi="Times New Roman"/>
          <w:b/>
        </w:rPr>
        <w:t>moxy_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Absent data should be -999, while flag values for bottles not sampled should be 9.  Sample </w:t>
      </w:r>
      <w:r>
        <w:rPr>
          <w:rFonts w:ascii="Times New Roman" w:eastAsia="Times New Roman" w:hAnsi="Times New Roman"/>
        </w:rPr>
        <w:t>data should be flagged according to WOCE standard flags given in the GO-SHIP Repeat Hydrography manual (</w:t>
      </w:r>
      <w:hyperlink r:id="rId7">
        <w:r>
          <w:rPr>
            <w:rStyle w:val="InternetLink"/>
            <w:rFonts w:ascii="Times New Roman" w:eastAsia="Times New Roman" w:hAnsi="Times New Roman"/>
          </w:rPr>
          <w:t>http://www.go-ship.org/HydroMan.html</w:t>
        </w:r>
      </w:hyperlink>
      <w:r>
        <w:rPr>
          <w:rFonts w:ascii="Times New Roman" w:eastAsia="Times New Roman" w:hAnsi="Times New Roman"/>
        </w:rPr>
        <w:t>).</w:t>
      </w:r>
      <w:ins w:id="10" w:author="yfiring" w:date="2016-12-12T11:33:00Z">
        <w:r>
          <w:rPr>
            <w:rFonts w:ascii="Times New Roman" w:eastAsia="Times New Roman" w:hAnsi="Times New Roman"/>
          </w:rPr>
          <w:t xml:space="preserve">  </w:t>
        </w:r>
      </w:ins>
      <w:r>
        <w:rPr>
          <w:rFonts w:ascii="Times New Roman" w:eastAsia="Times New Roman" w:hAnsi="Times New Roman"/>
        </w:rPr>
        <w:t>Another file, bot_</w:t>
      </w:r>
      <w:r>
        <w:rPr>
          <w:rFonts w:ascii="Times New Roman" w:eastAsia="Times New Roman" w:hAnsi="Times New Roman"/>
          <w:i/>
        </w:rPr>
        <w:t>cruise</w:t>
      </w:r>
      <w:r>
        <w:rPr>
          <w:rFonts w:ascii="Times New Roman" w:eastAsia="Times New Roman" w:hAnsi="Times New Roman"/>
        </w:rPr>
        <w:t>_01.csv, should be constructed t</w:t>
      </w:r>
      <w:r>
        <w:rPr>
          <w:rFonts w:ascii="Times New Roman" w:eastAsia="Times New Roman" w:hAnsi="Times New Roman"/>
        </w:rPr>
        <w:t xml:space="preserve">o give quality flags for the </w:t>
      </w:r>
      <w:proofErr w:type="spellStart"/>
      <w:r>
        <w:rPr>
          <w:rFonts w:ascii="Times New Roman" w:eastAsia="Times New Roman" w:hAnsi="Times New Roman"/>
        </w:rPr>
        <w:t>Niskin</w:t>
      </w:r>
      <w:proofErr w:type="spellEnd"/>
      <w:r>
        <w:rPr>
          <w:rFonts w:ascii="Times New Roman" w:eastAsia="Times New Roman" w:hAnsi="Times New Roman"/>
        </w:rPr>
        <w:t xml:space="preserve"> bottles themselves (see Section 2 point xi).    </w:t>
      </w:r>
    </w:p>
    <w:p w14:paraId="7F402434"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ascii concatenated comma-separated-value file sal_</w:t>
      </w:r>
      <w:r>
        <w:rPr>
          <w:rFonts w:ascii="Times New Roman" w:eastAsia="Times New Roman" w:hAnsi="Times New Roman"/>
          <w:i/>
        </w:rPr>
        <w:t>cruise</w:t>
      </w:r>
      <w:r>
        <w:rPr>
          <w:rFonts w:ascii="Times New Roman" w:eastAsia="Times New Roman" w:hAnsi="Times New Roman"/>
        </w:rPr>
        <w:t>_01.csv.  The spreadsheets from each salinometer run should have header information corresponding to th</w:t>
      </w:r>
      <w:r>
        <w:rPr>
          <w:rFonts w:ascii="Times New Roman" w:eastAsia="Times New Roman" w:hAnsi="Times New Roman"/>
        </w:rPr>
        <w:t xml:space="preserve">e run.  The data values are then concatenated into sal_cruise_01.csv, removing from this file the header information except for the single (first) row of column headers, which become database field names.  See help for </w:t>
      </w:r>
      <w:r>
        <w:rPr>
          <w:rFonts w:ascii="Times New Roman" w:eastAsia="Times New Roman" w:hAnsi="Times New Roman"/>
          <w:b/>
        </w:rPr>
        <w:t>msal_01.m</w:t>
      </w:r>
      <w:r>
        <w:rPr>
          <w:rFonts w:ascii="Times New Roman" w:eastAsia="Times New Roman" w:hAnsi="Times New Roman"/>
        </w:rPr>
        <w:t xml:space="preserve"> and </w:t>
      </w:r>
      <w:proofErr w:type="spellStart"/>
      <w:r>
        <w:rPr>
          <w:rFonts w:ascii="Times New Roman" w:eastAsia="Times New Roman" w:hAnsi="Times New Roman"/>
          <w:b/>
        </w:rPr>
        <w:t>msal_standardise_avg.m</w:t>
      </w:r>
      <w:proofErr w:type="spellEnd"/>
      <w:r>
        <w:rPr>
          <w:rFonts w:ascii="Times New Roman" w:eastAsia="Times New Roman" w:hAnsi="Times New Roman"/>
        </w:rPr>
        <w:t xml:space="preserve"> </w:t>
      </w:r>
      <w:r>
        <w:rPr>
          <w:rFonts w:ascii="Times New Roman" w:eastAsia="Times New Roman" w:hAnsi="Times New Roman"/>
        </w:rPr>
        <w:t xml:space="preserve">for examples of acceptable formats, ways to number samples and indicate standard sea water samples, etc. </w:t>
      </w:r>
    </w:p>
    <w:p w14:paraId="5AB9D61A"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ascii comma-separated-value files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See </w:t>
      </w:r>
      <w:r>
        <w:rPr>
          <w:rFonts w:ascii="Times New Roman" w:eastAsia="Times New Roman" w:hAnsi="Times New Roman"/>
          <w:b/>
        </w:rPr>
        <w:t>mox</w:t>
      </w:r>
      <w:r>
        <w:rPr>
          <w:rFonts w:ascii="Times New Roman" w:eastAsia="Times New Roman" w:hAnsi="Times New Roman"/>
          <w:b/>
        </w:rPr>
        <w:t>y_</w:t>
      </w:r>
      <w:proofErr w:type="gramStart"/>
      <w:r>
        <w:rPr>
          <w:rFonts w:ascii="Times New Roman" w:eastAsia="Times New Roman" w:hAnsi="Times New Roman"/>
          <w:b/>
        </w:rPr>
        <w:t>01.m</w:t>
      </w:r>
      <w:r>
        <w:rPr>
          <w:rFonts w:ascii="Times New Roman" w:eastAsia="Times New Roman" w:hAnsi="Times New Roman"/>
        </w:rPr>
        <w:t>.</w:t>
      </w:r>
      <w:proofErr w:type="gramEnd"/>
      <w:r>
        <w:rPr>
          <w:rFonts w:ascii="Times New Roman" w:eastAsia="Times New Roman" w:hAnsi="Times New Roman"/>
        </w:rPr>
        <w:t xml:space="preserve">  </w:t>
      </w:r>
    </w:p>
    <w:p w14:paraId="26578AA0"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ascii comma-separated-value files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.csv.  The files should be prepared with header lines and a range of columns of data.  See ***</w:t>
      </w:r>
    </w:p>
    <w:p w14:paraId="076DD42D" w14:textId="77777777" w:rsidR="00E36FA5" w:rsidRDefault="009561C6">
      <w:pPr>
        <w:spacing w:after="240"/>
        <w:rPr>
          <w:rFonts w:ascii="Times New Roman" w:eastAsia="Times New Roman" w:hAnsi="Times New Roman"/>
        </w:rPr>
      </w:pPr>
      <w:r>
        <w:rPr>
          <w:rFonts w:ascii="Times New Roman" w:eastAsia="Times New Roman" w:hAnsi="Times New Roman"/>
        </w:rPr>
        <w:t>Carbon</w:t>
      </w:r>
    </w:p>
    <w:p w14:paraId="1B7170BB" w14:textId="77777777" w:rsidR="00E36FA5" w:rsidRDefault="009561C6">
      <w:pPr>
        <w:spacing w:after="240"/>
        <w:rPr>
          <w:rFonts w:ascii="Times New Roman" w:eastAsia="Times New Roman" w:hAnsi="Times New Roman"/>
        </w:rPr>
      </w:pPr>
      <w:r>
        <w:rPr>
          <w:rFonts w:ascii="Times New Roman" w:eastAsia="Times New Roman" w:hAnsi="Times New Roman"/>
        </w:rPr>
        <w:t>CFCs</w:t>
      </w:r>
    </w:p>
    <w:p w14:paraId="69FE7A1E"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rPr>
        <w:t>smallscript_load_botcaldata</w:t>
      </w:r>
      <w:proofErr w:type="spellEnd"/>
    </w:p>
    <w:p w14:paraId="629FB5FA" w14:textId="77777777" w:rsidR="00E36FA5" w:rsidRDefault="009561C6">
      <w:pPr>
        <w:spacing w:after="240"/>
        <w:ind w:left="-284"/>
        <w:rPr>
          <w:rFonts w:ascii="Times New Roman" w:eastAsia="Times New Roman" w:hAnsi="Times New Roman"/>
          <w:b/>
        </w:rPr>
      </w:pPr>
      <w:r>
        <w:rPr>
          <w:rFonts w:ascii="Times New Roman" w:eastAsia="Times New Roman" w:hAnsi="Times New Roman"/>
          <w:b/>
        </w:rPr>
        <w:t xml:space="preserve">3.4. Sensor Calibration in </w:t>
      </w:r>
      <w:proofErr w:type="spellStart"/>
      <w:r>
        <w:rPr>
          <w:rFonts w:ascii="Times New Roman" w:eastAsia="Times New Roman" w:hAnsi="Times New Roman"/>
          <w:b/>
        </w:rPr>
        <w:t>Mexec</w:t>
      </w:r>
      <w:proofErr w:type="spellEnd"/>
    </w:p>
    <w:p w14:paraId="241512EF" w14:textId="77777777" w:rsidR="00E36FA5" w:rsidRDefault="009561C6">
      <w:pPr>
        <w:spacing w:after="240"/>
        <w:rPr>
          <w:rFonts w:ascii="Times New Roman" w:eastAsia="Times New Roman" w:hAnsi="Times New Roman"/>
        </w:rPr>
      </w:pPr>
      <w:r>
        <w:rPr>
          <w:rFonts w:ascii="Times New Roman" w:eastAsia="Times New Roman" w:hAnsi="Times New Roman"/>
        </w:rPr>
        <w:t>The steps below are described in the simplest order, assuming temperature, conductivity, and oxygen are all being calibrated.  However, steps can be skipped or run out of order (for instance, oxygen values could be compared before calibrating temperature a</w:t>
      </w:r>
      <w:r>
        <w:rPr>
          <w:rFonts w:ascii="Times New Roman" w:eastAsia="Times New Roman" w:hAnsi="Times New Roman"/>
        </w:rPr>
        <w:t xml:space="preserve">nd salinity, </w:t>
      </w:r>
      <w:proofErr w:type="gramStart"/>
      <w:r>
        <w:rPr>
          <w:rFonts w:ascii="Times New Roman" w:eastAsia="Times New Roman" w:hAnsi="Times New Roman"/>
        </w:rPr>
        <w:t>as long as</w:t>
      </w:r>
      <w:proofErr w:type="gramEnd"/>
      <w:r>
        <w:rPr>
          <w:rFonts w:ascii="Times New Roman" w:eastAsia="Times New Roman" w:hAnsi="Times New Roman"/>
        </w:rPr>
        <w:t xml:space="preserve"> the associated uncertainty is kept in mind).  These scripts can be run on all stations, or on a specified list of stations if calibration data for all are not available, or if only some stations have changed flags.  Keep in mind, ho</w:t>
      </w:r>
      <w:r>
        <w:rPr>
          <w:rFonts w:ascii="Times New Roman" w:eastAsia="Times New Roman" w:hAnsi="Times New Roman"/>
        </w:rPr>
        <w:t xml:space="preserve">wever, that the goal is to calibrate each sensor, not each cast; comparisons may not be very useful until sufficient data are accumulated.  </w:t>
      </w:r>
    </w:p>
    <w:p w14:paraId="57842FDE" w14:textId="77777777" w:rsidR="00E36FA5" w:rsidRDefault="009561C6">
      <w:pPr>
        <w:spacing w:after="240"/>
        <w:rPr>
          <w:rFonts w:ascii="Times New Roman" w:eastAsia="Times New Roman" w:hAnsi="Times New Roman"/>
        </w:rPr>
      </w:pPr>
      <w:r>
        <w:rPr>
          <w:rFonts w:ascii="Times New Roman" w:eastAsia="Times New Roman" w:hAnsi="Times New Roman"/>
        </w:rPr>
        <w:t>3.4.1 steps that ingest and evaluate calibration data</w:t>
      </w:r>
    </w:p>
    <w:p w14:paraId="052D37B6"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caldata_all_part1 % optionally first set </w:t>
      </w:r>
      <w:proofErr w:type="spellStart"/>
      <w:r>
        <w:rPr>
          <w:rFonts w:ascii="Times New Roman" w:eastAsia="Times New Roman" w:hAnsi="Times New Roman"/>
        </w:rPr>
        <w:t>klist</w:t>
      </w:r>
      <w:proofErr w:type="spellEnd"/>
      <w:r>
        <w:rPr>
          <w:rFonts w:ascii="Times New Roman" w:eastAsia="Times New Roman" w:hAnsi="Times New Roman"/>
        </w:rPr>
        <w:t xml:space="preserve"> to a list o</w:t>
      </w:r>
      <w:r>
        <w:rPr>
          <w:rFonts w:ascii="Times New Roman" w:eastAsia="Times New Roman" w:hAnsi="Times New Roman"/>
        </w:rPr>
        <w:t xml:space="preserve">f stations; otherwise uses </w:t>
      </w:r>
      <w:proofErr w:type="spellStart"/>
      <w:r>
        <w:rPr>
          <w:rFonts w:ascii="Times New Roman" w:eastAsia="Times New Roman" w:hAnsi="Times New Roman"/>
        </w:rPr>
        <w:t>klist</w:t>
      </w:r>
      <w:proofErr w:type="spellEnd"/>
      <w:r>
        <w:rPr>
          <w:rFonts w:ascii="Times New Roman" w:eastAsia="Times New Roman" w:hAnsi="Times New Roman"/>
        </w:rPr>
        <w:t xml:space="preserve"> from </w:t>
      </w:r>
      <w:proofErr w:type="spellStart"/>
      <w:r>
        <w:rPr>
          <w:rFonts w:ascii="Times New Roman" w:eastAsia="Times New Roman" w:hAnsi="Times New Roman"/>
        </w:rPr>
        <w:t>opt_</w:t>
      </w:r>
      <w:r>
        <w:rPr>
          <w:rFonts w:ascii="Times New Roman" w:eastAsia="Times New Roman" w:hAnsi="Times New Roman"/>
          <w:i/>
        </w:rPr>
        <w:t>cruise</w:t>
      </w:r>
      <w:proofErr w:type="spellEnd"/>
      <w:r>
        <w:rPr>
          <w:rFonts w:ascii="Times New Roman" w:eastAsia="Times New Roman" w:hAnsi="Times New Roman"/>
        </w:rPr>
        <w:t xml:space="preserve"> </w:t>
      </w:r>
      <w:proofErr w:type="spellStart"/>
      <w:r>
        <w:rPr>
          <w:rFonts w:ascii="Times New Roman" w:eastAsia="Times New Roman" w:hAnsi="Times New Roman"/>
        </w:rPr>
        <w:t>smallscript</w:t>
      </w:r>
      <w:proofErr w:type="spellEnd"/>
      <w:r>
        <w:rPr>
          <w:rFonts w:ascii="Times New Roman" w:eastAsia="Times New Roman" w:hAnsi="Times New Roman"/>
        </w:rPr>
        <w:t xml:space="preserve"> case</w:t>
      </w:r>
    </w:p>
    <w:p w14:paraId="32BEEF59"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caldata_all_part1.m</w:t>
      </w:r>
      <w:r>
        <w:rPr>
          <w:rFonts w:ascii="Times New Roman" w:eastAsia="Times New Roman" w:hAnsi="Times New Roman"/>
        </w:rPr>
        <w:t xml:space="preserve"> puts temperature and salinity calibration data in the master sample file by calling the following scripts for a list of stations: (***msbe35 only if directory found***)</w:t>
      </w:r>
    </w:p>
    <w:p w14:paraId="61F105F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w:t>
      </w:r>
      <w:r>
        <w:rPr>
          <w:rFonts w:ascii="Times New Roman" w:eastAsia="Times New Roman" w:hAnsi="Times New Roman"/>
          <w:b/>
        </w:rPr>
        <w:t>sbe35_01.m</w:t>
      </w:r>
      <w:r>
        <w:rPr>
          <w:rFonts w:ascii="Times New Roman" w:eastAsia="Times New Roman" w:hAnsi="Times New Roman"/>
        </w:rPr>
        <w:t xml:space="preserve"> reads in the SBE35 ascii files listed in </w:t>
      </w:r>
      <w:proofErr w:type="spellStart"/>
      <w:r>
        <w:rPr>
          <w:rFonts w:ascii="Times New Roman" w:eastAsia="Times New Roman" w:hAnsi="Times New Roman"/>
        </w:rPr>
        <w:t>lsbe</w:t>
      </w:r>
      <w:proofErr w:type="spellEnd"/>
      <w:r>
        <w:rPr>
          <w:rFonts w:ascii="Times New Roman" w:eastAsia="Times New Roman" w:hAnsi="Times New Roman"/>
        </w:rPr>
        <w:t xml:space="preserve"> (this file can be generated by listing on the command line). Cruise-specific options can be used to set flags for quality of reading (for instance, if a bottle were fired on the fly, the SBE35 readin</w:t>
      </w:r>
      <w:r>
        <w:rPr>
          <w:rFonts w:ascii="Times New Roman" w:eastAsia="Times New Roman" w:hAnsi="Times New Roman"/>
        </w:rPr>
        <w:t xml:space="preserve">g would be questionable or bad). </w:t>
      </w:r>
    </w:p>
    <w:p w14:paraId="767DDBD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msbe35_02.m</w:t>
      </w:r>
      <w:r>
        <w:rPr>
          <w:rFonts w:ascii="Times New Roman" w:eastAsia="Times New Roman" w:hAnsi="Times New Roman"/>
        </w:rPr>
        <w:t xml:space="preserve"> pastes them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568D46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lastRenderedPageBreak/>
        <w:t>msal_01.m</w:t>
      </w:r>
      <w:r>
        <w:rPr>
          <w:rFonts w:ascii="Times New Roman" w:eastAsia="Times New Roman" w:hAnsi="Times New Roman"/>
        </w:rPr>
        <w:t xml:space="preserve"> reads the comma-delimited concatenated bottle salinity file sal_cruise_01.csv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data from station </w:t>
      </w:r>
      <w:proofErr w:type="spellStart"/>
      <w:r>
        <w:rPr>
          <w:rFonts w:ascii="Times New Roman" w:eastAsia="Times New Roman" w:hAnsi="Times New Roman"/>
          <w:i/>
        </w:rPr>
        <w:t>nnn</w:t>
      </w:r>
      <w:proofErr w:type="spellEnd"/>
      <w:r>
        <w:rPr>
          <w:rFonts w:ascii="Times New Roman" w:eastAsia="Times New Roman" w:hAnsi="Times New Roman"/>
        </w:rPr>
        <w:t xml:space="preserve"> as sal_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  Cruise-specific opti</w:t>
      </w:r>
      <w:r>
        <w:rPr>
          <w:rFonts w:ascii="Times New Roman" w:eastAsia="Times New Roman" w:hAnsi="Times New Roman"/>
        </w:rPr>
        <w:t xml:space="preserve">ons allow the salinometer bath temperature and conductivity ratio offset to be </w:t>
      </w:r>
      <w:proofErr w:type="gramStart"/>
      <w:r>
        <w:rPr>
          <w:rFonts w:ascii="Times New Roman" w:eastAsia="Times New Roman" w:hAnsi="Times New Roman"/>
        </w:rPr>
        <w:t>set, if</w:t>
      </w:r>
      <w:proofErr w:type="gramEnd"/>
      <w:r>
        <w:rPr>
          <w:rFonts w:ascii="Times New Roman" w:eastAsia="Times New Roman" w:hAnsi="Times New Roman"/>
        </w:rPr>
        <w:t xml:space="preserve"> they are not included in the csv file.  </w:t>
      </w:r>
      <w:r>
        <w:rPr>
          <w:rFonts w:ascii="Times New Roman" w:eastAsia="Times New Roman" w:hAnsi="Times New Roman"/>
          <w:b/>
        </w:rPr>
        <w:t>msal_01.m</w:t>
      </w:r>
      <w:r>
        <w:rPr>
          <w:rFonts w:ascii="Times New Roman" w:eastAsia="Times New Roman" w:hAnsi="Times New Roman"/>
        </w:rPr>
        <w:t xml:space="preserve"> calls: </w:t>
      </w:r>
    </w:p>
    <w:p w14:paraId="31A8431D" w14:textId="77777777" w:rsidR="00E36FA5" w:rsidRDefault="009561C6">
      <w:pPr>
        <w:spacing w:after="240"/>
        <w:ind w:left="567" w:right="559"/>
        <w:rPr>
          <w:rFonts w:ascii="Times New Roman" w:eastAsia="Times New Roman" w:hAnsi="Times New Roman"/>
        </w:rPr>
      </w:pPr>
      <w:proofErr w:type="spellStart"/>
      <w:r>
        <w:rPr>
          <w:rFonts w:ascii="Times New Roman" w:eastAsia="Times New Roman" w:hAnsi="Times New Roman"/>
          <w:b/>
        </w:rPr>
        <w:t>msal_standardise_avg.m</w:t>
      </w:r>
      <w:proofErr w:type="spellEnd"/>
      <w:r>
        <w:rPr>
          <w:rFonts w:ascii="Times New Roman" w:eastAsia="Times New Roman" w:hAnsi="Times New Roman"/>
        </w:rPr>
        <w:t>. This function will compute offsets, if not supplied, and optionally produce plots of di</w:t>
      </w:r>
      <w:r>
        <w:rPr>
          <w:rFonts w:ascii="Times New Roman" w:eastAsia="Times New Roman" w:hAnsi="Times New Roman"/>
        </w:rPr>
        <w:t xml:space="preserve">fferent readings to allow bad readings to be excluded or bad samples to be flagged by editing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1F237A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msal_02.m</w:t>
      </w:r>
      <w:r>
        <w:rPr>
          <w:rFonts w:ascii="Times New Roman" w:eastAsia="Times New Roman" w:hAnsi="Times New Roman"/>
        </w:rPr>
        <w:t xml:space="preserve"> pastes the bottle salinity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2F0CB40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msam_02.m</w:t>
      </w:r>
      <w:r>
        <w:rPr>
          <w:rFonts w:ascii="Times New Roman" w:eastAsia="Times New Roman" w:hAnsi="Times New Roman"/>
        </w:rPr>
        <w:t xml:space="preserve"> computes residuals</w:t>
      </w:r>
    </w:p>
    <w:p w14:paraId="15647DAA"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msam_apend.m</w:t>
      </w:r>
      <w:proofErr w:type="spellEnd"/>
      <w:r>
        <w:rPr>
          <w:rFonts w:ascii="Times New Roman" w:eastAsia="Times New Roman" w:hAnsi="Times New Roman"/>
        </w:rPr>
        <w:t xml:space="preserve"> concatenates the station sample files into s</w:t>
      </w:r>
      <w:r>
        <w:rPr>
          <w:rFonts w:ascii="Times New Roman" w:eastAsia="Times New Roman" w:hAnsi="Times New Roman"/>
        </w:rPr>
        <w:t>am_</w:t>
      </w:r>
      <w:r>
        <w:rPr>
          <w:rFonts w:ascii="Times New Roman" w:eastAsia="Times New Roman" w:hAnsi="Times New Roman"/>
          <w:i/>
        </w:rPr>
        <w:t>cruise</w:t>
      </w:r>
      <w:r>
        <w:rPr>
          <w:rFonts w:ascii="Times New Roman" w:eastAsia="Times New Roman" w:hAnsi="Times New Roman"/>
        </w:rPr>
        <w:t>_all.nc.</w:t>
      </w:r>
    </w:p>
    <w:p w14:paraId="4B35B0E8" w14:textId="77777777" w:rsidR="00E36FA5" w:rsidRDefault="00E36FA5">
      <w:pPr>
        <w:spacing w:after="240"/>
        <w:ind w:left="284" w:right="559"/>
        <w:rPr>
          <w:rFonts w:ascii="Times New Roman" w:eastAsia="Times New Roman" w:hAnsi="Times New Roman"/>
        </w:rPr>
      </w:pPr>
    </w:p>
    <w:p w14:paraId="65D09F6D"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‘temp’;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use the plots and fits produced to choose a calibration for temperature sensors and edit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0F810F10" w14:textId="77777777" w:rsidR="00E36FA5" w:rsidRDefault="009561C6">
      <w:pPr>
        <w:spacing w:after="240"/>
        <w:ind w:left="284"/>
        <w:rPr>
          <w:rFonts w:ascii="Times New Roman" w:eastAsia="Times New Roman" w:hAnsi="Times New Roman"/>
        </w:rPr>
      </w:pP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compares data from the CTD to the calibr</w:t>
      </w:r>
      <w:r>
        <w:rPr>
          <w:rFonts w:ascii="Times New Roman" w:eastAsia="Times New Roman" w:hAnsi="Times New Roman"/>
        </w:rPr>
        <w:t xml:space="preserve">ation sample data.  The quantity to be compared is set by variable </w:t>
      </w:r>
      <w:proofErr w:type="spellStart"/>
      <w:r>
        <w:rPr>
          <w:rFonts w:ascii="Times New Roman" w:eastAsia="Times New Roman" w:hAnsi="Times New Roman"/>
        </w:rPr>
        <w:t>sensname</w:t>
      </w:r>
      <w:proofErr w:type="spellEnd"/>
      <w:r>
        <w:rPr>
          <w:rFonts w:ascii="Times New Roman" w:eastAsia="Times New Roman" w:hAnsi="Times New Roman"/>
        </w:rPr>
        <w:t>.  The script generates plots of residuals against time and pressure to allow the user to get a sense of how the sensors are behaving, and to determine an appropriate calibration fu</w:t>
      </w:r>
      <w:r>
        <w:rPr>
          <w:rFonts w:ascii="Times New Roman" w:eastAsia="Times New Roman" w:hAnsi="Times New Roman"/>
        </w:rPr>
        <w:t xml:space="preserve">nction to enter </w:t>
      </w:r>
      <w:proofErr w:type="gramStart"/>
      <w:r>
        <w:rPr>
          <w:rFonts w:ascii="Times New Roman" w:eastAsia="Times New Roman" w:hAnsi="Times New Roman"/>
        </w:rPr>
        <w:t>in 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(for temperature),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(for conductivity),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(for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652B92F4"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w:t>
      </w:r>
      <w:r>
        <w:rPr>
          <w:rFonts w:ascii="Times New Roman" w:eastAsia="Times New Roman" w:hAnsi="Times New Roman"/>
        </w:rPr>
        <w:t xml:space="preserve">(if a sensor was changed during the cruise, or there was an apparent calibration shift at any point).  The groups of sensors must be added to the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3B1990B"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The comparisons produced by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may also indica</w:t>
      </w:r>
      <w:r>
        <w:rPr>
          <w:rFonts w:ascii="Times New Roman" w:eastAsia="Times New Roman" w:hAnsi="Times New Roman"/>
        </w:rPr>
        <w:t>te bad or questionable bottle samples (or just questionable comparisons, for instance in regions of high gradient), which can be flagged as 4 or 3 respectively by editing the msbe35_01 (for temperature), msal_01 (for salinity/conductivity), and moxy_01 (fo</w:t>
      </w:r>
      <w:r>
        <w:rPr>
          <w:rFonts w:ascii="Times New Roman" w:eastAsia="Times New Roman" w:hAnsi="Times New Roman"/>
        </w:rPr>
        <w:t xml:space="preserve">r oxygen)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5F49253E"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msam_checkbottles_01</w:t>
      </w:r>
    </w:p>
    <w:p w14:paraId="1426AB18"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msam_checkbottles_02</w:t>
      </w:r>
    </w:p>
    <w:p w14:paraId="2A7E7CF4"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***show examples of </w:t>
      </w:r>
      <w:proofErr w:type="gramStart"/>
      <w:r>
        <w:rPr>
          <w:rFonts w:ascii="Times New Roman" w:eastAsia="Times New Roman" w:hAnsi="Times New Roman"/>
        </w:rPr>
        <w:t>each?*</w:t>
      </w:r>
      <w:proofErr w:type="gramEnd"/>
      <w:r>
        <w:rPr>
          <w:rFonts w:ascii="Times New Roman" w:eastAsia="Times New Roman" w:hAnsi="Times New Roman"/>
        </w:rPr>
        <w:t>**</w:t>
      </w:r>
    </w:p>
    <w:p w14:paraId="518C702F" w14:textId="77777777" w:rsidR="00E36FA5" w:rsidRDefault="00E36FA5">
      <w:pPr>
        <w:spacing w:after="240"/>
        <w:ind w:left="284"/>
        <w:rPr>
          <w:rFonts w:ascii="Times New Roman" w:eastAsia="Times New Roman" w:hAnsi="Times New Roman"/>
        </w:rPr>
      </w:pPr>
    </w:p>
    <w:p w14:paraId="13B8A939"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precalt</w:t>
      </w:r>
      <w:proofErr w:type="spellEnd"/>
      <w:r>
        <w:rPr>
          <w:rFonts w:ascii="Times New Roman" w:eastAsia="Times New Roman" w:hAnsi="Times New Roman"/>
        </w:rPr>
        <w:t xml:space="preserve"> = 1; </w:t>
      </w:r>
      <w:proofErr w:type="spellStart"/>
      <w:r>
        <w:rPr>
          <w:rFonts w:ascii="Times New Roman" w:eastAsia="Times New Roman" w:hAnsi="Times New Roman"/>
        </w:rPr>
        <w:t>sensname</w:t>
      </w:r>
      <w:proofErr w:type="spellEnd"/>
      <w:r>
        <w:rPr>
          <w:rFonts w:ascii="Times New Roman" w:eastAsia="Times New Roman" w:hAnsi="Times New Roman"/>
        </w:rPr>
        <w:t xml:space="preserve"> = ‘</w:t>
      </w:r>
      <w:proofErr w:type="spellStart"/>
      <w:r>
        <w:rPr>
          <w:rFonts w:ascii="Times New Roman" w:eastAsia="Times New Roman" w:hAnsi="Times New Roman"/>
        </w:rPr>
        <w:t>cond</w:t>
      </w:r>
      <w:proofErr w:type="spellEnd"/>
      <w:r>
        <w:rPr>
          <w:rFonts w:ascii="Times New Roman" w:eastAsia="Times New Roman" w:hAnsi="Times New Roman"/>
        </w:rPr>
        <w:t xml:space="preserve">’;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E40A3A2"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lastRenderedPageBreak/>
        <w:t xml:space="preserve">Calibrations </w:t>
      </w:r>
      <w:proofErr w:type="gramStart"/>
      <w:r>
        <w:rPr>
          <w:rFonts w:ascii="Times New Roman" w:eastAsia="Times New Roman" w:hAnsi="Times New Roman"/>
        </w:rPr>
        <w:t>entered into</w:t>
      </w:r>
      <w:proofErr w:type="gramEnd"/>
      <w:r>
        <w:rPr>
          <w:rFonts w:ascii="Times New Roman" w:eastAsia="Times New Roman" w:hAnsi="Times New Roman"/>
        </w:rPr>
        <w:t xml:space="preserve"> the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w:t>
      </w:r>
      <w:proofErr w:type="spellStart"/>
      <w:r>
        <w:rPr>
          <w:rFonts w:ascii="Times New Roman" w:eastAsia="Times New Roman" w:hAnsi="Times New Roman"/>
        </w:rPr>
        <w:t>cond_apply_cal</w:t>
      </w:r>
      <w:proofErr w:type="spellEnd"/>
      <w:r>
        <w:rPr>
          <w:rFonts w:ascii="Times New Roman" w:eastAsia="Times New Roman" w:hAnsi="Times New Roman"/>
        </w:rPr>
        <w:t xml:space="preserve">, or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can be applied to any data by calling </w:t>
      </w:r>
      <w:proofErr w:type="spellStart"/>
      <w:r>
        <w:rPr>
          <w:rFonts w:ascii="Times New Roman" w:eastAsia="Times New Roman" w:hAnsi="Times New Roman"/>
        </w:rPr>
        <w:t>temp_apply_ca</w:t>
      </w:r>
      <w:r>
        <w:rPr>
          <w:rFonts w:ascii="Times New Roman" w:eastAsia="Times New Roman" w:hAnsi="Times New Roman"/>
        </w:rPr>
        <w:t>l</w:t>
      </w:r>
      <w:proofErr w:type="spellEnd"/>
      <w:r>
        <w:rPr>
          <w:rFonts w:ascii="Times New Roman" w:eastAsia="Times New Roman" w:hAnsi="Times New Roman"/>
        </w:rPr>
        <w:t xml:space="preserve"> etc.*** to be tested (before being applied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setting </w:t>
      </w:r>
      <w:proofErr w:type="spellStart"/>
      <w:r>
        <w:rPr>
          <w:rFonts w:ascii="Times New Roman" w:eastAsia="Times New Roman" w:hAnsi="Times New Roman"/>
        </w:rPr>
        <w:t>precalt</w:t>
      </w:r>
      <w:proofErr w:type="spellEnd"/>
      <w:r>
        <w:rPr>
          <w:rFonts w:ascii="Times New Roman" w:eastAsia="Times New Roman" w:hAnsi="Times New Roman"/>
        </w:rPr>
        <w:t xml:space="preserve">, </w:t>
      </w:r>
      <w:proofErr w:type="spellStart"/>
      <w:r>
        <w:rPr>
          <w:rFonts w:ascii="Times New Roman" w:eastAsia="Times New Roman" w:hAnsi="Times New Roman"/>
        </w:rPr>
        <w:t>precalc</w:t>
      </w:r>
      <w:proofErr w:type="spellEnd"/>
      <w:r>
        <w:rPr>
          <w:rFonts w:ascii="Times New Roman" w:eastAsia="Times New Roman" w:hAnsi="Times New Roman"/>
        </w:rPr>
        <w:t xml:space="preserve">, or </w:t>
      </w:r>
      <w:proofErr w:type="spellStart"/>
      <w:r>
        <w:rPr>
          <w:rFonts w:ascii="Times New Roman" w:eastAsia="Times New Roman" w:hAnsi="Times New Roman"/>
        </w:rPr>
        <w:t>precalo</w:t>
      </w:r>
      <w:proofErr w:type="spellEnd"/>
      <w:r>
        <w:rPr>
          <w:rFonts w:ascii="Times New Roman" w:eastAsia="Times New Roman" w:hAnsi="Times New Roman"/>
        </w:rPr>
        <w:t xml:space="preserve">, respectively, to 1 before running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This will produce the same set of plots comparing the calibration data with the calibrated </w:t>
      </w:r>
      <w:r>
        <w:rPr>
          <w:rFonts w:ascii="Times New Roman" w:eastAsia="Times New Roman" w:hAnsi="Times New Roman"/>
        </w:rPr>
        <w:t xml:space="preserve">CTD data. this lets you apply the calibration to data without modifying the files, so you can test it.  </w:t>
      </w:r>
    </w:p>
    <w:p w14:paraId="00D252F9"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3.4.2 steps that apply calibrations to CTD data</w:t>
      </w:r>
    </w:p>
    <w:p w14:paraId="1FC5DB1F"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smallscript_tccal</w:t>
      </w:r>
      <w:proofErr w:type="spellEnd"/>
    </w:p>
    <w:p w14:paraId="047404BD" w14:textId="77777777" w:rsidR="00E36FA5" w:rsidRDefault="009561C6">
      <w:pPr>
        <w:spacing w:after="240"/>
        <w:ind w:left="284" w:right="559"/>
        <w:rPr>
          <w:rFonts w:ascii="Times New Roman" w:eastAsia="Times New Roman" w:hAnsi="Times New Roman"/>
        </w:rPr>
      </w:pP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applies the temperature and conductivity calibrations set in t</w:t>
      </w:r>
      <w:r>
        <w:rPr>
          <w:rFonts w:ascii="Times New Roman" w:eastAsia="Times New Roman" w:hAnsi="Times New Roman"/>
        </w:rPr>
        <w:t xml:space="preserve">he </w:t>
      </w:r>
      <w:proofErr w:type="spellStart"/>
      <w:r>
        <w:rPr>
          <w:rFonts w:ascii="Times New Roman" w:eastAsia="Times New Roman" w:hAnsi="Times New Roman"/>
        </w:rPr>
        <w:t>temp_apply_cal</w:t>
      </w:r>
      <w:proofErr w:type="spellEnd"/>
      <w:r>
        <w:rPr>
          <w:rFonts w:ascii="Times New Roman" w:eastAsia="Times New Roman" w:hAnsi="Times New Roman"/>
        </w:rPr>
        <w:t xml:space="preserve"> and </w:t>
      </w:r>
      <w:proofErr w:type="spellStart"/>
      <w:r>
        <w:rPr>
          <w:rFonts w:ascii="Times New Roman" w:eastAsia="Times New Roman" w:hAnsi="Times New Roman"/>
        </w:rPr>
        <w:t>cond_apply_cal</w:t>
      </w:r>
      <w:proofErr w:type="spellEnd"/>
      <w:r>
        <w:rPr>
          <w:rFonts w:ascii="Times New Roman" w:eastAsia="Times New Roman" w:hAnsi="Times New Roman"/>
        </w:rPr>
        <w:t xml:space="preserve"> cases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to the </w:t>
      </w:r>
      <w:proofErr w:type="spellStart"/>
      <w:r>
        <w:rPr>
          <w:rFonts w:ascii="Times New Roman" w:eastAsia="Times New Roman" w:hAnsi="Times New Roman"/>
        </w:rPr>
        <w:t>Mstar</w:t>
      </w:r>
      <w:proofErr w:type="spellEnd"/>
      <w:r>
        <w:rPr>
          <w:rFonts w:ascii="Times New Roman" w:eastAsia="Times New Roman" w:hAnsi="Times New Roman"/>
        </w:rPr>
        <w:t xml:space="preserve"> files by calling:  </w:t>
      </w:r>
    </w:p>
    <w:p w14:paraId="71E688C8"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mctd_tempcal.m</w:t>
      </w:r>
      <w:proofErr w:type="spellEnd"/>
      <w:r>
        <w:rPr>
          <w:rFonts w:ascii="Times New Roman" w:eastAsia="Times New Roman" w:hAnsi="Times New Roman"/>
        </w:rPr>
        <w:t xml:space="preserve"> and </w:t>
      </w:r>
      <w:proofErr w:type="spellStart"/>
      <w:r>
        <w:rPr>
          <w:rFonts w:ascii="Times New Roman" w:eastAsia="Times New Roman" w:hAnsi="Times New Roman"/>
          <w:b/>
        </w:rPr>
        <w:t>mctd_condcal.m</w:t>
      </w:r>
      <w:proofErr w:type="spellEnd"/>
      <w:r>
        <w:rPr>
          <w:rFonts w:ascii="Times New Roman" w:eastAsia="Times New Roman" w:hAnsi="Times New Roman"/>
        </w:rPr>
        <w:t xml:space="preserve"> for both sensors to apply the calibrations to ctd_cruise_nnn_24hz.nc</w:t>
      </w:r>
    </w:p>
    <w:p w14:paraId="341A591B"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mctd_03.</w:t>
      </w:r>
      <w:proofErr w:type="gramStart"/>
      <w:r>
        <w:rPr>
          <w:rFonts w:ascii="Times New Roman" w:eastAsia="Times New Roman" w:hAnsi="Times New Roman"/>
          <w:b/>
        </w:rPr>
        <w:t>m</w:t>
      </w:r>
      <w:r>
        <w:rPr>
          <w:rFonts w:ascii="Times New Roman" w:eastAsia="Times New Roman" w:hAnsi="Times New Roman"/>
        </w:rPr>
        <w:t xml:space="preserve">  and</w:t>
      </w:r>
      <w:proofErr w:type="gramEnd"/>
      <w:r>
        <w:rPr>
          <w:rFonts w:ascii="Times New Roman" w:eastAsia="Times New Roman" w:hAnsi="Times New Roman"/>
        </w:rPr>
        <w:t xml:space="preserve"> subsequent files to propagate the calibrated d</w:t>
      </w:r>
      <w:r>
        <w:rPr>
          <w:rFonts w:ascii="Times New Roman" w:eastAsia="Times New Roman" w:hAnsi="Times New Roman"/>
        </w:rPr>
        <w:t xml:space="preserve">ata into the other </w:t>
      </w:r>
      <w:proofErr w:type="spellStart"/>
      <w:r>
        <w:rPr>
          <w:rFonts w:ascii="Times New Roman" w:eastAsia="Times New Roman" w:hAnsi="Times New Roman"/>
        </w:rPr>
        <w:t>Mstar</w:t>
      </w:r>
      <w:proofErr w:type="spellEnd"/>
      <w:r>
        <w:rPr>
          <w:rFonts w:ascii="Times New Roman" w:eastAsia="Times New Roman" w:hAnsi="Times New Roman"/>
        </w:rPr>
        <w:t xml:space="preserve"> files</w:t>
      </w:r>
    </w:p>
    <w:p w14:paraId="71D927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based on the results of </w:t>
      </w:r>
      <w:proofErr w:type="spellStart"/>
      <w:r>
        <w:rPr>
          <w:rFonts w:ascii="Times New Roman" w:eastAsia="Times New Roman" w:hAnsi="Times New Roman"/>
          <w:b/>
        </w:rPr>
        <w:t>ctd_evaluate_sensors.m</w:t>
      </w:r>
      <w:proofErr w:type="spellEnd"/>
      <w:r>
        <w:rPr>
          <w:rFonts w:ascii="Times New Roman" w:eastAsia="Times New Roman" w:hAnsi="Times New Roman"/>
        </w:rPr>
        <w:t xml:space="preserve">, </w:t>
      </w:r>
      <w:r>
        <w:rPr>
          <w:rFonts w:ascii="Times New Roman" w:eastAsia="Times New Roman" w:hAnsi="Times New Roman"/>
          <w:b/>
        </w:rPr>
        <w:t>msal_01.m</w:t>
      </w:r>
      <w:r>
        <w:rPr>
          <w:rFonts w:ascii="Times New Roman" w:eastAsia="Times New Roman" w:hAnsi="Times New Roman"/>
        </w:rPr>
        <w:t xml:space="preserve"> and </w:t>
      </w:r>
      <w:r>
        <w:rPr>
          <w:rFonts w:ascii="Times New Roman" w:eastAsia="Times New Roman" w:hAnsi="Times New Roman"/>
          <w:b/>
        </w:rPr>
        <w:t>msal_02.m</w:t>
      </w:r>
      <w:r>
        <w:rPr>
          <w:rFonts w:ascii="Times New Roman" w:eastAsia="Times New Roman" w:hAnsi="Times New Roman"/>
        </w:rPr>
        <w:t xml:space="preserve"> should also be run, by uncommenting them in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w:t>
      </w:r>
    </w:p>
    <w:p w14:paraId="32BAA5DC" w14:textId="77777777" w:rsidR="00E36FA5" w:rsidRDefault="009561C6">
      <w:pPr>
        <w:spacing w:after="240"/>
        <w:ind w:left="142" w:right="559"/>
        <w:rPr>
          <w:ins w:id="11" w:author="yfiring" w:date="2016-12-12T11:32:00Z"/>
          <w:rFonts w:ascii="Times New Roman" w:eastAsia="Times New Roman" w:hAnsi="Times New Roman"/>
        </w:rPr>
      </w:pPr>
      <w:r>
        <w:rPr>
          <w:rFonts w:ascii="Times New Roman" w:eastAsia="Times New Roman" w:hAnsi="Times New Roman"/>
        </w:rPr>
        <w:t>&gt;&gt; caldata_all_part2</w:t>
      </w:r>
    </w:p>
    <w:p w14:paraId="3D79C7DB"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w:t>
      </w:r>
      <w:r>
        <w:rPr>
          <w:rFonts w:ascii="Times New Roman" w:eastAsia="Times New Roman" w:hAnsi="Times New Roman"/>
          <w:b/>
        </w:rPr>
        <w:t>art2.m</w:t>
      </w:r>
      <w:r>
        <w:rPr>
          <w:rFonts w:ascii="Times New Roman" w:eastAsia="Times New Roman" w:hAnsi="Times New Roman"/>
        </w:rPr>
        <w:t xml:space="preserve"> calls </w:t>
      </w:r>
    </w:p>
    <w:p w14:paraId="03F4FBB9"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moxy_01.m</w:t>
      </w:r>
      <w:r>
        <w:rPr>
          <w:rFonts w:ascii="Times New Roman" w:eastAsia="Times New Roman" w:hAnsi="Times New Roman"/>
        </w:rPr>
        <w:t xml:space="preserve"> to read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8698F8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moxy_02.m</w:t>
      </w:r>
      <w:r>
        <w:rPr>
          <w:rFonts w:ascii="Times New Roman" w:eastAsia="Times New Roman" w:hAnsi="Times New Roman"/>
        </w:rPr>
        <w:t xml:space="preserve"> pastes the bottle oxygens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34B4AF33"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msam_oxykg.m</w:t>
      </w:r>
      <w:proofErr w:type="spellEnd"/>
      <w:r>
        <w:rPr>
          <w:rFonts w:ascii="Times New Roman" w:eastAsia="Times New Roman" w:hAnsi="Times New Roman"/>
        </w:rPr>
        <w:t xml:space="preserve"> calculates bottle oxygen in units of </w:t>
      </w:r>
      <w:proofErr w:type="spellStart"/>
      <w:r>
        <w:rPr>
          <w:rFonts w:ascii="Times New Roman" w:eastAsia="Times New Roman" w:hAnsi="Times New Roman"/>
        </w:rPr>
        <w:t>umol</w:t>
      </w:r>
      <w:proofErr w:type="spellEnd"/>
      <w:r>
        <w:rPr>
          <w:rFonts w:ascii="Times New Roman" w:eastAsia="Times New Roman" w:hAnsi="Times New Roman"/>
        </w:rPr>
        <w:t>/kg using CTD salinity and bottle oxygen fixing temp</w:t>
      </w:r>
      <w:r>
        <w:rPr>
          <w:rFonts w:ascii="Times New Roman" w:eastAsia="Times New Roman" w:hAnsi="Times New Roman"/>
        </w:rPr>
        <w:t xml:space="preserve">erature.  Output variables: </w:t>
      </w:r>
      <w:proofErr w:type="spellStart"/>
      <w:r>
        <w:rPr>
          <w:rFonts w:ascii="Times New Roman" w:eastAsia="Times New Roman" w:hAnsi="Times New Roman"/>
        </w:rPr>
        <w:t>botoxysams</w:t>
      </w:r>
      <w:proofErr w:type="spellEnd"/>
      <w:r>
        <w:rPr>
          <w:rFonts w:ascii="Times New Roman" w:eastAsia="Times New Roman" w:hAnsi="Times New Roman"/>
        </w:rPr>
        <w:t xml:space="preserve"> and </w:t>
      </w:r>
      <w:proofErr w:type="spellStart"/>
      <w:r>
        <w:rPr>
          <w:rFonts w:ascii="Times New Roman" w:eastAsia="Times New Roman" w:hAnsi="Times New Roman"/>
        </w:rPr>
        <w:t>botoxynoc</w:t>
      </w:r>
      <w:proofErr w:type="spellEnd"/>
      <w:r>
        <w:rPr>
          <w:rFonts w:ascii="Times New Roman" w:eastAsia="Times New Roman" w:hAnsi="Times New Roman"/>
        </w:rPr>
        <w:t xml:space="preserv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12B1F9FE"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w:t>
      </w:r>
      <w:proofErr w:type="spellStart"/>
      <w:r>
        <w:rPr>
          <w:rFonts w:ascii="Times New Roman" w:eastAsia="Times New Roman" w:hAnsi="Times New Roman"/>
        </w:rPr>
        <w:t>matlab</w:t>
      </w:r>
      <w:proofErr w:type="spellEnd"/>
      <w:r>
        <w:rPr>
          <w:rFonts w:ascii="Times New Roman" w:eastAsia="Times New Roman" w:hAnsi="Times New Roman"/>
        </w:rPr>
        <w:t xml:space="preserve"> and saves as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r>
        <w:rPr>
          <w:rFonts w:ascii="Times New Roman" w:eastAsia="Times New Roman" w:hAnsi="Times New Roman"/>
          <w:b/>
        </w:rPr>
        <w:t xml:space="preserve"> </w:t>
      </w:r>
    </w:p>
    <w:p w14:paraId="50D03D2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mnut_02</w:t>
      </w:r>
      <w:r>
        <w:rPr>
          <w:rFonts w:ascii="Times New Roman" w:eastAsia="Times New Roman" w:hAnsi="Times New Roman"/>
        </w:rPr>
        <w:t xml:space="preserve"> pastes the bottle data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FC787CA"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mnut_03</w:t>
      </w:r>
      <w:r>
        <w:rPr>
          <w:rFonts w:ascii="Times New Roman" w:eastAsia="Times New Roman" w:hAnsi="Times New Roman"/>
        </w:rPr>
        <w:t xml:space="preserve"> computes organic from total and inorganic nutrient values in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04B1432D" w14:textId="77777777" w:rsidR="00E36FA5" w:rsidRDefault="009561C6">
      <w:pPr>
        <w:spacing w:after="240"/>
        <w:ind w:left="426"/>
        <w:rPr>
          <w:rFonts w:ascii="Times New Roman" w:eastAsia="Times New Roman" w:hAnsi="Times New Roman"/>
        </w:rPr>
      </w:pPr>
      <w:r>
        <w:rPr>
          <w:rFonts w:ascii="Times New Roman" w:eastAsia="Times New Roman" w:hAnsi="Times New Roman"/>
        </w:rPr>
        <w:t>***</w:t>
      </w:r>
      <w:proofErr w:type="gramStart"/>
      <w:r>
        <w:rPr>
          <w:rFonts w:ascii="Times New Roman" w:eastAsia="Times New Roman" w:hAnsi="Times New Roman"/>
        </w:rPr>
        <w:t>similarly</w:t>
      </w:r>
      <w:proofErr w:type="gramEnd"/>
      <w:r>
        <w:rPr>
          <w:rFonts w:ascii="Times New Roman" w:eastAsia="Times New Roman" w:hAnsi="Times New Roman"/>
        </w:rPr>
        <w:t xml:space="preserve"> for co2, cfcs, ch4, as appropriate***</w:t>
      </w:r>
    </w:p>
    <w:p w14:paraId="1F6AD351" w14:textId="77777777" w:rsidR="00E36FA5" w:rsidRDefault="009561C6">
      <w:pPr>
        <w:spacing w:after="240"/>
        <w:ind w:left="426"/>
        <w:rPr>
          <w:rFonts w:ascii="Times New Roman" w:eastAsia="Times New Roman" w:hAnsi="Times New Roman"/>
        </w:rPr>
      </w:pPr>
      <w:proofErr w:type="spellStart"/>
      <w:r>
        <w:rPr>
          <w:rFonts w:ascii="Times New Roman" w:eastAsia="Times New Roman" w:hAnsi="Times New Roman"/>
          <w:b/>
        </w:rPr>
        <w:t>msam_apend</w:t>
      </w:r>
      <w:proofErr w:type="spellEnd"/>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60398638"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sensname</w:t>
      </w:r>
      <w:proofErr w:type="spellEnd"/>
      <w:r>
        <w:rPr>
          <w:rFonts w:ascii="Times New Roman" w:eastAsia="Times New Roman" w:hAnsi="Times New Roman"/>
        </w:rPr>
        <w:t xml:space="preserve"> = ‘oxy’; </w:t>
      </w:r>
      <w:proofErr w:type="spellStart"/>
      <w:r>
        <w:rPr>
          <w:rFonts w:ascii="Times New Roman" w:eastAsia="Times New Roman" w:hAnsi="Times New Roman"/>
        </w:rPr>
        <w:t>ctd_evaluate_sensors</w:t>
      </w:r>
      <w:proofErr w:type="spellEnd"/>
      <w:r>
        <w:rPr>
          <w:rFonts w:ascii="Times New Roman" w:eastAsia="Times New Roman" w:hAnsi="Times New Roman"/>
        </w:rPr>
        <w:t xml:space="preserve"> % and edit</w:t>
      </w:r>
      <w:r>
        <w:rPr>
          <w:rFonts w:ascii="Times New Roman" w:eastAsia="Times New Roman" w:hAnsi="Times New Roman"/>
        </w:rPr>
        <w:t xml:space="preserve"> </w:t>
      </w:r>
      <w:proofErr w:type="spellStart"/>
      <w:r>
        <w:rPr>
          <w:rFonts w:ascii="Times New Roman" w:eastAsia="Times New Roman" w:hAnsi="Times New Roman"/>
        </w:rPr>
        <w:t>oxy_apply_cal</w:t>
      </w:r>
      <w:proofErr w:type="spellEnd"/>
      <w:r>
        <w:rPr>
          <w:rFonts w:ascii="Times New Roman" w:eastAsia="Times New Roman" w:hAnsi="Times New Roman"/>
        </w:rPr>
        <w:t xml:space="preserve"> case of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p>
    <w:p w14:paraId="19DEEA3D"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lastRenderedPageBreak/>
        <w:t xml:space="preserve">It is ideal to evaluate the oxygen calibration after conductivity and temperature calibrations have been applied, since oxygen concentration depends on density.  </w:t>
      </w:r>
    </w:p>
    <w:p w14:paraId="17CCDC1C"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&gt;&gt; </w:t>
      </w:r>
      <w:proofErr w:type="spellStart"/>
      <w:r>
        <w:rPr>
          <w:rFonts w:ascii="Times New Roman" w:eastAsia="Times New Roman" w:hAnsi="Times New Roman"/>
        </w:rPr>
        <w:t>smallscript_ocal</w:t>
      </w:r>
      <w:proofErr w:type="spellEnd"/>
    </w:p>
    <w:p w14:paraId="2924EF9F" w14:textId="77777777" w:rsidR="00E36FA5" w:rsidRDefault="009561C6">
      <w:pPr>
        <w:spacing w:after="240"/>
        <w:ind w:left="426" w:right="559"/>
        <w:rPr>
          <w:rFonts w:ascii="Times New Roman" w:eastAsia="Times New Roman" w:hAnsi="Times New Roman"/>
        </w:rPr>
      </w:pPr>
      <w:proofErr w:type="spellStart"/>
      <w:r>
        <w:rPr>
          <w:rFonts w:ascii="Times New Roman" w:eastAsia="Times New Roman" w:hAnsi="Times New Roman"/>
          <w:b/>
        </w:rPr>
        <w:t>smallscript_ocal.m</w:t>
      </w:r>
      <w:proofErr w:type="spellEnd"/>
      <w:r>
        <w:rPr>
          <w:rFonts w:ascii="Times New Roman" w:eastAsia="Times New Roman" w:hAnsi="Times New Roman"/>
        </w:rPr>
        <w:t xml:space="preserve"> does the equivalent of </w:t>
      </w:r>
      <w:proofErr w:type="spellStart"/>
      <w:r>
        <w:rPr>
          <w:rFonts w:ascii="Times New Roman" w:eastAsia="Times New Roman" w:hAnsi="Times New Roman"/>
          <w:b/>
        </w:rPr>
        <w:t>smallscript_tccal.m</w:t>
      </w:r>
      <w:proofErr w:type="spellEnd"/>
      <w:r>
        <w:rPr>
          <w:rFonts w:ascii="Times New Roman" w:eastAsia="Times New Roman" w:hAnsi="Times New Roman"/>
        </w:rPr>
        <w:t xml:space="preserve"> for oxygen</w:t>
      </w:r>
    </w:p>
    <w:p w14:paraId="09096B40"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At this point, the data in the 24hz, 1hz, </w:t>
      </w:r>
      <w:proofErr w:type="spellStart"/>
      <w:r>
        <w:rPr>
          <w:rFonts w:ascii="Times New Roman" w:eastAsia="Times New Roman" w:hAnsi="Times New Roman"/>
        </w:rPr>
        <w:t>psal</w:t>
      </w:r>
      <w:proofErr w:type="spellEnd"/>
      <w:r>
        <w:rPr>
          <w:rFonts w:ascii="Times New Roman" w:eastAsia="Times New Roman" w:hAnsi="Times New Roman"/>
        </w:rPr>
        <w:t xml:space="preserve">, 2db, 2up, and </w:t>
      </w:r>
      <w:proofErr w:type="spellStart"/>
      <w:r>
        <w:rPr>
          <w:rFonts w:ascii="Times New Roman" w:eastAsia="Times New Roman" w:hAnsi="Times New Roman"/>
        </w:rPr>
        <w:t>sam</w:t>
      </w:r>
      <w:proofErr w:type="spellEnd"/>
      <w:r>
        <w:rPr>
          <w:rFonts w:ascii="Times New Roman" w:eastAsia="Times New Roman" w:hAnsi="Times New Roman"/>
        </w:rPr>
        <w:t xml:space="preserve"> files are all calibrated.  </w:t>
      </w:r>
    </w:p>
    <w:p w14:paraId="49642A7A" w14:textId="77777777" w:rsidR="00E36FA5" w:rsidRDefault="009561C6">
      <w:pPr>
        <w:spacing w:after="240"/>
        <w:ind w:right="559"/>
        <w:rPr>
          <w:rFonts w:ascii="Times New Roman" w:eastAsia="Times New Roman" w:hAnsi="Times New Roman"/>
        </w:rPr>
      </w:pPr>
      <w:r>
        <w:rPr>
          <w:rFonts w:ascii="Times New Roman" w:eastAsia="Times New Roman" w:hAnsi="Times New Roman"/>
        </w:rPr>
        <w:t>bottle_data_flags.txt and msam_02b can be used to update flags in the sample file to make editing and inspection easier, but at some point you should move the fla</w:t>
      </w:r>
      <w:r>
        <w:rPr>
          <w:rFonts w:ascii="Times New Roman" w:eastAsia="Times New Roman" w:hAnsi="Times New Roman"/>
        </w:rPr>
        <w:t xml:space="preserve">gs from bottle_data_flags.txt to the msal_01, moxy_01, mco2_01, mnut_01, mcfc_01 cases in </w:t>
      </w:r>
      <w:proofErr w:type="spellStart"/>
      <w:r>
        <w:rPr>
          <w:rFonts w:ascii="Times New Roman" w:eastAsia="Times New Roman" w:hAnsi="Times New Roman"/>
        </w:rPr>
        <w:t>opt_cruise</w:t>
      </w:r>
      <w:proofErr w:type="spellEnd"/>
      <w:r>
        <w:rPr>
          <w:rFonts w:ascii="Times New Roman" w:eastAsia="Times New Roman" w:hAnsi="Times New Roman"/>
        </w:rPr>
        <w:t xml:space="preserve">, and rerun those respective scripts for the necessary stations so that the flags are applied in the </w:t>
      </w:r>
      <w:proofErr w:type="spellStart"/>
      <w:r>
        <w:rPr>
          <w:rFonts w:ascii="Times New Roman" w:eastAsia="Times New Roman" w:hAnsi="Times New Roman"/>
        </w:rPr>
        <w:t>sal</w:t>
      </w:r>
      <w:proofErr w:type="spellEnd"/>
      <w:r>
        <w:rPr>
          <w:rFonts w:ascii="Times New Roman" w:eastAsia="Times New Roman" w:hAnsi="Times New Roman"/>
        </w:rPr>
        <w:t xml:space="preserve">_, oxy_, etc. files (this is so that when those are </w:t>
      </w:r>
      <w:r>
        <w:rPr>
          <w:rFonts w:ascii="Times New Roman" w:eastAsia="Times New Roman" w:hAnsi="Times New Roman"/>
        </w:rPr>
        <w:t xml:space="preserve">updated and transferred to </w:t>
      </w:r>
      <w:proofErr w:type="spellStart"/>
      <w:r>
        <w:rPr>
          <w:rFonts w:ascii="Times New Roman" w:eastAsia="Times New Roman" w:hAnsi="Times New Roman"/>
        </w:rPr>
        <w:t>sam</w:t>
      </w:r>
      <w:proofErr w:type="spellEnd"/>
      <w:r>
        <w:rPr>
          <w:rFonts w:ascii="Times New Roman" w:eastAsia="Times New Roman" w:hAnsi="Times New Roman"/>
        </w:rPr>
        <w:t xml:space="preserve">_ files, msam_02b doesn’t have to reapply them to the </w:t>
      </w:r>
      <w:proofErr w:type="spellStart"/>
      <w:r>
        <w:rPr>
          <w:rFonts w:ascii="Times New Roman" w:eastAsia="Times New Roman" w:hAnsi="Times New Roman"/>
        </w:rPr>
        <w:t>sam</w:t>
      </w:r>
      <w:proofErr w:type="spellEnd"/>
      <w:r>
        <w:rPr>
          <w:rFonts w:ascii="Times New Roman" w:eastAsia="Times New Roman" w:hAnsi="Times New Roman"/>
        </w:rPr>
        <w:t>_ files)</w:t>
      </w:r>
    </w:p>
    <w:p w14:paraId="22BE54F3" w14:textId="77777777" w:rsidR="00E36FA5" w:rsidRDefault="009561C6">
      <w:pPr>
        <w:spacing w:after="240"/>
        <w:ind w:left="-284"/>
        <w:rPr>
          <w:rFonts w:ascii="Times New Roman" w:hAnsi="Times New Roman"/>
          <w:b/>
        </w:rPr>
      </w:pPr>
      <w:r>
        <w:rPr>
          <w:rFonts w:ascii="Times New Roman" w:hAnsi="Times New Roman"/>
          <w:b/>
        </w:rPr>
        <w:t>3.5 Outputting data in other formats</w:t>
      </w:r>
    </w:p>
    <w:p w14:paraId="7ACDC4D1" w14:textId="77777777" w:rsidR="00E36FA5" w:rsidRDefault="009561C6">
      <w:pPr>
        <w:spacing w:after="240"/>
        <w:ind w:left="-142"/>
        <w:rPr>
          <w:rFonts w:ascii="Times New Roman" w:hAnsi="Times New Roman"/>
          <w:b/>
        </w:rPr>
      </w:pPr>
      <w:r>
        <w:rPr>
          <w:rFonts w:ascii="Times New Roman" w:hAnsi="Times New Roman"/>
          <w:b/>
        </w:rPr>
        <w:t>3.5.1 1hz files for LADCP processing</w:t>
      </w:r>
    </w:p>
    <w:p w14:paraId="43047E43" w14:textId="77777777" w:rsidR="00E36FA5" w:rsidRDefault="009561C6">
      <w:pPr>
        <w:spacing w:after="240"/>
        <w:ind w:left="-142"/>
        <w:rPr>
          <w:rFonts w:ascii="Times New Roman" w:hAnsi="Times New Roman"/>
          <w:b/>
        </w:rPr>
      </w:pPr>
      <w:r>
        <w:rPr>
          <w:rFonts w:ascii="Times New Roman" w:hAnsi="Times New Roman"/>
          <w:b/>
        </w:rPr>
        <w:t>3.5.2 LADCP processing for bottom depth</w:t>
      </w:r>
    </w:p>
    <w:p w14:paraId="1E6C9F64" w14:textId="77777777" w:rsidR="00E36FA5" w:rsidRDefault="009561C6">
      <w:pPr>
        <w:spacing w:after="240"/>
        <w:rPr>
          <w:rFonts w:ascii="Times New Roman" w:eastAsia="Times New Roman" w:hAnsi="Times New Roman"/>
        </w:rPr>
      </w:pPr>
      <w:r>
        <w:rPr>
          <w:rFonts w:ascii="Times New Roman" w:eastAsia="Times New Roman" w:hAnsi="Times New Roman"/>
        </w:rPr>
        <w:t>To run basic processing of LADCP data from cas</w:t>
      </w:r>
      <w:r>
        <w:rPr>
          <w:rFonts w:ascii="Times New Roman" w:eastAsia="Times New Roman" w:hAnsi="Times New Roman"/>
        </w:rPr>
        <w:t xml:space="preserve">t </w:t>
      </w:r>
      <w:proofErr w:type="spellStart"/>
      <w:r>
        <w:rPr>
          <w:rFonts w:ascii="Times New Roman" w:eastAsia="Times New Roman" w:hAnsi="Times New Roman"/>
          <w:i/>
        </w:rPr>
        <w:t>nnn</w:t>
      </w:r>
      <w:proofErr w:type="spellEnd"/>
      <w:r>
        <w:rPr>
          <w:rFonts w:ascii="Times New Roman" w:eastAsia="Times New Roman" w:hAnsi="Times New Roman"/>
        </w:rPr>
        <w:t xml:space="preserve"> (after mout_1hzasc has been run): </w:t>
      </w:r>
    </w:p>
    <w:p w14:paraId="482B8B01"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 </w:t>
      </w:r>
      <w:proofErr w:type="spellStart"/>
      <w:r>
        <w:rPr>
          <w:rFonts w:ascii="Times New Roman" w:eastAsia="Times New Roman" w:hAnsi="Times New Roman"/>
        </w:rPr>
        <w:t>lad_linkscript_ix</w:t>
      </w:r>
      <w:proofErr w:type="spellEnd"/>
      <w:r>
        <w:rPr>
          <w:rFonts w:ascii="Times New Roman" w:eastAsia="Times New Roman" w:hAnsi="Times New Roman"/>
        </w:rPr>
        <w:t xml:space="preserve"> # to copy data from network machine</w:t>
      </w:r>
    </w:p>
    <w:p w14:paraId="498090BC"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cd </w:t>
      </w:r>
      <w:proofErr w:type="spellStart"/>
      <w:r>
        <w:rPr>
          <w:rFonts w:ascii="Times New Roman" w:eastAsia="Times New Roman" w:hAnsi="Times New Roman"/>
        </w:rPr>
        <w:t>ladcp</w:t>
      </w:r>
      <w:proofErr w:type="spellEnd"/>
      <w:r>
        <w:rPr>
          <w:rFonts w:ascii="Times New Roman" w:eastAsia="Times New Roman" w:hAnsi="Times New Roman"/>
        </w:rPr>
        <w:t>/ix</w:t>
      </w:r>
    </w:p>
    <w:p w14:paraId="643D614C"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21CA9B1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This will generate plots as well as </w:t>
      </w:r>
      <w:proofErr w:type="spellStart"/>
      <w:r>
        <w:rPr>
          <w:rFonts w:ascii="Times New Roman" w:eastAsia="Times New Roman" w:hAnsi="Times New Roman"/>
        </w:rPr>
        <w:t>matlab</w:t>
      </w:r>
      <w:proofErr w:type="spellEnd"/>
      <w:r>
        <w:rPr>
          <w:rFonts w:ascii="Times New Roman" w:eastAsia="Times New Roman" w:hAnsi="Times New Roman"/>
        </w:rPr>
        <w:t xml:space="preserve"> files in </w:t>
      </w:r>
      <w:proofErr w:type="spellStart"/>
      <w:r>
        <w:rPr>
          <w:rFonts w:ascii="Times New Roman" w:eastAsia="Times New Roman" w:hAnsi="Times New Roman"/>
        </w:rPr>
        <w:t>ladcp</w:t>
      </w:r>
      <w:proofErr w:type="spellEnd"/>
      <w:r>
        <w:rPr>
          <w:rFonts w:ascii="Times New Roman" w:eastAsia="Times New Roman" w:hAnsi="Times New Roman"/>
        </w:rPr>
        <w:t>/ix/DL_GPS/processed/</w:t>
      </w:r>
      <w:proofErr w:type="spellStart"/>
      <w:r>
        <w:rPr>
          <w:rFonts w:ascii="Times New Roman" w:eastAsia="Times New Roman" w:hAnsi="Times New Roman"/>
          <w:i/>
        </w:rPr>
        <w:t>nnn</w:t>
      </w:r>
      <w:proofErr w:type="spellEnd"/>
      <w:r>
        <w:rPr>
          <w:rFonts w:ascii="Times New Roman" w:eastAsia="Times New Roman" w:hAnsi="Times New Roman"/>
        </w:rPr>
        <w:t>/</w:t>
      </w:r>
    </w:p>
    <w:p w14:paraId="74ADA70F" w14:textId="77777777" w:rsidR="00E36FA5" w:rsidRDefault="009561C6">
      <w:pPr>
        <w:spacing w:after="240"/>
        <w:rPr>
          <w:rFonts w:ascii="Times New Roman" w:eastAsia="Times New Roman" w:hAnsi="Times New Roman"/>
        </w:rPr>
      </w:pPr>
      <w:r>
        <w:rPr>
          <w:rFonts w:ascii="Times New Roman" w:eastAsia="Times New Roman" w:hAnsi="Times New Roman"/>
        </w:rPr>
        <w:t>An</w:t>
      </w:r>
      <w:r>
        <w:rPr>
          <w:rFonts w:ascii="Times New Roman" w:eastAsia="Times New Roman" w:hAnsi="Times New Roman"/>
        </w:rPr>
        <w:t xml:space="preserve">d if you have dual instruments, you can process the </w:t>
      </w:r>
      <w:proofErr w:type="spellStart"/>
      <w:r>
        <w:rPr>
          <w:rFonts w:ascii="Times New Roman" w:eastAsia="Times New Roman" w:hAnsi="Times New Roman"/>
        </w:rPr>
        <w:t>uplooker</w:t>
      </w:r>
      <w:proofErr w:type="spellEnd"/>
      <w:r>
        <w:rPr>
          <w:rFonts w:ascii="Times New Roman" w:eastAsia="Times New Roman" w:hAnsi="Times New Roman"/>
        </w:rPr>
        <w:t xml:space="preserve"> on its own: </w:t>
      </w:r>
    </w:p>
    <w:p w14:paraId="44EEF07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8D105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both together: </w:t>
      </w:r>
    </w:p>
    <w:p w14:paraId="47B83856"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‘DLUL’;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01562293"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60790105"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&gt;&gt; </w:t>
      </w:r>
      <w:proofErr w:type="spellStart"/>
      <w:proofErr w:type="gramStart"/>
      <w:r>
        <w:rPr>
          <w:rFonts w:ascii="Times New Roman" w:eastAsia="Times New Roman" w:hAnsi="Times New Roman"/>
        </w:rPr>
        <w:t>cfgstr.orient</w:t>
      </w:r>
      <w:proofErr w:type="spellEnd"/>
      <w:proofErr w:type="gramEnd"/>
      <w:r>
        <w:rPr>
          <w:rFonts w:ascii="Times New Roman" w:eastAsia="Times New Roman" w:hAnsi="Times New Roman"/>
        </w:rPr>
        <w:t xml:space="preserve"> = ‘DL’; </w:t>
      </w:r>
      <w:proofErr w:type="spellStart"/>
      <w:r>
        <w:rPr>
          <w:rFonts w:ascii="Times New Roman" w:eastAsia="Times New Roman" w:hAnsi="Times New Roman"/>
        </w:rPr>
        <w:t>cfgstr.constraints</w:t>
      </w:r>
      <w:proofErr w:type="spellEnd"/>
      <w:r>
        <w:rPr>
          <w:rFonts w:ascii="Times New Roman" w:eastAsia="Times New Roman" w:hAnsi="Times New Roman"/>
        </w:rPr>
        <w:t xml:space="preserve"> = {‘BT’}; </w:t>
      </w:r>
      <w:proofErr w:type="spellStart"/>
      <w:r>
        <w:rPr>
          <w:rFonts w:ascii="Times New Roman" w:eastAsia="Times New Roman" w:hAnsi="Times New Roman"/>
        </w:rPr>
        <w:t>process_cast_cfgstr</w:t>
      </w:r>
      <w:proofErr w:type="spellEnd"/>
      <w:r>
        <w:rPr>
          <w:rFonts w:ascii="Times New Roman" w:eastAsia="Times New Roman" w:hAnsi="Times New Roman"/>
        </w:rPr>
        <w:t>(</w:t>
      </w:r>
      <w:proofErr w:type="spellStart"/>
      <w:r>
        <w:rPr>
          <w:rFonts w:ascii="Times New Roman" w:eastAsia="Times New Roman" w:hAnsi="Times New Roman"/>
          <w:i/>
        </w:rPr>
        <w:t>nnn</w:t>
      </w:r>
      <w:proofErr w:type="spellEnd"/>
      <w:r>
        <w:rPr>
          <w:rFonts w:ascii="Times New Roman" w:eastAsia="Times New Roman" w:hAnsi="Times New Roman"/>
        </w:rPr>
        <w:t xml:space="preserve">, </w:t>
      </w:r>
      <w:proofErr w:type="spellStart"/>
      <w:r>
        <w:rPr>
          <w:rFonts w:ascii="Times New Roman" w:eastAsia="Times New Roman" w:hAnsi="Times New Roman"/>
        </w:rPr>
        <w:t>cfgstr</w:t>
      </w:r>
      <w:proofErr w:type="spellEnd"/>
      <w:r>
        <w:rPr>
          <w:rFonts w:ascii="Times New Roman" w:eastAsia="Times New Roman" w:hAnsi="Times New Roman"/>
        </w:rPr>
        <w:t>);</w:t>
      </w:r>
    </w:p>
    <w:p w14:paraId="1D290FAF" w14:textId="77777777" w:rsidR="00E36FA5" w:rsidRDefault="009561C6">
      <w:pPr>
        <w:spacing w:after="240"/>
        <w:rPr>
          <w:rFonts w:ascii="Times New Roman" w:eastAsia="Times New Roman" w:hAnsi="Times New Roman"/>
        </w:rPr>
      </w:pPr>
      <w:r>
        <w:rPr>
          <w:rFonts w:ascii="Times New Roman" w:eastAsia="Times New Roman" w:hAnsi="Times New Roman"/>
        </w:rPr>
        <w:t>And if you have a file*** of SADCP data for the station, …</w:t>
      </w:r>
    </w:p>
    <w:p w14:paraId="4B4B7CF9" w14:textId="77777777" w:rsidR="00E36FA5" w:rsidRDefault="00E36FA5">
      <w:pPr>
        <w:spacing w:after="240"/>
        <w:ind w:left="-142"/>
        <w:rPr>
          <w:rFonts w:ascii="Times New Roman" w:eastAsia="Times New Roman" w:hAnsi="Times New Roman"/>
        </w:rPr>
      </w:pPr>
    </w:p>
    <w:p w14:paraId="2A06327A"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 xml:space="preserve">3.5.3 WOCE exchange format </w:t>
      </w:r>
      <w:r>
        <w:rPr>
          <w:rFonts w:ascii="Times New Roman" w:eastAsia="Times New Roman" w:hAnsi="Times New Roman"/>
          <w:b/>
        </w:rPr>
        <w:t>CTD and bottle data</w:t>
      </w:r>
    </w:p>
    <w:p w14:paraId="4ACB39E0"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lastRenderedPageBreak/>
        <w:t>mout_cchdo_sam.m</w:t>
      </w:r>
      <w:proofErr w:type="spellEnd"/>
      <w:r>
        <w:rPr>
          <w:rFonts w:ascii="Times New Roman" w:eastAsia="Times New Roman" w:hAnsi="Times New Roman"/>
        </w:rPr>
        <w:t xml:space="preserve"> and </w:t>
      </w:r>
      <w:proofErr w:type="spellStart"/>
      <w:r>
        <w:rPr>
          <w:rFonts w:ascii="Times New Roman" w:eastAsia="Times New Roman" w:hAnsi="Times New Roman"/>
          <w:b/>
        </w:rPr>
        <w:t>mout_cchdo_ctd.m</w:t>
      </w:r>
      <w:proofErr w:type="spellEnd"/>
      <w:r>
        <w:rPr>
          <w:rFonts w:ascii="Times New Roman" w:eastAsia="Times New Roman" w:hAnsi="Times New Roman"/>
        </w:rPr>
        <w:t>, respectively, write bottle sample and corresponding CTD data from sam_</w:t>
      </w:r>
      <w:r>
        <w:rPr>
          <w:rFonts w:ascii="Times New Roman" w:eastAsia="Times New Roman" w:hAnsi="Times New Roman"/>
          <w:i/>
        </w:rPr>
        <w:t>cruise</w:t>
      </w:r>
      <w:r>
        <w:rPr>
          <w:rFonts w:ascii="Times New Roman" w:eastAsia="Times New Roman" w:hAnsi="Times New Roman"/>
        </w:rPr>
        <w:t>_all.nc, and 2-dbar downcast CTD profiles from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_2db.nc, to WOCE exchange format (ascii) files.  </w:t>
      </w:r>
      <w:proofErr w:type="spellStart"/>
      <w:r>
        <w:rPr>
          <w:rFonts w:ascii="Times New Roman" w:eastAsia="Times New Roman" w:hAnsi="Times New Roman"/>
          <w:b/>
        </w:rPr>
        <w:t>mout_cchdo_</w:t>
      </w:r>
      <w:r>
        <w:rPr>
          <w:rFonts w:ascii="Times New Roman" w:eastAsia="Times New Roman" w:hAnsi="Times New Roman"/>
          <w:b/>
        </w:rPr>
        <w:t>ctd.m</w:t>
      </w:r>
      <w:proofErr w:type="spellEnd"/>
      <w:r>
        <w:rPr>
          <w:rFonts w:ascii="Times New Roman" w:eastAsia="Times New Roman" w:hAnsi="Times New Roman"/>
        </w:rPr>
        <w:t xml:space="preserve"> writes one station/file at a time.  File headers are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the header information should include a note on which quantities are calibrated and which are not.  </w:t>
      </w:r>
    </w:p>
    <w:p w14:paraId="7178321F"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Summary tables</w:t>
      </w:r>
    </w:p>
    <w:p w14:paraId="2B27B0BF"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station_summary.m</w:t>
      </w:r>
      <w:proofErr w:type="spellEnd"/>
      <w:r>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proofErr w:type="spellStart"/>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roofErr w:type="spellEnd"/>
      <w:r>
        <w:rPr>
          <w:rFonts w:ascii="Times New Roman" w:eastAsia="Times New Roman" w:hAnsi="Times New Roman"/>
        </w:rPr>
        <w:t xml:space="preserve"> </w:t>
      </w:r>
    </w:p>
    <w:p w14:paraId="2CB44F01" w14:textId="77777777" w:rsidR="00E36FA5" w:rsidRDefault="009561C6">
      <w:pPr>
        <w:spacing w:after="240"/>
        <w:rPr>
          <w:rFonts w:ascii="Times New Roman" w:eastAsia="Times New Roman" w:hAnsi="Times New Roman"/>
        </w:rPr>
      </w:pPr>
      <w:proofErr w:type="spellStart"/>
      <w:r>
        <w:rPr>
          <w:rFonts w:ascii="Times New Roman" w:eastAsia="Times New Roman" w:hAnsi="Times New Roman"/>
          <w:b/>
        </w:rPr>
        <w:t>tsg_summary</w:t>
      </w:r>
      <w:proofErr w:type="spellEnd"/>
      <w:r>
        <w:rPr>
          <w:rFonts w:ascii="Times New Roman" w:eastAsia="Times New Roman" w:hAnsi="Times New Roman"/>
        </w:rPr>
        <w:t xml:space="preserve"> prints out/makes plots of some info from </w:t>
      </w:r>
      <w:r>
        <w:rPr>
          <w:rFonts w:ascii="Times New Roman" w:eastAsia="Times New Roman" w:hAnsi="Times New Roman"/>
        </w:rPr>
        <w:t>merged files (not sure this one works, some of the input files may not be current)</w:t>
      </w:r>
    </w:p>
    <w:p w14:paraId="1C479502" w14:textId="77777777" w:rsidR="00E36FA5" w:rsidRDefault="009561C6">
      <w:pPr>
        <w:rPr>
          <w:rFonts w:ascii="Times New Roman" w:eastAsia="Times New Roman" w:hAnsi="Times New Roman"/>
        </w:rPr>
      </w:pPr>
      <w:proofErr w:type="spellStart"/>
      <w:r>
        <w:rPr>
          <w:rFonts w:ascii="Times New Roman" w:eastAsia="Times New Roman" w:hAnsi="Times New Roman"/>
          <w:b/>
        </w:rPr>
        <w:t>sam_listing</w:t>
      </w:r>
      <w:proofErr w:type="spellEnd"/>
      <w:r>
        <w:rPr>
          <w:rFonts w:ascii="Times New Roman" w:eastAsia="Times New Roman" w:hAnsi="Times New Roman"/>
        </w:rPr>
        <w:t xml:space="preserve"> is a function that just prints the CTD data from bottle firing times for a particular station</w:t>
      </w:r>
    </w:p>
    <w:p w14:paraId="012C37AF" w14:textId="77777777" w:rsidR="00E36FA5" w:rsidRDefault="00E36FA5">
      <w:pPr>
        <w:rPr>
          <w:rFonts w:ascii="Times New Roman" w:eastAsia="Times New Roman" w:hAnsi="Times New Roman"/>
        </w:rPr>
      </w:pPr>
    </w:p>
    <w:p w14:paraId="1860F2C4" w14:textId="77777777" w:rsidR="00E36FA5" w:rsidRDefault="009561C6">
      <w:pPr>
        <w:rPr>
          <w:rFonts w:ascii="Times New Roman" w:eastAsia="Times New Roman" w:hAnsi="Times New Roman"/>
        </w:rPr>
      </w:pPr>
      <w:proofErr w:type="spellStart"/>
      <w:r>
        <w:rPr>
          <w:rFonts w:ascii="Times New Roman" w:eastAsia="Times New Roman" w:hAnsi="Times New Roman"/>
        </w:rPr>
        <w:t>mout_sam_csv</w:t>
      </w:r>
      <w:proofErr w:type="spellEnd"/>
    </w:p>
    <w:p w14:paraId="5A4E19E7" w14:textId="77777777" w:rsidR="00E36FA5" w:rsidRDefault="00E36FA5">
      <w:pPr>
        <w:rPr>
          <w:rFonts w:ascii="Times New Roman" w:eastAsia="Times New Roman" w:hAnsi="Times New Roman"/>
        </w:rPr>
      </w:pPr>
    </w:p>
    <w:p w14:paraId="014489F4" w14:textId="77777777" w:rsidR="00E36FA5" w:rsidRDefault="009561C6">
      <w:pPr>
        <w:rPr>
          <w:rFonts w:ascii="Times New Roman" w:eastAsia="Times New Roman" w:hAnsi="Times New Roman"/>
        </w:rPr>
      </w:pPr>
      <w:proofErr w:type="spellStart"/>
      <w:r>
        <w:rPr>
          <w:rFonts w:ascii="Times New Roman" w:eastAsia="Times New Roman" w:hAnsi="Times New Roman"/>
        </w:rPr>
        <w:t>mctd_makelists</w:t>
      </w:r>
      <w:proofErr w:type="spellEnd"/>
    </w:p>
    <w:p w14:paraId="3D6CF4F6" w14:textId="77777777" w:rsidR="00E36FA5" w:rsidRDefault="009561C6">
      <w:pPr>
        <w:rPr>
          <w:rFonts w:ascii="Times New Roman" w:hAnsi="Times New Roman"/>
          <w:b/>
        </w:rPr>
      </w:pPr>
      <w:r>
        <w:br w:type="page"/>
      </w:r>
    </w:p>
    <w:p w14:paraId="17FE585D" w14:textId="77777777" w:rsidR="00E36FA5" w:rsidRDefault="009561C6">
      <w:pPr>
        <w:spacing w:after="240"/>
        <w:ind w:left="-567"/>
        <w:rPr>
          <w:rFonts w:ascii="Times New Roman" w:eastAsia="Times New Roman" w:hAnsi="Times New Roman"/>
        </w:rPr>
      </w:pPr>
      <w:r>
        <w:rPr>
          <w:rFonts w:ascii="Times New Roman" w:hAnsi="Times New Roman"/>
          <w:b/>
        </w:rPr>
        <w:lastRenderedPageBreak/>
        <w:t>4. Underway Data</w:t>
      </w:r>
    </w:p>
    <w:p w14:paraId="1390A24F" w14:textId="77777777" w:rsidR="00E36FA5" w:rsidRDefault="009561C6">
      <w:pPr>
        <w:spacing w:after="240"/>
        <w:ind w:left="-284"/>
        <w:rPr>
          <w:rFonts w:ascii="Times New Roman" w:hAnsi="Times New Roman"/>
          <w:b/>
          <w:lang w:val="en-GB"/>
        </w:rPr>
      </w:pPr>
      <w:r>
        <w:rPr>
          <w:rFonts w:ascii="Times New Roman" w:hAnsi="Times New Roman"/>
          <w:b/>
          <w:lang w:val="en-GB"/>
        </w:rPr>
        <w:t xml:space="preserve">4.1 TECHSAS/SCS </w:t>
      </w:r>
    </w:p>
    <w:p w14:paraId="2EAF5EDB" w14:textId="77777777" w:rsidR="00E36FA5" w:rsidRDefault="009561C6">
      <w:pPr>
        <w:spacing w:after="240"/>
        <w:ind w:left="-142"/>
        <w:rPr>
          <w:rFonts w:ascii="Times New Roman" w:hAnsi="Times New Roman"/>
          <w:b/>
          <w:lang w:val="en-GB"/>
        </w:rPr>
      </w:pPr>
      <w:r>
        <w:rPr>
          <w:rFonts w:ascii="Times New Roman" w:hAnsi="Times New Roman"/>
          <w:b/>
          <w:lang w:val="en-GB"/>
        </w:rPr>
        <w:t>4</w:t>
      </w:r>
      <w:r>
        <w:rPr>
          <w:rFonts w:ascii="Times New Roman" w:hAnsi="Times New Roman"/>
          <w:b/>
          <w:lang w:val="en-GB"/>
        </w:rPr>
        <w:t>.1.1 Data access</w:t>
      </w:r>
    </w:p>
    <w:p w14:paraId="18D6CD34" w14:textId="77777777" w:rsidR="00E36FA5" w:rsidRDefault="009561C6">
      <w:pPr>
        <w:spacing w:after="240"/>
        <w:rPr>
          <w:rFonts w:ascii="Times New Roman" w:hAnsi="Times New Roman"/>
          <w:lang w:val="en-GB"/>
        </w:rPr>
      </w:pPr>
      <w:proofErr w:type="spellStart"/>
      <w:r>
        <w:rPr>
          <w:rFonts w:ascii="Times New Roman" w:hAnsi="Times New Roman"/>
          <w:lang w:val="en-GB"/>
        </w:rPr>
        <w:t>Mexec</w:t>
      </w:r>
      <w:proofErr w:type="spellEnd"/>
      <w:r>
        <w:rPr>
          <w:rFonts w:ascii="Times New Roman" w:hAnsi="Times New Roman"/>
          <w:lang w:val="en-GB"/>
        </w:rPr>
        <w:t xml:space="preserve"> uses 'short names' to access the TECHSAS and SCS streams through lookup tables set in </w:t>
      </w:r>
      <w:proofErr w:type="spellStart"/>
      <w:r>
        <w:rPr>
          <w:rFonts w:ascii="Times New Roman" w:hAnsi="Times New Roman"/>
          <w:b/>
          <w:lang w:val="en-GB"/>
        </w:rPr>
        <w:t>mtnames.m</w:t>
      </w:r>
      <w:proofErr w:type="spellEnd"/>
      <w:r>
        <w:rPr>
          <w:rFonts w:ascii="Times New Roman" w:hAnsi="Times New Roman"/>
          <w:lang w:val="en-GB"/>
        </w:rPr>
        <w:t xml:space="preserve"> and </w:t>
      </w:r>
      <w:proofErr w:type="spellStart"/>
      <w:r>
        <w:rPr>
          <w:rFonts w:ascii="Times New Roman" w:hAnsi="Times New Roman"/>
          <w:b/>
          <w:lang w:val="en-GB"/>
        </w:rPr>
        <w:t>msnames.m</w:t>
      </w:r>
      <w:proofErr w:type="spellEnd"/>
      <w:r>
        <w:rPr>
          <w:rFonts w:ascii="Times New Roman" w:hAnsi="Times New Roman"/>
          <w:lang w:val="en-GB"/>
        </w:rPr>
        <w:t xml:space="preserve">, respectively.  Additional lines can be added to </w:t>
      </w:r>
      <w:proofErr w:type="spellStart"/>
      <w:r>
        <w:rPr>
          <w:rFonts w:ascii="Times New Roman" w:hAnsi="Times New Roman"/>
          <w:lang w:val="en-GB"/>
        </w:rPr>
        <w:t>mtnames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and irrelevant lines commented out, as necessary.  </w:t>
      </w:r>
    </w:p>
    <w:p w14:paraId="038B0EF9" w14:textId="77777777" w:rsidR="00E36FA5" w:rsidRDefault="009561C6">
      <w:pPr>
        <w:tabs>
          <w:tab w:val="left" w:pos="284"/>
          <w:tab w:val="left" w:pos="2410"/>
        </w:tabs>
        <w:spacing w:after="240"/>
        <w:rPr>
          <w:rFonts w:ascii="Times New Roman" w:hAnsi="Times New Roman"/>
        </w:rPr>
      </w:pPr>
      <w:r>
        <w:rPr>
          <w:rFonts w:ascii="Times New Roman" w:hAnsi="Times New Roman"/>
        </w:rPr>
        <w:t xml:space="preserve">The following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Matlab</w:t>
      </w:r>
      <w:proofErr w:type="spellEnd"/>
      <w:r>
        <w:rPr>
          <w:rFonts w:ascii="Times New Roman" w:hAnsi="Times New Roman"/>
        </w:rPr>
        <w:t xml:space="preserve"> commands can be used for a quick look at TECHSAS data; substitute </w:t>
      </w:r>
      <w:proofErr w:type="spellStart"/>
      <w:r>
        <w:rPr>
          <w:rFonts w:ascii="Times New Roman" w:hAnsi="Times New Roman"/>
        </w:rPr>
        <w:t>ms</w:t>
      </w:r>
      <w:proofErr w:type="spellEnd"/>
      <w:r>
        <w:rPr>
          <w:rFonts w:ascii="Times New Roman" w:hAnsi="Times New Roman"/>
        </w:rPr>
        <w:t xml:space="preserve"> for mt for corresponding SCS commands.</w:t>
      </w:r>
      <w:r>
        <w:rPr>
          <w:rFonts w:ascii="Times New Roman" w:hAnsi="Times New Roman"/>
        </w:rPr>
        <w:t xml:space="preserve">  </w:t>
      </w:r>
    </w:p>
    <w:p w14:paraId="08CA1A16" w14:textId="77777777" w:rsidR="00E36FA5" w:rsidRDefault="009561C6">
      <w:pPr>
        <w:tabs>
          <w:tab w:val="left" w:pos="284"/>
          <w:tab w:val="left" w:pos="2694"/>
        </w:tabs>
        <w:rPr>
          <w:rFonts w:ascii="Times New Roman" w:hAnsi="Times New Roman"/>
        </w:rPr>
      </w:pPr>
      <w:r>
        <w:rPr>
          <w:rFonts w:ascii="Times New Roman" w:hAnsi="Times New Roman"/>
        </w:rPr>
        <w:t xml:space="preserve">help </w:t>
      </w:r>
      <w:proofErr w:type="spellStart"/>
      <w:r>
        <w:rPr>
          <w:rFonts w:ascii="Times New Roman" w:hAnsi="Times New Roman"/>
        </w:rPr>
        <w:t>mtechsas</w:t>
      </w:r>
      <w:proofErr w:type="spellEnd"/>
      <w:r>
        <w:rPr>
          <w:rFonts w:ascii="Times New Roman" w:hAnsi="Times New Roman"/>
        </w:rPr>
        <w:tab/>
        <w:t xml:space="preserve">   lists the 'mt' commands</w:t>
      </w:r>
    </w:p>
    <w:p w14:paraId="4C57773D"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w:t>
      </w:r>
      <w:proofErr w:type="spellEnd"/>
      <w:r>
        <w:rPr>
          <w:rFonts w:ascii="Times New Roman" w:hAnsi="Times New Roman"/>
        </w:rPr>
        <w:tab/>
        <w:t xml:space="preserve">   tells you filename, start, end</w:t>
      </w:r>
    </w:p>
    <w:p w14:paraId="5286304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mtlookdf</w:t>
      </w:r>
      <w:proofErr w:type="spellEnd"/>
      <w:r>
        <w:rPr>
          <w:rFonts w:ascii="Times New Roman" w:hAnsi="Times New Roman"/>
        </w:rPr>
        <w:tab/>
        <w:t xml:space="preserve">   faster version that </w:t>
      </w:r>
      <w:proofErr w:type="spellStart"/>
      <w:r>
        <w:rPr>
          <w:rFonts w:ascii="Times New Roman" w:hAnsi="Times New Roman"/>
        </w:rPr>
        <w:t>doesnt</w:t>
      </w:r>
      <w:proofErr w:type="spellEnd"/>
      <w:r>
        <w:rPr>
          <w:rFonts w:ascii="Times New Roman" w:hAnsi="Times New Roman"/>
        </w:rPr>
        <w:t xml:space="preserve"> count </w:t>
      </w:r>
      <w:proofErr w:type="spellStart"/>
      <w:r>
        <w:rPr>
          <w:rFonts w:ascii="Times New Roman" w:hAnsi="Times New Roman"/>
        </w:rPr>
        <w:t>datacycles</w:t>
      </w:r>
      <w:proofErr w:type="spellEnd"/>
    </w:p>
    <w:p w14:paraId="00F815AE"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mtnames</w:t>
      </w:r>
      <w:proofErr w:type="spellEnd"/>
      <w:r>
        <w:rPr>
          <w:rFonts w:ascii="Times New Roman" w:hAnsi="Times New Roman"/>
        </w:rPr>
        <w:tab/>
        <w:t xml:space="preserve">   lists </w:t>
      </w:r>
      <w:proofErr w:type="spellStart"/>
      <w:r>
        <w:rPr>
          <w:rFonts w:ascii="Times New Roman" w:hAnsi="Times New Roman"/>
        </w:rPr>
        <w:t>mexec</w:t>
      </w:r>
      <w:proofErr w:type="spellEnd"/>
      <w:r>
        <w:rPr>
          <w:rFonts w:ascii="Times New Roman" w:hAnsi="Times New Roman"/>
        </w:rPr>
        <w:t xml:space="preserve"> '</w:t>
      </w:r>
      <w:proofErr w:type="spellStart"/>
      <w:r>
        <w:rPr>
          <w:rFonts w:ascii="Times New Roman" w:hAnsi="Times New Roman"/>
        </w:rPr>
        <w:t>shortnames</w:t>
      </w:r>
      <w:proofErr w:type="spellEnd"/>
      <w:r>
        <w:rPr>
          <w:rFonts w:ascii="Times New Roman" w:hAnsi="Times New Roman"/>
        </w:rPr>
        <w:t>', full filenames in cell array.</w:t>
      </w:r>
    </w:p>
    <w:p w14:paraId="4864528F"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mtdfinfo</w:t>
      </w:r>
      <w:proofErr w:type="spellEnd"/>
      <w:r>
        <w:rPr>
          <w:rFonts w:ascii="Times New Roman" w:hAnsi="Times New Roman"/>
        </w:rPr>
        <w:t xml:space="preserve"> winch</w:t>
      </w:r>
      <w:r>
        <w:rPr>
          <w:rFonts w:ascii="Times New Roman" w:hAnsi="Times New Roman"/>
        </w:rPr>
        <w:tab/>
        <w:t xml:space="preserve">   provides info about that </w:t>
      </w:r>
      <w:proofErr w:type="spellStart"/>
      <w:r>
        <w:rPr>
          <w:rFonts w:ascii="Times New Roman" w:hAnsi="Times New Roman"/>
        </w:rPr>
        <w:t>data</w:t>
      </w:r>
      <w:r>
        <w:rPr>
          <w:rFonts w:ascii="Times New Roman" w:hAnsi="Times New Roman"/>
        </w:rPr>
        <w:t>stream</w:t>
      </w:r>
      <w:proofErr w:type="spellEnd"/>
      <w:r>
        <w:rPr>
          <w:rFonts w:ascii="Times New Roman" w:hAnsi="Times New Roman"/>
        </w:rPr>
        <w:t xml:space="preserve"> (</w:t>
      </w:r>
      <w:proofErr w:type="spellStart"/>
      <w:proofErr w:type="gramStart"/>
      <w:r>
        <w:rPr>
          <w:rFonts w:ascii="Times New Roman" w:hAnsi="Times New Roman"/>
        </w:rPr>
        <w:t>eg</w:t>
      </w:r>
      <w:proofErr w:type="spellEnd"/>
      <w:proofErr w:type="gramEnd"/>
      <w:r>
        <w:rPr>
          <w:rFonts w:ascii="Times New Roman" w:hAnsi="Times New Roman"/>
        </w:rPr>
        <w:t xml:space="preserve"> winch)</w:t>
      </w:r>
    </w:p>
    <w:p w14:paraId="4BC00114" w14:textId="77777777" w:rsidR="00E36FA5" w:rsidRDefault="009561C6">
      <w:pPr>
        <w:tabs>
          <w:tab w:val="left" w:pos="284"/>
          <w:tab w:val="left" w:pos="2694"/>
        </w:tabs>
        <w:rPr>
          <w:rFonts w:ascii="Times New Roman" w:hAnsi="Times New Roman"/>
        </w:rPr>
      </w:pPr>
      <w:proofErr w:type="spellStart"/>
      <w:r>
        <w:rPr>
          <w:rFonts w:ascii="Times New Roman" w:hAnsi="Times New Roman"/>
        </w:rPr>
        <w:t>mtgaps</w:t>
      </w:r>
      <w:proofErr w:type="spellEnd"/>
      <w:r>
        <w:rPr>
          <w:rFonts w:ascii="Times New Roman" w:hAnsi="Times New Roman"/>
        </w:rPr>
        <w:t xml:space="preserve"> </w:t>
      </w:r>
      <w:proofErr w:type="spellStart"/>
      <w:r>
        <w:rPr>
          <w:rFonts w:ascii="Times New Roman" w:hAnsi="Times New Roman"/>
        </w:rPr>
        <w:t>gyro_s</w:t>
      </w:r>
      <w:proofErr w:type="spellEnd"/>
      <w:r>
        <w:rPr>
          <w:rFonts w:ascii="Times New Roman" w:hAnsi="Times New Roman"/>
        </w:rPr>
        <w:t xml:space="preserve"> 10s</w:t>
      </w:r>
      <w:r>
        <w:rPr>
          <w:rFonts w:ascii="Times New Roman" w:hAnsi="Times New Roman"/>
        </w:rPr>
        <w:tab/>
        <w:t xml:space="preserve">   lists gaps in </w:t>
      </w:r>
      <w:proofErr w:type="spellStart"/>
      <w:r>
        <w:rPr>
          <w:rFonts w:ascii="Times New Roman" w:hAnsi="Times New Roman"/>
        </w:rPr>
        <w:t>datastream</w:t>
      </w:r>
      <w:proofErr w:type="spellEnd"/>
      <w:r>
        <w:rPr>
          <w:rFonts w:ascii="Times New Roman" w:hAnsi="Times New Roman"/>
        </w:rPr>
        <w:t xml:space="preserve"> of more than 10s</w:t>
      </w:r>
    </w:p>
    <w:p w14:paraId="1FF64C5C" w14:textId="77777777" w:rsidR="00E36FA5" w:rsidRDefault="009561C6">
      <w:pPr>
        <w:tabs>
          <w:tab w:val="left" w:pos="284"/>
          <w:tab w:val="left" w:pos="2694"/>
        </w:tabs>
        <w:rPr>
          <w:rFonts w:ascii="Times New Roman" w:hAnsi="Times New Roman"/>
        </w:rPr>
      </w:pPr>
      <w:proofErr w:type="spellStart"/>
      <w:proofErr w:type="gramStart"/>
      <w:r>
        <w:rPr>
          <w:rFonts w:ascii="Times New Roman" w:hAnsi="Times New Roman"/>
        </w:rPr>
        <w:t>mtposinfo</w:t>
      </w:r>
      <w:proofErr w:type="spellEnd"/>
      <w:r>
        <w:rPr>
          <w:rFonts w:ascii="Times New Roman" w:hAnsi="Times New Roman"/>
        </w:rPr>
        <w:t>(</w:t>
      </w:r>
      <w:proofErr w:type="gramEnd"/>
      <w:r>
        <w:rPr>
          <w:rFonts w:ascii="Times New Roman" w:hAnsi="Times New Roman"/>
        </w:rPr>
        <w:t>[</w:t>
      </w:r>
      <w:proofErr w:type="spellStart"/>
      <w:r>
        <w:rPr>
          <w:rFonts w:ascii="Times New Roman" w:hAnsi="Times New Roman"/>
          <w:i/>
        </w:rPr>
        <w:t>yyyy</w:t>
      </w:r>
      <w:proofErr w:type="spellEnd"/>
      <w:r>
        <w:rPr>
          <w:rFonts w:ascii="Times New Roman" w:hAnsi="Times New Roman"/>
          <w:i/>
        </w:rPr>
        <w:t xml:space="preserve"> mm dd </w:t>
      </w:r>
      <w:proofErr w:type="spellStart"/>
      <w:r>
        <w:rPr>
          <w:rFonts w:ascii="Times New Roman" w:hAnsi="Times New Roman"/>
          <w:i/>
        </w:rPr>
        <w:t>hhmm</w:t>
      </w:r>
      <w:proofErr w:type="spellEnd"/>
      <w:r>
        <w:rPr>
          <w:rFonts w:ascii="Times New Roman" w:hAnsi="Times New Roman"/>
        </w:rPr>
        <w:t xml:space="preserve">]) </w:t>
      </w:r>
      <w:r>
        <w:rPr>
          <w:rFonts w:ascii="Times New Roman" w:hAnsi="Times New Roman"/>
        </w:rPr>
        <w:tab/>
        <w:t>gives you position for that time</w:t>
      </w:r>
    </w:p>
    <w:p w14:paraId="46DC3512"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help </w:t>
      </w:r>
      <w:proofErr w:type="spellStart"/>
      <w:r>
        <w:rPr>
          <w:rFonts w:ascii="Times New Roman" w:hAnsi="Times New Roman"/>
        </w:rPr>
        <w:t>mtlistit</w:t>
      </w:r>
      <w:proofErr w:type="spellEnd"/>
      <w:r>
        <w:rPr>
          <w:rFonts w:ascii="Times New Roman" w:hAnsi="Times New Roman"/>
        </w:rPr>
        <w:tab/>
        <w:t xml:space="preserve">   for how to use </w:t>
      </w:r>
      <w:proofErr w:type="spellStart"/>
      <w:r>
        <w:rPr>
          <w:rFonts w:ascii="Times New Roman" w:hAnsi="Times New Roman"/>
        </w:rPr>
        <w:t>mtlistit</w:t>
      </w:r>
      <w:proofErr w:type="spellEnd"/>
      <w:r>
        <w:rPr>
          <w:rFonts w:ascii="Times New Roman" w:hAnsi="Times New Roman"/>
        </w:rPr>
        <w:t xml:space="preserve"> to list segments of data</w:t>
      </w:r>
    </w:p>
    <w:p w14:paraId="08ECD09B" w14:textId="77777777" w:rsidR="00E36FA5" w:rsidRDefault="009561C6">
      <w:pPr>
        <w:spacing w:after="240"/>
        <w:ind w:left="-142"/>
        <w:rPr>
          <w:rFonts w:ascii="Times New Roman" w:hAnsi="Times New Roman"/>
          <w:b/>
          <w:lang w:val="en-GB"/>
        </w:rPr>
      </w:pPr>
      <w:r>
        <w:rPr>
          <w:rFonts w:ascii="Times New Roman" w:hAnsi="Times New Roman"/>
          <w:b/>
          <w:lang w:val="en-GB"/>
        </w:rPr>
        <w:t>4.1.2 Preparation at the start of the cruise</w:t>
      </w:r>
    </w:p>
    <w:p w14:paraId="000B6E5A" w14:textId="77777777" w:rsidR="00E36FA5" w:rsidRDefault="009561C6">
      <w:pPr>
        <w:spacing w:after="240"/>
        <w:rPr>
          <w:rFonts w:ascii="Times New Roman" w:hAnsi="Times New Roman"/>
          <w:lang w:val="en-GB"/>
        </w:rPr>
      </w:pPr>
      <w:proofErr w:type="spellStart"/>
      <w:r>
        <w:rPr>
          <w:rFonts w:ascii="Times New Roman" w:hAnsi="Times New Roman"/>
          <w:b/>
          <w:lang w:val="en-GB"/>
        </w:rPr>
        <w:t>m_setudir.m</w:t>
      </w:r>
      <w:proofErr w:type="spellEnd"/>
      <w:r>
        <w:rPr>
          <w:rFonts w:ascii="Times New Roman" w:hAnsi="Times New Roman"/>
          <w:lang w:val="en-GB"/>
        </w:rPr>
        <w:t xml:space="preserve">, called by </w:t>
      </w:r>
      <w:proofErr w:type="spellStart"/>
      <w:r>
        <w:rPr>
          <w:rFonts w:ascii="Times New Roman" w:hAnsi="Times New Roman"/>
          <w:b/>
          <w:lang w:val="en-GB"/>
        </w:rPr>
        <w:t>m_setup.m</w:t>
      </w:r>
      <w:proofErr w:type="spellEnd"/>
      <w:r>
        <w:rPr>
          <w:rFonts w:ascii="Times New Roman" w:hAnsi="Times New Roman"/>
          <w:lang w:val="en-GB"/>
        </w:rPr>
        <w:t xml:space="preserve">, creates the directories in which </w:t>
      </w:r>
      <w:proofErr w:type="spellStart"/>
      <w:r>
        <w:rPr>
          <w:rFonts w:ascii="Times New Roman" w:hAnsi="Times New Roman"/>
          <w:lang w:val="en-GB"/>
        </w:rPr>
        <w:t>Mstar</w:t>
      </w:r>
      <w:proofErr w:type="spellEnd"/>
      <w:r>
        <w:rPr>
          <w:rFonts w:ascii="Times New Roman" w:hAnsi="Times New Roman"/>
          <w:lang w:val="en-GB"/>
        </w:rPr>
        <w:t xml:space="preserve"> versions of the underway data will be placed.  If the ship does not record a certain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SBE35 not used on JC) that short name is ignored by the </w:t>
      </w:r>
      <w:proofErr w:type="spellStart"/>
      <w:r>
        <w:rPr>
          <w:rFonts w:ascii="Times New Roman" w:hAnsi="Times New Roman"/>
          <w:lang w:val="en-GB"/>
        </w:rPr>
        <w:t>mexec</w:t>
      </w:r>
      <w:proofErr w:type="spellEnd"/>
      <w:r>
        <w:rPr>
          <w:rFonts w:ascii="Times New Roman" w:hAnsi="Times New Roman"/>
          <w:lang w:val="en-GB"/>
        </w:rPr>
        <w:t xml:space="preserve"> scripts.  But if a p</w:t>
      </w:r>
      <w:r>
        <w:rPr>
          <w:rFonts w:ascii="Times New Roman" w:hAnsi="Times New Roman"/>
          <w:lang w:val="en-GB"/>
        </w:rPr>
        <w:t xml:space="preserve">rocessed data directory is not present, the scripts will also ignore its corresponding stream, and the data will not be processed.  </w:t>
      </w:r>
      <w:proofErr w:type="gramStart"/>
      <w:r>
        <w:rPr>
          <w:rFonts w:ascii="Times New Roman" w:hAnsi="Times New Roman"/>
          <w:lang w:val="en-GB"/>
        </w:rPr>
        <w:t>Therefore</w:t>
      </w:r>
      <w:proofErr w:type="gramEnd"/>
      <w:r>
        <w:rPr>
          <w:rFonts w:ascii="Times New Roman" w:hAnsi="Times New Roman"/>
          <w:lang w:val="en-GB"/>
        </w:rPr>
        <w:t xml:space="preserve"> you can exclude certain streams from </w:t>
      </w:r>
      <w:proofErr w:type="spellStart"/>
      <w:r>
        <w:rPr>
          <w:rFonts w:ascii="Times New Roman" w:hAnsi="Times New Roman"/>
          <w:lang w:val="en-GB"/>
        </w:rPr>
        <w:t>Mexec</w:t>
      </w:r>
      <w:proofErr w:type="spellEnd"/>
      <w:r>
        <w:rPr>
          <w:rFonts w:ascii="Times New Roman" w:hAnsi="Times New Roman"/>
          <w:lang w:val="en-GB"/>
        </w:rPr>
        <w:t xml:space="preserve"> processing (if they are unimportant, or low quality) by editing </w:t>
      </w:r>
      <w:proofErr w:type="spellStart"/>
      <w:r>
        <w:rPr>
          <w:rFonts w:ascii="Times New Roman" w:hAnsi="Times New Roman"/>
          <w:b/>
          <w:lang w:val="en-GB"/>
        </w:rPr>
        <w:t>m_setud</w:t>
      </w:r>
      <w:r>
        <w:rPr>
          <w:rFonts w:ascii="Times New Roman" w:hAnsi="Times New Roman"/>
          <w:b/>
          <w:lang w:val="en-GB"/>
        </w:rPr>
        <w:t>ir.m</w:t>
      </w:r>
      <w:proofErr w:type="spellEnd"/>
      <w:r>
        <w:rPr>
          <w:rFonts w:ascii="Times New Roman" w:hAnsi="Times New Roman"/>
          <w:lang w:val="en-GB"/>
        </w:rPr>
        <w:t xml:space="preserve"> at the beginning of the cruise (see Section 2).  </w:t>
      </w:r>
    </w:p>
    <w:p w14:paraId="51953455" w14:textId="77777777" w:rsidR="00E36FA5" w:rsidRDefault="009561C6">
      <w:pPr>
        <w:spacing w:after="240"/>
        <w:ind w:left="-142"/>
        <w:rPr>
          <w:rFonts w:ascii="Times New Roman" w:hAnsi="Times New Roman"/>
          <w:b/>
          <w:lang w:val="en-GB"/>
        </w:rPr>
      </w:pPr>
      <w:r>
        <w:rPr>
          <w:rFonts w:ascii="Times New Roman" w:hAnsi="Times New Roman"/>
          <w:b/>
          <w:lang w:val="en-GB"/>
        </w:rPr>
        <w:t xml:space="preserve">4.1.3 Automatic daily processing </w:t>
      </w:r>
    </w:p>
    <w:p w14:paraId="64057F37" w14:textId="77777777" w:rsidR="00E36FA5" w:rsidRDefault="009561C6">
      <w:pPr>
        <w:rPr>
          <w:rFonts w:ascii="Times New Roman" w:hAnsi="Times New Roman"/>
          <w:lang w:val="en-GB"/>
        </w:rPr>
      </w:pPr>
      <w:r>
        <w:rPr>
          <w:rFonts w:ascii="Times New Roman" w:hAnsi="Times New Roman"/>
          <w:lang w:val="en-GB"/>
        </w:rPr>
        <w:t xml:space="preserve">Standard underway data (including navigation, surface air and water, and bathymetry) can be processed on a day-by-day basis by running </w:t>
      </w:r>
    </w:p>
    <w:p w14:paraId="41EE3C65" w14:textId="77777777" w:rsidR="00E36FA5" w:rsidRDefault="009561C6">
      <w:pPr>
        <w:ind w:left="142"/>
        <w:rPr>
          <w:rFonts w:ascii="Times New Roman" w:hAnsi="Times New Roman"/>
          <w:lang w:val="en-GB"/>
        </w:rPr>
      </w:pPr>
      <w:r>
        <w:rPr>
          <w:rFonts w:ascii="Times New Roman" w:hAnsi="Times New Roman"/>
          <w:lang w:val="en-GB"/>
        </w:rPr>
        <w:t>&gt;&gt; days = [</w:t>
      </w:r>
      <w:proofErr w:type="spellStart"/>
      <w:r>
        <w:rPr>
          <w:rFonts w:ascii="Times New Roman" w:hAnsi="Times New Roman"/>
          <w:i/>
          <w:lang w:val="en-GB"/>
        </w:rPr>
        <w:t>nnn</w:t>
      </w:r>
      <w:proofErr w:type="spellEnd"/>
      <w:r>
        <w:rPr>
          <w:rFonts w:ascii="Times New Roman" w:hAnsi="Times New Roman"/>
          <w:lang w:val="en-GB"/>
        </w:rPr>
        <w:t xml:space="preserve">]; </w:t>
      </w:r>
      <w:proofErr w:type="spellStart"/>
      <w:r>
        <w:rPr>
          <w:rFonts w:ascii="Times New Roman" w:hAnsi="Times New Roman"/>
          <w:lang w:val="en-GB"/>
        </w:rPr>
        <w:t>m_daily_proc</w:t>
      </w:r>
      <w:proofErr w:type="spellEnd"/>
    </w:p>
    <w:p w14:paraId="6B8FB93E" w14:textId="77777777" w:rsidR="00E36FA5" w:rsidRDefault="009561C6">
      <w:pPr>
        <w:spacing w:after="240"/>
        <w:ind w:left="284"/>
        <w:rPr>
          <w:rFonts w:ascii="Times New Roman" w:hAnsi="Times New Roman"/>
          <w:lang w:val="en-GB"/>
        </w:rPr>
      </w:pPr>
      <w:r>
        <w:rPr>
          <w:rFonts w:ascii="Times New Roman" w:hAnsi="Times New Roman"/>
          <w:lang w:val="en-GB"/>
        </w:rPr>
        <w:t>w</w:t>
      </w:r>
      <w:r>
        <w:rPr>
          <w:rFonts w:ascii="Times New Roman" w:hAnsi="Times New Roman"/>
          <w:lang w:val="en-GB"/>
        </w:rPr>
        <w:t xml:space="preserve">here days is a vector of the days you want to process, not </w:t>
      </w:r>
      <w:proofErr w:type="gramStart"/>
      <w:r>
        <w:rPr>
          <w:rFonts w:ascii="Times New Roman" w:hAnsi="Times New Roman"/>
          <w:lang w:val="en-GB"/>
        </w:rPr>
        <w:t>exceeding</w:t>
      </w:r>
      <w:proofErr w:type="gramEnd"/>
      <w:r>
        <w:rPr>
          <w:rFonts w:ascii="Times New Roman" w:hAnsi="Times New Roman"/>
          <w:lang w:val="en-GB"/>
        </w:rPr>
        <w:t xml:space="preserve"> yesterday (the last complete day). </w:t>
      </w:r>
    </w:p>
    <w:p w14:paraId="03C27577" w14:textId="77777777" w:rsidR="00E36FA5" w:rsidRDefault="009561C6">
      <w:pPr>
        <w:spacing w:after="240"/>
        <w:ind w:left="284"/>
        <w:rPr>
          <w:rFonts w:ascii="Times New Roman" w:hAnsi="Times New Roman"/>
          <w:lang w:val="en-GB"/>
        </w:rPr>
      </w:pPr>
      <w:proofErr w:type="spellStart"/>
      <w:r>
        <w:rPr>
          <w:rFonts w:ascii="Times New Roman" w:hAnsi="Times New Roman"/>
          <w:b/>
          <w:lang w:val="en-GB"/>
        </w:rPr>
        <w:t>m_daily_proc.m</w:t>
      </w:r>
      <w:proofErr w:type="spellEnd"/>
      <w:r>
        <w:rPr>
          <w:rFonts w:ascii="Times New Roman" w:hAnsi="Times New Roman"/>
          <w:lang w:val="en-GB"/>
        </w:rPr>
        <w:t xml:space="preserve"> goes through the list of underway data streams found in </w:t>
      </w:r>
      <w:proofErr w:type="spellStart"/>
      <w:r>
        <w:rPr>
          <w:rFonts w:ascii="Times New Roman" w:hAnsi="Times New Roman"/>
          <w:lang w:val="en-GB"/>
        </w:rPr>
        <w:t>mtnames</w:t>
      </w:r>
      <w:proofErr w:type="spellEnd"/>
      <w:r>
        <w:rPr>
          <w:rFonts w:ascii="Times New Roman" w:hAnsi="Times New Roman"/>
          <w:lang w:val="en-GB"/>
        </w:rPr>
        <w:t xml:space="preserve"> (for </w:t>
      </w:r>
      <w:proofErr w:type="spellStart"/>
      <w:r>
        <w:rPr>
          <w:rFonts w:ascii="Times New Roman" w:hAnsi="Times New Roman"/>
          <w:lang w:val="en-GB"/>
        </w:rPr>
        <w:t>techsas</w:t>
      </w:r>
      <w:proofErr w:type="spellEnd"/>
      <w:r>
        <w:rPr>
          <w:rFonts w:ascii="Times New Roman" w:hAnsi="Times New Roman"/>
          <w:lang w:val="en-GB"/>
        </w:rPr>
        <w:t xml:space="preserve">) or </w:t>
      </w:r>
      <w:proofErr w:type="spellStart"/>
      <w:r>
        <w:rPr>
          <w:rFonts w:ascii="Times New Roman" w:hAnsi="Times New Roman"/>
          <w:lang w:val="en-GB"/>
        </w:rPr>
        <w:t>msnames</w:t>
      </w:r>
      <w:proofErr w:type="spellEnd"/>
      <w:r>
        <w:rPr>
          <w:rFonts w:ascii="Times New Roman" w:hAnsi="Times New Roman"/>
          <w:lang w:val="en-GB"/>
        </w:rPr>
        <w:t xml:space="preserve"> (for </w:t>
      </w:r>
      <w:proofErr w:type="spellStart"/>
      <w:r>
        <w:rPr>
          <w:rFonts w:ascii="Times New Roman" w:hAnsi="Times New Roman"/>
          <w:lang w:val="en-GB"/>
        </w:rPr>
        <w:t>scs</w:t>
      </w:r>
      <w:proofErr w:type="spellEnd"/>
      <w:r>
        <w:rPr>
          <w:rFonts w:ascii="Times New Roman" w:hAnsi="Times New Roman"/>
          <w:lang w:val="en-GB"/>
        </w:rPr>
        <w:t xml:space="preserve">), finds which ones are present in the </w:t>
      </w:r>
      <w:proofErr w:type="spellStart"/>
      <w:r>
        <w:rPr>
          <w:rFonts w:ascii="Times New Roman" w:hAnsi="Times New Roman"/>
          <w:lang w:val="en-GB"/>
        </w:rPr>
        <w:t>scs</w:t>
      </w:r>
      <w:proofErr w:type="spellEnd"/>
      <w:r>
        <w:rPr>
          <w:rFonts w:ascii="Times New Roman" w:hAnsi="Times New Roman"/>
          <w:lang w:val="en-GB"/>
        </w:rPr>
        <w:t xml:space="preserve"> or </w:t>
      </w:r>
      <w:proofErr w:type="spellStart"/>
      <w:r>
        <w:rPr>
          <w:rFonts w:ascii="Times New Roman" w:hAnsi="Times New Roman"/>
          <w:lang w:val="en-GB"/>
        </w:rPr>
        <w:t>techsas</w:t>
      </w:r>
      <w:proofErr w:type="spellEnd"/>
      <w:r>
        <w:rPr>
          <w:rFonts w:ascii="Times New Roman" w:hAnsi="Times New Roman"/>
          <w:lang w:val="en-GB"/>
        </w:rPr>
        <w:t xml:space="preserve"> link directory, and calls </w:t>
      </w:r>
      <w:r>
        <w:rPr>
          <w:rFonts w:ascii="Times New Roman" w:hAnsi="Times New Roman"/>
          <w:b/>
          <w:lang w:val="en-GB"/>
        </w:rPr>
        <w:t>mday_01.m</w:t>
      </w:r>
      <w:r>
        <w:rPr>
          <w:rFonts w:ascii="Times New Roman" w:hAnsi="Times New Roman"/>
          <w:lang w:val="en-GB"/>
        </w:rPr>
        <w:t xml:space="preserve"> to load them, producing a series of daily files from each data stream, located in their individual directories (</w:t>
      </w:r>
      <w:proofErr w:type="gramStart"/>
      <w:r>
        <w:rPr>
          <w:rFonts w:ascii="Times New Roman" w:hAnsi="Times New Roman"/>
          <w:lang w:val="en-GB"/>
        </w:rPr>
        <w:t>e.g.</w:t>
      </w:r>
      <w:proofErr w:type="gramEnd"/>
      <w:r>
        <w:rPr>
          <w:rFonts w:ascii="Times New Roman" w:hAnsi="Times New Roman"/>
          <w:lang w:val="en-GB"/>
        </w:rPr>
        <w:t xml:space="preserve"> bathy/sim/sim_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_raw.nc).  </w:t>
      </w:r>
    </w:p>
    <w:p w14:paraId="5621061C" w14:textId="77777777" w:rsidR="00E36FA5" w:rsidRDefault="009561C6">
      <w:pPr>
        <w:spacing w:after="240"/>
        <w:ind w:left="284"/>
        <w:rPr>
          <w:rFonts w:ascii="Times New Roman" w:hAnsi="Times New Roman"/>
          <w:lang w:val="en-GB"/>
        </w:rPr>
      </w:pPr>
      <w:r>
        <w:rPr>
          <w:rFonts w:ascii="Times New Roman" w:hAnsi="Times New Roman"/>
          <w:lang w:val="en-GB"/>
        </w:rPr>
        <w:t>It then performs additional processing and cleaning</w:t>
      </w:r>
      <w:r>
        <w:rPr>
          <w:rFonts w:ascii="Times New Roman" w:hAnsi="Times New Roman"/>
          <w:lang w:val="en-GB"/>
        </w:rPr>
        <w:t xml:space="preserve"> steps on some streams by calling </w:t>
      </w:r>
      <w:r>
        <w:rPr>
          <w:rFonts w:ascii="Times New Roman" w:hAnsi="Times New Roman"/>
          <w:b/>
          <w:lang w:val="en-GB"/>
        </w:rPr>
        <w:t>mday_01_clean_av.m</w:t>
      </w:r>
      <w:r>
        <w:rPr>
          <w:rFonts w:ascii="Times New Roman" w:hAnsi="Times New Roman"/>
          <w:lang w:val="en-GB"/>
        </w:rPr>
        <w:t>, which has cases for different streams.  The automatic processing includes renaming variables to standard names (</w:t>
      </w:r>
      <w:proofErr w:type="gramStart"/>
      <w:r>
        <w:rPr>
          <w:rFonts w:ascii="Times New Roman" w:hAnsi="Times New Roman"/>
          <w:lang w:val="en-GB"/>
        </w:rPr>
        <w:t>e.g.</w:t>
      </w:r>
      <w:proofErr w:type="gramEnd"/>
      <w:r>
        <w:rPr>
          <w:rFonts w:ascii="Times New Roman" w:hAnsi="Times New Roman"/>
          <w:lang w:val="en-GB"/>
        </w:rPr>
        <w:t xml:space="preserve"> </w:t>
      </w:r>
      <w:proofErr w:type="spellStart"/>
      <w:r>
        <w:rPr>
          <w:rFonts w:ascii="Times New Roman" w:hAnsi="Times New Roman"/>
          <w:lang w:val="en-GB"/>
        </w:rPr>
        <w:t>head_gyr</w:t>
      </w:r>
      <w:proofErr w:type="spellEnd"/>
      <w:r>
        <w:rPr>
          <w:rFonts w:ascii="Times New Roman" w:hAnsi="Times New Roman"/>
          <w:lang w:val="en-GB"/>
        </w:rPr>
        <w:t>, depth) searching for and flagging backwards time steps or duplicate times i</w:t>
      </w:r>
      <w:r>
        <w:rPr>
          <w:rFonts w:ascii="Times New Roman" w:hAnsi="Times New Roman"/>
          <w:lang w:val="en-GB"/>
        </w:rPr>
        <w:t xml:space="preserve">n nav streams, </w:t>
      </w:r>
      <w:proofErr w:type="spellStart"/>
      <w:r>
        <w:rPr>
          <w:rFonts w:ascii="Times New Roman" w:hAnsi="Times New Roman"/>
          <w:lang w:val="en-GB"/>
        </w:rPr>
        <w:t>NaNing</w:t>
      </w:r>
      <w:proofErr w:type="spellEnd"/>
      <w:r>
        <w:rPr>
          <w:rFonts w:ascii="Times New Roman" w:hAnsi="Times New Roman"/>
          <w:lang w:val="en-GB"/>
        </w:rPr>
        <w:t xml:space="preserve"> out-of-range values, correcting echosounder depth for speed of sound variations </w:t>
      </w:r>
      <w:r>
        <w:rPr>
          <w:rFonts w:ascii="Times New Roman" w:hAnsi="Times New Roman"/>
          <w:lang w:val="en-GB"/>
        </w:rPr>
        <w:lastRenderedPageBreak/>
        <w:t xml:space="preserve">based on the Carter tables, and averaging bathymetry to 30-s; output files are </w:t>
      </w:r>
      <w:r>
        <w:rPr>
          <w:rFonts w:ascii="Times New Roman" w:hAnsi="Times New Roman"/>
          <w:i/>
          <w:lang w:val="en-GB"/>
        </w:rPr>
        <w:t>stream</w:t>
      </w:r>
      <w:r>
        <w:rPr>
          <w:rFonts w:ascii="Times New Roman" w:hAnsi="Times New Roman"/>
          <w:lang w:val="en-GB"/>
        </w:rPr>
        <w:t>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_edt.nc.  </w:t>
      </w:r>
    </w:p>
    <w:p w14:paraId="4BF43CA2" w14:textId="77777777" w:rsidR="00E36FA5" w:rsidRDefault="009561C6">
      <w:pPr>
        <w:spacing w:after="240"/>
        <w:ind w:left="284"/>
        <w:rPr>
          <w:rFonts w:ascii="Times New Roman" w:hAnsi="Times New Roman"/>
          <w:lang w:val="en-GB"/>
        </w:rPr>
      </w:pPr>
      <w:r>
        <w:rPr>
          <w:rFonts w:ascii="Times New Roman" w:hAnsi="Times New Roman"/>
          <w:lang w:val="en-GB"/>
        </w:rPr>
        <w:t xml:space="preserve">For bathymetry, when both the </w:t>
      </w:r>
      <w:proofErr w:type="spellStart"/>
      <w:r>
        <w:rPr>
          <w:rFonts w:ascii="Times New Roman" w:hAnsi="Times New Roman"/>
          <w:lang w:val="en-GB"/>
        </w:rPr>
        <w:t>Simrad</w:t>
      </w:r>
      <w:proofErr w:type="spellEnd"/>
      <w:r>
        <w:rPr>
          <w:rFonts w:ascii="Times New Roman" w:hAnsi="Times New Roman"/>
          <w:lang w:val="en-GB"/>
        </w:rPr>
        <w:t xml:space="preserve"> EA600 (si</w:t>
      </w:r>
      <w:r>
        <w:rPr>
          <w:rFonts w:ascii="Times New Roman" w:hAnsi="Times New Roman"/>
          <w:lang w:val="en-GB"/>
        </w:rPr>
        <w:t xml:space="preserve">m) and the swath EM122 centre beam (em120) streams are present, </w:t>
      </w:r>
      <w:r>
        <w:rPr>
          <w:rFonts w:ascii="Times New Roman" w:hAnsi="Times New Roman"/>
          <w:b/>
          <w:lang w:val="en-GB"/>
        </w:rPr>
        <w:t>msim_02.m</w:t>
      </w:r>
      <w:r>
        <w:rPr>
          <w:rFonts w:ascii="Times New Roman" w:hAnsi="Times New Roman"/>
          <w:lang w:val="en-GB"/>
        </w:rPr>
        <w:t xml:space="preserve"> and </w:t>
      </w:r>
      <w:r>
        <w:rPr>
          <w:rFonts w:ascii="Times New Roman" w:hAnsi="Times New Roman"/>
          <w:b/>
          <w:lang w:val="en-GB"/>
        </w:rPr>
        <w:t>mem120_02.m</w:t>
      </w:r>
      <w:r>
        <w:rPr>
          <w:rFonts w:ascii="Times New Roman" w:hAnsi="Times New Roman"/>
          <w:lang w:val="en-GB"/>
        </w:rPr>
        <w:t xml:space="preserve"> are called to paste in the depths from the other instrument for subsequent comparison. </w:t>
      </w:r>
    </w:p>
    <w:p w14:paraId="73C6F23C" w14:textId="77777777" w:rsidR="00E36FA5" w:rsidRDefault="009561C6">
      <w:pPr>
        <w:spacing w:after="240"/>
        <w:ind w:left="284"/>
        <w:rPr>
          <w:rFonts w:ascii="Times New Roman" w:hAnsi="Times New Roman"/>
          <w:lang w:val="en-GB"/>
        </w:rPr>
      </w:pPr>
      <w:r>
        <w:rPr>
          <w:rFonts w:ascii="Times New Roman" w:hAnsi="Times New Roman"/>
          <w:lang w:val="en-GB"/>
        </w:rPr>
        <w:t xml:space="preserve">The final daily automatic processing step is to call </w:t>
      </w:r>
      <w:r>
        <w:rPr>
          <w:rFonts w:ascii="Times New Roman" w:hAnsi="Times New Roman"/>
          <w:b/>
          <w:lang w:val="en-GB"/>
        </w:rPr>
        <w:t>mday_02.m,</w:t>
      </w:r>
      <w:r>
        <w:rPr>
          <w:rFonts w:ascii="Times New Roman" w:hAnsi="Times New Roman"/>
          <w:lang w:val="en-GB"/>
        </w:rPr>
        <w:t xml:space="preserve"> which appends </w:t>
      </w:r>
      <w:r>
        <w:rPr>
          <w:rFonts w:ascii="Times New Roman" w:hAnsi="Times New Roman"/>
          <w:lang w:val="en-GB"/>
        </w:rPr>
        <w:t>the daily file to create a master cruise file for each data stream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sim_</w:t>
      </w:r>
      <w:r>
        <w:rPr>
          <w:rFonts w:ascii="Times New Roman" w:hAnsi="Times New Roman"/>
          <w:i/>
          <w:lang w:val="en-GB"/>
        </w:rPr>
        <w:t>cruise</w:t>
      </w:r>
      <w:r>
        <w:rPr>
          <w:rFonts w:ascii="Times New Roman" w:hAnsi="Times New Roman"/>
          <w:lang w:val="en-GB"/>
        </w:rPr>
        <w:t xml:space="preserve">_01.nc).  The list of daily files appended into the master files is given in the header information of that file.  </w:t>
      </w:r>
    </w:p>
    <w:p w14:paraId="3247CA67" w14:textId="77777777" w:rsidR="00E36FA5" w:rsidRDefault="009561C6">
      <w:pPr>
        <w:spacing w:after="240"/>
        <w:ind w:left="284"/>
        <w:rPr>
          <w:rFonts w:ascii="Times New Roman" w:hAnsi="Times New Roman"/>
          <w:lang w:val="en-GB"/>
        </w:rPr>
      </w:pPr>
      <w:r>
        <w:rPr>
          <w:rFonts w:ascii="Times New Roman" w:hAnsi="Times New Roman"/>
          <w:lang w:val="en-GB"/>
        </w:rPr>
        <w:t xml:space="preserve">After all daily steps have been run, </w:t>
      </w:r>
      <w:proofErr w:type="spellStart"/>
      <w:r>
        <w:rPr>
          <w:rFonts w:ascii="Times New Roman" w:hAnsi="Times New Roman"/>
          <w:b/>
          <w:lang w:val="en-GB"/>
        </w:rPr>
        <w:t>mbest_all.m</w:t>
      </w:r>
      <w:proofErr w:type="spellEnd"/>
      <w:r>
        <w:rPr>
          <w:rFonts w:ascii="Times New Roman" w:hAnsi="Times New Roman"/>
          <w:lang w:val="en-GB"/>
        </w:rPr>
        <w:t xml:space="preserve">, </w:t>
      </w:r>
      <w:r>
        <w:rPr>
          <w:rFonts w:ascii="Times New Roman" w:hAnsi="Times New Roman"/>
          <w:b/>
          <w:lang w:val="en-GB"/>
        </w:rPr>
        <w:t>mtruew_01.m</w:t>
      </w:r>
      <w:r>
        <w:rPr>
          <w:rFonts w:ascii="Times New Roman" w:hAnsi="Times New Roman"/>
          <w:lang w:val="en-GB"/>
        </w:rPr>
        <w:t xml:space="preserve">, </w:t>
      </w:r>
      <w:proofErr w:type="spellStart"/>
      <w:r>
        <w:rPr>
          <w:rFonts w:ascii="Times New Roman" w:hAnsi="Times New Roman"/>
          <w:b/>
          <w:lang w:val="en-GB"/>
        </w:rPr>
        <w:t>mtsg_medav_clean_cal.m</w:t>
      </w:r>
      <w:proofErr w:type="spellEnd"/>
      <w:r>
        <w:rPr>
          <w:rFonts w:ascii="Times New Roman" w:hAnsi="Times New Roman"/>
          <w:lang w:val="en-GB"/>
        </w:rPr>
        <w:t xml:space="preserve">, and (for </w:t>
      </w:r>
      <w:proofErr w:type="spellStart"/>
      <w:r>
        <w:rPr>
          <w:rFonts w:ascii="Times New Roman" w:hAnsi="Times New Roman"/>
          <w:lang w:val="en-GB"/>
        </w:rPr>
        <w:t>scs</w:t>
      </w:r>
      <w:proofErr w:type="spellEnd"/>
      <w:r>
        <w:rPr>
          <w:rFonts w:ascii="Times New Roman" w:hAnsi="Times New Roman"/>
          <w:lang w:val="en-GB"/>
        </w:rPr>
        <w:t xml:space="preserve">) </w:t>
      </w:r>
      <w:proofErr w:type="spellStart"/>
      <w:r>
        <w:rPr>
          <w:rFonts w:ascii="Times New Roman" w:hAnsi="Times New Roman"/>
          <w:b/>
          <w:lang w:val="en-GB"/>
        </w:rPr>
        <w:t>upate_allmat.m</w:t>
      </w:r>
      <w:proofErr w:type="spellEnd"/>
      <w:r>
        <w:rPr>
          <w:rFonts w:ascii="Times New Roman" w:hAnsi="Times New Roman"/>
          <w:lang w:val="en-GB"/>
        </w:rPr>
        <w:t xml:space="preserve"> are called to produce further combined/averaged files. </w:t>
      </w:r>
    </w:p>
    <w:p w14:paraId="072CACC2" w14:textId="77777777" w:rsidR="00E36FA5" w:rsidRDefault="009561C6">
      <w:pPr>
        <w:spacing w:after="240"/>
        <w:rPr>
          <w:rFonts w:ascii="Times New Roman" w:hAnsi="Times New Roman"/>
          <w:lang w:val="en-GB"/>
        </w:rPr>
      </w:pPr>
      <w:r>
        <w:rPr>
          <w:rFonts w:ascii="Times New Roman" w:hAnsi="Times New Roman"/>
          <w:lang w:val="en-GB"/>
        </w:rPr>
        <w:t>Note: if daily processing is run more than once for an individual day, the master fi</w:t>
      </w:r>
      <w:r>
        <w:rPr>
          <w:rFonts w:ascii="Times New Roman" w:hAnsi="Times New Roman"/>
          <w:lang w:val="en-GB"/>
        </w:rPr>
        <w:t>le will have the day's data appended again and may need to be recreated.  It may be useful for future cruises to run the appending steps in a separate script.</w:t>
      </w:r>
    </w:p>
    <w:p w14:paraId="57EC5210" w14:textId="77777777" w:rsidR="00E36FA5" w:rsidRDefault="009561C6">
      <w:pPr>
        <w:spacing w:after="240"/>
        <w:rPr>
          <w:rFonts w:ascii="Times New Roman" w:hAnsi="Times New Roman"/>
          <w:lang w:val="en-GB"/>
        </w:rPr>
      </w:pPr>
      <w:r>
        <w:rPr>
          <w:rFonts w:ascii="Times New Roman" w:hAnsi="Times New Roman"/>
          <w:lang w:val="en-GB"/>
        </w:rPr>
        <w:t>The following sections contain further details of the individual data streams, manual quality con</w:t>
      </w:r>
      <w:r>
        <w:rPr>
          <w:rFonts w:ascii="Times New Roman" w:hAnsi="Times New Roman"/>
          <w:lang w:val="en-GB"/>
        </w:rPr>
        <w:t xml:space="preserve">trol/editing steps, and the final steps operating on the appended files. </w:t>
      </w:r>
    </w:p>
    <w:p w14:paraId="20150382" w14:textId="77777777" w:rsidR="00E36FA5" w:rsidRDefault="009561C6">
      <w:pPr>
        <w:spacing w:after="240"/>
        <w:ind w:left="-142"/>
        <w:rPr>
          <w:rFonts w:ascii="Times New Roman" w:hAnsi="Times New Roman"/>
          <w:b/>
          <w:lang w:val="en-GB"/>
        </w:rPr>
      </w:pPr>
      <w:r>
        <w:rPr>
          <w:rFonts w:ascii="Times New Roman" w:hAnsi="Times New Roman"/>
          <w:b/>
          <w:lang w:val="en-GB"/>
        </w:rPr>
        <w:t>4.1.4 Navigation: additional processing</w:t>
      </w:r>
    </w:p>
    <w:p w14:paraId="613467F1" w14:textId="77777777" w:rsidR="00E36FA5" w:rsidRDefault="009561C6">
      <w:pPr>
        <w:spacing w:after="240"/>
        <w:rPr>
          <w:rFonts w:ascii="Times New Roman" w:hAnsi="Times New Roman"/>
          <w:lang w:val="en-GB"/>
        </w:rPr>
      </w:pPr>
      <w:proofErr w:type="spellStart"/>
      <w:r>
        <w:rPr>
          <w:rFonts w:ascii="Times New Roman" w:hAnsi="Times New Roman"/>
          <w:u w:val="single"/>
          <w:lang w:val="en-GB"/>
        </w:rPr>
        <w:t>Bestnav</w:t>
      </w:r>
      <w:proofErr w:type="spellEnd"/>
      <w:r>
        <w:rPr>
          <w:rFonts w:ascii="Times New Roman" w:hAnsi="Times New Roman"/>
          <w:lang w:val="en-GB"/>
        </w:rPr>
        <w:t xml:space="preserve">: </w:t>
      </w:r>
      <w:proofErr w:type="spellStart"/>
      <w:r>
        <w:rPr>
          <w:rFonts w:ascii="Times New Roman" w:hAnsi="Times New Roman"/>
          <w:b/>
          <w:lang w:val="en-GB"/>
        </w:rPr>
        <w:t>mbest_all.m</w:t>
      </w:r>
      <w:proofErr w:type="spellEnd"/>
      <w:r>
        <w:rPr>
          <w:rFonts w:ascii="Times New Roman" w:hAnsi="Times New Roman"/>
          <w:lang w:val="en-GB"/>
        </w:rPr>
        <w:t xml:space="preserve"> runs a series of scripts to produce the master </w:t>
      </w:r>
      <w:proofErr w:type="spellStart"/>
      <w:r>
        <w:rPr>
          <w:rFonts w:ascii="Times New Roman" w:hAnsi="Times New Roman"/>
          <w:lang w:val="en-GB"/>
        </w:rPr>
        <w:t>bestnav</w:t>
      </w:r>
      <w:proofErr w:type="spellEnd"/>
      <w:r>
        <w:rPr>
          <w:rFonts w:ascii="Times New Roman" w:hAnsi="Times New Roman"/>
          <w:lang w:val="en-GB"/>
        </w:rPr>
        <w:t xml:space="preserve"> file, bst_</w:t>
      </w:r>
      <w:r>
        <w:rPr>
          <w:rFonts w:ascii="Times New Roman" w:hAnsi="Times New Roman"/>
          <w:i/>
          <w:lang w:val="en-GB"/>
        </w:rPr>
        <w:t>cruise</w:t>
      </w:r>
      <w:r>
        <w:rPr>
          <w:rFonts w:ascii="Times New Roman" w:hAnsi="Times New Roman"/>
          <w:lang w:val="en-GB"/>
        </w:rPr>
        <w:t>_01.nc. The streams used for best position and hea</w:t>
      </w:r>
      <w:r>
        <w:rPr>
          <w:rFonts w:ascii="Times New Roman" w:hAnsi="Times New Roman"/>
          <w:lang w:val="en-GB"/>
        </w:rPr>
        <w:t xml:space="preserve">ding are set in </w:t>
      </w:r>
      <w:proofErr w:type="spellStart"/>
      <w:r>
        <w:rPr>
          <w:rFonts w:ascii="Times New Roman" w:hAnsi="Times New Roman"/>
          <w:b/>
          <w:lang w:val="en-GB"/>
        </w:rPr>
        <w:t>m_setup.m</w:t>
      </w:r>
      <w:proofErr w:type="spellEnd"/>
      <w:r>
        <w:rPr>
          <w:rFonts w:ascii="Times New Roman" w:hAnsi="Times New Roman"/>
          <w:lang w:val="en-GB"/>
        </w:rPr>
        <w:t xml:space="preserve">.  </w:t>
      </w:r>
      <w:proofErr w:type="gramStart"/>
      <w:r>
        <w:rPr>
          <w:rFonts w:ascii="Times New Roman" w:hAnsi="Times New Roman"/>
          <w:lang w:val="en-GB"/>
        </w:rPr>
        <w:t>Scripts</w:t>
      </w:r>
      <w:proofErr w:type="gramEnd"/>
      <w:r>
        <w:rPr>
          <w:rFonts w:ascii="Times New Roman" w:hAnsi="Times New Roman"/>
          <w:lang w:val="en-GB"/>
        </w:rPr>
        <w:t xml:space="preserve"> merge heading and position so that there is a complete file containing position, heading, course and speed made good, and distance run. The data are reduced to a 30-second time </w:t>
      </w:r>
      <w:proofErr w:type="gramStart"/>
      <w:r>
        <w:rPr>
          <w:rFonts w:ascii="Times New Roman" w:hAnsi="Times New Roman"/>
          <w:lang w:val="en-GB"/>
        </w:rPr>
        <w:t>base</w:t>
      </w:r>
      <w:proofErr w:type="gramEnd"/>
      <w:r>
        <w:rPr>
          <w:rFonts w:ascii="Times New Roman" w:hAnsi="Times New Roman"/>
          <w:lang w:val="en-GB"/>
        </w:rPr>
        <w:t xml:space="preserve"> and heading is properly vector average</w:t>
      </w:r>
      <w:r>
        <w:rPr>
          <w:rFonts w:ascii="Times New Roman" w:hAnsi="Times New Roman"/>
          <w:lang w:val="en-GB"/>
        </w:rPr>
        <w:t xml:space="preserve">d. This is the ‘definitive’ cruise navigation file. </w:t>
      </w:r>
      <w:proofErr w:type="gramStart"/>
      <w:r>
        <w:rPr>
          <w:rFonts w:ascii="Times New Roman" w:hAnsi="Times New Roman"/>
          <w:lang w:val="en-GB"/>
        </w:rPr>
        <w:t>In order to</w:t>
      </w:r>
      <w:proofErr w:type="gramEnd"/>
      <w:r>
        <w:rPr>
          <w:rFonts w:ascii="Times New Roman" w:hAnsi="Times New Roman"/>
          <w:lang w:val="en-GB"/>
        </w:rPr>
        <w:t xml:space="preserve"> avoid the problem of housekeeping variables across daily files, the </w:t>
      </w:r>
      <w:proofErr w:type="spellStart"/>
      <w:r>
        <w:rPr>
          <w:rFonts w:ascii="Times New Roman" w:hAnsi="Times New Roman"/>
          <w:lang w:val="en-GB"/>
        </w:rPr>
        <w:t>bestnav</w:t>
      </w:r>
      <w:proofErr w:type="spellEnd"/>
      <w:r>
        <w:rPr>
          <w:rFonts w:ascii="Times New Roman" w:hAnsi="Times New Roman"/>
          <w:lang w:val="en-GB"/>
        </w:rPr>
        <w:t xml:space="preserve"> processing is rerun from the start of the cruise each time it is required. There is therefore only ever one bst_</w:t>
      </w:r>
      <w:r>
        <w:rPr>
          <w:rFonts w:ascii="Times New Roman" w:hAnsi="Times New Roman"/>
          <w:i/>
          <w:lang w:val="en-GB"/>
        </w:rPr>
        <w:t>crui</w:t>
      </w:r>
      <w:r>
        <w:rPr>
          <w:rFonts w:ascii="Times New Roman" w:hAnsi="Times New Roman"/>
          <w:i/>
          <w:lang w:val="en-GB"/>
        </w:rPr>
        <w:t>se</w:t>
      </w:r>
      <w:r>
        <w:rPr>
          <w:rFonts w:ascii="Times New Roman" w:hAnsi="Times New Roman"/>
          <w:lang w:val="en-GB"/>
        </w:rPr>
        <w:t>_01.nc file.</w:t>
      </w:r>
    </w:p>
    <w:p w14:paraId="328480F6" w14:textId="77777777" w:rsidR="00E36FA5" w:rsidRDefault="009561C6">
      <w:pPr>
        <w:spacing w:after="240"/>
        <w:ind w:left="-142"/>
        <w:rPr>
          <w:rFonts w:ascii="Times New Roman" w:hAnsi="Times New Roman"/>
          <w:b/>
          <w:lang w:val="en-GB"/>
        </w:rPr>
      </w:pPr>
      <w:r>
        <w:rPr>
          <w:rFonts w:ascii="Times New Roman" w:hAnsi="Times New Roman"/>
          <w:b/>
          <w:lang w:val="en-GB"/>
        </w:rPr>
        <w:t>4.1.5 Meteorology: additional processing</w:t>
      </w:r>
    </w:p>
    <w:p w14:paraId="2054333D" w14:textId="77777777" w:rsidR="00E36FA5" w:rsidRDefault="009561C6">
      <w:pPr>
        <w:spacing w:after="240"/>
        <w:rPr>
          <w:rFonts w:ascii="Times New Roman" w:hAnsi="Times New Roman"/>
          <w:lang w:val="en-GB"/>
        </w:rPr>
      </w:pPr>
      <w:r>
        <w:rPr>
          <w:rFonts w:ascii="Times New Roman" w:hAnsi="Times New Roman"/>
          <w:u w:val="single"/>
          <w:lang w:val="en-GB"/>
        </w:rPr>
        <w:t>Wind variables:</w:t>
      </w:r>
      <w:r>
        <w:rPr>
          <w:rFonts w:ascii="Times New Roman" w:hAnsi="Times New Roman"/>
          <w:lang w:val="en-GB"/>
        </w:rPr>
        <w:t xml:space="preserve"> Ship speed, position and heading from the </w:t>
      </w:r>
      <w:proofErr w:type="spellStart"/>
      <w:r>
        <w:rPr>
          <w:rFonts w:ascii="Times New Roman" w:hAnsi="Times New Roman"/>
          <w:lang w:val="en-GB"/>
        </w:rPr>
        <w:t>bst</w:t>
      </w:r>
      <w:proofErr w:type="spellEnd"/>
      <w:r>
        <w:rPr>
          <w:rFonts w:ascii="Times New Roman" w:hAnsi="Times New Roman"/>
          <w:lang w:val="en-GB"/>
        </w:rPr>
        <w:t xml:space="preserve"> navigation file are merged onto the wind data in the </w:t>
      </w:r>
      <w:proofErr w:type="spellStart"/>
      <w:r>
        <w:rPr>
          <w:rFonts w:ascii="Times New Roman" w:hAnsi="Times New Roman"/>
          <w:lang w:val="en-GB"/>
        </w:rPr>
        <w:t>surfmet</w:t>
      </w:r>
      <w:proofErr w:type="spellEnd"/>
      <w:r>
        <w:rPr>
          <w:rFonts w:ascii="Times New Roman" w:hAnsi="Times New Roman"/>
          <w:lang w:val="en-GB"/>
        </w:rPr>
        <w:t xml:space="preserve">. The absolute wind speed is calculated and vector averaged in one multi-step </w:t>
      </w:r>
      <w:r>
        <w:rPr>
          <w:rFonts w:ascii="Times New Roman" w:hAnsi="Times New Roman"/>
          <w:lang w:val="en-GB"/>
        </w:rPr>
        <w:t xml:space="preserve">script </w:t>
      </w:r>
      <w:r>
        <w:rPr>
          <w:rFonts w:ascii="Times New Roman" w:hAnsi="Times New Roman"/>
          <w:b/>
          <w:lang w:val="en-GB"/>
        </w:rPr>
        <w:t>mtruew_</w:t>
      </w:r>
      <w:proofErr w:type="gramStart"/>
      <w:r>
        <w:rPr>
          <w:rFonts w:ascii="Times New Roman" w:hAnsi="Times New Roman"/>
          <w:b/>
          <w:lang w:val="en-GB"/>
        </w:rPr>
        <w:t>01.m</w:t>
      </w:r>
      <w:r>
        <w:rPr>
          <w:rFonts w:ascii="Times New Roman" w:hAnsi="Times New Roman"/>
          <w:lang w:val="en-GB"/>
        </w:rPr>
        <w:t>.</w:t>
      </w:r>
      <w:proofErr w:type="gramEnd"/>
      <w:r>
        <w:rPr>
          <w:rFonts w:ascii="Times New Roman" w:hAnsi="Times New Roman"/>
          <w:lang w:val="en-GB"/>
        </w:rPr>
        <w:t xml:space="preserve"> As with </w:t>
      </w:r>
      <w:proofErr w:type="spellStart"/>
      <w:r>
        <w:rPr>
          <w:rFonts w:ascii="Times New Roman" w:hAnsi="Times New Roman"/>
          <w:lang w:val="en-GB"/>
        </w:rPr>
        <w:t>bst</w:t>
      </w:r>
      <w:proofErr w:type="spellEnd"/>
      <w:r>
        <w:rPr>
          <w:rFonts w:ascii="Times New Roman" w:hAnsi="Times New Roman"/>
          <w:lang w:val="en-GB"/>
        </w:rPr>
        <w:t xml:space="preserve"> processing, this is rerun for the entire cruise each time the data are updated. The output files from this processing are</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_true.nc</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_trueav.nc</w:t>
      </w:r>
      <w:r>
        <w:rPr>
          <w:rFonts w:ascii="Times New Roman" w:hAnsi="Times New Roman"/>
          <w:lang w:val="en-GB"/>
        </w:rPr>
        <w:br/>
        <w:t xml:space="preserve">The latter file is reduced to 1-minute averages, with correct </w:t>
      </w:r>
      <w:r>
        <w:rPr>
          <w:rFonts w:ascii="Times New Roman" w:hAnsi="Times New Roman"/>
          <w:lang w:val="en-GB"/>
        </w:rPr>
        <w:t xml:space="preserve">vector averaging when required. </w:t>
      </w:r>
      <w:proofErr w:type="gramStart"/>
      <w:r>
        <w:rPr>
          <w:rFonts w:ascii="Times New Roman" w:hAnsi="Times New Roman"/>
          <w:lang w:val="en-GB"/>
        </w:rPr>
        <w:t>In order to</w:t>
      </w:r>
      <w:proofErr w:type="gramEnd"/>
      <w:r>
        <w:rPr>
          <w:rFonts w:ascii="Times New Roman" w:hAnsi="Times New Roman"/>
          <w:lang w:val="en-GB"/>
        </w:rPr>
        <w:t xml:space="preserve"> avoid ambiguity, variable units are explicit in whether wind directions are ‘towards’ or ‘from’ the direction in question. The result is a bit </w:t>
      </w:r>
      <w:proofErr w:type="gramStart"/>
      <w:r>
        <w:rPr>
          <w:rFonts w:ascii="Times New Roman" w:hAnsi="Times New Roman"/>
          <w:lang w:val="en-GB"/>
        </w:rPr>
        <w:t>cumbersome, but</w:t>
      </w:r>
      <w:proofErr w:type="gramEnd"/>
      <w:r>
        <w:rPr>
          <w:rFonts w:ascii="Times New Roman" w:hAnsi="Times New Roman"/>
          <w:lang w:val="en-GB"/>
        </w:rPr>
        <w:t xml:space="preserve"> should be unambiguous if the units are read carefully</w:t>
      </w:r>
      <w:r>
        <w:rPr>
          <w:rFonts w:ascii="Times New Roman" w:hAnsi="Times New Roman"/>
          <w:lang w:val="en-GB"/>
        </w:rPr>
        <w:t xml:space="preserve">. </w:t>
      </w:r>
    </w:p>
    <w:p w14:paraId="593E64C7" w14:textId="77777777" w:rsidR="00E36FA5" w:rsidRDefault="009561C6">
      <w:pPr>
        <w:spacing w:after="240"/>
        <w:rPr>
          <w:rFonts w:ascii="Times New Roman" w:hAnsi="Times New Roman"/>
          <w:lang w:val="en-GB"/>
        </w:rPr>
      </w:pPr>
      <w:r>
        <w:rPr>
          <w:rFonts w:ascii="Times New Roman" w:hAnsi="Times New Roman"/>
          <w:lang w:val="en-GB"/>
        </w:rPr>
        <w:t xml:space="preserve">Note: TECHSAS stores wind speed in m/s, but says the variable unit is knots.  This is corrected in mday_01_clean_av.  </w:t>
      </w:r>
    </w:p>
    <w:p w14:paraId="49AD1A48" w14:textId="77777777" w:rsidR="00E36FA5" w:rsidRDefault="009561C6">
      <w:pPr>
        <w:spacing w:after="240"/>
        <w:rPr>
          <w:rFonts w:ascii="Times New Roman" w:hAnsi="Times New Roman"/>
          <w:lang w:val="en-GB"/>
        </w:rPr>
      </w:pPr>
      <w:r>
        <w:rPr>
          <w:rFonts w:ascii="Times New Roman" w:hAnsi="Times New Roman"/>
          <w:u w:val="single"/>
          <w:lang w:val="en-GB"/>
        </w:rPr>
        <w:t>Wind over the stern</w:t>
      </w:r>
      <w:r>
        <w:rPr>
          <w:rFonts w:ascii="Times New Roman" w:hAnsi="Times New Roman"/>
          <w:lang w:val="en-GB"/>
        </w:rPr>
        <w:t>: The standard test of whether the relative wind processing has been done correctly would be to observe no change i</w:t>
      </w:r>
      <w:r>
        <w:rPr>
          <w:rFonts w:ascii="Times New Roman" w:hAnsi="Times New Roman"/>
          <w:lang w:val="en-GB"/>
        </w:rPr>
        <w:t xml:space="preserve">n the calculated absolute wind when the </w:t>
      </w:r>
      <w:r>
        <w:rPr>
          <w:rFonts w:ascii="Times New Roman" w:hAnsi="Times New Roman"/>
          <w:lang w:val="en-GB"/>
        </w:rPr>
        <w:lastRenderedPageBreak/>
        <w:t xml:space="preserve">ship changes direction or speed. This can be </w:t>
      </w:r>
      <w:proofErr w:type="gramStart"/>
      <w:r>
        <w:rPr>
          <w:rFonts w:ascii="Times New Roman" w:hAnsi="Times New Roman"/>
          <w:lang w:val="en-GB"/>
        </w:rPr>
        <w:t>misleading, since</w:t>
      </w:r>
      <w:proofErr w:type="gramEnd"/>
      <w:r>
        <w:rPr>
          <w:rFonts w:ascii="Times New Roman" w:hAnsi="Times New Roman"/>
          <w:lang w:val="en-GB"/>
        </w:rPr>
        <w:t xml:space="preserve"> the anemometer sited on the foremast under-reads speed by a significant margin when the wind is over the stern. </w:t>
      </w:r>
      <w:proofErr w:type="gramStart"/>
      <w:r>
        <w:rPr>
          <w:rFonts w:ascii="Times New Roman" w:hAnsi="Times New Roman"/>
          <w:lang w:val="en-GB"/>
        </w:rPr>
        <w:t>Therefore</w:t>
      </w:r>
      <w:proofErr w:type="gramEnd"/>
      <w:r>
        <w:rPr>
          <w:rFonts w:ascii="Times New Roman" w:hAnsi="Times New Roman"/>
          <w:lang w:val="en-GB"/>
        </w:rPr>
        <w:t xml:space="preserve"> if either the ‘before’ or ‘afte</w:t>
      </w:r>
      <w:r>
        <w:rPr>
          <w:rFonts w:ascii="Times New Roman" w:hAnsi="Times New Roman"/>
          <w:lang w:val="en-GB"/>
        </w:rPr>
        <w:t>r’ wind direction is over the stern, there can be a significant change in the apparent true wind speed during such manoeuvres.</w:t>
      </w:r>
    </w:p>
    <w:p w14:paraId="10D61CE4" w14:textId="77777777" w:rsidR="00E36FA5" w:rsidRDefault="009561C6">
      <w:pPr>
        <w:spacing w:after="240"/>
        <w:rPr>
          <w:rFonts w:ascii="Times New Roman" w:hAnsi="Times New Roman"/>
          <w:lang w:val="en-GB"/>
        </w:rPr>
      </w:pPr>
      <w:r>
        <w:rPr>
          <w:rFonts w:ascii="Times New Roman" w:hAnsi="Times New Roman"/>
          <w:u w:val="single"/>
          <w:lang w:val="en-GB"/>
        </w:rPr>
        <w:t>Wind relative direction near 0/360</w:t>
      </w:r>
      <w:r>
        <w:rPr>
          <w:rFonts w:ascii="Times New Roman" w:hAnsi="Times New Roman"/>
          <w:lang w:val="en-GB"/>
        </w:rPr>
        <w:t xml:space="preserve">: The </w:t>
      </w:r>
      <w:proofErr w:type="gramStart"/>
      <w:r>
        <w:rPr>
          <w:rFonts w:ascii="Times New Roman" w:hAnsi="Times New Roman"/>
          <w:lang w:val="en-GB"/>
        </w:rPr>
        <w:t>age old</w:t>
      </w:r>
      <w:proofErr w:type="gramEnd"/>
      <w:r>
        <w:rPr>
          <w:rFonts w:ascii="Times New Roman" w:hAnsi="Times New Roman"/>
          <w:lang w:val="en-GB"/>
        </w:rPr>
        <w:t xml:space="preserve"> problem of wind direction near the 0/360 boundary still remains.  Since the anemo</w:t>
      </w:r>
      <w:r>
        <w:rPr>
          <w:rFonts w:ascii="Times New Roman" w:hAnsi="Times New Roman"/>
          <w:lang w:val="en-GB"/>
        </w:rPr>
        <w:t xml:space="preserve">meter is set up with 0/360 at the bow, the relative wind is very often around this heading. Even though the anemometer data are recorded at the data rate generated by the sensor (nominal 1 Hz), there is a problem with the raw data. In particular, when the </w:t>
      </w:r>
      <w:r>
        <w:rPr>
          <w:rFonts w:ascii="Times New Roman" w:hAnsi="Times New Roman"/>
          <w:lang w:val="en-GB"/>
        </w:rPr>
        <w:t xml:space="preserve">wind is near 0/360, the TECHSAS files will sometimes contain headings in between, </w:t>
      </w:r>
      <w:proofErr w:type="spellStart"/>
      <w:proofErr w:type="gramStart"/>
      <w:r>
        <w:rPr>
          <w:rFonts w:ascii="Times New Roman" w:hAnsi="Times New Roman"/>
          <w:lang w:val="en-GB"/>
        </w:rPr>
        <w:t>eg</w:t>
      </w:r>
      <w:proofErr w:type="spellEnd"/>
      <w:proofErr w:type="gramEnd"/>
      <w:r>
        <w:rPr>
          <w:rFonts w:ascii="Times New Roman" w:hAnsi="Times New Roman"/>
          <w:lang w:val="en-GB"/>
        </w:rPr>
        <w:t xml:space="preserve"> in the range 150 to 210, reminiscent of when simple numerical averaging of heading was occurring. When these bad headings are used in correct calculation of true wind, bad</w:t>
      </w:r>
      <w:r>
        <w:rPr>
          <w:rFonts w:ascii="Times New Roman" w:hAnsi="Times New Roman"/>
          <w:lang w:val="en-GB"/>
        </w:rPr>
        <w:t xml:space="preserve"> data are the result. </w:t>
      </w:r>
    </w:p>
    <w:p w14:paraId="011F1D6A" w14:textId="77777777" w:rsidR="00E36FA5" w:rsidRDefault="009561C6">
      <w:pPr>
        <w:spacing w:after="240"/>
        <w:rPr>
          <w:rFonts w:ascii="Times New Roman" w:hAnsi="Times New Roman"/>
          <w:u w:val="single"/>
          <w:lang w:val="en-GB"/>
        </w:rPr>
      </w:pPr>
      <w:r>
        <w:rPr>
          <w:rFonts w:ascii="Times New Roman" w:hAnsi="Times New Roman"/>
          <w:u w:val="single"/>
          <w:lang w:val="en-GB"/>
        </w:rPr>
        <w:t>Irradiance and surface pressure</w:t>
      </w:r>
    </w:p>
    <w:p w14:paraId="21B82308" w14:textId="77777777" w:rsidR="00E36FA5" w:rsidRDefault="009561C6">
      <w:pPr>
        <w:spacing w:after="240"/>
        <w:rPr>
          <w:rFonts w:ascii="Times New Roman" w:hAnsi="Times New Roman"/>
          <w:lang w:val="en-GB"/>
        </w:rPr>
      </w:pPr>
      <w:r>
        <w:rPr>
          <w:rFonts w:ascii="Times New Roman" w:hAnsi="Times New Roman"/>
          <w:lang w:val="en-GB"/>
        </w:rPr>
        <w:t xml:space="preserve">Downwelling PAR and TIR data are found in the </w:t>
      </w:r>
      <w:proofErr w:type="spellStart"/>
      <w:r>
        <w:rPr>
          <w:rFonts w:ascii="Times New Roman" w:hAnsi="Times New Roman"/>
          <w:lang w:val="en-GB"/>
        </w:rPr>
        <w:t>surflight</w:t>
      </w:r>
      <w:proofErr w:type="spellEnd"/>
      <w:r>
        <w:rPr>
          <w:rFonts w:ascii="Times New Roman" w:hAnsi="Times New Roman"/>
          <w:lang w:val="en-GB"/>
        </w:rPr>
        <w:t xml:space="preserve"> stream, which also contains barometer pressure. These streams were ingested and stored, but no further processing was undertaken. </w:t>
      </w:r>
    </w:p>
    <w:p w14:paraId="3024B43D" w14:textId="77777777" w:rsidR="00E36FA5" w:rsidRDefault="009561C6">
      <w:pPr>
        <w:spacing w:after="240"/>
        <w:ind w:left="-142"/>
        <w:rPr>
          <w:rFonts w:ascii="Times New Roman" w:hAnsi="Times New Roman"/>
          <w:b/>
          <w:lang w:val="en-GB"/>
        </w:rPr>
      </w:pPr>
      <w:r>
        <w:rPr>
          <w:rFonts w:ascii="Times New Roman" w:hAnsi="Times New Roman"/>
          <w:b/>
          <w:lang w:val="en-GB"/>
        </w:rPr>
        <w:t>4.1.6 Ocean su</w:t>
      </w:r>
      <w:r>
        <w:rPr>
          <w:rFonts w:ascii="Times New Roman" w:hAnsi="Times New Roman"/>
          <w:b/>
          <w:lang w:val="en-GB"/>
        </w:rPr>
        <w:t>rface variables: additional processing</w:t>
      </w:r>
    </w:p>
    <w:p w14:paraId="0B234E56" w14:textId="77777777" w:rsidR="00E36FA5" w:rsidRDefault="009561C6">
      <w:pPr>
        <w:spacing w:after="240"/>
        <w:rPr>
          <w:rFonts w:ascii="Times New Roman" w:hAnsi="Times New Roman"/>
          <w:lang w:val="en-GB"/>
        </w:rPr>
      </w:pPr>
      <w:r>
        <w:rPr>
          <w:rFonts w:ascii="Times New Roman" w:hAnsi="Times New Roman"/>
          <w:lang w:val="en-GB"/>
        </w:rPr>
        <w:t xml:space="preserve">Salinity is the only variable that is calibrated. </w:t>
      </w:r>
    </w:p>
    <w:p w14:paraId="6480DD9E" w14:textId="77777777" w:rsidR="00E36FA5" w:rsidRDefault="009561C6">
      <w:pPr>
        <w:spacing w:after="240"/>
        <w:rPr>
          <w:rFonts w:ascii="Times New Roman" w:hAnsi="Times New Roman"/>
          <w:lang w:val="en-GB"/>
        </w:rPr>
      </w:pPr>
      <w:r>
        <w:rPr>
          <w:rFonts w:ascii="Times New Roman" w:hAnsi="Times New Roman"/>
          <w:lang w:val="en-GB"/>
        </w:rPr>
        <w:t xml:space="preserve">Temperature variables: On TECHSAS, sea surface temperature (that is, temperature at the seawater intake) is called </w:t>
      </w:r>
      <w:proofErr w:type="spellStart"/>
      <w:r>
        <w:rPr>
          <w:rFonts w:ascii="Times New Roman" w:hAnsi="Times New Roman"/>
          <w:lang w:val="en-GB"/>
        </w:rPr>
        <w:t>temp_r</w:t>
      </w:r>
      <w:proofErr w:type="spellEnd"/>
      <w:r>
        <w:rPr>
          <w:rFonts w:ascii="Times New Roman" w:hAnsi="Times New Roman"/>
          <w:lang w:val="en-GB"/>
        </w:rPr>
        <w:t xml:space="preserve"> or </w:t>
      </w:r>
      <w:proofErr w:type="spellStart"/>
      <w:r>
        <w:rPr>
          <w:rFonts w:ascii="Times New Roman" w:hAnsi="Times New Roman"/>
          <w:lang w:val="en-GB"/>
        </w:rPr>
        <w:t>temp_m</w:t>
      </w:r>
      <w:proofErr w:type="spellEnd"/>
      <w:r>
        <w:rPr>
          <w:rFonts w:ascii="Times New Roman" w:hAnsi="Times New Roman"/>
          <w:lang w:val="en-GB"/>
        </w:rPr>
        <w:t>, while the housing temperature (te</w:t>
      </w:r>
      <w:r>
        <w:rPr>
          <w:rFonts w:ascii="Times New Roman" w:hAnsi="Times New Roman"/>
          <w:lang w:val="en-GB"/>
        </w:rPr>
        <w:t xml:space="preserve">mperature inside the inline CTD, applicable to the conductivity measurements) is called </w:t>
      </w:r>
      <w:proofErr w:type="spellStart"/>
      <w:r>
        <w:rPr>
          <w:rFonts w:ascii="Times New Roman" w:hAnsi="Times New Roman"/>
          <w:lang w:val="en-GB"/>
        </w:rPr>
        <w:t>temp_h</w:t>
      </w:r>
      <w:proofErr w:type="spellEnd"/>
      <w:r>
        <w:rPr>
          <w:rFonts w:ascii="Times New Roman" w:hAnsi="Times New Roman"/>
          <w:lang w:val="en-GB"/>
        </w:rPr>
        <w:t xml:space="preserve">.  On SCS on the JCR, there are two sea surface temperature sensors, </w:t>
      </w:r>
      <w:proofErr w:type="spellStart"/>
      <w:r>
        <w:rPr>
          <w:rFonts w:ascii="Times New Roman" w:hAnsi="Times New Roman"/>
          <w:lang w:val="en-GB"/>
        </w:rPr>
        <w:t>sstemp</w:t>
      </w:r>
      <w:proofErr w:type="spellEnd"/>
      <w:r>
        <w:rPr>
          <w:rFonts w:ascii="Times New Roman" w:hAnsi="Times New Roman"/>
          <w:lang w:val="en-GB"/>
        </w:rPr>
        <w:t xml:space="preserve"> and </w:t>
      </w:r>
      <w:proofErr w:type="gramStart"/>
      <w:r>
        <w:rPr>
          <w:rFonts w:ascii="Times New Roman" w:hAnsi="Times New Roman"/>
          <w:lang w:val="en-GB"/>
        </w:rPr>
        <w:t>sstemp2;</w:t>
      </w:r>
      <w:proofErr w:type="gramEnd"/>
      <w:r>
        <w:rPr>
          <w:rFonts w:ascii="Times New Roman" w:hAnsi="Times New Roman"/>
          <w:lang w:val="en-GB"/>
        </w:rPr>
        <w:t xml:space="preserve"> the conductivity measurement temperature, </w:t>
      </w:r>
      <w:proofErr w:type="spellStart"/>
      <w:r>
        <w:rPr>
          <w:rFonts w:ascii="Times New Roman" w:hAnsi="Times New Roman"/>
          <w:lang w:val="en-GB"/>
        </w:rPr>
        <w:t>tstemp</w:t>
      </w:r>
      <w:proofErr w:type="spellEnd"/>
      <w:r>
        <w:rPr>
          <w:rFonts w:ascii="Times New Roman" w:hAnsi="Times New Roman"/>
          <w:lang w:val="en-GB"/>
        </w:rPr>
        <w:t>, and the fluorometer tem</w:t>
      </w:r>
      <w:r>
        <w:rPr>
          <w:rFonts w:ascii="Times New Roman" w:hAnsi="Times New Roman"/>
          <w:lang w:val="en-GB"/>
        </w:rPr>
        <w:t xml:space="preserve">perature, </w:t>
      </w:r>
      <w:proofErr w:type="spellStart"/>
      <w:r>
        <w:rPr>
          <w:rFonts w:ascii="Times New Roman" w:hAnsi="Times New Roman"/>
          <w:lang w:val="en-GB"/>
        </w:rPr>
        <w:t>sampletemp</w:t>
      </w:r>
      <w:proofErr w:type="spellEnd"/>
      <w:r>
        <w:rPr>
          <w:rFonts w:ascii="Times New Roman" w:hAnsi="Times New Roman"/>
          <w:lang w:val="en-GB"/>
        </w:rPr>
        <w:t xml:space="preserve">.  </w:t>
      </w:r>
    </w:p>
    <w:p w14:paraId="3EC2EA93"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The appended data can be further processed as follows.  These steps can be carried out at any time during the </w:t>
      </w:r>
      <w:proofErr w:type="gramStart"/>
      <w:r>
        <w:rPr>
          <w:rFonts w:ascii="Times New Roman" w:hAnsi="Times New Roman"/>
        </w:rPr>
        <w:t>cruise, but</w:t>
      </w:r>
      <w:proofErr w:type="gramEnd"/>
      <w:r>
        <w:rPr>
          <w:rFonts w:ascii="Times New Roman" w:hAnsi="Times New Roman"/>
        </w:rPr>
        <w:t xml:space="preserve"> need to be run a final time at the end since they act on the appended file.  </w:t>
      </w:r>
    </w:p>
    <w:p w14:paraId="56ADE869" w14:textId="77777777" w:rsidR="00E36FA5" w:rsidRDefault="009561C6">
      <w:pPr>
        <w:tabs>
          <w:tab w:val="left" w:pos="851"/>
          <w:tab w:val="left" w:pos="3686"/>
        </w:tabs>
        <w:spacing w:after="240"/>
        <w:ind w:left="142"/>
        <w:rPr>
          <w:rFonts w:ascii="Times New Roman" w:hAnsi="Times New Roman"/>
        </w:rPr>
      </w:pPr>
      <w:proofErr w:type="spellStart"/>
      <w:r>
        <w:rPr>
          <w:rFonts w:ascii="Times New Roman" w:hAnsi="Times New Roman"/>
        </w:rPr>
        <w:t>i</w:t>
      </w:r>
      <w:proofErr w:type="spellEnd"/>
      <w:r>
        <w:rPr>
          <w:rFonts w:ascii="Times New Roman" w:hAnsi="Times New Roman"/>
        </w:rPr>
        <w:t xml:space="preserve">) run </w:t>
      </w:r>
      <w:proofErr w:type="spellStart"/>
      <w:r>
        <w:rPr>
          <w:rFonts w:ascii="Times New Roman" w:hAnsi="Times New Roman"/>
          <w:b/>
        </w:rPr>
        <w:t>mtsg_medav_clean_cal.m</w:t>
      </w:r>
      <w:proofErr w:type="spellEnd"/>
      <w:r>
        <w:rPr>
          <w:rFonts w:ascii="Times New Roman" w:hAnsi="Times New Roman"/>
        </w:rPr>
        <w:t xml:space="preserve"> to average the appended file</w:t>
      </w:r>
    </w:p>
    <w:p w14:paraId="68B9EA45"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 run </w:t>
      </w:r>
      <w:proofErr w:type="spellStart"/>
      <w:r>
        <w:rPr>
          <w:rFonts w:ascii="Times New Roman" w:hAnsi="Times New Roman"/>
          <w:b/>
        </w:rPr>
        <w:t>mtsg_findbad.m</w:t>
      </w:r>
      <w:proofErr w:type="spellEnd"/>
      <w:r>
        <w:rPr>
          <w:rFonts w:ascii="Times New Roman" w:hAnsi="Times New Roman"/>
        </w:rPr>
        <w:t xml:space="preserve"> to find limits of times when the data were bad (likely when the pumps </w:t>
      </w:r>
      <w:proofErr w:type="gramStart"/>
      <w:r>
        <w:rPr>
          <w:rFonts w:ascii="Times New Roman" w:hAnsi="Times New Roman"/>
        </w:rPr>
        <w:t>where</w:t>
      </w:r>
      <w:proofErr w:type="gramEnd"/>
      <w:r>
        <w:rPr>
          <w:rFonts w:ascii="Times New Roman" w:hAnsi="Times New Roman"/>
        </w:rPr>
        <w:t xml:space="preserve"> switched off) by selecting them on a graph</w:t>
      </w:r>
    </w:p>
    <w:p w14:paraId="3F5D4902"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iii) edit the </w:t>
      </w:r>
      <w:proofErr w:type="spellStart"/>
      <w:r>
        <w:rPr>
          <w:rFonts w:ascii="Times New Roman" w:hAnsi="Times New Roman"/>
        </w:rPr>
        <w:t>mtsg_cleanup</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to hardwire in the selected bad time ranges (displayed to the screen at the end of </w:t>
      </w:r>
      <w:proofErr w:type="spellStart"/>
      <w:r>
        <w:rPr>
          <w:rFonts w:ascii="Times New Roman" w:hAnsi="Times New Roman"/>
        </w:rPr>
        <w:t>mtsg_findbad</w:t>
      </w:r>
      <w:proofErr w:type="spellEnd"/>
      <w:r>
        <w:rPr>
          <w:rFonts w:ascii="Times New Roman" w:hAnsi="Times New Roman"/>
        </w:rPr>
        <w:t xml:space="preserve">) as well as limits for different variables. </w:t>
      </w:r>
    </w:p>
    <w:p w14:paraId="78C6B9CC"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iv) run </w:t>
      </w:r>
      <w:proofErr w:type="spellStart"/>
      <w:r>
        <w:rPr>
          <w:rFonts w:ascii="Times New Roman" w:hAnsi="Times New Roman"/>
          <w:b/>
        </w:rPr>
        <w:t>mtsg_medav_clean_cal.m</w:t>
      </w:r>
      <w:proofErr w:type="spellEnd"/>
      <w:r>
        <w:rPr>
          <w:rFonts w:ascii="Times New Roman" w:hAnsi="Times New Roman"/>
        </w:rPr>
        <w:t xml:space="preserve"> to apply the bad time limits (callin</w:t>
      </w:r>
      <w:r>
        <w:rPr>
          <w:rFonts w:ascii="Times New Roman" w:hAnsi="Times New Roman"/>
        </w:rPr>
        <w:t xml:space="preserve">g </w:t>
      </w:r>
      <w:proofErr w:type="spellStart"/>
      <w:r>
        <w:rPr>
          <w:rFonts w:ascii="Times New Roman" w:hAnsi="Times New Roman"/>
        </w:rPr>
        <w:t>mtsg_cleanup.m</w:t>
      </w:r>
      <w:proofErr w:type="spellEnd"/>
      <w:r>
        <w:rPr>
          <w:rFonts w:ascii="Times New Roman" w:hAnsi="Times New Roman"/>
        </w:rPr>
        <w:t xml:space="preserve">).  The default is to </w:t>
      </w:r>
      <w:proofErr w:type="spellStart"/>
      <w:r>
        <w:rPr>
          <w:rFonts w:ascii="Times New Roman" w:hAnsi="Times New Roman"/>
        </w:rPr>
        <w:t>NaN</w:t>
      </w:r>
      <w:proofErr w:type="spellEnd"/>
      <w:r>
        <w:rPr>
          <w:rFonts w:ascii="Times New Roman" w:hAnsi="Times New Roman"/>
        </w:rPr>
        <w:t xml:space="preserve"> all variables within the time ranges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unless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contains code excluding some variables. </w:t>
      </w:r>
    </w:p>
    <w:p w14:paraId="7AD2D2C6"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 run </w:t>
      </w:r>
      <w:r>
        <w:rPr>
          <w:rFonts w:ascii="Times New Roman" w:hAnsi="Times New Roman"/>
          <w:b/>
        </w:rPr>
        <w:t>mtsg_01.m</w:t>
      </w:r>
      <w:r>
        <w:rPr>
          <w:rFonts w:ascii="Times New Roman" w:hAnsi="Times New Roman"/>
        </w:rPr>
        <w:t xml:space="preserve"> to load TSG bottle sample salinity data from the concatenated salinity csv fil</w:t>
      </w:r>
      <w:r>
        <w:rPr>
          <w:rFonts w:ascii="Times New Roman" w:hAnsi="Times New Roman"/>
        </w:rPr>
        <w:t xml:space="preserve">e (see Section 3.4) to an </w:t>
      </w:r>
      <w:proofErr w:type="spellStart"/>
      <w:r>
        <w:rPr>
          <w:rFonts w:ascii="Times New Roman" w:hAnsi="Times New Roman"/>
        </w:rPr>
        <w:t>Mstar</w:t>
      </w:r>
      <w:proofErr w:type="spellEnd"/>
      <w:r>
        <w:rPr>
          <w:rFonts w:ascii="Times New Roman" w:hAnsi="Times New Roman"/>
        </w:rPr>
        <w:t xml:space="preserve">-format file. </w:t>
      </w:r>
    </w:p>
    <w:p w14:paraId="04ECE5F4"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lastRenderedPageBreak/>
        <w:t xml:space="preserve">vi) run </w:t>
      </w:r>
      <w:proofErr w:type="spellStart"/>
      <w:r>
        <w:rPr>
          <w:rFonts w:ascii="Times New Roman" w:hAnsi="Times New Roman"/>
          <w:b/>
        </w:rPr>
        <w:t>mtsg_bottle_compare.m</w:t>
      </w:r>
      <w:proofErr w:type="spellEnd"/>
      <w:r>
        <w:rPr>
          <w:rFonts w:ascii="Times New Roman" w:hAnsi="Times New Roman"/>
        </w:rPr>
        <w:t xml:space="preserve"> to plot bottle and TSG salinities together; determine a constant or simple time-dependent offset to bring them into alignment, or just use the smoothed difference, computed by call</w:t>
      </w:r>
      <w:r>
        <w:rPr>
          <w:rFonts w:ascii="Times New Roman" w:hAnsi="Times New Roman"/>
        </w:rPr>
        <w:t xml:space="preserve">ing </w:t>
      </w:r>
      <w:proofErr w:type="spellStart"/>
      <w:r>
        <w:rPr>
          <w:rFonts w:ascii="Times New Roman" w:hAnsi="Times New Roman"/>
          <w:b/>
        </w:rPr>
        <w:t>filter_bak.m</w:t>
      </w:r>
      <w:proofErr w:type="spellEnd"/>
      <w:r>
        <w:rPr>
          <w:rFonts w:ascii="Times New Roman" w:hAnsi="Times New Roman"/>
        </w:rPr>
        <w:t xml:space="preserve"> and saved to tsg_smdiff.txt. </w:t>
      </w:r>
    </w:p>
    <w:p w14:paraId="0F3E6409"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 edit the </w:t>
      </w:r>
      <w:proofErr w:type="spellStart"/>
      <w:r>
        <w:rPr>
          <w:rFonts w:ascii="Times New Roman" w:hAnsi="Times New Roman"/>
        </w:rPr>
        <w:t>tsgsal_apply_cal</w:t>
      </w:r>
      <w:proofErr w:type="spellEnd"/>
      <w:r>
        <w:rPr>
          <w:rFonts w:ascii="Times New Roman" w:hAnsi="Times New Roman"/>
        </w:rPr>
        <w:t xml:space="preserve"> case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with calibration determined above, or to interpolate the smoothed differences computed by </w:t>
      </w:r>
      <w:proofErr w:type="spellStart"/>
      <w:r>
        <w:rPr>
          <w:rFonts w:ascii="Times New Roman" w:hAnsi="Times New Roman"/>
          <w:b/>
        </w:rPr>
        <w:t>mtsg_bottle_compare.m</w:t>
      </w:r>
      <w:proofErr w:type="spellEnd"/>
      <w:r>
        <w:rPr>
          <w:rFonts w:ascii="Times New Roman" w:hAnsi="Times New Roman"/>
        </w:rPr>
        <w:t xml:space="preserve"> to the TSG times and use that series as the o</w:t>
      </w:r>
      <w:r>
        <w:rPr>
          <w:rFonts w:ascii="Times New Roman" w:hAnsi="Times New Roman"/>
        </w:rPr>
        <w:t xml:space="preserve">ffset. </w:t>
      </w:r>
    </w:p>
    <w:p w14:paraId="67906F0E"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viii) run </w:t>
      </w:r>
      <w:proofErr w:type="spellStart"/>
      <w:r>
        <w:rPr>
          <w:rFonts w:ascii="Times New Roman" w:hAnsi="Times New Roman"/>
          <w:b/>
        </w:rPr>
        <w:t>mtsg_medav_clean_cal.m</w:t>
      </w:r>
      <w:proofErr w:type="spellEnd"/>
      <w:r>
        <w:rPr>
          <w:rFonts w:ascii="Times New Roman" w:hAnsi="Times New Roman"/>
        </w:rPr>
        <w:t xml:space="preserve"> to apply calibration</w:t>
      </w:r>
    </w:p>
    <w:p w14:paraId="2B01585C"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You can re-run </w:t>
      </w:r>
      <w:proofErr w:type="spellStart"/>
      <w:r>
        <w:rPr>
          <w:rFonts w:ascii="Times New Roman" w:hAnsi="Times New Roman"/>
          <w:b/>
        </w:rPr>
        <w:t>mtsg_findbad.m</w:t>
      </w:r>
      <w:proofErr w:type="spellEnd"/>
      <w:r>
        <w:rPr>
          <w:rFonts w:ascii="Times New Roman" w:hAnsi="Times New Roman"/>
        </w:rPr>
        <w:t xml:space="preserve"> and </w:t>
      </w:r>
      <w:proofErr w:type="spellStart"/>
      <w:r>
        <w:rPr>
          <w:rFonts w:ascii="Times New Roman" w:hAnsi="Times New Roman"/>
          <w:b/>
        </w:rPr>
        <w:t>m_tsg_medav_clean_cal.m</w:t>
      </w:r>
      <w:proofErr w:type="spellEnd"/>
      <w:r>
        <w:rPr>
          <w:rFonts w:ascii="Times New Roman" w:hAnsi="Times New Roman"/>
        </w:rPr>
        <w:t xml:space="preserve"> as many times as required to get a clean record.  </w:t>
      </w:r>
    </w:p>
    <w:p w14:paraId="6DA786F4"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edit the switch at the beginning </w:t>
      </w:r>
      <w:r>
        <w:rPr>
          <w:rFonts w:ascii="Times New Roman" w:hAnsi="Times New Roman"/>
        </w:rPr>
        <w:t xml:space="preserve">of </w:t>
      </w:r>
      <w:proofErr w:type="spellStart"/>
      <w:r>
        <w:rPr>
          <w:rFonts w:ascii="Times New Roman" w:hAnsi="Times New Roman"/>
          <w:b/>
        </w:rPr>
        <w:t>mtsg_bottle_compare.m</w:t>
      </w:r>
      <w:proofErr w:type="spellEnd"/>
      <w:r>
        <w:rPr>
          <w:rFonts w:ascii="Times New Roman" w:hAnsi="Times New Roman"/>
        </w:rPr>
        <w:t xml:space="preserve"> from ‘</w:t>
      </w:r>
      <w:proofErr w:type="spellStart"/>
      <w:r>
        <w:rPr>
          <w:rFonts w:ascii="Times New Roman" w:hAnsi="Times New Roman"/>
        </w:rPr>
        <w:t>uncal</w:t>
      </w:r>
      <w:proofErr w:type="spellEnd"/>
      <w:r>
        <w:rPr>
          <w:rFonts w:ascii="Times New Roman" w:hAnsi="Times New Roman"/>
        </w:rPr>
        <w:t>’ to ‘</w:t>
      </w:r>
      <w:proofErr w:type="spellStart"/>
      <w:r>
        <w:rPr>
          <w:rFonts w:ascii="Times New Roman" w:hAnsi="Times New Roman"/>
        </w:rPr>
        <w:t>cal</w:t>
      </w:r>
      <w:proofErr w:type="spellEnd"/>
      <w:r>
        <w:rPr>
          <w:rFonts w:ascii="Times New Roman" w:hAnsi="Times New Roman"/>
        </w:rPr>
        <w:t xml:space="preserve">’ and rerun.  </w:t>
      </w:r>
    </w:p>
    <w:p w14:paraId="4EF12E0F" w14:textId="77777777" w:rsidR="00E36FA5" w:rsidRDefault="009561C6">
      <w:pPr>
        <w:spacing w:after="240"/>
        <w:ind w:left="-142"/>
        <w:rPr>
          <w:rFonts w:ascii="Times New Roman" w:hAnsi="Times New Roman"/>
          <w:b/>
          <w:lang w:val="en-GB"/>
        </w:rPr>
      </w:pPr>
      <w:r>
        <w:rPr>
          <w:rFonts w:ascii="Times New Roman" w:hAnsi="Times New Roman"/>
          <w:b/>
          <w:lang w:val="en-GB"/>
        </w:rPr>
        <w:t>4.1.7 Bathymetry: additional processing</w:t>
      </w:r>
    </w:p>
    <w:p w14:paraId="1580D330" w14:textId="77777777" w:rsidR="00E36FA5" w:rsidRDefault="009561C6">
      <w:pPr>
        <w:spacing w:after="240"/>
        <w:rPr>
          <w:rFonts w:ascii="Times New Roman" w:hAnsi="Times New Roman"/>
        </w:rPr>
      </w:pPr>
      <w:r>
        <w:rPr>
          <w:rFonts w:ascii="Times New Roman" w:hAnsi="Times New Roman"/>
          <w:lang w:val="en-GB"/>
        </w:rPr>
        <w:t xml:space="preserve">Following </w:t>
      </w:r>
      <w:proofErr w:type="spellStart"/>
      <w:r>
        <w:rPr>
          <w:rFonts w:ascii="Times New Roman" w:hAnsi="Times New Roman"/>
          <w:b/>
          <w:lang w:val="en-GB"/>
        </w:rPr>
        <w:t>m_daily_proc.m</w:t>
      </w:r>
      <w:proofErr w:type="spellEnd"/>
      <w:r>
        <w:rPr>
          <w:rFonts w:ascii="Times New Roman" w:hAnsi="Times New Roman"/>
          <w:lang w:val="en-GB"/>
        </w:rPr>
        <w:t xml:space="preserve">, bathymetry data can be cleaned by interactive scripts </w:t>
      </w:r>
      <w:proofErr w:type="spellStart"/>
      <w:r>
        <w:rPr>
          <w:rFonts w:ascii="Times New Roman" w:hAnsi="Times New Roman"/>
          <w:b/>
          <w:lang w:val="en-GB"/>
        </w:rPr>
        <w:t>msim_plot</w:t>
      </w:r>
      <w:proofErr w:type="spellEnd"/>
      <w:r>
        <w:rPr>
          <w:rFonts w:ascii="Times New Roman" w:hAnsi="Times New Roman"/>
          <w:lang w:val="en-GB"/>
        </w:rPr>
        <w:t xml:space="preserve"> and </w:t>
      </w:r>
      <w:r>
        <w:rPr>
          <w:rFonts w:ascii="Times New Roman" w:hAnsi="Times New Roman"/>
          <w:b/>
          <w:lang w:val="en-GB"/>
        </w:rPr>
        <w:t>mem120_plot</w:t>
      </w:r>
      <w:r>
        <w:rPr>
          <w:rFonts w:ascii="Times New Roman" w:hAnsi="Times New Roman"/>
          <w:lang w:val="en-GB"/>
        </w:rPr>
        <w:t>, which allow the user to select bad data points fr</w:t>
      </w:r>
      <w:r>
        <w:rPr>
          <w:rFonts w:ascii="Times New Roman" w:hAnsi="Times New Roman"/>
          <w:lang w:val="en-GB"/>
        </w:rPr>
        <w:t>om the EA600 and the EM120/EM122 centre beam for each day. To incorporate the cleaned data into the appended files at the end of the cruise, remove sim_</w:t>
      </w:r>
      <w:r>
        <w:rPr>
          <w:rFonts w:ascii="Times New Roman" w:hAnsi="Times New Roman"/>
          <w:i/>
          <w:lang w:val="en-GB"/>
        </w:rPr>
        <w:t>cruise</w:t>
      </w:r>
      <w:r>
        <w:rPr>
          <w:rFonts w:ascii="Times New Roman" w:hAnsi="Times New Roman"/>
          <w:lang w:val="en-GB"/>
        </w:rPr>
        <w:t>_01.nc and em120_</w:t>
      </w:r>
      <w:r>
        <w:rPr>
          <w:rFonts w:ascii="Times New Roman" w:hAnsi="Times New Roman"/>
          <w:i/>
          <w:lang w:val="en-GB"/>
        </w:rPr>
        <w:t>cruise</w:t>
      </w:r>
      <w:r>
        <w:rPr>
          <w:rFonts w:ascii="Times New Roman" w:hAnsi="Times New Roman"/>
          <w:lang w:val="en-GB"/>
        </w:rPr>
        <w:t xml:space="preserve">_01.nc and rerun </w:t>
      </w:r>
      <w:r>
        <w:rPr>
          <w:rFonts w:ascii="Times New Roman" w:hAnsi="Times New Roman"/>
          <w:b/>
          <w:lang w:val="en-GB"/>
        </w:rPr>
        <w:t xml:space="preserve">mday_02.m </w:t>
      </w:r>
      <w:r>
        <w:rPr>
          <w:rFonts w:ascii="Times New Roman" w:hAnsi="Times New Roman"/>
          <w:lang w:val="en-GB"/>
        </w:rPr>
        <w:t xml:space="preserve">for all days for these two streams (see </w:t>
      </w:r>
      <w:proofErr w:type="spellStart"/>
      <w:r>
        <w:rPr>
          <w:rFonts w:ascii="Times New Roman" w:hAnsi="Times New Roman"/>
          <w:b/>
          <w:lang w:val="en-GB"/>
        </w:rPr>
        <w:t>m_daily_</w:t>
      </w:r>
      <w:r>
        <w:rPr>
          <w:rFonts w:ascii="Times New Roman" w:hAnsi="Times New Roman"/>
          <w:b/>
          <w:lang w:val="en-GB"/>
        </w:rPr>
        <w:t>proc.m</w:t>
      </w:r>
      <w:proofErr w:type="spellEnd"/>
      <w:r>
        <w:rPr>
          <w:rFonts w:ascii="Times New Roman" w:hAnsi="Times New Roman"/>
          <w:lang w:val="en-GB"/>
        </w:rPr>
        <w:t xml:space="preserve"> for syntax).  </w:t>
      </w:r>
    </w:p>
    <w:p w14:paraId="0A3294D5"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b/>
        </w:rPr>
        <w:t>4.2 VMADCP</w:t>
      </w:r>
    </w:p>
    <w:p w14:paraId="5184724A" w14:textId="77777777" w:rsidR="00E36FA5" w:rsidRDefault="009561C6">
      <w:pPr>
        <w:tabs>
          <w:tab w:val="left" w:pos="284"/>
          <w:tab w:val="left" w:pos="2694"/>
        </w:tabs>
        <w:spacing w:after="240"/>
        <w:rPr>
          <w:rFonts w:ascii="Times New Roman" w:hAnsi="Times New Roman"/>
        </w:rPr>
      </w:pPr>
      <w:r>
        <w:rPr>
          <w:rFonts w:ascii="Times New Roman" w:hAnsi="Times New Roman"/>
        </w:rPr>
        <w:t>4.2.1 Old CODAS</w:t>
      </w:r>
    </w:p>
    <w:p w14:paraId="61216296" w14:textId="77777777" w:rsidR="00E36FA5" w:rsidRDefault="009561C6">
      <w:pPr>
        <w:tabs>
          <w:tab w:val="left" w:pos="284"/>
          <w:tab w:val="left" w:pos="2694"/>
        </w:tabs>
        <w:spacing w:after="240"/>
        <w:rPr>
          <w:rFonts w:ascii="Times New Roman" w:hAnsi="Times New Roman"/>
        </w:rPr>
      </w:pPr>
      <w:r>
        <w:rPr>
          <w:rFonts w:ascii="Times New Roman" w:hAnsi="Times New Roman"/>
        </w:rPr>
        <w:t>Vessel mounted ADCP data processed using the old University of Hawaii CODAS software (</w:t>
      </w:r>
      <w:proofErr w:type="spellStart"/>
      <w:r>
        <w:rPr>
          <w:rFonts w:ascii="Times New Roman" w:hAnsi="Times New Roman"/>
        </w:rPr>
        <w:t>Matlab</w:t>
      </w:r>
      <w:proofErr w:type="spellEnd"/>
      <w:r>
        <w:rPr>
          <w:rFonts w:ascii="Times New Roman" w:hAnsi="Times New Roman"/>
        </w:rPr>
        <w:t>/Python hybrid version, see /local/users/</w:t>
      </w:r>
      <w:proofErr w:type="spellStart"/>
      <w:r>
        <w:rPr>
          <w:rFonts w:ascii="Times New Roman" w:hAnsi="Times New Roman"/>
        </w:rPr>
        <w:t>pstar</w:t>
      </w:r>
      <w:proofErr w:type="spellEnd"/>
      <w:r>
        <w:rPr>
          <w:rFonts w:ascii="Times New Roman" w:hAnsi="Times New Roman"/>
        </w:rPr>
        <w:t>/cruise/</w:t>
      </w:r>
      <w:proofErr w:type="spellStart"/>
      <w:r>
        <w:rPr>
          <w:rFonts w:ascii="Times New Roman" w:hAnsi="Times New Roman"/>
        </w:rPr>
        <w:t>sw</w:t>
      </w:r>
      <w:proofErr w:type="spellEnd"/>
      <w:r>
        <w:rPr>
          <w:rFonts w:ascii="Times New Roman" w:hAnsi="Times New Roman"/>
        </w:rPr>
        <w:t>/</w:t>
      </w:r>
      <w:proofErr w:type="spellStart"/>
      <w:r>
        <w:rPr>
          <w:rFonts w:ascii="Times New Roman" w:hAnsi="Times New Roman"/>
        </w:rPr>
        <w:t>uh_adcp</w:t>
      </w:r>
      <w:proofErr w:type="spellEnd"/>
      <w:r>
        <w:rPr>
          <w:rFonts w:ascii="Times New Roman" w:hAnsi="Times New Roman"/>
        </w:rPr>
        <w:t xml:space="preserve">/programs/index.html for documentation) can be loaded into daily and appended </w:t>
      </w:r>
      <w:proofErr w:type="spellStart"/>
      <w:r>
        <w:rPr>
          <w:rFonts w:ascii="Times New Roman" w:hAnsi="Times New Roman"/>
        </w:rPr>
        <w:t>Mstar</w:t>
      </w:r>
      <w:proofErr w:type="spellEnd"/>
      <w:r>
        <w:rPr>
          <w:rFonts w:ascii="Times New Roman" w:hAnsi="Times New Roman"/>
        </w:rPr>
        <w:t xml:space="preserve"> files using </w:t>
      </w:r>
      <w:r>
        <w:rPr>
          <w:rFonts w:ascii="Times New Roman" w:hAnsi="Times New Roman"/>
          <w:b/>
        </w:rPr>
        <w:t>mcod</w:t>
      </w:r>
      <w:r>
        <w:rPr>
          <w:rFonts w:ascii="Times New Roman" w:hAnsi="Times New Roman"/>
          <w:b/>
        </w:rPr>
        <w:t>_01.m</w:t>
      </w:r>
      <w:r>
        <w:rPr>
          <w:rFonts w:ascii="Times New Roman" w:hAnsi="Times New Roman"/>
        </w:rPr>
        <w:t xml:space="preserve">, </w:t>
      </w:r>
      <w:r>
        <w:rPr>
          <w:rFonts w:ascii="Times New Roman" w:hAnsi="Times New Roman"/>
          <w:b/>
        </w:rPr>
        <w:t>mcod_02.m</w:t>
      </w:r>
      <w:r>
        <w:rPr>
          <w:rFonts w:ascii="Times New Roman" w:hAnsi="Times New Roman"/>
        </w:rPr>
        <w:t xml:space="preserve">, and </w:t>
      </w:r>
      <w:proofErr w:type="spellStart"/>
      <w:r>
        <w:rPr>
          <w:rFonts w:ascii="Times New Roman" w:hAnsi="Times New Roman"/>
          <w:b/>
        </w:rPr>
        <w:t>mcod_mapend.m</w:t>
      </w:r>
      <w:proofErr w:type="spellEnd"/>
      <w:r>
        <w:rPr>
          <w:rFonts w:ascii="Times New Roman" w:hAnsi="Times New Roman"/>
        </w:rPr>
        <w:t xml:space="preserve">.  The latter sorts by time, so sequences can be added in any order or any number of times.  </w:t>
      </w:r>
    </w:p>
    <w:p w14:paraId="58D00F4C"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The full round of processing from VMDAS to </w:t>
      </w:r>
      <w:proofErr w:type="spellStart"/>
      <w:r>
        <w:rPr>
          <w:rFonts w:ascii="Times New Roman" w:hAnsi="Times New Roman"/>
        </w:rPr>
        <w:t>Mstar</w:t>
      </w:r>
      <w:proofErr w:type="spellEnd"/>
      <w:r>
        <w:rPr>
          <w:rFonts w:ascii="Times New Roman" w:hAnsi="Times New Roman"/>
        </w:rPr>
        <w:t xml:space="preserve">, including the calls to CODAS quick_adcp.py and </w:t>
      </w:r>
      <w:proofErr w:type="spellStart"/>
      <w:r>
        <w:rPr>
          <w:rFonts w:ascii="Times New Roman" w:hAnsi="Times New Roman"/>
        </w:rPr>
        <w:t>gautoedit.m</w:t>
      </w:r>
      <w:proofErr w:type="spellEnd"/>
      <w:r>
        <w:rPr>
          <w:rFonts w:ascii="Times New Roman" w:hAnsi="Times New Roman"/>
        </w:rPr>
        <w:t xml:space="preserve">, can be run for a </w:t>
      </w:r>
      <w:r>
        <w:rPr>
          <w:rFonts w:ascii="Times New Roman" w:hAnsi="Times New Roman"/>
        </w:rPr>
        <w:t xml:space="preserve">sequence or set of sequences using wrapper scripts </w:t>
      </w:r>
      <w:proofErr w:type="spellStart"/>
      <w:r>
        <w:rPr>
          <w:rFonts w:ascii="Times New Roman" w:hAnsi="Times New Roman"/>
          <w:b/>
        </w:rPr>
        <w:t>vmadcp_proc.m</w:t>
      </w:r>
      <w:proofErr w:type="spellEnd"/>
      <w:r>
        <w:rPr>
          <w:rFonts w:ascii="Times New Roman" w:hAnsi="Times New Roman"/>
        </w:rPr>
        <w:t xml:space="preserve"> and </w:t>
      </w:r>
      <w:proofErr w:type="spellStart"/>
      <w:r>
        <w:rPr>
          <w:rFonts w:ascii="Times New Roman" w:hAnsi="Times New Roman"/>
          <w:b/>
        </w:rPr>
        <w:t>vmadcp_edit.m</w:t>
      </w:r>
      <w:proofErr w:type="spellEnd"/>
      <w:r>
        <w:rPr>
          <w:rFonts w:ascii="Times New Roman" w:hAnsi="Times New Roman"/>
        </w:rPr>
        <w:t xml:space="preserve">, as follows: </w:t>
      </w:r>
    </w:p>
    <w:p w14:paraId="40E7CBA6"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1; </w:t>
      </w:r>
      <w:proofErr w:type="spellStart"/>
      <w:r>
        <w:rPr>
          <w:rFonts w:ascii="Times New Roman" w:hAnsi="Times New Roman"/>
        </w:rPr>
        <w:t>vmadcp_proc</w:t>
      </w:r>
      <w:proofErr w:type="spellEnd"/>
      <w:r>
        <w:rPr>
          <w:rFonts w:ascii="Times New Roman" w:hAnsi="Times New Roman"/>
          <w:b/>
        </w:rPr>
        <w:t xml:space="preserve"> </w:t>
      </w:r>
      <w:r>
        <w:rPr>
          <w:rFonts w:ascii="Times New Roman" w:hAnsi="Times New Roman"/>
        </w:rPr>
        <w:t xml:space="preserve">% runs </w:t>
      </w:r>
      <w:proofErr w:type="spellStart"/>
      <w:r>
        <w:rPr>
          <w:rFonts w:ascii="Times New Roman" w:hAnsi="Times New Roman"/>
        </w:rPr>
        <w:t>vmadcp_linkscript</w:t>
      </w:r>
      <w:proofErr w:type="spellEnd"/>
      <w:r>
        <w:rPr>
          <w:rFonts w:ascii="Times New Roman" w:hAnsi="Times New Roman"/>
        </w:rPr>
        <w:t xml:space="preserve"> to sync and link files; writes </w:t>
      </w:r>
      <w:proofErr w:type="spellStart"/>
      <w:r>
        <w:rPr>
          <w:rFonts w:ascii="Times New Roman" w:hAnsi="Times New Roman"/>
        </w:rPr>
        <w:t>q_py.cnt</w:t>
      </w:r>
      <w:proofErr w:type="spellEnd"/>
      <w:r>
        <w:rPr>
          <w:rFonts w:ascii="Times New Roman" w:hAnsi="Times New Roman"/>
        </w:rPr>
        <w:t xml:space="preserve"> using initial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and calls qui</w:t>
      </w:r>
      <w:r>
        <w:rPr>
          <w:rFonts w:ascii="Times New Roman" w:hAnsi="Times New Roman"/>
        </w:rPr>
        <w:t xml:space="preserve">ck_adcp.py to load data into database; calls mcod_01, mcod_02, </w:t>
      </w:r>
      <w:proofErr w:type="spellStart"/>
      <w:r>
        <w:rPr>
          <w:rFonts w:ascii="Times New Roman" w:hAnsi="Times New Roman"/>
        </w:rPr>
        <w:t>mcod_mapend</w:t>
      </w:r>
      <w:proofErr w:type="spellEnd"/>
    </w:p>
    <w:p w14:paraId="177C6E82"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This script will prompt for the instrument to use (75 or 150, probably), sequence number or vector of sequence numbers, and possibly the mode (narrowband or broadband), if not set i</w:t>
      </w:r>
      <w:r>
        <w:rPr>
          <w:rFonts w:ascii="Times New Roman" w:hAnsi="Times New Roman"/>
        </w:rPr>
        <w:t xml:space="preserve">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p>
    <w:p w14:paraId="1BA8247B"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If this fails on “cannot find </w:t>
      </w:r>
      <w:proofErr w:type="spellStart"/>
      <w:r>
        <w:rPr>
          <w:rFonts w:ascii="Times New Roman" w:hAnsi="Times New Roman"/>
        </w:rPr>
        <w:t>asetup</w:t>
      </w:r>
      <w:proofErr w:type="spellEnd"/>
      <w:r>
        <w:rPr>
          <w:rFonts w:ascii="Times New Roman" w:hAnsi="Times New Roman"/>
        </w:rPr>
        <w:t>”, it may indicate there’s not enough data in the sequence</w:t>
      </w:r>
    </w:p>
    <w:p w14:paraId="1C8C3F74" w14:textId="77777777" w:rsidR="00E36FA5" w:rsidRDefault="009561C6">
      <w:pPr>
        <w:tabs>
          <w:tab w:val="left" w:pos="284"/>
          <w:tab w:val="left" w:pos="2694"/>
        </w:tabs>
        <w:spacing w:after="240"/>
        <w:rPr>
          <w:rFonts w:ascii="Times New Roman" w:hAnsi="Times New Roman"/>
        </w:rPr>
      </w:pPr>
      <w:r>
        <w:rPr>
          <w:rFonts w:ascii="Times New Roman" w:hAnsi="Times New Roman"/>
        </w:rPr>
        <w:lastRenderedPageBreak/>
        <w:t xml:space="preserve">Optional additional processing (better done on multiple sequences, and can be done back at home): </w:t>
      </w:r>
    </w:p>
    <w:p w14:paraId="4B6B0488"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rPr>
        <w:t xml:space="preserve">At some point, examine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botmtrk</w:t>
      </w:r>
      <w:proofErr w:type="spellEnd"/>
      <w:r>
        <w:rPr>
          <w:rFonts w:ascii="Times New Roman" w:hAnsi="Times New Roman"/>
        </w:rPr>
        <w:t>/</w:t>
      </w:r>
      <w:proofErr w:type="spellStart"/>
      <w:r>
        <w:rPr>
          <w:rFonts w:ascii="Times New Roman" w:hAnsi="Times New Roman"/>
        </w:rPr>
        <w:t>btcaluv.out</w:t>
      </w:r>
      <w:proofErr w:type="spellEnd"/>
      <w:r>
        <w:rPr>
          <w:rFonts w:ascii="Times New Roman" w:hAnsi="Times New Roman"/>
        </w:rPr>
        <w:t xml:space="preserve"> </w:t>
      </w:r>
      <w:r>
        <w:rPr>
          <w:rFonts w:ascii="Times New Roman" w:hAnsi="Times New Roman"/>
        </w:rPr>
        <w:t xml:space="preserve">and </w:t>
      </w:r>
      <w:proofErr w:type="spellStart"/>
      <w:r>
        <w:rPr>
          <w:rFonts w:ascii="Times New Roman" w:hAnsi="Times New Roman"/>
        </w:rPr>
        <w:t>cal</w:t>
      </w:r>
      <w:proofErr w:type="spellEnd"/>
      <w:r>
        <w:rPr>
          <w:rFonts w:ascii="Times New Roman" w:hAnsi="Times New Roman"/>
        </w:rPr>
        <w:t>/</w:t>
      </w:r>
      <w:proofErr w:type="spellStart"/>
      <w:r>
        <w:rPr>
          <w:rFonts w:ascii="Times New Roman" w:hAnsi="Times New Roman"/>
        </w:rPr>
        <w:t>watertrk</w:t>
      </w:r>
      <w:proofErr w:type="spellEnd"/>
      <w:r>
        <w:rPr>
          <w:rFonts w:ascii="Times New Roman" w:hAnsi="Times New Roman"/>
        </w:rPr>
        <w:t>/</w:t>
      </w:r>
      <w:proofErr w:type="spellStart"/>
      <w:r>
        <w:rPr>
          <w:rFonts w:ascii="Times New Roman" w:hAnsi="Times New Roman"/>
        </w:rPr>
        <w:t>adcpcal.out</w:t>
      </w:r>
      <w:proofErr w:type="spellEnd"/>
      <w:r>
        <w:rPr>
          <w:rFonts w:ascii="Times New Roman" w:hAnsi="Times New Roman"/>
        </w:rPr>
        <w:t xml:space="preserve"> (in whichever sequence directories they are found; they will not be generated for every sequence), to refine the angle and amplitude calibrations. Add these to the </w:t>
      </w:r>
      <w:proofErr w:type="spellStart"/>
      <w:r>
        <w:rPr>
          <w:rFonts w:ascii="Times New Roman" w:hAnsi="Times New Roman"/>
        </w:rPr>
        <w:t>vmadcp_proc</w:t>
      </w:r>
      <w:proofErr w:type="spellEnd"/>
      <w:r>
        <w:rPr>
          <w:rFonts w:ascii="Times New Roman" w:hAnsi="Times New Roman"/>
        </w:rPr>
        <w:t xml:space="preserve"> aa75 and/or aa150 cases in </w:t>
      </w:r>
      <w:proofErr w:type="spellStart"/>
      <w:r>
        <w:rPr>
          <w:rFonts w:ascii="Times New Roman" w:hAnsi="Times New Roman"/>
        </w:rPr>
        <w:t>opt_</w:t>
      </w:r>
      <w:r>
        <w:rPr>
          <w:rFonts w:ascii="Times New Roman" w:hAnsi="Times New Roman"/>
          <w:i/>
        </w:rPr>
        <w:t>cruise</w:t>
      </w:r>
      <w:r>
        <w:rPr>
          <w:rFonts w:ascii="Times New Roman" w:hAnsi="Times New Roman"/>
        </w:rPr>
        <w:t>.m</w:t>
      </w:r>
      <w:proofErr w:type="spellEnd"/>
      <w:r>
        <w:rPr>
          <w:rFonts w:ascii="Times New Roman" w:hAnsi="Times New Roman"/>
        </w:rPr>
        <w:t>. Once you h</w:t>
      </w:r>
      <w:r>
        <w:rPr>
          <w:rFonts w:ascii="Times New Roman" w:hAnsi="Times New Roman"/>
        </w:rPr>
        <w:t xml:space="preserve">ave done this, you can rerun </w:t>
      </w:r>
      <w:proofErr w:type="spellStart"/>
      <w:r>
        <w:rPr>
          <w:rFonts w:ascii="Times New Roman" w:hAnsi="Times New Roman"/>
        </w:rPr>
        <w:t>vmadcp_proc.m</w:t>
      </w:r>
      <w:proofErr w:type="spellEnd"/>
      <w:r>
        <w:rPr>
          <w:rFonts w:ascii="Times New Roman" w:hAnsi="Times New Roman"/>
        </w:rPr>
        <w:t xml:space="preserve">, setting </w:t>
      </w:r>
      <w:proofErr w:type="spellStart"/>
      <w:r>
        <w:rPr>
          <w:rFonts w:ascii="Times New Roman" w:hAnsi="Times New Roman"/>
        </w:rPr>
        <w:t>doall</w:t>
      </w:r>
      <w:proofErr w:type="spellEnd"/>
      <w:r>
        <w:rPr>
          <w:rFonts w:ascii="Times New Roman" w:hAnsi="Times New Roman"/>
        </w:rPr>
        <w:t xml:space="preserve"> = 2: </w:t>
      </w:r>
    </w:p>
    <w:p w14:paraId="6399A281"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doall</w:t>
      </w:r>
      <w:proofErr w:type="spellEnd"/>
      <w:r>
        <w:rPr>
          <w:rFonts w:ascii="Times New Roman" w:hAnsi="Times New Roman"/>
        </w:rPr>
        <w:t xml:space="preserve"> = 2;</w:t>
      </w:r>
      <w:r>
        <w:rPr>
          <w:rFonts w:ascii="Times New Roman" w:hAnsi="Times New Roman"/>
          <w:b/>
        </w:rPr>
        <w:t xml:space="preserve"> </w:t>
      </w:r>
      <w:proofErr w:type="spellStart"/>
      <w:r>
        <w:rPr>
          <w:rFonts w:ascii="Times New Roman" w:hAnsi="Times New Roman"/>
        </w:rPr>
        <w:t>vmadcp_proc</w:t>
      </w:r>
      <w:proofErr w:type="spellEnd"/>
      <w:r>
        <w:rPr>
          <w:rFonts w:ascii="Times New Roman" w:hAnsi="Times New Roman"/>
        </w:rPr>
        <w:t xml:space="preserve"> % writes </w:t>
      </w:r>
      <w:proofErr w:type="spellStart"/>
      <w:r>
        <w:rPr>
          <w:rFonts w:ascii="Times New Roman" w:hAnsi="Times New Roman"/>
        </w:rPr>
        <w:t>q_pyrot.cnt</w:t>
      </w:r>
      <w:proofErr w:type="spellEnd"/>
      <w:r>
        <w:rPr>
          <w:rFonts w:ascii="Times New Roman" w:hAnsi="Times New Roman"/>
        </w:rPr>
        <w:t xml:space="preserve"> using angle and amplitude set in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and calls quick_adcp.py to apply angle and/or amplitude corrections; calls mcod_01, mcod_02, </w:t>
      </w:r>
      <w:proofErr w:type="spellStart"/>
      <w:r>
        <w:rPr>
          <w:rFonts w:ascii="Times New Roman" w:hAnsi="Times New Roman"/>
        </w:rPr>
        <w:t>mcod_mapend</w:t>
      </w:r>
      <w:proofErr w:type="spellEnd"/>
    </w:p>
    <w:p w14:paraId="17FC2B8C"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 xml:space="preserve">&gt;&gt; </w:t>
      </w:r>
      <w:proofErr w:type="spellStart"/>
      <w:r>
        <w:rPr>
          <w:rFonts w:ascii="Times New Roman" w:hAnsi="Times New Roman"/>
        </w:rPr>
        <w:t>vmadcp_edit</w:t>
      </w:r>
      <w:proofErr w:type="spellEnd"/>
      <w:r>
        <w:rPr>
          <w:rFonts w:ascii="Times New Roman" w:hAnsi="Times New Roman"/>
        </w:rPr>
        <w:t xml:space="preserve"> % writes </w:t>
      </w:r>
      <w:proofErr w:type="spellStart"/>
      <w:r>
        <w:rPr>
          <w:rFonts w:ascii="Times New Roman" w:hAnsi="Times New Roman"/>
        </w:rPr>
        <w:t>q_pyedit.cnt</w:t>
      </w:r>
      <w:proofErr w:type="spellEnd"/>
      <w:r>
        <w:rPr>
          <w:rFonts w:ascii="Times New Roman" w:hAnsi="Times New Roman"/>
        </w:rPr>
        <w:t xml:space="preserve">, calls </w:t>
      </w:r>
      <w:proofErr w:type="spellStart"/>
      <w:r>
        <w:rPr>
          <w:rFonts w:ascii="Times New Roman" w:hAnsi="Times New Roman"/>
        </w:rPr>
        <w:t>gautoedit.m</w:t>
      </w:r>
      <w:proofErr w:type="spellEnd"/>
      <w:r>
        <w:rPr>
          <w:rFonts w:ascii="Times New Roman" w:hAnsi="Times New Roman"/>
        </w:rPr>
        <w:t xml:space="preserve"> to enable interactive data editing, calls quick_adcp.py to apply edits; calls mcod_01.m, mcod_</w:t>
      </w:r>
      <w:r>
        <w:rPr>
          <w:rFonts w:ascii="Times New Roman" w:hAnsi="Times New Roman"/>
        </w:rPr>
        <w:t xml:space="preserve">02.m, </w:t>
      </w:r>
      <w:proofErr w:type="spellStart"/>
      <w:r>
        <w:rPr>
          <w:rFonts w:ascii="Times New Roman" w:hAnsi="Times New Roman"/>
        </w:rPr>
        <w:t>mcod_mapend.m</w:t>
      </w:r>
      <w:proofErr w:type="spellEnd"/>
    </w:p>
    <w:p w14:paraId="401F56ED" w14:textId="77777777" w:rsidR="00E36FA5" w:rsidRDefault="009561C6">
      <w:pPr>
        <w:tabs>
          <w:tab w:val="left" w:pos="0"/>
          <w:tab w:val="left" w:pos="2694"/>
        </w:tabs>
        <w:spacing w:after="240"/>
      </w:pPr>
      <w:r>
        <w:rPr>
          <w:rFonts w:ascii="Times New Roman" w:hAnsi="Times New Roman"/>
        </w:rPr>
        <w:t>4.2.2 Python CODAS</w:t>
      </w:r>
    </w:p>
    <w:p w14:paraId="0D569D5D" w14:textId="77777777" w:rsidR="00E36FA5" w:rsidRDefault="00E36FA5">
      <w:pPr>
        <w:tabs>
          <w:tab w:val="left" w:pos="0"/>
          <w:tab w:val="left" w:pos="2694"/>
        </w:tabs>
        <w:spacing w:after="240"/>
        <w:rPr>
          <w:rFonts w:ascii="Times New Roman" w:hAnsi="Times New Roman"/>
        </w:rPr>
      </w:pPr>
    </w:p>
    <w:p w14:paraId="4EDFB567" w14:textId="77777777" w:rsidR="00E36FA5" w:rsidRDefault="009561C6">
      <w:r>
        <w:t xml:space="preserve">In </w:t>
      </w:r>
      <w:proofErr w:type="spellStart"/>
      <w:r>
        <w:t>pycodas</w:t>
      </w:r>
      <w:proofErr w:type="spellEnd"/>
      <w:r>
        <w:t xml:space="preserve"> terminal (prompt should start with (</w:t>
      </w:r>
      <w:proofErr w:type="spellStart"/>
      <w:r>
        <w:t>pycodas</w:t>
      </w:r>
      <w:proofErr w:type="spellEnd"/>
      <w:r>
        <w:t>) bash-4.2$)</w:t>
      </w:r>
    </w:p>
    <w:p w14:paraId="773F083B" w14:textId="77777777" w:rsidR="00E36FA5" w:rsidRDefault="00E36FA5"/>
    <w:p w14:paraId="482BBB24" w14:textId="77777777" w:rsidR="00E36FA5" w:rsidRDefault="009561C6">
      <w:r>
        <w:t xml:space="preserve">0) If you previously applied calibrations (angle, amplitude, </w:t>
      </w:r>
      <w:proofErr w:type="spellStart"/>
      <w:r>
        <w:t>xducer_dx</w:t>
      </w:r>
      <w:proofErr w:type="spellEnd"/>
      <w:r>
        <w:t xml:space="preserve"> or _</w:t>
      </w:r>
      <w:proofErr w:type="spellStart"/>
      <w:r>
        <w:t>dy</w:t>
      </w:r>
      <w:proofErr w:type="spellEnd"/>
      <w:r>
        <w:t>) to data in postprocessing:</w:t>
      </w:r>
    </w:p>
    <w:p w14:paraId="50B729B8" w14:textId="77777777" w:rsidR="00E36FA5" w:rsidRDefault="009561C6">
      <w:r>
        <w:t>rm -rf /local/users/pstar/cruise/data/vmad</w:t>
      </w:r>
      <w:r>
        <w:t>cp/postprocessing/DY113/proc_editing/os*</w:t>
      </w:r>
    </w:p>
    <w:p w14:paraId="1DC8694A" w14:textId="77777777" w:rsidR="00E36FA5" w:rsidRDefault="00E36FA5"/>
    <w:p w14:paraId="2C7BEF83" w14:textId="77777777" w:rsidR="00E36FA5" w:rsidRDefault="009561C6">
      <w:r>
        <w:t xml:space="preserve">1) uhdas_01 #syncs data from acquisition computer to </w:t>
      </w:r>
      <w:proofErr w:type="spellStart"/>
      <w:r>
        <w:t>koaeula</w:t>
      </w:r>
      <w:proofErr w:type="spellEnd"/>
    </w:p>
    <w:p w14:paraId="29A02DD6" w14:textId="77777777" w:rsidR="00E36FA5" w:rsidRDefault="00E36FA5"/>
    <w:p w14:paraId="010B3BE5" w14:textId="77777777" w:rsidR="00E36FA5" w:rsidRDefault="009561C6">
      <w:r>
        <w:t>2) uhdas_02 #syncs to postprocessing/</w:t>
      </w:r>
      <w:proofErr w:type="spellStart"/>
      <w:r>
        <w:t>proc_editing</w:t>
      </w:r>
      <w:proofErr w:type="spellEnd"/>
      <w:r>
        <w:t xml:space="preserve"> (and makes links if necessary)</w:t>
      </w:r>
    </w:p>
    <w:p w14:paraId="270568CE" w14:textId="77777777" w:rsidR="00E36FA5" w:rsidRDefault="00E36FA5"/>
    <w:p w14:paraId="15926B8D" w14:textId="77777777" w:rsidR="00E36FA5" w:rsidRDefault="009561C6">
      <w:r>
        <w:t xml:space="preserve">3) uhdas_03 #copies previously made edits (archived in </w:t>
      </w:r>
      <w:proofErr w:type="spellStart"/>
      <w:r>
        <w:t>proc_archive</w:t>
      </w:r>
      <w:proofErr w:type="spellEnd"/>
      <w:r>
        <w:t>) t</w:t>
      </w:r>
      <w:r>
        <w:t xml:space="preserve">o </w:t>
      </w:r>
      <w:proofErr w:type="spellStart"/>
      <w:r>
        <w:t>proc_editing</w:t>
      </w:r>
      <w:proofErr w:type="spellEnd"/>
      <w:r>
        <w:t xml:space="preserve"> so they will be applied to newly expanded dataset; adds new data to dataset</w:t>
      </w:r>
    </w:p>
    <w:p w14:paraId="2D34AE7E" w14:textId="77777777" w:rsidR="00E36FA5" w:rsidRDefault="00E36FA5"/>
    <w:p w14:paraId="5916E4B0" w14:textId="77777777" w:rsidR="00E36FA5" w:rsidRDefault="009561C6">
      <w:r>
        <w:t>4) cd ~/cruise/data/</w:t>
      </w:r>
      <w:proofErr w:type="spellStart"/>
      <w:r>
        <w:t>vmadcp</w:t>
      </w:r>
      <w:proofErr w:type="spellEnd"/>
      <w:r>
        <w:t>/postprocessing/DY113/</w:t>
      </w:r>
      <w:proofErr w:type="spellStart"/>
      <w:r>
        <w:t>proc_editing</w:t>
      </w:r>
      <w:proofErr w:type="spellEnd"/>
    </w:p>
    <w:p w14:paraId="5E500C04" w14:textId="77777777" w:rsidR="00E36FA5" w:rsidRDefault="00E36FA5"/>
    <w:p w14:paraId="3FE9CFF8" w14:textId="77777777" w:rsidR="00E36FA5" w:rsidRDefault="009561C6">
      <w:r>
        <w:t>5) cd os150nb</w:t>
      </w:r>
    </w:p>
    <w:p w14:paraId="07DC20C2" w14:textId="77777777" w:rsidR="00E36FA5" w:rsidRDefault="009561C6">
      <w:r>
        <w:t>6) dataviewer.py -e &amp; #edit using selectors and/or thresholds; remember to apply edits t</w:t>
      </w:r>
      <w:r>
        <w:t>o every segment of time series</w:t>
      </w:r>
    </w:p>
    <w:p w14:paraId="22E166C7" w14:textId="77777777" w:rsidR="00E36FA5" w:rsidRDefault="009561C6">
      <w:r>
        <w:t xml:space="preserve">7) quick_adcp.py --steps2rerun </w:t>
      </w:r>
      <w:proofErr w:type="spellStart"/>
      <w:r>
        <w:t>apply_</w:t>
      </w:r>
      <w:proofErr w:type="gramStart"/>
      <w:r>
        <w:t>edit:navsteps</w:t>
      </w:r>
      <w:proofErr w:type="gramEnd"/>
      <w:r>
        <w:t>:calib</w:t>
      </w:r>
      <w:proofErr w:type="spellEnd"/>
      <w:r>
        <w:t xml:space="preserve"> --auto</w:t>
      </w:r>
    </w:p>
    <w:p w14:paraId="3C30B1E4" w14:textId="77777777" w:rsidR="00E36FA5" w:rsidRDefault="009561C6">
      <w:r>
        <w:t xml:space="preserve">8.1) cat </w:t>
      </w:r>
      <w:proofErr w:type="spellStart"/>
      <w:r>
        <w:t>cal</w:t>
      </w:r>
      <w:proofErr w:type="spellEnd"/>
      <w:r>
        <w:t>/</w:t>
      </w:r>
      <w:proofErr w:type="spellStart"/>
      <w:r>
        <w:t>watertrk</w:t>
      </w:r>
      <w:proofErr w:type="spellEnd"/>
      <w:r>
        <w:t>/</w:t>
      </w:r>
      <w:proofErr w:type="spellStart"/>
      <w:r>
        <w:t>adcpcal.out</w:t>
      </w:r>
      <w:proofErr w:type="spellEnd"/>
    </w:p>
    <w:p w14:paraId="33254A40" w14:textId="77777777" w:rsidR="00E36FA5" w:rsidRDefault="009561C6">
      <w:r>
        <w:t xml:space="preserve">8.2) cat </w:t>
      </w:r>
      <w:proofErr w:type="spellStart"/>
      <w:r>
        <w:t>cal</w:t>
      </w:r>
      <w:proofErr w:type="spellEnd"/>
      <w:r>
        <w:t>/</w:t>
      </w:r>
      <w:proofErr w:type="spellStart"/>
      <w:r>
        <w:t>watertrk</w:t>
      </w:r>
      <w:proofErr w:type="spellEnd"/>
      <w:r>
        <w:t>/</w:t>
      </w:r>
      <w:proofErr w:type="spellStart"/>
      <w:r>
        <w:t>guess_xducerxy.out</w:t>
      </w:r>
      <w:proofErr w:type="spellEnd"/>
    </w:p>
    <w:p w14:paraId="389E4B99" w14:textId="77777777" w:rsidR="00E36FA5" w:rsidRDefault="009561C6">
      <w:r>
        <w:t>8.2) cp -</w:t>
      </w:r>
      <w:proofErr w:type="gramStart"/>
      <w:r>
        <w:t>Rp .</w:t>
      </w:r>
      <w:proofErr w:type="gramEnd"/>
      <w:r>
        <w:t xml:space="preserve"> </w:t>
      </w:r>
      <w:proofErr w:type="gramStart"/>
      <w:r>
        <w:t>..</w:t>
      </w:r>
      <w:proofErr w:type="gramEnd"/>
      <w:r>
        <w:t>/os150nb_a</w:t>
      </w:r>
    </w:p>
    <w:p w14:paraId="2BC6F7F6" w14:textId="77777777" w:rsidR="00E36FA5" w:rsidRDefault="009561C6">
      <w:r>
        <w:t xml:space="preserve">9) quick_adcp.py --steps2rerun </w:t>
      </w:r>
      <w:proofErr w:type="spellStart"/>
      <w:r>
        <w:t>apply_</w:t>
      </w:r>
      <w:proofErr w:type="gramStart"/>
      <w:r>
        <w:t>edit:rotate</w:t>
      </w:r>
      <w:proofErr w:type="gramEnd"/>
      <w:r>
        <w:t>:navsteps:c</w:t>
      </w:r>
      <w:r>
        <w:t>alib</w:t>
      </w:r>
      <w:proofErr w:type="spellEnd"/>
      <w:r>
        <w:t xml:space="preserve"> --</w:t>
      </w:r>
      <w:proofErr w:type="spellStart"/>
      <w:r>
        <w:t>rotate_amplitude</w:t>
      </w:r>
      <w:proofErr w:type="spellEnd"/>
      <w:r>
        <w:t xml:space="preserve"> </w:t>
      </w:r>
      <w:r>
        <w:rPr>
          <w:i/>
          <w:iCs/>
        </w:rPr>
        <w:t>amp</w:t>
      </w:r>
      <w:r>
        <w:t xml:space="preserve"> --</w:t>
      </w:r>
      <w:proofErr w:type="spellStart"/>
      <w:r>
        <w:t>rotate_angle</w:t>
      </w:r>
      <w:proofErr w:type="spellEnd"/>
      <w:r>
        <w:t xml:space="preserve"> </w:t>
      </w:r>
      <w:r>
        <w:rPr>
          <w:i/>
          <w:iCs/>
        </w:rPr>
        <w:t>ang --</w:t>
      </w:r>
      <w:proofErr w:type="spellStart"/>
      <w:r>
        <w:t>xducer_dx</w:t>
      </w:r>
      <w:proofErr w:type="spellEnd"/>
      <w:r>
        <w:t xml:space="preserve"> </w:t>
      </w:r>
      <w:r>
        <w:rPr>
          <w:i/>
          <w:iCs/>
        </w:rPr>
        <w:t>dx</w:t>
      </w:r>
      <w:r>
        <w:t xml:space="preserve"> --</w:t>
      </w:r>
      <w:proofErr w:type="spellStart"/>
      <w:r>
        <w:t>xducer_dy</w:t>
      </w:r>
      <w:proofErr w:type="spellEnd"/>
      <w:r>
        <w:t xml:space="preserve"> </w:t>
      </w:r>
      <w:proofErr w:type="spellStart"/>
      <w:r>
        <w:rPr>
          <w:i/>
          <w:iCs/>
        </w:rPr>
        <w:t>dy</w:t>
      </w:r>
      <w:proofErr w:type="spellEnd"/>
      <w:r>
        <w:t xml:space="preserve"> </w:t>
      </w:r>
      <w:r>
        <w:rPr>
          <w:i/>
          <w:iCs/>
        </w:rPr>
        <w:t>--</w:t>
      </w:r>
      <w:r>
        <w:t xml:space="preserve">auto </w:t>
      </w:r>
      <w:r>
        <w:t xml:space="preserve"> #if </w:t>
      </w:r>
      <w:proofErr w:type="spellStart"/>
      <w:r>
        <w:t>adcpcal.out</w:t>
      </w:r>
      <w:proofErr w:type="spellEnd"/>
      <w:r>
        <w:t xml:space="preserve"> shows amplitude or angle calibration needed</w:t>
      </w:r>
    </w:p>
    <w:p w14:paraId="0B2367DF" w14:textId="77777777" w:rsidR="00E36FA5" w:rsidRDefault="009561C6">
      <w:r>
        <w:t>10.1) cd</w:t>
      </w:r>
      <w:proofErr w:type="gramStart"/>
      <w:r>
        <w:t xml:space="preserve"> ..</w:t>
      </w:r>
      <w:proofErr w:type="gramEnd"/>
    </w:p>
    <w:p w14:paraId="68547EC5" w14:textId="77777777" w:rsidR="00E36FA5" w:rsidRDefault="009561C6">
      <w:r>
        <w:t>10.2) dataviewer.py -c os150nb_</w:t>
      </w:r>
      <w:proofErr w:type="gramStart"/>
      <w:r>
        <w:t>a</w:t>
      </w:r>
      <w:proofErr w:type="gramEnd"/>
      <w:r>
        <w:t xml:space="preserve"> os150nb &amp; #to see the effect of the edits and </w:t>
      </w:r>
      <w:r>
        <w:t>calibration. If you are not happy with them, repeat 6)-9). When you are happy:</w:t>
      </w:r>
    </w:p>
    <w:p w14:paraId="0C904494" w14:textId="77777777" w:rsidR="00E36FA5" w:rsidRDefault="009561C6">
      <w:r>
        <w:lastRenderedPageBreak/>
        <w:t>10.4) rm -rf os150nb_a #only keep the edited, calibrated version here now</w:t>
      </w:r>
    </w:p>
    <w:p w14:paraId="15A3A2A8" w14:textId="77777777" w:rsidR="00E36FA5" w:rsidRDefault="00E36FA5"/>
    <w:p w14:paraId="41A3C60C" w14:textId="77777777" w:rsidR="00E36FA5" w:rsidRDefault="009561C6">
      <w:r>
        <w:t>11) cd</w:t>
      </w:r>
      <w:proofErr w:type="gramStart"/>
      <w:r>
        <w:t xml:space="preserve"> ..</w:t>
      </w:r>
      <w:proofErr w:type="gramEnd"/>
      <w:r>
        <w:t>/os75nb #and repeat 6)-10)</w:t>
      </w:r>
    </w:p>
    <w:p w14:paraId="42F18AFB" w14:textId="77777777" w:rsidR="00E36FA5" w:rsidRDefault="00E36FA5"/>
    <w:p w14:paraId="476DAA1B" w14:textId="77777777" w:rsidR="00E36FA5" w:rsidRDefault="009561C6">
      <w:r>
        <w:t>12) cd</w:t>
      </w:r>
      <w:proofErr w:type="gramStart"/>
      <w:r>
        <w:t xml:space="preserve"> ..</w:t>
      </w:r>
      <w:proofErr w:type="gramEnd"/>
    </w:p>
    <w:p w14:paraId="5523AF5D" w14:textId="77777777" w:rsidR="00E36FA5" w:rsidRDefault="009561C6">
      <w:r>
        <w:t xml:space="preserve">13) dataviewer.py -c os75nb os150nb &amp; #to </w:t>
      </w:r>
      <w:r>
        <w:t>compare two instruments and check for additional needed edits; if any noticed, follow steps above</w:t>
      </w:r>
    </w:p>
    <w:p w14:paraId="550B6FA8" w14:textId="77777777" w:rsidR="00E36FA5" w:rsidRDefault="00E36FA5"/>
    <w:p w14:paraId="32C756F3" w14:textId="77777777" w:rsidR="00E36FA5" w:rsidRDefault="009561C6">
      <w:r>
        <w:t>14) uhdas_04 #generates .</w:t>
      </w:r>
      <w:proofErr w:type="spellStart"/>
      <w:r>
        <w:t>nc</w:t>
      </w:r>
      <w:proofErr w:type="spellEnd"/>
      <w:r>
        <w:t xml:space="preserve"> files in ~/cruise/data/vmadcp/DY113/postprocessing/proc_edit/os75nb/contour/ and os150nb/contour/</w:t>
      </w:r>
    </w:p>
    <w:p w14:paraId="245F76BB" w14:textId="77777777" w:rsidR="00E36FA5" w:rsidRDefault="00E36FA5"/>
    <w:p w14:paraId="7D5A9E39" w14:textId="77777777" w:rsidR="00E36FA5" w:rsidRDefault="009561C6">
      <w:r>
        <w:t xml:space="preserve">15) uhdas_05 #syncs </w:t>
      </w:r>
      <w:proofErr w:type="spellStart"/>
      <w:r>
        <w:t>proc_edit</w:t>
      </w:r>
      <w:proofErr w:type="spellEnd"/>
      <w:r>
        <w:t xml:space="preserve"> </w:t>
      </w:r>
      <w:r>
        <w:t xml:space="preserve">to </w:t>
      </w:r>
      <w:proofErr w:type="spellStart"/>
      <w:r>
        <w:t>proc_archive</w:t>
      </w:r>
      <w:proofErr w:type="spellEnd"/>
    </w:p>
    <w:p w14:paraId="1874FD0D" w14:textId="77777777" w:rsidR="00E36FA5" w:rsidRDefault="00E36FA5"/>
    <w:p w14:paraId="5B1C9770" w14:textId="77777777" w:rsidR="00E36FA5" w:rsidRDefault="009561C6">
      <w:r>
        <w:t xml:space="preserve">In </w:t>
      </w:r>
      <w:proofErr w:type="spellStart"/>
      <w:r>
        <w:t>matlab</w:t>
      </w:r>
      <w:proofErr w:type="spellEnd"/>
    </w:p>
    <w:p w14:paraId="72EA9AF8" w14:textId="77777777" w:rsidR="00E36FA5" w:rsidRDefault="00E36FA5"/>
    <w:p w14:paraId="2D4822E4" w14:textId="77777777" w:rsidR="00E36FA5" w:rsidRDefault="009561C6">
      <w:r>
        <w:t xml:space="preserve">16 – 19) </w:t>
      </w:r>
      <w:proofErr w:type="spellStart"/>
      <w:r>
        <w:t>vmadcp_stations_to_</w:t>
      </w:r>
      <w:proofErr w:type="gramStart"/>
      <w:r>
        <w:t>ladcp</w:t>
      </w:r>
      <w:proofErr w:type="spellEnd"/>
      <w:r>
        <w:t>(</w:t>
      </w:r>
      <w:proofErr w:type="spellStart"/>
      <w:proofErr w:type="gramEnd"/>
      <w:r>
        <w:rPr>
          <w:i/>
          <w:iCs/>
        </w:rPr>
        <w:t>start_station</w:t>
      </w:r>
      <w:proofErr w:type="spellEnd"/>
      <w:r>
        <w:rPr>
          <w:i/>
          <w:iCs/>
        </w:rPr>
        <w:t xml:space="preserve">, </w:t>
      </w:r>
      <w:proofErr w:type="spellStart"/>
      <w:r>
        <w:rPr>
          <w:i/>
          <w:iCs/>
        </w:rPr>
        <w:t>end_station</w:t>
      </w:r>
      <w:proofErr w:type="spellEnd"/>
      <w:r>
        <w:t>)</w:t>
      </w:r>
    </w:p>
    <w:p w14:paraId="436F55FA" w14:textId="77777777" w:rsidR="00E36FA5" w:rsidRDefault="00E36FA5"/>
    <w:p w14:paraId="214226CC" w14:textId="77777777" w:rsidR="00E36FA5" w:rsidRDefault="009561C6">
      <w:r>
        <w:t xml:space="preserve">16) </w:t>
      </w:r>
      <w:proofErr w:type="spellStart"/>
      <w:r>
        <w:t>os</w:t>
      </w:r>
      <w:proofErr w:type="spellEnd"/>
      <w:r>
        <w:t xml:space="preserve"> = 75; </w:t>
      </w:r>
      <w:proofErr w:type="spellStart"/>
      <w:r>
        <w:t>nbb</w:t>
      </w:r>
      <w:proofErr w:type="spellEnd"/>
      <w:r>
        <w:t xml:space="preserve"> = 1; mvad_01</w:t>
      </w:r>
    </w:p>
    <w:p w14:paraId="01D724D3" w14:textId="77777777" w:rsidR="00E36FA5" w:rsidRDefault="009561C6">
      <w:proofErr w:type="spellStart"/>
      <w:r>
        <w:t>os</w:t>
      </w:r>
      <w:proofErr w:type="spellEnd"/>
      <w:r>
        <w:t xml:space="preserve"> = 150; </w:t>
      </w:r>
      <w:proofErr w:type="spellStart"/>
      <w:r>
        <w:t>nbb</w:t>
      </w:r>
      <w:proofErr w:type="spellEnd"/>
      <w:r>
        <w:t xml:space="preserve"> = 1; mvad_01 </w:t>
      </w:r>
    </w:p>
    <w:p w14:paraId="35AC556C" w14:textId="77777777" w:rsidR="00E36FA5" w:rsidRDefault="009561C6">
      <w:r>
        <w:t xml:space="preserve">%makes </w:t>
      </w:r>
      <w:proofErr w:type="spellStart"/>
      <w:r>
        <w:t>mstar</w:t>
      </w:r>
      <w:proofErr w:type="spellEnd"/>
      <w:r>
        <w:t xml:space="preserve"> format files containing </w:t>
      </w:r>
      <w:proofErr w:type="spellStart"/>
      <w:r>
        <w:t>vmadcp</w:t>
      </w:r>
      <w:proofErr w:type="spellEnd"/>
      <w:r>
        <w:t xml:space="preserve"> data in /local/users/</w:t>
      </w:r>
      <w:proofErr w:type="spellStart"/>
      <w:r>
        <w:t>pstar</w:t>
      </w:r>
      <w:proofErr w:type="spellEnd"/>
      <w:r>
        <w:t>/cruise/data/</w:t>
      </w:r>
      <w:proofErr w:type="spellStart"/>
      <w:r>
        <w:t>vmadcp</w:t>
      </w:r>
      <w:proofErr w:type="spellEnd"/>
      <w:r>
        <w:t>/</w:t>
      </w:r>
      <w:proofErr w:type="spellStart"/>
      <w:r>
        <w:t>mproc</w:t>
      </w:r>
      <w:proofErr w:type="spellEnd"/>
      <w:r>
        <w:t>/</w:t>
      </w:r>
    </w:p>
    <w:p w14:paraId="2F55CE81" w14:textId="77777777" w:rsidR="00E36FA5" w:rsidRDefault="00E36FA5"/>
    <w:p w14:paraId="09DFF32C" w14:textId="77777777" w:rsidR="00E36FA5" w:rsidRDefault="009561C6">
      <w:r>
        <w:t xml:space="preserve">17) </w:t>
      </w:r>
      <w:proofErr w:type="spellStart"/>
      <w:r>
        <w:t>stn</w:t>
      </w:r>
      <w:proofErr w:type="spellEnd"/>
      <w:r>
        <w:t xml:space="preserve"> =</w:t>
      </w:r>
      <w:r>
        <w:t xml:space="preserve">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75; </w:t>
      </w:r>
      <w:proofErr w:type="spellStart"/>
      <w:r>
        <w:t>nbb</w:t>
      </w:r>
      <w:proofErr w:type="spellEnd"/>
      <w:r>
        <w:t>=</w:t>
      </w:r>
      <w:proofErr w:type="gramStart"/>
      <w:r>
        <w:t>1;  mvad</w:t>
      </w:r>
      <w:proofErr w:type="gramEnd"/>
      <w:r>
        <w:t>_03</w:t>
      </w:r>
    </w:p>
    <w:p w14:paraId="6F809D52" w14:textId="77777777" w:rsidR="00E36FA5" w:rsidRDefault="009561C6">
      <w:proofErr w:type="spellStart"/>
      <w:r>
        <w:t>stn</w:t>
      </w:r>
      <w:proofErr w:type="spellEnd"/>
      <w:r>
        <w:t xml:space="preserve"> = </w:t>
      </w:r>
      <w:proofErr w:type="spellStart"/>
      <w:r>
        <w:rPr>
          <w:i/>
          <w:iCs/>
        </w:rPr>
        <w:t>nnn</w:t>
      </w:r>
      <w:proofErr w:type="spellEnd"/>
      <w:r>
        <w:t>; cast = ‘</w:t>
      </w:r>
      <w:proofErr w:type="spellStart"/>
      <w:r>
        <w:t>ctd</w:t>
      </w:r>
      <w:proofErr w:type="spellEnd"/>
      <w:r>
        <w:t xml:space="preserve">’; </w:t>
      </w:r>
      <w:proofErr w:type="spellStart"/>
      <w:r>
        <w:t>os</w:t>
      </w:r>
      <w:proofErr w:type="spellEnd"/>
      <w:r>
        <w:t xml:space="preserve"> = 150; </w:t>
      </w:r>
      <w:proofErr w:type="spellStart"/>
      <w:r>
        <w:t>nbb</w:t>
      </w:r>
      <w:proofErr w:type="spellEnd"/>
      <w:r>
        <w:t xml:space="preserve">=1; mvad_03 </w:t>
      </w:r>
    </w:p>
    <w:p w14:paraId="342057CA" w14:textId="77777777" w:rsidR="00E36FA5" w:rsidRDefault="009561C6">
      <w:r>
        <w:t>%</w:t>
      </w:r>
      <w:proofErr w:type="spellStart"/>
      <w:r>
        <w:t>vmadcp</w:t>
      </w:r>
      <w:proofErr w:type="spellEnd"/>
      <w:r>
        <w:t xml:space="preserve"> upper ocean velocity profiles corresponding to </w:t>
      </w:r>
      <w:proofErr w:type="spellStart"/>
      <w:r>
        <w:t>ctd</w:t>
      </w:r>
      <w:proofErr w:type="spellEnd"/>
      <w:r>
        <w:t xml:space="preserve"> station </w:t>
      </w:r>
      <w:proofErr w:type="spellStart"/>
      <w:r>
        <w:rPr>
          <w:i/>
          <w:iCs/>
        </w:rPr>
        <w:t>nnn</w:t>
      </w:r>
      <w:proofErr w:type="spellEnd"/>
      <w:r>
        <w:t xml:space="preserve">; run for each station for which new or edited </w:t>
      </w:r>
      <w:proofErr w:type="spellStart"/>
      <w:r>
        <w:t>vmadcp</w:t>
      </w:r>
      <w:proofErr w:type="spellEnd"/>
      <w:r>
        <w:t xml:space="preserve"> data are available</w:t>
      </w:r>
    </w:p>
    <w:p w14:paraId="57D4A3BE" w14:textId="77777777" w:rsidR="00E36FA5" w:rsidRDefault="00E36FA5"/>
    <w:p w14:paraId="139A952E" w14:textId="77777777" w:rsidR="00E36FA5" w:rsidRDefault="009561C6">
      <w:r>
        <w:t xml:space="preserve">18)  </w:t>
      </w:r>
      <w:proofErr w:type="spellStart"/>
      <w:r>
        <w:t>mvad_for_la</w:t>
      </w:r>
      <w:r>
        <w:t>dcp</w:t>
      </w:r>
      <w:proofErr w:type="spellEnd"/>
      <w:r>
        <w:t>(‘ctd</w:t>
      </w:r>
      <w:proofErr w:type="gramStart"/>
      <w:r>
        <w:t>’,</w:t>
      </w:r>
      <w:r>
        <w:rPr>
          <w:i/>
          <w:iCs/>
        </w:rPr>
        <w:t>nnn</w:t>
      </w:r>
      <w:proofErr w:type="gramEnd"/>
      <w:r>
        <w:t>,75,1)</w:t>
      </w:r>
    </w:p>
    <w:p w14:paraId="2C59C16E" w14:textId="77777777" w:rsidR="00E36FA5" w:rsidRDefault="009561C6">
      <w:proofErr w:type="spellStart"/>
      <w:r>
        <w:t>mvad_for_ladcp</w:t>
      </w:r>
      <w:proofErr w:type="spellEnd"/>
      <w:r>
        <w:t>(‘ctd</w:t>
      </w:r>
      <w:proofErr w:type="gramStart"/>
      <w:r>
        <w:t>’,</w:t>
      </w:r>
      <w:r>
        <w:rPr>
          <w:i/>
          <w:iCs/>
        </w:rPr>
        <w:t>nnn</w:t>
      </w:r>
      <w:proofErr w:type="gramEnd"/>
      <w:r>
        <w:t>,150,1)</w:t>
      </w:r>
    </w:p>
    <w:p w14:paraId="0A5E69E3" w14:textId="77777777" w:rsidR="00E36FA5" w:rsidRDefault="009561C6">
      <w:r>
        <w:t xml:space="preserve">%makes file of station </w:t>
      </w:r>
      <w:proofErr w:type="spellStart"/>
      <w:r>
        <w:t>nnn</w:t>
      </w:r>
      <w:proofErr w:type="spellEnd"/>
      <w:r>
        <w:t xml:space="preserve"> data to be used as constraint in LADCP processing</w:t>
      </w:r>
    </w:p>
    <w:p w14:paraId="6310E388" w14:textId="77777777" w:rsidR="00E36FA5" w:rsidRDefault="00E36FA5"/>
    <w:p w14:paraId="19F5CFD8" w14:textId="77777777" w:rsidR="00E36FA5" w:rsidRDefault="009561C6">
      <w:r>
        <w:t xml:space="preserve">19) </w:t>
      </w:r>
      <w:proofErr w:type="spellStart"/>
      <w:proofErr w:type="gramStart"/>
      <w:r>
        <w:t>cfgstr.orient</w:t>
      </w:r>
      <w:proofErr w:type="spellEnd"/>
      <w:proofErr w:type="gramEnd"/>
      <w:r>
        <w:t xml:space="preserve"> = ‘DLUL’; </w:t>
      </w:r>
      <w:proofErr w:type="spellStart"/>
      <w:r>
        <w:t>cfgstr.constraints</w:t>
      </w:r>
      <w:proofErr w:type="spellEnd"/>
      <w:r>
        <w:t xml:space="preserve"> = {‘GPS’;’BT’;’SADCP’}; </w:t>
      </w:r>
      <w:proofErr w:type="spellStart"/>
      <w:r>
        <w:t>process_cast_cfgstr</w:t>
      </w:r>
      <w:proofErr w:type="spellEnd"/>
      <w:r>
        <w:t>(</w:t>
      </w:r>
      <w:proofErr w:type="spellStart"/>
      <w:r>
        <w:rPr>
          <w:i/>
          <w:iCs/>
        </w:rPr>
        <w:t>nnn</w:t>
      </w:r>
      <w:proofErr w:type="spellEnd"/>
      <w:r>
        <w:t xml:space="preserve">, </w:t>
      </w:r>
      <w:proofErr w:type="spellStart"/>
      <w:r>
        <w:t>cfgstr</w:t>
      </w:r>
      <w:proofErr w:type="spellEnd"/>
      <w:r>
        <w:t>);</w:t>
      </w:r>
    </w:p>
    <w:p w14:paraId="0633597B" w14:textId="77777777" w:rsidR="00E36FA5" w:rsidRDefault="00E36FA5"/>
    <w:p w14:paraId="7AFC6626" w14:textId="77777777" w:rsidR="00E36FA5" w:rsidRDefault="00E36FA5"/>
    <w:p w14:paraId="3FE7AEEC" w14:textId="77777777" w:rsidR="00E36FA5" w:rsidRDefault="009561C6">
      <w:r>
        <w:t xml:space="preserve">can’t </w:t>
      </w:r>
      <w:r>
        <w:t>process cast 79 using os150 ‘</w:t>
      </w:r>
      <w:proofErr w:type="spellStart"/>
      <w:r>
        <w:t>ctd</w:t>
      </w:r>
      <w:proofErr w:type="spellEnd"/>
      <w:r>
        <w:t>’ method because there is too little good data (too short a time on station)</w:t>
      </w:r>
    </w:p>
    <w:p w14:paraId="362E7BF6" w14:textId="77777777" w:rsidR="00E36FA5" w:rsidRDefault="00E36FA5"/>
    <w:p w14:paraId="3056593F" w14:textId="77777777" w:rsidR="00E36FA5" w:rsidRDefault="00E36FA5"/>
    <w:p w14:paraId="7BAA874C" w14:textId="77777777" w:rsidR="00E36FA5" w:rsidRDefault="009561C6">
      <w:r>
        <w:t xml:space="preserve">Making plots: </w:t>
      </w:r>
    </w:p>
    <w:p w14:paraId="58155E67" w14:textId="77777777" w:rsidR="00E36FA5" w:rsidRDefault="00E36FA5"/>
    <w:p w14:paraId="46D36F8E" w14:textId="77777777" w:rsidR="00E36FA5" w:rsidRDefault="009561C6">
      <w:r>
        <w:t>new:</w:t>
      </w:r>
    </w:p>
    <w:p w14:paraId="386B8822" w14:textId="77777777" w:rsidR="00E36FA5" w:rsidRDefault="009561C6">
      <w:r>
        <w:t>use sectinfotest.txt as a model (transposed format, includes section names)</w:t>
      </w:r>
    </w:p>
    <w:p w14:paraId="10524943" w14:textId="77777777" w:rsidR="00E36FA5" w:rsidRDefault="009561C6">
      <w:r>
        <w:t>quick_plots.py --</w:t>
      </w:r>
      <w:proofErr w:type="spellStart"/>
      <w:r>
        <w:t>inst</w:t>
      </w:r>
      <w:proofErr w:type="spellEnd"/>
      <w:r>
        <w:t xml:space="preserve"> os150nb --</w:t>
      </w:r>
      <w:proofErr w:type="spellStart"/>
      <w:r>
        <w:t>sifile</w:t>
      </w:r>
      <w:proofErr w:type="spellEnd"/>
      <w:r>
        <w:t xml:space="preserve"> sectinfot</w:t>
      </w:r>
      <w:r>
        <w:t xml:space="preserve">est.txt --sect </w:t>
      </w:r>
      <w:proofErr w:type="spellStart"/>
      <w:r>
        <w:t>cb</w:t>
      </w:r>
      <w:proofErr w:type="spellEnd"/>
    </w:p>
    <w:p w14:paraId="3FD138B3" w14:textId="77777777" w:rsidR="00E36FA5" w:rsidRDefault="009561C6">
      <w:r>
        <w:t xml:space="preserve">and similarly for the other sections listed in the </w:t>
      </w:r>
      <w:proofErr w:type="spellStart"/>
      <w:r>
        <w:t>sectinfo</w:t>
      </w:r>
      <w:proofErr w:type="spellEnd"/>
      <w:r>
        <w:t xml:space="preserve"> file (you’ll have to run the command more times as it will only make plots for one section each time)</w:t>
      </w:r>
    </w:p>
    <w:p w14:paraId="58790F0E" w14:textId="77777777" w:rsidR="00E36FA5" w:rsidRDefault="009561C6">
      <w:pPr>
        <w:tabs>
          <w:tab w:val="left" w:pos="0"/>
          <w:tab w:val="left" w:pos="2694"/>
        </w:tabs>
        <w:spacing w:after="240"/>
      </w:pPr>
      <w:r>
        <w:br w:type="page"/>
      </w:r>
    </w:p>
    <w:p w14:paraId="374378BC" w14:textId="77777777" w:rsidR="00E36FA5" w:rsidRDefault="009561C6">
      <w:pPr>
        <w:spacing w:after="240"/>
        <w:ind w:left="-284"/>
        <w:rPr>
          <w:rFonts w:ascii="Times New Roman" w:hAnsi="Times New Roman"/>
          <w:b/>
          <w:smallCaps/>
        </w:rPr>
      </w:pPr>
      <w:r>
        <w:rPr>
          <w:rFonts w:ascii="Times New Roman" w:hAnsi="Times New Roman"/>
          <w:smallCaps/>
        </w:rPr>
        <w:lastRenderedPageBreak/>
        <w:t>Appendices</w:t>
      </w:r>
    </w:p>
    <w:p w14:paraId="327B864F" w14:textId="77777777" w:rsidR="00E36FA5" w:rsidRDefault="009561C6">
      <w:pPr>
        <w:spacing w:after="240"/>
        <w:ind w:left="-284"/>
        <w:rPr>
          <w:ins w:id="12" w:author="yfiring" w:date="2016-02-04T18:36:00Z"/>
          <w:rFonts w:ascii="Times New Roman" w:hAnsi="Times New Roman"/>
          <w:b/>
        </w:rPr>
      </w:pPr>
      <w:r>
        <w:rPr>
          <w:rFonts w:ascii="Times New Roman" w:hAnsi="Times New Roman"/>
          <w:b/>
        </w:rPr>
        <w:t xml:space="preserve">A. A bit more detail about </w:t>
      </w:r>
      <w:proofErr w:type="spellStart"/>
      <w:r>
        <w:rPr>
          <w:rFonts w:ascii="Times New Roman" w:hAnsi="Times New Roman"/>
          <w:b/>
        </w:rPr>
        <w:t>Mexec</w:t>
      </w:r>
      <w:proofErr w:type="spellEnd"/>
      <w:r>
        <w:rPr>
          <w:rFonts w:ascii="Times New Roman" w:hAnsi="Times New Roman"/>
          <w:b/>
        </w:rPr>
        <w:t xml:space="preserve"> functions</w:t>
      </w:r>
    </w:p>
    <w:p w14:paraId="47DC5F83" w14:textId="77777777" w:rsidR="00E36FA5" w:rsidRDefault="009561C6">
      <w:pPr>
        <w:spacing w:after="240"/>
        <w:rPr>
          <w:rFonts w:ascii="Times New Roman" w:hAnsi="Times New Roman"/>
        </w:rPr>
      </w:pPr>
      <w:r>
        <w:rPr>
          <w:rFonts w:ascii="Times New Roman" w:hAnsi="Times New Roman"/>
        </w:rPr>
        <w:t xml:space="preserve">The </w:t>
      </w:r>
      <w:proofErr w:type="spellStart"/>
      <w:r>
        <w:rPr>
          <w:rFonts w:ascii="Times New Roman" w:hAnsi="Times New Roman"/>
        </w:rPr>
        <w:t>Mexec</w:t>
      </w:r>
      <w:proofErr w:type="spellEnd"/>
      <w:r>
        <w:rPr>
          <w:rFonts w:ascii="Times New Roman" w:hAnsi="Times New Roman"/>
        </w:rPr>
        <w:t xml:space="preserve"> </w:t>
      </w:r>
      <w:r>
        <w:rPr>
          <w:rFonts w:ascii="Times New Roman" w:hAnsi="Times New Roman"/>
        </w:rPr>
        <w:t>functions found in subdirectories of mexec_v3/source/ can either interactively query for inputs, or take inputs from</w:t>
      </w:r>
      <w:ins w:id="13" w:author="yfiring" w:date="2016-02-04T18:36:00Z">
        <w:r>
          <w:rPr>
            <w:rFonts w:ascii="Times New Roman" w:hAnsi="Times New Roman"/>
          </w:rPr>
          <w:t xml:space="preserve"> </w:t>
        </w:r>
      </w:ins>
      <w:r>
        <w:rPr>
          <w:rFonts w:ascii="Times New Roman" w:hAnsi="Times New Roman"/>
        </w:rPr>
        <w:t>global cell array MEXEC_</w:t>
      </w:r>
      <w:proofErr w:type="gramStart"/>
      <w:r>
        <w:rPr>
          <w:rFonts w:ascii="Times New Roman" w:hAnsi="Times New Roman"/>
        </w:rPr>
        <w:t>A.MARGS</w:t>
      </w:r>
      <w:proofErr w:type="gramEnd"/>
      <w:r>
        <w:rPr>
          <w:rFonts w:ascii="Times New Roman" w:hAnsi="Times New Roman"/>
        </w:rPr>
        <w:t>_IN (or both, if MEXEC_A.MARGS_IN has fewer elements than the function is expecting).  Future versions may e</w:t>
      </w:r>
      <w:r>
        <w:rPr>
          <w:rFonts w:ascii="Times New Roman" w:hAnsi="Times New Roman"/>
        </w:rPr>
        <w:t xml:space="preserve">volve towards more standard argument parsing, without the querying mode. </w:t>
      </w:r>
    </w:p>
    <w:p w14:paraId="6C49041F" w14:textId="77777777" w:rsidR="00E36FA5" w:rsidRDefault="009561C6">
      <w:pPr>
        <w:spacing w:after="240"/>
        <w:rPr>
          <w:rFonts w:ascii="Times New Roman" w:hAnsi="Times New Roman"/>
        </w:rPr>
      </w:pPr>
      <w:r>
        <w:rPr>
          <w:rFonts w:ascii="Times New Roman" w:hAnsi="Times New Roman"/>
        </w:rPr>
        <w:t xml:space="preserve">More detail: MEXEC_A having been declared a global variable by </w:t>
      </w:r>
      <w:proofErr w:type="spellStart"/>
      <w:r>
        <w:rPr>
          <w:rFonts w:ascii="Times New Roman" w:hAnsi="Times New Roman"/>
        </w:rPr>
        <w:t>m_setup</w:t>
      </w:r>
      <w:proofErr w:type="spellEnd"/>
      <w:r>
        <w:rPr>
          <w:rFonts w:ascii="Times New Roman" w:hAnsi="Times New Roman"/>
        </w:rPr>
        <w:t xml:space="preserve">, it is available within any function by calling </w:t>
      </w:r>
      <w:proofErr w:type="spellStart"/>
      <w:r>
        <w:rPr>
          <w:rFonts w:ascii="Times New Roman" w:hAnsi="Times New Roman"/>
        </w:rPr>
        <w:t>m_common</w:t>
      </w:r>
      <w:proofErr w:type="spellEnd"/>
      <w:r>
        <w:rPr>
          <w:rFonts w:ascii="Times New Roman" w:hAnsi="Times New Roman"/>
        </w:rPr>
        <w:t xml:space="preserve">.  Within each top-level function (e.g. </w:t>
      </w:r>
      <w:proofErr w:type="spellStart"/>
      <w:r>
        <w:rPr>
          <w:rFonts w:ascii="Times New Roman" w:hAnsi="Times New Roman"/>
        </w:rPr>
        <w:t>msave</w:t>
      </w:r>
      <w:proofErr w:type="spellEnd"/>
      <w:r>
        <w:rPr>
          <w:rFonts w:ascii="Times New Roman" w:hAnsi="Times New Roman"/>
        </w:rPr>
        <w:t xml:space="preserve">, </w:t>
      </w:r>
      <w:proofErr w:type="spellStart"/>
      <w:r>
        <w:rPr>
          <w:rFonts w:ascii="Times New Roman" w:hAnsi="Times New Roman"/>
        </w:rPr>
        <w:t>mcalib</w:t>
      </w:r>
      <w:proofErr w:type="spellEnd"/>
      <w:r>
        <w:rPr>
          <w:rFonts w:ascii="Times New Roman" w:hAnsi="Times New Roman"/>
        </w:rPr>
        <w:t>),</w:t>
      </w:r>
      <w:r>
        <w:rPr>
          <w:rFonts w:ascii="Times New Roman" w:hAnsi="Times New Roman"/>
        </w:rPr>
        <w:t xml:space="preserve"> MEXEC_</w:t>
      </w:r>
      <w:proofErr w:type="gramStart"/>
      <w:r>
        <w:rPr>
          <w:rFonts w:ascii="Times New Roman" w:hAnsi="Times New Roman"/>
        </w:rPr>
        <w:t>A.MARGS</w:t>
      </w:r>
      <w:proofErr w:type="gramEnd"/>
      <w:r>
        <w:rPr>
          <w:rFonts w:ascii="Times New Roman" w:hAnsi="Times New Roman"/>
        </w:rPr>
        <w:t xml:space="preserve">_IN is copied to MEXEC_A.MARGS_IN_LOCAL and cleared.  Then </w:t>
      </w:r>
      <w:proofErr w:type="spellStart"/>
      <w:r>
        <w:rPr>
          <w:rFonts w:ascii="Times New Roman" w:hAnsi="Times New Roman"/>
        </w:rPr>
        <w:t>m_getinput</w:t>
      </w:r>
      <w:proofErr w:type="spellEnd"/>
      <w:r>
        <w:rPr>
          <w:rFonts w:ascii="Times New Roman" w:hAnsi="Times New Roman"/>
        </w:rPr>
        <w:t xml:space="preserve"> and/or </w:t>
      </w:r>
      <w:proofErr w:type="spellStart"/>
      <w:r>
        <w:rPr>
          <w:rFonts w:ascii="Times New Roman" w:hAnsi="Times New Roman"/>
        </w:rPr>
        <w:t>m_getfilename</w:t>
      </w:r>
      <w:proofErr w:type="spellEnd"/>
      <w:r>
        <w:rPr>
          <w:rFonts w:ascii="Times New Roman" w:hAnsi="Times New Roman"/>
        </w:rPr>
        <w:t xml:space="preserve"> are called each time an input variable is required, assigning the next element of MEXEC_</w:t>
      </w:r>
      <w:proofErr w:type="gramStart"/>
      <w:r>
        <w:rPr>
          <w:rFonts w:ascii="Times New Roman" w:hAnsi="Times New Roman"/>
        </w:rPr>
        <w:t>A.MARGS</w:t>
      </w:r>
      <w:proofErr w:type="gramEnd"/>
      <w:r>
        <w:rPr>
          <w:rFonts w:ascii="Times New Roman" w:hAnsi="Times New Roman"/>
        </w:rPr>
        <w:t>_IN_LOCAL, or, if it is empty, querying for input.  Some</w:t>
      </w:r>
      <w:r>
        <w:rPr>
          <w:rFonts w:ascii="Times New Roman" w:hAnsi="Times New Roman"/>
        </w:rPr>
        <w:t xml:space="preserve"> functions take lists of indeterminate length, in which case passing the string ‘/’ or </w:t>
      </w:r>
      <w:proofErr w:type="gramStart"/>
      <w:r>
        <w:rPr>
          <w:rFonts w:ascii="Times New Roman" w:hAnsi="Times New Roman"/>
        </w:rPr>
        <w:t>‘ ‘</w:t>
      </w:r>
      <w:proofErr w:type="gramEnd"/>
      <w:r>
        <w:rPr>
          <w:rFonts w:ascii="Times New Roman" w:hAnsi="Times New Roman"/>
        </w:rPr>
        <w:t xml:space="preserve"> or ‘-1’ (depending on the function) will terminate the loop to move on to the next type of input.  </w:t>
      </w:r>
    </w:p>
    <w:p w14:paraId="483009CE" w14:textId="77777777" w:rsidR="00E36FA5" w:rsidRDefault="009561C6">
      <w:pPr>
        <w:spacing w:after="240"/>
        <w:rPr>
          <w:rFonts w:ascii="Times New Roman" w:hAnsi="Times New Roman"/>
        </w:rPr>
      </w:pPr>
      <w:r>
        <w:rPr>
          <w:rFonts w:ascii="Times New Roman" w:hAnsi="Times New Roman"/>
        </w:rPr>
        <w:t>Many of the functions won’t accept the same file for input and ou</w:t>
      </w:r>
      <w:r>
        <w:rPr>
          <w:rFonts w:ascii="Times New Roman" w:hAnsi="Times New Roman"/>
        </w:rPr>
        <w:t xml:space="preserve">tput file, hence the use of temporary </w:t>
      </w:r>
      <w:proofErr w:type="spellStart"/>
      <w:r>
        <w:rPr>
          <w:rFonts w:ascii="Times New Roman" w:hAnsi="Times New Roman"/>
        </w:rPr>
        <w:t>wk</w:t>
      </w:r>
      <w:proofErr w:type="spellEnd"/>
      <w:r>
        <w:rPr>
          <w:rFonts w:ascii="Times New Roman" w:hAnsi="Times New Roman"/>
        </w:rPr>
        <w:t xml:space="preserve"> files as well as one reason for the proliferation of files like </w:t>
      </w:r>
      <w:proofErr w:type="spellStart"/>
      <w:r>
        <w:rPr>
          <w:rFonts w:ascii="Times New Roman" w:hAnsi="Times New Roman"/>
        </w:rPr>
        <w:t>fir_cruise_nnn_blt</w:t>
      </w:r>
      <w:proofErr w:type="spellEnd"/>
      <w:r>
        <w:rPr>
          <w:rFonts w:ascii="Times New Roman" w:hAnsi="Times New Roman"/>
        </w:rPr>
        <w:t xml:space="preserve">, </w:t>
      </w:r>
      <w:proofErr w:type="spellStart"/>
      <w:r>
        <w:rPr>
          <w:rFonts w:ascii="Times New Roman" w:hAnsi="Times New Roman"/>
        </w:rPr>
        <w:t>fir_cruise_nnn_time</w:t>
      </w:r>
      <w:proofErr w:type="spellEnd"/>
      <w:r>
        <w:rPr>
          <w:rFonts w:ascii="Times New Roman" w:hAnsi="Times New Roman"/>
        </w:rPr>
        <w:t xml:space="preserve">, and so on (see D).  </w:t>
      </w:r>
    </w:p>
    <w:p w14:paraId="75F4F714" w14:textId="77777777" w:rsidR="00E36FA5" w:rsidRDefault="009561C6">
      <w:pPr>
        <w:spacing w:after="240"/>
        <w:ind w:left="-284"/>
        <w:rPr>
          <w:rFonts w:ascii="Times New Roman" w:hAnsi="Times New Roman"/>
          <w:b/>
        </w:rPr>
      </w:pPr>
      <w:r>
        <w:rPr>
          <w:rFonts w:ascii="Times New Roman" w:hAnsi="Times New Roman"/>
          <w:b/>
        </w:rPr>
        <w:t>B. Handy Hints and Tips</w:t>
      </w:r>
    </w:p>
    <w:p w14:paraId="51B7B2E6" w14:textId="77777777" w:rsidR="00E36FA5" w:rsidRDefault="009561C6">
      <w:pPr>
        <w:spacing w:after="240"/>
        <w:rPr>
          <w:rFonts w:ascii="Times New Roman" w:hAnsi="Times New Roman"/>
        </w:rPr>
      </w:pPr>
      <w:r>
        <w:rPr>
          <w:rFonts w:ascii="Times New Roman" w:hAnsi="Times New Roman"/>
        </w:rPr>
        <w:t>* If a file crashes in a script it may be left with an "open to w</w:t>
      </w:r>
      <w:r>
        <w:rPr>
          <w:rFonts w:ascii="Times New Roman" w:hAnsi="Times New Roman"/>
        </w:rPr>
        <w:t>rite" flag and subsequent scripts will fail.  Reset using "</w:t>
      </w:r>
      <w:proofErr w:type="spellStart"/>
      <w:r>
        <w:rPr>
          <w:rFonts w:ascii="Times New Roman" w:hAnsi="Times New Roman"/>
        </w:rPr>
        <w:t>mreset</w:t>
      </w:r>
      <w:proofErr w:type="spellEnd"/>
      <w:r>
        <w:rPr>
          <w:rFonts w:ascii="Times New Roman" w:hAnsi="Times New Roman"/>
        </w:rPr>
        <w:t>".</w:t>
      </w:r>
    </w:p>
    <w:p w14:paraId="0F570C7B" w14:textId="77777777" w:rsidR="00E36FA5" w:rsidRDefault="009561C6">
      <w:pPr>
        <w:spacing w:after="240"/>
        <w:rPr>
          <w:rFonts w:ascii="Times New Roman" w:hAnsi="Times New Roman"/>
        </w:rPr>
      </w:pPr>
      <w:r>
        <w:rPr>
          <w:rFonts w:ascii="Times New Roman" w:hAnsi="Times New Roman"/>
        </w:rPr>
        <w:t xml:space="preserve">* Once or twice in </w:t>
      </w:r>
      <w:proofErr w:type="spellStart"/>
      <w:r>
        <w:rPr>
          <w:rFonts w:ascii="Times New Roman" w:hAnsi="Times New Roman"/>
        </w:rPr>
        <w:t>Mstar</w:t>
      </w:r>
      <w:proofErr w:type="spellEnd"/>
      <w:r>
        <w:rPr>
          <w:rFonts w:ascii="Times New Roman" w:hAnsi="Times New Roman"/>
        </w:rPr>
        <w:t xml:space="preserve"> scripts we got a mysterious error message along the lines of "not a binary mat file" or "a preference with that name or group already exists".  Just re-run the pro</w:t>
      </w:r>
      <w:r>
        <w:rPr>
          <w:rFonts w:ascii="Times New Roman" w:hAnsi="Times New Roman"/>
        </w:rPr>
        <w:t xml:space="preserve">gram and next time it will likely be fine; if not, try &gt;&gt; clear all; </w:t>
      </w:r>
      <w:proofErr w:type="spellStart"/>
      <w:r>
        <w:rPr>
          <w:rFonts w:ascii="Times New Roman" w:hAnsi="Times New Roman"/>
        </w:rPr>
        <w:t>m_setup</w:t>
      </w:r>
      <w:proofErr w:type="spellEnd"/>
      <w:r>
        <w:rPr>
          <w:rFonts w:ascii="Times New Roman" w:hAnsi="Times New Roman"/>
        </w:rPr>
        <w:t xml:space="preserve">; if that doesn’t work, exit and restart </w:t>
      </w:r>
      <w:proofErr w:type="spellStart"/>
      <w:r>
        <w:rPr>
          <w:rFonts w:ascii="Times New Roman" w:hAnsi="Times New Roman"/>
        </w:rPr>
        <w:t>matlab</w:t>
      </w:r>
      <w:proofErr w:type="spellEnd"/>
      <w:r>
        <w:rPr>
          <w:rFonts w:ascii="Times New Roman" w:hAnsi="Times New Roman"/>
        </w:rPr>
        <w:t xml:space="preserve">. </w:t>
      </w:r>
    </w:p>
    <w:p w14:paraId="198685E1" w14:textId="77777777" w:rsidR="00E36FA5" w:rsidRDefault="009561C6">
      <w:pPr>
        <w:spacing w:after="240"/>
        <w:rPr>
          <w:rFonts w:ascii="Times New Roman" w:hAnsi="Times New Roman"/>
        </w:rPr>
      </w:pPr>
      <w:r>
        <w:rPr>
          <w:rFonts w:ascii="Times New Roman" w:hAnsi="Times New Roman"/>
        </w:rPr>
        <w:t>Because of the interactive prompting options, sometimes a prompt will appear even if you have passed input arguments in MEXEC_</w:t>
      </w:r>
      <w:proofErr w:type="gramStart"/>
      <w:r>
        <w:rPr>
          <w:rFonts w:ascii="Times New Roman" w:hAnsi="Times New Roman"/>
        </w:rPr>
        <w:t>A.MA</w:t>
      </w:r>
      <w:r>
        <w:rPr>
          <w:rFonts w:ascii="Times New Roman" w:hAnsi="Times New Roman"/>
        </w:rPr>
        <w:t>RGS</w:t>
      </w:r>
      <w:proofErr w:type="gramEnd"/>
      <w:r>
        <w:rPr>
          <w:rFonts w:ascii="Times New Roman" w:hAnsi="Times New Roman"/>
        </w:rPr>
        <w:t xml:space="preserve">_IN.  If </w:t>
      </w:r>
      <w:proofErr w:type="spellStart"/>
      <w:r>
        <w:rPr>
          <w:rFonts w:ascii="Times New Roman" w:hAnsi="Times New Roman"/>
        </w:rPr>
        <w:t>Matlab</w:t>
      </w:r>
      <w:proofErr w:type="spellEnd"/>
      <w:r>
        <w:rPr>
          <w:rFonts w:ascii="Times New Roman" w:hAnsi="Times New Roman"/>
        </w:rPr>
        <w:t xml:space="preserve"> says “Busy|”, you don’t need to do anything even if it looks like it is asking for input.  </w:t>
      </w:r>
    </w:p>
    <w:p w14:paraId="58CACF3F" w14:textId="77777777" w:rsidR="00E36FA5" w:rsidRDefault="009561C6">
      <w:pPr>
        <w:spacing w:after="240"/>
        <w:rPr>
          <w:rFonts w:ascii="Times New Roman" w:hAnsi="Times New Roman"/>
        </w:rPr>
      </w:pPr>
      <w:r>
        <w:rPr>
          <w:rFonts w:ascii="Times New Roman" w:hAnsi="Times New Roman"/>
        </w:rPr>
        <w:t xml:space="preserve">* In </w:t>
      </w:r>
      <w:proofErr w:type="spellStart"/>
      <w:r>
        <w:rPr>
          <w:rFonts w:ascii="Times New Roman" w:hAnsi="Times New Roman"/>
        </w:rPr>
        <w:t>matlab</w:t>
      </w:r>
      <w:proofErr w:type="spellEnd"/>
      <w:r>
        <w:rPr>
          <w:rFonts w:ascii="Times New Roman" w:hAnsi="Times New Roman"/>
        </w:rPr>
        <w:t>/</w:t>
      </w:r>
      <w:proofErr w:type="spellStart"/>
      <w:r>
        <w:rPr>
          <w:rFonts w:ascii="Times New Roman" w:hAnsi="Times New Roman"/>
        </w:rPr>
        <w:t>Mstar</w:t>
      </w:r>
      <w:proofErr w:type="spellEnd"/>
      <w:r>
        <w:rPr>
          <w:rFonts w:ascii="Times New Roman" w:hAnsi="Times New Roman"/>
        </w:rPr>
        <w:t xml:space="preserve"> to open a </w:t>
      </w:r>
      <w:proofErr w:type="spellStart"/>
      <w:r>
        <w:rPr>
          <w:rFonts w:ascii="Times New Roman" w:hAnsi="Times New Roman"/>
        </w:rPr>
        <w:t>Mstar</w:t>
      </w:r>
      <w:proofErr w:type="spellEnd"/>
      <w:r>
        <w:rPr>
          <w:rFonts w:ascii="Times New Roman" w:hAnsi="Times New Roman"/>
        </w:rPr>
        <w:t xml:space="preserve"> </w:t>
      </w:r>
      <w:proofErr w:type="spellStart"/>
      <w:r>
        <w:rPr>
          <w:rFonts w:ascii="Times New Roman" w:hAnsi="Times New Roman"/>
        </w:rPr>
        <w:t>nc</w:t>
      </w:r>
      <w:proofErr w:type="spellEnd"/>
      <w:r>
        <w:rPr>
          <w:rFonts w:ascii="Times New Roman" w:hAnsi="Times New Roman"/>
        </w:rPr>
        <w:t xml:space="preserve"> file: </w:t>
      </w:r>
      <w:proofErr w:type="spellStart"/>
      <w:r>
        <w:rPr>
          <w:rFonts w:ascii="Times New Roman" w:hAnsi="Times New Roman"/>
        </w:rPr>
        <w:t>mload</w:t>
      </w:r>
      <w:proofErr w:type="spellEnd"/>
    </w:p>
    <w:p w14:paraId="777D7ACD" w14:textId="77777777" w:rsidR="00E36FA5" w:rsidRDefault="009561C6">
      <w:pPr>
        <w:rPr>
          <w:rFonts w:ascii="Times New Roman" w:hAnsi="Times New Roman"/>
        </w:rPr>
      </w:pPr>
      <w:r>
        <w:rPr>
          <w:rFonts w:ascii="Times New Roman" w:hAnsi="Times New Roman"/>
        </w:rPr>
        <w:t xml:space="preserve">To save data to struct array d, header info to array h: </w:t>
      </w:r>
    </w:p>
    <w:p w14:paraId="23DCFF4A" w14:textId="77777777" w:rsidR="00E36FA5" w:rsidRDefault="009561C6">
      <w:pPr>
        <w:spacing w:after="240"/>
        <w:rPr>
          <w:rFonts w:ascii="Times New Roman" w:hAnsi="Times New Roman"/>
        </w:rPr>
      </w:pPr>
      <w:r>
        <w:rPr>
          <w:rFonts w:ascii="Times New Roman" w:hAnsi="Times New Roman"/>
        </w:rPr>
        <w:t xml:space="preserve">&gt;&gt; [d </w:t>
      </w:r>
      <w:proofErr w:type="gramStart"/>
      <w:r>
        <w:rPr>
          <w:rFonts w:ascii="Times New Roman" w:hAnsi="Times New Roman"/>
        </w:rPr>
        <w:t>h]=</w:t>
      </w:r>
      <w:proofErr w:type="spellStart"/>
      <w:proofErr w:type="gramEnd"/>
      <w:r>
        <w:rPr>
          <w:rFonts w:ascii="Times New Roman" w:hAnsi="Times New Roman"/>
        </w:rPr>
        <w:t>mload</w:t>
      </w:r>
      <w:proofErr w:type="spellEnd"/>
      <w:r>
        <w:rPr>
          <w:rFonts w:ascii="Times New Roman" w:hAnsi="Times New Roman"/>
        </w:rPr>
        <w:t>(</w:t>
      </w:r>
      <w:r>
        <w:rPr>
          <w:rFonts w:ascii="Times New Roman" w:hAnsi="Times New Roman"/>
          <w:i/>
        </w:rPr>
        <w:t>'filename'</w:t>
      </w:r>
      <w:r>
        <w:rPr>
          <w:rFonts w:ascii="Times New Roman" w:hAnsi="Times New Roman"/>
        </w:rPr>
        <w:t>,'/')  % ‘/’ m</w:t>
      </w:r>
      <w:r>
        <w:rPr>
          <w:rFonts w:ascii="Times New Roman" w:hAnsi="Times New Roman"/>
        </w:rPr>
        <w:t>eans all vars, or you can list the ones you want.</w:t>
      </w:r>
    </w:p>
    <w:p w14:paraId="703A7440"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m_read_header</w:t>
      </w:r>
      <w:proofErr w:type="spellEnd"/>
      <w:r>
        <w:rPr>
          <w:rFonts w:ascii="Times New Roman" w:hAnsi="Times New Roman"/>
        </w:rPr>
        <w:t>(</w:t>
      </w:r>
      <w:r>
        <w:rPr>
          <w:rFonts w:ascii="Times New Roman" w:hAnsi="Times New Roman"/>
          <w:i/>
        </w:rPr>
        <w:t>file</w:t>
      </w:r>
      <w:r>
        <w:rPr>
          <w:rFonts w:ascii="Times New Roman" w:hAnsi="Times New Roman"/>
        </w:rPr>
        <w:t>) allows you to read the header info only</w:t>
      </w:r>
    </w:p>
    <w:p w14:paraId="0D8AA833" w14:textId="77777777" w:rsidR="00E36FA5" w:rsidRDefault="009561C6">
      <w:pPr>
        <w:spacing w:after="240"/>
        <w:rPr>
          <w:rFonts w:ascii="Times New Roman" w:hAnsi="Times New Roman"/>
        </w:rPr>
      </w:pPr>
      <w:r>
        <w:rPr>
          <w:rFonts w:ascii="Times New Roman" w:hAnsi="Times New Roman"/>
        </w:rPr>
        <w:t xml:space="preserve">* &gt;&gt; </w:t>
      </w:r>
      <w:proofErr w:type="spellStart"/>
      <w:r>
        <w:rPr>
          <w:rFonts w:ascii="Times New Roman" w:hAnsi="Times New Roman"/>
        </w:rPr>
        <w:t>mhistory</w:t>
      </w:r>
      <w:proofErr w:type="spellEnd"/>
      <w:r>
        <w:rPr>
          <w:rFonts w:ascii="Times New Roman" w:hAnsi="Times New Roman"/>
        </w:rPr>
        <w:t>: returns to you the text you need to copy into a script to recreate the program steps you just ran.</w:t>
      </w:r>
    </w:p>
    <w:p w14:paraId="1B636434" w14:textId="77777777" w:rsidR="00E36FA5" w:rsidRDefault="009561C6">
      <w:pPr>
        <w:spacing w:after="240"/>
        <w:ind w:left="-284"/>
        <w:rPr>
          <w:rFonts w:ascii="Times New Roman" w:hAnsi="Times New Roman"/>
          <w:b/>
        </w:rPr>
      </w:pPr>
      <w:r>
        <w:rPr>
          <w:rFonts w:ascii="Times New Roman" w:hAnsi="Times New Roman"/>
          <w:b/>
        </w:rPr>
        <w:t xml:space="preserve">C. List of cruise-specific </w:t>
      </w:r>
      <w:r>
        <w:rPr>
          <w:rFonts w:ascii="Times New Roman" w:hAnsi="Times New Roman"/>
          <w:b/>
        </w:rPr>
        <w:t>options</w:t>
      </w:r>
    </w:p>
    <w:p w14:paraId="4F07D0CB" w14:textId="77777777" w:rsidR="00E36FA5" w:rsidRDefault="009561C6">
      <w:pPr>
        <w:spacing w:after="240"/>
        <w:ind w:left="-284"/>
        <w:rPr>
          <w:rFonts w:ascii="Times New Roman" w:hAnsi="Times New Roman"/>
        </w:rPr>
      </w:pPr>
      <w:r>
        <w:rPr>
          <w:rFonts w:ascii="Times New Roman" w:hAnsi="Times New Roman"/>
        </w:rPr>
        <w:t xml:space="preserve">These are the cruise-specific options currently included in the </w:t>
      </w:r>
      <w:proofErr w:type="spellStart"/>
      <w:r>
        <w:rPr>
          <w:rFonts w:ascii="Times New Roman" w:hAnsi="Times New Roman"/>
        </w:rPr>
        <w:t>Mexec</w:t>
      </w:r>
      <w:proofErr w:type="spellEnd"/>
      <w:r>
        <w:rPr>
          <w:rFonts w:ascii="Times New Roman" w:hAnsi="Times New Roman"/>
        </w:rPr>
        <w:t xml:space="preserve"> scripts.  Not </w:t>
      </w:r>
      <w:proofErr w:type="gramStart"/>
      <w:r>
        <w:rPr>
          <w:rFonts w:ascii="Times New Roman" w:hAnsi="Times New Roman"/>
        </w:rPr>
        <w:t>all of</w:t>
      </w:r>
      <w:proofErr w:type="gramEnd"/>
      <w:r>
        <w:rPr>
          <w:rFonts w:ascii="Times New Roman" w:hAnsi="Times New Roman"/>
        </w:rPr>
        <w:t xml:space="preserve"> these need to be set for every cruise; many have default values, assigned in </w:t>
      </w:r>
      <w:proofErr w:type="spellStart"/>
      <w:r>
        <w:rPr>
          <w:rFonts w:ascii="Times New Roman" w:hAnsi="Times New Roman"/>
          <w:b/>
        </w:rPr>
        <w:t>get_cropt.m</w:t>
      </w:r>
      <w:proofErr w:type="spellEnd"/>
      <w:r>
        <w:rPr>
          <w:rFonts w:ascii="Times New Roman" w:hAnsi="Times New Roman"/>
        </w:rPr>
        <w:t xml:space="preserve">.  Look in the </w:t>
      </w:r>
      <w:proofErr w:type="spellStart"/>
      <w:r>
        <w:rPr>
          <w:rFonts w:ascii="Times New Roman" w:hAnsi="Times New Roman"/>
          <w:b/>
        </w:rPr>
        <w:t>opt_</w:t>
      </w:r>
      <w:r>
        <w:rPr>
          <w:rFonts w:ascii="Times New Roman" w:hAnsi="Times New Roman"/>
          <w:b/>
          <w:i/>
        </w:rPr>
        <w:t>cruise</w:t>
      </w:r>
      <w:r>
        <w:rPr>
          <w:rFonts w:ascii="Times New Roman" w:hAnsi="Times New Roman"/>
          <w:b/>
        </w:rPr>
        <w:t>.m</w:t>
      </w:r>
      <w:proofErr w:type="spellEnd"/>
      <w:r>
        <w:rPr>
          <w:rFonts w:ascii="Times New Roman" w:hAnsi="Times New Roman"/>
        </w:rPr>
        <w:t xml:space="preserve"> files for examples of settings for each o</w:t>
      </w:r>
      <w:r>
        <w:rPr>
          <w:rFonts w:ascii="Times New Roman" w:hAnsi="Times New Roman"/>
        </w:rPr>
        <w:t xml:space="preserve">f these parameters, and in the scripts </w:t>
      </w:r>
      <w:r>
        <w:rPr>
          <w:rFonts w:ascii="Times New Roman" w:hAnsi="Times New Roman"/>
        </w:rPr>
        <w:lastRenderedPageBreak/>
        <w:t xml:space="preserve">corresponding to each case for how they are used.  Recall that </w:t>
      </w:r>
      <w:proofErr w:type="spellStart"/>
      <w:r>
        <w:rPr>
          <w:rFonts w:ascii="Times New Roman" w:hAnsi="Times New Roman"/>
        </w:rPr>
        <w:t>oopt</w:t>
      </w:r>
      <w:proofErr w:type="spellEnd"/>
      <w:r>
        <w:rPr>
          <w:rFonts w:ascii="Times New Roman" w:hAnsi="Times New Roman"/>
        </w:rPr>
        <w:t xml:space="preserve"> is an optional string variable (used to distinguish between multiple calls to </w:t>
      </w:r>
      <w:proofErr w:type="spellStart"/>
      <w:r>
        <w:rPr>
          <w:rFonts w:ascii="Times New Roman" w:hAnsi="Times New Roman"/>
          <w:b/>
        </w:rPr>
        <w:t>get_cropt.m</w:t>
      </w:r>
      <w:proofErr w:type="spellEnd"/>
      <w:r>
        <w:rPr>
          <w:rFonts w:ascii="Times New Roman" w:hAnsi="Times New Roman"/>
        </w:rPr>
        <w:t xml:space="preserve"> </w:t>
      </w:r>
      <w:proofErr w:type="gramStart"/>
      <w:r>
        <w:rPr>
          <w:rFonts w:ascii="Times New Roman" w:hAnsi="Times New Roman"/>
        </w:rPr>
        <w:t>in a given</w:t>
      </w:r>
      <w:proofErr w:type="gramEnd"/>
      <w:r>
        <w:rPr>
          <w:rFonts w:ascii="Times New Roman" w:hAnsi="Times New Roman"/>
        </w:rPr>
        <w:t xml:space="preserve"> script)</w:t>
      </w:r>
    </w:p>
    <w:tbl>
      <w:tblPr>
        <w:tblStyle w:val="TableGrid"/>
        <w:tblW w:w="8755" w:type="dxa"/>
        <w:tblLook w:val="04A0" w:firstRow="1" w:lastRow="0" w:firstColumn="1" w:lastColumn="0" w:noHBand="0" w:noVBand="1"/>
      </w:tblPr>
      <w:tblGrid>
        <w:gridCol w:w="2468"/>
        <w:gridCol w:w="139"/>
        <w:gridCol w:w="1283"/>
        <w:gridCol w:w="4865"/>
      </w:tblGrid>
      <w:tr w:rsidR="00E36FA5" w14:paraId="67A36EF9" w14:textId="77777777">
        <w:tc>
          <w:tcPr>
            <w:tcW w:w="8755" w:type="dxa"/>
            <w:gridSpan w:val="4"/>
            <w:shd w:val="clear" w:color="auto" w:fill="auto"/>
            <w:tcMar>
              <w:left w:w="108" w:type="dxa"/>
            </w:tcMar>
          </w:tcPr>
          <w:p w14:paraId="79E1D488" w14:textId="77777777" w:rsidR="00E36FA5" w:rsidRDefault="009561C6">
            <w:pPr>
              <w:spacing w:before="60" w:after="60"/>
              <w:jc w:val="center"/>
              <w:rPr>
                <w:rFonts w:ascii="Times New Roman" w:hAnsi="Times New Roman"/>
                <w:i/>
              </w:rPr>
            </w:pPr>
            <w:r>
              <w:rPr>
                <w:rFonts w:ascii="Times New Roman" w:hAnsi="Times New Roman"/>
                <w:i/>
              </w:rPr>
              <w:t>CTD data processing</w:t>
            </w:r>
          </w:p>
        </w:tc>
      </w:tr>
      <w:tr w:rsidR="00E36FA5" w14:paraId="58A5302E" w14:textId="77777777">
        <w:tc>
          <w:tcPr>
            <w:tcW w:w="2517" w:type="dxa"/>
            <w:gridSpan w:val="2"/>
            <w:shd w:val="clear" w:color="auto" w:fill="auto"/>
            <w:tcMar>
              <w:left w:w="108" w:type="dxa"/>
            </w:tcMar>
          </w:tcPr>
          <w:p w14:paraId="03E5332F" w14:textId="77777777" w:rsidR="00E36FA5" w:rsidRDefault="009561C6">
            <w:pPr>
              <w:spacing w:before="60" w:after="60"/>
              <w:rPr>
                <w:rFonts w:ascii="Times New Roman" w:hAnsi="Times New Roman"/>
                <w:i/>
              </w:rPr>
            </w:pPr>
            <w:proofErr w:type="spellStart"/>
            <w:r>
              <w:rPr>
                <w:rFonts w:ascii="Times New Roman" w:hAnsi="Times New Roman"/>
                <w:i/>
              </w:rPr>
              <w:t>scriptname</w:t>
            </w:r>
            <w:proofErr w:type="spellEnd"/>
          </w:p>
        </w:tc>
        <w:tc>
          <w:tcPr>
            <w:tcW w:w="1277" w:type="dxa"/>
            <w:shd w:val="clear" w:color="auto" w:fill="auto"/>
            <w:tcMar>
              <w:left w:w="108" w:type="dxa"/>
            </w:tcMar>
          </w:tcPr>
          <w:p w14:paraId="0AE934B2" w14:textId="77777777" w:rsidR="00E36FA5" w:rsidRDefault="009561C6">
            <w:pPr>
              <w:spacing w:before="60" w:after="60"/>
              <w:rPr>
                <w:rFonts w:ascii="Times New Roman" w:hAnsi="Times New Roman"/>
                <w:i/>
              </w:rPr>
            </w:pPr>
            <w:proofErr w:type="spellStart"/>
            <w:r>
              <w:rPr>
                <w:rFonts w:ascii="Times New Roman" w:hAnsi="Times New Roman"/>
                <w:i/>
              </w:rPr>
              <w:t>oopt</w:t>
            </w:r>
            <w:proofErr w:type="spellEnd"/>
          </w:p>
        </w:tc>
        <w:tc>
          <w:tcPr>
            <w:tcW w:w="4961" w:type="dxa"/>
            <w:shd w:val="clear" w:color="auto" w:fill="auto"/>
            <w:tcMar>
              <w:left w:w="108" w:type="dxa"/>
            </w:tcMar>
          </w:tcPr>
          <w:p w14:paraId="2F9740FF"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16218044" w14:textId="77777777">
        <w:tc>
          <w:tcPr>
            <w:tcW w:w="2517" w:type="dxa"/>
            <w:gridSpan w:val="2"/>
            <w:shd w:val="clear" w:color="auto" w:fill="auto"/>
            <w:tcMar>
              <w:left w:w="108" w:type="dxa"/>
            </w:tcMar>
          </w:tcPr>
          <w:p w14:paraId="543641BB" w14:textId="77777777" w:rsidR="00E36FA5" w:rsidRDefault="009561C6">
            <w:pPr>
              <w:spacing w:before="60" w:after="60"/>
              <w:rPr>
                <w:rFonts w:ascii="Times New Roman" w:hAnsi="Times New Roman"/>
              </w:rPr>
            </w:pPr>
            <w:r>
              <w:rPr>
                <w:rFonts w:ascii="Times New Roman" w:hAnsi="Times New Roman"/>
              </w:rPr>
              <w:t>mctd_02</w:t>
            </w:r>
          </w:p>
        </w:tc>
        <w:tc>
          <w:tcPr>
            <w:tcW w:w="1277" w:type="dxa"/>
            <w:shd w:val="clear" w:color="auto" w:fill="auto"/>
            <w:tcMar>
              <w:left w:w="108" w:type="dxa"/>
            </w:tcMar>
          </w:tcPr>
          <w:p w14:paraId="408487CA" w14:textId="77777777" w:rsidR="00E36FA5" w:rsidRDefault="009561C6">
            <w:pPr>
              <w:spacing w:before="60" w:after="60"/>
              <w:rPr>
                <w:rFonts w:ascii="Times New Roman" w:hAnsi="Times New Roman"/>
              </w:rPr>
            </w:pPr>
            <w:proofErr w:type="spellStart"/>
            <w:r>
              <w:rPr>
                <w:rFonts w:ascii="Times New Roman" w:hAnsi="Times New Roman"/>
              </w:rPr>
              <w:t>corraw</w:t>
            </w:r>
            <w:proofErr w:type="spellEnd"/>
          </w:p>
        </w:tc>
        <w:tc>
          <w:tcPr>
            <w:tcW w:w="4961" w:type="dxa"/>
            <w:shd w:val="clear" w:color="auto" w:fill="auto"/>
            <w:tcMar>
              <w:left w:w="108" w:type="dxa"/>
            </w:tcMar>
          </w:tcPr>
          <w:p w14:paraId="375A1697" w14:textId="77777777" w:rsidR="00E36FA5" w:rsidRDefault="009561C6">
            <w:pPr>
              <w:spacing w:before="60" w:after="60"/>
              <w:rPr>
                <w:rFonts w:ascii="Times New Roman" w:hAnsi="Times New Roman"/>
              </w:rPr>
            </w:pPr>
            <w:r>
              <w:rPr>
                <w:rFonts w:ascii="Times New Roman" w:hAnsi="Times New Roman"/>
              </w:rPr>
              <w:t>edits to be applied to raw file</w:t>
            </w:r>
          </w:p>
        </w:tc>
      </w:tr>
      <w:tr w:rsidR="00E36FA5" w14:paraId="65EC6E5C" w14:textId="77777777">
        <w:tc>
          <w:tcPr>
            <w:tcW w:w="2517" w:type="dxa"/>
            <w:gridSpan w:val="2"/>
            <w:shd w:val="clear" w:color="auto" w:fill="auto"/>
            <w:tcMar>
              <w:left w:w="108" w:type="dxa"/>
            </w:tcMar>
          </w:tcPr>
          <w:p w14:paraId="1E426947" w14:textId="77777777" w:rsidR="00E36FA5" w:rsidRDefault="009561C6">
            <w:pPr>
              <w:spacing w:before="60" w:after="60"/>
              <w:rPr>
                <w:rFonts w:ascii="Times New Roman" w:hAnsi="Times New Roman"/>
              </w:rPr>
            </w:pPr>
            <w:r>
              <w:rPr>
                <w:rFonts w:ascii="Times New Roman" w:hAnsi="Times New Roman"/>
              </w:rPr>
              <w:t>mctd_02b</w:t>
            </w:r>
          </w:p>
        </w:tc>
        <w:tc>
          <w:tcPr>
            <w:tcW w:w="1277" w:type="dxa"/>
            <w:shd w:val="clear" w:color="auto" w:fill="auto"/>
            <w:tcMar>
              <w:left w:w="108" w:type="dxa"/>
            </w:tcMar>
          </w:tcPr>
          <w:p w14:paraId="74CD8196" w14:textId="77777777" w:rsidR="00E36FA5" w:rsidRDefault="009561C6">
            <w:pPr>
              <w:spacing w:before="60" w:after="60"/>
              <w:rPr>
                <w:rFonts w:ascii="Times New Roman" w:hAnsi="Times New Roman"/>
              </w:rPr>
            </w:pPr>
            <w:proofErr w:type="spellStart"/>
            <w:r>
              <w:rPr>
                <w:rFonts w:ascii="Times New Roman" w:hAnsi="Times New Roman"/>
              </w:rPr>
              <w:t>hyst</w:t>
            </w:r>
            <w:proofErr w:type="spellEnd"/>
          </w:p>
        </w:tc>
        <w:tc>
          <w:tcPr>
            <w:tcW w:w="4961" w:type="dxa"/>
            <w:shd w:val="clear" w:color="auto" w:fill="auto"/>
            <w:tcMar>
              <w:left w:w="108" w:type="dxa"/>
            </w:tcMar>
          </w:tcPr>
          <w:p w14:paraId="0AF14B8F" w14:textId="77777777" w:rsidR="00E36FA5" w:rsidRDefault="009561C6">
            <w:pPr>
              <w:spacing w:before="60" w:after="60"/>
              <w:rPr>
                <w:rFonts w:ascii="Times New Roman" w:hAnsi="Times New Roman"/>
              </w:rPr>
            </w:pPr>
            <w:r>
              <w:rPr>
                <w:rFonts w:ascii="Times New Roman" w:hAnsi="Times New Roman"/>
              </w:rPr>
              <w:t>oxygen hysteresis parameters and function call</w:t>
            </w:r>
          </w:p>
        </w:tc>
      </w:tr>
      <w:tr w:rsidR="00E36FA5" w14:paraId="3E175D52" w14:textId="77777777">
        <w:tc>
          <w:tcPr>
            <w:tcW w:w="2517" w:type="dxa"/>
            <w:gridSpan w:val="2"/>
            <w:vMerge w:val="restart"/>
            <w:shd w:val="clear" w:color="auto" w:fill="auto"/>
            <w:tcMar>
              <w:left w:w="108" w:type="dxa"/>
            </w:tcMar>
          </w:tcPr>
          <w:p w14:paraId="3A52AF37" w14:textId="77777777" w:rsidR="00E36FA5" w:rsidRDefault="009561C6">
            <w:pPr>
              <w:spacing w:before="60" w:after="60"/>
              <w:rPr>
                <w:rFonts w:ascii="Times New Roman" w:hAnsi="Times New Roman"/>
              </w:rPr>
            </w:pPr>
            <w:r>
              <w:rPr>
                <w:rFonts w:ascii="Times New Roman" w:hAnsi="Times New Roman"/>
              </w:rPr>
              <w:t>mctd_03</w:t>
            </w:r>
          </w:p>
        </w:tc>
        <w:tc>
          <w:tcPr>
            <w:tcW w:w="1277" w:type="dxa"/>
            <w:shd w:val="clear" w:color="auto" w:fill="auto"/>
            <w:tcMar>
              <w:left w:w="108" w:type="dxa"/>
            </w:tcMar>
          </w:tcPr>
          <w:p w14:paraId="1118AB1F" w14:textId="77777777" w:rsidR="00E36FA5" w:rsidRDefault="009561C6">
            <w:pPr>
              <w:spacing w:before="60" w:after="60"/>
              <w:rPr>
                <w:rFonts w:ascii="Times New Roman" w:hAnsi="Times New Roman"/>
              </w:rPr>
            </w:pPr>
            <w:r>
              <w:rPr>
                <w:rFonts w:ascii="Times New Roman" w:hAnsi="Times New Roman"/>
              </w:rPr>
              <w:t>24hz</w:t>
            </w:r>
          </w:p>
        </w:tc>
        <w:tc>
          <w:tcPr>
            <w:tcW w:w="4961" w:type="dxa"/>
            <w:shd w:val="clear" w:color="auto" w:fill="auto"/>
            <w:tcMar>
              <w:left w:w="108" w:type="dxa"/>
            </w:tcMar>
          </w:tcPr>
          <w:p w14:paraId="7A698B71" w14:textId="77777777" w:rsidR="00E36FA5" w:rsidRDefault="009561C6">
            <w:pPr>
              <w:spacing w:before="60" w:after="60"/>
              <w:rPr>
                <w:rFonts w:ascii="Times New Roman" w:hAnsi="Times New Roman"/>
              </w:rPr>
            </w:pPr>
            <w:r>
              <w:rPr>
                <w:rFonts w:ascii="Times New Roman" w:hAnsi="Times New Roman"/>
              </w:rPr>
              <w:t>edit 24hz for instance to replace fouled scans from one CTD with data from another</w:t>
            </w:r>
          </w:p>
        </w:tc>
      </w:tr>
      <w:tr w:rsidR="00E36FA5" w14:paraId="68BFA792" w14:textId="77777777">
        <w:tc>
          <w:tcPr>
            <w:tcW w:w="2517" w:type="dxa"/>
            <w:gridSpan w:val="2"/>
            <w:vMerge/>
            <w:shd w:val="clear" w:color="auto" w:fill="auto"/>
            <w:tcMar>
              <w:left w:w="108" w:type="dxa"/>
            </w:tcMar>
          </w:tcPr>
          <w:p w14:paraId="2163E29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F87F7E" w14:textId="77777777" w:rsidR="00E36FA5" w:rsidRDefault="009561C6">
            <w:pPr>
              <w:spacing w:before="60" w:after="60"/>
              <w:rPr>
                <w:rFonts w:ascii="Times New Roman" w:hAnsi="Times New Roman"/>
              </w:rPr>
            </w:pPr>
            <w:r>
              <w:rPr>
                <w:rFonts w:ascii="Times New Roman" w:hAnsi="Times New Roman"/>
              </w:rPr>
              <w:t>1hz</w:t>
            </w:r>
          </w:p>
        </w:tc>
        <w:tc>
          <w:tcPr>
            <w:tcW w:w="4961" w:type="dxa"/>
            <w:shd w:val="clear" w:color="auto" w:fill="auto"/>
            <w:tcMar>
              <w:left w:w="108" w:type="dxa"/>
            </w:tcMar>
          </w:tcPr>
          <w:p w14:paraId="4B3FC6EF" w14:textId="77777777" w:rsidR="00E36FA5" w:rsidRDefault="00E36FA5">
            <w:pPr>
              <w:spacing w:before="60" w:after="60"/>
              <w:rPr>
                <w:rFonts w:ascii="Times New Roman" w:hAnsi="Times New Roman"/>
              </w:rPr>
            </w:pPr>
          </w:p>
        </w:tc>
      </w:tr>
      <w:tr w:rsidR="00E36FA5" w14:paraId="3C73C1FE" w14:textId="77777777">
        <w:tc>
          <w:tcPr>
            <w:tcW w:w="2517" w:type="dxa"/>
            <w:gridSpan w:val="2"/>
            <w:vMerge/>
            <w:shd w:val="clear" w:color="auto" w:fill="auto"/>
            <w:tcMar>
              <w:left w:w="108" w:type="dxa"/>
            </w:tcMar>
          </w:tcPr>
          <w:p w14:paraId="1B8C89B2"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98B3C97" w14:textId="77777777" w:rsidR="00E36FA5" w:rsidRDefault="009561C6">
            <w:pPr>
              <w:spacing w:before="60" w:after="60"/>
              <w:rPr>
                <w:rFonts w:ascii="Times New Roman" w:hAnsi="Times New Roman"/>
              </w:rPr>
            </w:pPr>
            <w:proofErr w:type="spellStart"/>
            <w:r>
              <w:rPr>
                <w:rFonts w:ascii="Times New Roman" w:hAnsi="Times New Roman"/>
              </w:rPr>
              <w:t>psal</w:t>
            </w:r>
            <w:proofErr w:type="spellEnd"/>
          </w:p>
        </w:tc>
        <w:tc>
          <w:tcPr>
            <w:tcW w:w="4961" w:type="dxa"/>
            <w:shd w:val="clear" w:color="auto" w:fill="auto"/>
            <w:tcMar>
              <w:left w:w="108" w:type="dxa"/>
            </w:tcMar>
          </w:tcPr>
          <w:p w14:paraId="6DA05F45" w14:textId="77777777" w:rsidR="00E36FA5" w:rsidRDefault="009561C6">
            <w:pPr>
              <w:spacing w:before="60" w:after="60"/>
              <w:rPr>
                <w:rFonts w:ascii="Times New Roman" w:hAnsi="Times New Roman"/>
              </w:rPr>
            </w:pPr>
            <w:r>
              <w:rPr>
                <w:rFonts w:ascii="Times New Roman" w:hAnsi="Times New Roman"/>
              </w:rPr>
              <w:t>exclude and interpolate over bad scans for a particular set of parameters</w:t>
            </w:r>
          </w:p>
        </w:tc>
      </w:tr>
      <w:tr w:rsidR="00E36FA5" w14:paraId="1A9700C1" w14:textId="77777777">
        <w:tc>
          <w:tcPr>
            <w:tcW w:w="2517" w:type="dxa"/>
            <w:gridSpan w:val="2"/>
            <w:vMerge/>
            <w:shd w:val="clear" w:color="auto" w:fill="auto"/>
            <w:tcMar>
              <w:left w:w="108" w:type="dxa"/>
            </w:tcMar>
          </w:tcPr>
          <w:p w14:paraId="3FE604B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4FB958" w14:textId="77777777" w:rsidR="00E36FA5" w:rsidRDefault="009561C6">
            <w:pPr>
              <w:spacing w:before="60" w:after="60"/>
              <w:rPr>
                <w:rFonts w:ascii="Times New Roman" w:hAnsi="Times New Roman"/>
              </w:rPr>
            </w:pPr>
            <w:proofErr w:type="spellStart"/>
            <w:r>
              <w:rPr>
                <w:rFonts w:ascii="Times New Roman" w:hAnsi="Times New Roman"/>
              </w:rPr>
              <w:t>s_choice</w:t>
            </w:r>
            <w:proofErr w:type="spellEnd"/>
          </w:p>
        </w:tc>
        <w:tc>
          <w:tcPr>
            <w:tcW w:w="4961" w:type="dxa"/>
            <w:shd w:val="clear" w:color="auto" w:fill="auto"/>
            <w:tcMar>
              <w:left w:w="108" w:type="dxa"/>
            </w:tcMar>
          </w:tcPr>
          <w:p w14:paraId="6B864F24" w14:textId="77777777" w:rsidR="00E36FA5" w:rsidRDefault="009561C6">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E36FA5" w14:paraId="6F783FD1" w14:textId="77777777">
        <w:tc>
          <w:tcPr>
            <w:tcW w:w="2517" w:type="dxa"/>
            <w:gridSpan w:val="2"/>
            <w:vMerge/>
            <w:shd w:val="clear" w:color="auto" w:fill="auto"/>
            <w:tcMar>
              <w:left w:w="108" w:type="dxa"/>
            </w:tcMar>
          </w:tcPr>
          <w:p w14:paraId="2E04BC8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6C0C39D" w14:textId="77777777" w:rsidR="00E36FA5" w:rsidRDefault="009561C6">
            <w:pPr>
              <w:spacing w:before="60" w:after="60"/>
              <w:rPr>
                <w:rFonts w:ascii="Times New Roman" w:hAnsi="Times New Roman"/>
              </w:rPr>
            </w:pPr>
            <w:proofErr w:type="spellStart"/>
            <w:r>
              <w:rPr>
                <w:rFonts w:ascii="Times New Roman" w:hAnsi="Times New Roman"/>
              </w:rPr>
              <w:t>o_choice</w:t>
            </w:r>
            <w:proofErr w:type="spellEnd"/>
          </w:p>
        </w:tc>
        <w:tc>
          <w:tcPr>
            <w:tcW w:w="4961" w:type="dxa"/>
            <w:shd w:val="clear" w:color="auto" w:fill="auto"/>
            <w:tcMar>
              <w:left w:w="108" w:type="dxa"/>
            </w:tcMar>
          </w:tcPr>
          <w:p w14:paraId="2C1CFF3B" w14:textId="77777777" w:rsidR="00E36FA5" w:rsidRDefault="009561C6">
            <w:pPr>
              <w:spacing w:before="60" w:after="60"/>
              <w:rPr>
                <w:rFonts w:ascii="Times New Roman" w:hAnsi="Times New Roman"/>
              </w:rPr>
            </w:pPr>
            <w:r>
              <w:rPr>
                <w:rFonts w:ascii="Times New Roman" w:hAnsi="Times New Roman"/>
              </w:rPr>
              <w:t>same for oxygen</w:t>
            </w:r>
          </w:p>
        </w:tc>
      </w:tr>
      <w:tr w:rsidR="00E36FA5" w14:paraId="23FCE3E0" w14:textId="77777777">
        <w:tc>
          <w:tcPr>
            <w:tcW w:w="2517" w:type="dxa"/>
            <w:gridSpan w:val="2"/>
            <w:shd w:val="clear" w:color="auto" w:fill="auto"/>
            <w:tcMar>
              <w:left w:w="108" w:type="dxa"/>
            </w:tcMar>
          </w:tcPr>
          <w:p w14:paraId="73351668" w14:textId="77777777" w:rsidR="00E36FA5" w:rsidRDefault="009561C6">
            <w:pPr>
              <w:spacing w:before="60" w:after="60"/>
              <w:rPr>
                <w:rFonts w:ascii="Times New Roman" w:hAnsi="Times New Roman"/>
              </w:rPr>
            </w:pPr>
            <w:r>
              <w:rPr>
                <w:rFonts w:ascii="Times New Roman" w:hAnsi="Times New Roman"/>
              </w:rPr>
              <w:t>mctd_04</w:t>
            </w:r>
          </w:p>
        </w:tc>
        <w:tc>
          <w:tcPr>
            <w:tcW w:w="1277" w:type="dxa"/>
            <w:shd w:val="clear" w:color="auto" w:fill="auto"/>
            <w:tcMar>
              <w:left w:w="108" w:type="dxa"/>
            </w:tcMar>
          </w:tcPr>
          <w:p w14:paraId="56A979C2" w14:textId="77777777" w:rsidR="00E36FA5" w:rsidRDefault="009561C6">
            <w:pPr>
              <w:spacing w:before="60" w:after="60"/>
              <w:rPr>
                <w:rFonts w:ascii="Times New Roman" w:hAnsi="Times New Roman"/>
              </w:rPr>
            </w:pPr>
            <w:r>
              <w:rPr>
                <w:rFonts w:ascii="Times New Roman" w:hAnsi="Times New Roman"/>
              </w:rPr>
              <w:t>pretreat</w:t>
            </w:r>
          </w:p>
        </w:tc>
        <w:tc>
          <w:tcPr>
            <w:tcW w:w="4961" w:type="dxa"/>
            <w:shd w:val="clear" w:color="auto" w:fill="auto"/>
            <w:tcMar>
              <w:left w:w="108" w:type="dxa"/>
            </w:tcMar>
          </w:tcPr>
          <w:p w14:paraId="3EB0E98F" w14:textId="77777777" w:rsidR="00E36FA5" w:rsidRDefault="009561C6">
            <w:pPr>
              <w:spacing w:before="60" w:after="60"/>
              <w:rPr>
                <w:rFonts w:ascii="Times New Roman" w:hAnsi="Times New Roman"/>
              </w:rPr>
            </w:pPr>
            <w:r>
              <w:rPr>
                <w:rFonts w:ascii="Times New Roman" w:hAnsi="Times New Roman"/>
              </w:rPr>
              <w:t>remove some data before averaging to 2db</w:t>
            </w:r>
            <w:r>
              <w:rPr>
                <w:rFonts w:ascii="Times New Roman" w:hAnsi="Times New Roman"/>
              </w:rPr>
              <w:t>; or use upcast data for 2db (on some station(s))</w:t>
            </w:r>
          </w:p>
        </w:tc>
      </w:tr>
      <w:tr w:rsidR="00E36FA5" w14:paraId="1E92C8B4" w14:textId="77777777">
        <w:tc>
          <w:tcPr>
            <w:tcW w:w="2517" w:type="dxa"/>
            <w:gridSpan w:val="2"/>
            <w:shd w:val="clear" w:color="auto" w:fill="auto"/>
            <w:tcMar>
              <w:left w:w="108" w:type="dxa"/>
            </w:tcMar>
          </w:tcPr>
          <w:p w14:paraId="37BEC272" w14:textId="77777777" w:rsidR="00E36FA5" w:rsidRDefault="009561C6">
            <w:pPr>
              <w:spacing w:before="60" w:after="60"/>
              <w:rPr>
                <w:rFonts w:ascii="Times New Roman" w:hAnsi="Times New Roman"/>
              </w:rPr>
            </w:pPr>
            <w:r>
              <w:rPr>
                <w:rFonts w:ascii="Times New Roman" w:hAnsi="Times New Roman"/>
              </w:rPr>
              <w:t>mdcs_03</w:t>
            </w:r>
          </w:p>
        </w:tc>
        <w:tc>
          <w:tcPr>
            <w:tcW w:w="1277" w:type="dxa"/>
            <w:shd w:val="clear" w:color="auto" w:fill="auto"/>
            <w:tcMar>
              <w:left w:w="108" w:type="dxa"/>
            </w:tcMar>
          </w:tcPr>
          <w:p w14:paraId="2C36607D" w14:textId="77777777" w:rsidR="00E36FA5" w:rsidRDefault="009561C6">
            <w:pPr>
              <w:spacing w:before="60" w:after="60"/>
              <w:rPr>
                <w:rFonts w:ascii="Times New Roman" w:hAnsi="Times New Roman"/>
              </w:rPr>
            </w:pPr>
            <w:proofErr w:type="spellStart"/>
            <w:r>
              <w:rPr>
                <w:rFonts w:ascii="Times New Roman" w:hAnsi="Times New Roman"/>
              </w:rPr>
              <w:t>vstring</w:t>
            </w:r>
            <w:proofErr w:type="spellEnd"/>
          </w:p>
        </w:tc>
        <w:tc>
          <w:tcPr>
            <w:tcW w:w="4961" w:type="dxa"/>
            <w:shd w:val="clear" w:color="auto" w:fill="auto"/>
            <w:tcMar>
              <w:left w:w="108" w:type="dxa"/>
            </w:tcMar>
          </w:tcPr>
          <w:p w14:paraId="3D20636B" w14:textId="77777777" w:rsidR="00E36FA5" w:rsidRDefault="009561C6">
            <w:pPr>
              <w:spacing w:before="60" w:after="60"/>
              <w:rPr>
                <w:rFonts w:ascii="Times New Roman" w:hAnsi="Times New Roman"/>
              </w:rPr>
            </w:pPr>
            <w:r>
              <w:rPr>
                <w:rFonts w:ascii="Times New Roman" w:hAnsi="Times New Roman"/>
              </w:rPr>
              <w:t>single oxygen sensor or two oxygen sensors</w:t>
            </w:r>
          </w:p>
        </w:tc>
      </w:tr>
      <w:tr w:rsidR="00E36FA5" w14:paraId="6CF15BFB" w14:textId="77777777">
        <w:tc>
          <w:tcPr>
            <w:tcW w:w="2517" w:type="dxa"/>
            <w:gridSpan w:val="2"/>
            <w:shd w:val="clear" w:color="auto" w:fill="auto"/>
            <w:tcMar>
              <w:left w:w="108" w:type="dxa"/>
            </w:tcMar>
          </w:tcPr>
          <w:p w14:paraId="002A6A26" w14:textId="77777777" w:rsidR="00E36FA5" w:rsidRDefault="009561C6">
            <w:pPr>
              <w:spacing w:before="60" w:after="60"/>
              <w:rPr>
                <w:rFonts w:ascii="Times New Roman" w:hAnsi="Times New Roman"/>
              </w:rPr>
            </w:pPr>
            <w:r>
              <w:rPr>
                <w:rFonts w:ascii="Times New Roman" w:hAnsi="Times New Roman"/>
              </w:rPr>
              <w:t>mfir_03</w:t>
            </w:r>
          </w:p>
        </w:tc>
        <w:tc>
          <w:tcPr>
            <w:tcW w:w="1277" w:type="dxa"/>
            <w:shd w:val="clear" w:color="auto" w:fill="auto"/>
            <w:tcMar>
              <w:left w:w="108" w:type="dxa"/>
            </w:tcMar>
          </w:tcPr>
          <w:p w14:paraId="7636F597" w14:textId="77777777" w:rsidR="00E36FA5" w:rsidRDefault="009561C6">
            <w:pPr>
              <w:spacing w:before="60" w:after="60"/>
              <w:rPr>
                <w:rFonts w:ascii="Times New Roman" w:hAnsi="Times New Roman"/>
              </w:rPr>
            </w:pPr>
            <w:proofErr w:type="spellStart"/>
            <w:r>
              <w:rPr>
                <w:rFonts w:ascii="Times New Roman" w:hAnsi="Times New Roman"/>
              </w:rPr>
              <w:t>fillstr</w:t>
            </w:r>
            <w:proofErr w:type="spellEnd"/>
          </w:p>
        </w:tc>
        <w:tc>
          <w:tcPr>
            <w:tcW w:w="4961" w:type="dxa"/>
            <w:shd w:val="clear" w:color="auto" w:fill="auto"/>
            <w:tcMar>
              <w:left w:w="108" w:type="dxa"/>
            </w:tcMar>
          </w:tcPr>
          <w:p w14:paraId="35788E21" w14:textId="77777777" w:rsidR="00E36FA5" w:rsidRDefault="00E36FA5">
            <w:pPr>
              <w:spacing w:before="60" w:after="60"/>
              <w:rPr>
                <w:rFonts w:ascii="Times New Roman" w:hAnsi="Times New Roman"/>
              </w:rPr>
            </w:pPr>
          </w:p>
        </w:tc>
      </w:tr>
      <w:tr w:rsidR="00E36FA5" w14:paraId="2F3FF100" w14:textId="77777777">
        <w:tc>
          <w:tcPr>
            <w:tcW w:w="2517" w:type="dxa"/>
            <w:gridSpan w:val="2"/>
            <w:shd w:val="clear" w:color="auto" w:fill="auto"/>
            <w:tcMar>
              <w:left w:w="108" w:type="dxa"/>
            </w:tcMar>
          </w:tcPr>
          <w:p w14:paraId="02629DC7" w14:textId="77777777" w:rsidR="00E36FA5" w:rsidRDefault="009561C6">
            <w:pPr>
              <w:spacing w:before="60" w:after="60"/>
              <w:rPr>
                <w:rFonts w:ascii="Times New Roman" w:hAnsi="Times New Roman"/>
              </w:rPr>
            </w:pPr>
            <w:r>
              <w:rPr>
                <w:rFonts w:ascii="Times New Roman" w:hAnsi="Times New Roman"/>
              </w:rPr>
              <w:t>mwin_01</w:t>
            </w:r>
          </w:p>
        </w:tc>
        <w:tc>
          <w:tcPr>
            <w:tcW w:w="1277" w:type="dxa"/>
            <w:shd w:val="clear" w:color="auto" w:fill="auto"/>
            <w:tcMar>
              <w:left w:w="108" w:type="dxa"/>
            </w:tcMar>
          </w:tcPr>
          <w:p w14:paraId="1C4B9CDC"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BCD54EE" w14:textId="77777777" w:rsidR="00E36FA5" w:rsidRDefault="009561C6">
            <w:pPr>
              <w:spacing w:before="60" w:after="60"/>
              <w:rPr>
                <w:rFonts w:ascii="Times New Roman" w:hAnsi="Times New Roman"/>
              </w:rPr>
            </w:pPr>
            <w:r>
              <w:rPr>
                <w:rFonts w:ascii="Times New Roman" w:hAnsi="Times New Roman"/>
              </w:rPr>
              <w:t>set acceptable time window by station</w:t>
            </w:r>
          </w:p>
        </w:tc>
      </w:tr>
      <w:tr w:rsidR="00E36FA5" w14:paraId="51AC6CE1" w14:textId="77777777">
        <w:tc>
          <w:tcPr>
            <w:tcW w:w="2517" w:type="dxa"/>
            <w:gridSpan w:val="2"/>
            <w:shd w:val="clear" w:color="auto" w:fill="auto"/>
            <w:tcMar>
              <w:left w:w="108" w:type="dxa"/>
            </w:tcMar>
          </w:tcPr>
          <w:p w14:paraId="430D4BDD" w14:textId="77777777" w:rsidR="00E36FA5" w:rsidRDefault="009561C6">
            <w:pPr>
              <w:spacing w:before="60" w:after="60"/>
              <w:rPr>
                <w:rFonts w:ascii="Times New Roman" w:hAnsi="Times New Roman"/>
              </w:rPr>
            </w:pPr>
            <w:r>
              <w:rPr>
                <w:rFonts w:ascii="Times New Roman" w:hAnsi="Times New Roman"/>
              </w:rPr>
              <w:t>mwin_03</w:t>
            </w:r>
          </w:p>
        </w:tc>
        <w:tc>
          <w:tcPr>
            <w:tcW w:w="1277" w:type="dxa"/>
            <w:shd w:val="clear" w:color="auto" w:fill="auto"/>
            <w:tcMar>
              <w:left w:w="108" w:type="dxa"/>
            </w:tcMar>
          </w:tcPr>
          <w:p w14:paraId="7024465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3AAB1E0B" w14:textId="77777777" w:rsidR="00E36FA5" w:rsidRDefault="009561C6">
            <w:pPr>
              <w:spacing w:before="60" w:after="60"/>
              <w:rPr>
                <w:rFonts w:ascii="Times New Roman" w:hAnsi="Times New Roman"/>
              </w:rPr>
            </w:pPr>
            <w:r>
              <w:rPr>
                <w:rFonts w:ascii="Times New Roman" w:hAnsi="Times New Roman"/>
              </w:rPr>
              <w:t xml:space="preserve">fix some winch </w:t>
            </w:r>
            <w:proofErr w:type="spellStart"/>
            <w:r>
              <w:rPr>
                <w:rFonts w:ascii="Times New Roman" w:hAnsi="Times New Roman"/>
              </w:rPr>
              <w:t>wireout</w:t>
            </w:r>
            <w:proofErr w:type="spellEnd"/>
            <w:r>
              <w:rPr>
                <w:rFonts w:ascii="Times New Roman" w:hAnsi="Times New Roman"/>
              </w:rPr>
              <w:t xml:space="preserve"> data when underway logging missing</w:t>
            </w:r>
          </w:p>
        </w:tc>
      </w:tr>
      <w:tr w:rsidR="00E36FA5" w14:paraId="4FDBA118" w14:textId="77777777">
        <w:tc>
          <w:tcPr>
            <w:tcW w:w="2517" w:type="dxa"/>
            <w:gridSpan w:val="2"/>
            <w:vMerge w:val="restart"/>
            <w:shd w:val="clear" w:color="auto" w:fill="auto"/>
            <w:tcMar>
              <w:left w:w="108" w:type="dxa"/>
            </w:tcMar>
          </w:tcPr>
          <w:p w14:paraId="5ED9C841" w14:textId="77777777" w:rsidR="00E36FA5" w:rsidRDefault="009561C6">
            <w:pPr>
              <w:spacing w:before="60" w:after="60"/>
              <w:rPr>
                <w:rFonts w:ascii="Times New Roman" w:hAnsi="Times New Roman"/>
              </w:rPr>
            </w:pPr>
            <w:proofErr w:type="spellStart"/>
            <w:r>
              <w:rPr>
                <w:rFonts w:ascii="Times New Roman" w:hAnsi="Times New Roman"/>
              </w:rPr>
              <w:t>mctd_checkplots</w:t>
            </w:r>
            <w:proofErr w:type="spellEnd"/>
          </w:p>
        </w:tc>
        <w:tc>
          <w:tcPr>
            <w:tcW w:w="1277" w:type="dxa"/>
            <w:shd w:val="clear" w:color="auto" w:fill="auto"/>
            <w:tcMar>
              <w:left w:w="108" w:type="dxa"/>
            </w:tcMar>
          </w:tcPr>
          <w:p w14:paraId="63E4619E" w14:textId="77777777" w:rsidR="00E36FA5" w:rsidRDefault="009561C6">
            <w:pPr>
              <w:spacing w:before="60" w:after="60"/>
              <w:rPr>
                <w:rFonts w:ascii="Times New Roman" w:hAnsi="Times New Roman"/>
              </w:rPr>
            </w:pPr>
            <w:r>
              <w:rPr>
                <w:rFonts w:ascii="Times New Roman" w:hAnsi="Times New Roman"/>
              </w:rPr>
              <w:t>pf1</w:t>
            </w:r>
          </w:p>
        </w:tc>
        <w:tc>
          <w:tcPr>
            <w:tcW w:w="4961" w:type="dxa"/>
            <w:shd w:val="clear" w:color="auto" w:fill="auto"/>
            <w:tcMar>
              <w:left w:w="108" w:type="dxa"/>
            </w:tcMar>
          </w:tcPr>
          <w:p w14:paraId="4B81DBD7" w14:textId="77777777" w:rsidR="00E36FA5" w:rsidRDefault="009561C6">
            <w:pPr>
              <w:spacing w:before="60" w:after="60"/>
              <w:rPr>
                <w:rFonts w:ascii="Times New Roman" w:hAnsi="Times New Roman"/>
              </w:rPr>
            </w:pPr>
            <w:r>
              <w:rPr>
                <w:rFonts w:ascii="Times New Roman" w:hAnsi="Times New Roman"/>
              </w:rPr>
              <w:t>list of parameters to plot</w:t>
            </w:r>
          </w:p>
        </w:tc>
      </w:tr>
      <w:tr w:rsidR="00E36FA5" w14:paraId="04E5C103" w14:textId="77777777">
        <w:tc>
          <w:tcPr>
            <w:tcW w:w="2517" w:type="dxa"/>
            <w:gridSpan w:val="2"/>
            <w:vMerge/>
            <w:shd w:val="clear" w:color="auto" w:fill="auto"/>
            <w:tcMar>
              <w:left w:w="108" w:type="dxa"/>
            </w:tcMar>
          </w:tcPr>
          <w:p w14:paraId="37BFF554"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A3368A9" w14:textId="77777777" w:rsidR="00E36FA5" w:rsidRDefault="009561C6">
            <w:pPr>
              <w:spacing w:before="60" w:after="60"/>
              <w:rPr>
                <w:rFonts w:ascii="Times New Roman" w:hAnsi="Times New Roman"/>
              </w:rPr>
            </w:pPr>
            <w:r>
              <w:rPr>
                <w:rFonts w:ascii="Times New Roman" w:hAnsi="Times New Roman"/>
              </w:rPr>
              <w:t>sdata1</w:t>
            </w:r>
          </w:p>
        </w:tc>
        <w:tc>
          <w:tcPr>
            <w:tcW w:w="4961" w:type="dxa"/>
            <w:shd w:val="clear" w:color="auto" w:fill="auto"/>
            <w:tcMar>
              <w:left w:w="108" w:type="dxa"/>
            </w:tcMar>
          </w:tcPr>
          <w:p w14:paraId="014310BD" w14:textId="77777777" w:rsidR="00E36FA5" w:rsidRDefault="009561C6">
            <w:pPr>
              <w:spacing w:before="60" w:after="60"/>
              <w:rPr>
                <w:rFonts w:ascii="Times New Roman" w:hAnsi="Times New Roman"/>
              </w:rPr>
            </w:pPr>
            <w:r>
              <w:rPr>
                <w:rFonts w:ascii="Times New Roman" w:hAnsi="Times New Roman"/>
              </w:rPr>
              <w:t>salinity to plot (</w:t>
            </w:r>
            <w:proofErr w:type="spellStart"/>
            <w:r>
              <w:rPr>
                <w:rFonts w:ascii="Times New Roman" w:hAnsi="Times New Roman"/>
              </w:rPr>
              <w:t>psal</w:t>
            </w:r>
            <w:proofErr w:type="spellEnd"/>
            <w:r>
              <w:rPr>
                <w:rFonts w:ascii="Times New Roman" w:hAnsi="Times New Roman"/>
              </w:rPr>
              <w:t xml:space="preserve"> vs </w:t>
            </w:r>
            <w:proofErr w:type="spellStart"/>
            <w:r>
              <w:rPr>
                <w:rFonts w:ascii="Times New Roman" w:hAnsi="Times New Roman"/>
              </w:rPr>
              <w:t>asal</w:t>
            </w:r>
            <w:proofErr w:type="spellEnd"/>
            <w:r>
              <w:rPr>
                <w:rFonts w:ascii="Times New Roman" w:hAnsi="Times New Roman"/>
              </w:rPr>
              <w:t>)</w:t>
            </w:r>
          </w:p>
        </w:tc>
      </w:tr>
      <w:tr w:rsidR="00E36FA5" w14:paraId="022AD5A6" w14:textId="77777777">
        <w:tc>
          <w:tcPr>
            <w:tcW w:w="2517" w:type="dxa"/>
            <w:gridSpan w:val="2"/>
            <w:vMerge/>
            <w:shd w:val="clear" w:color="auto" w:fill="auto"/>
            <w:tcMar>
              <w:left w:w="108" w:type="dxa"/>
            </w:tcMar>
          </w:tcPr>
          <w:p w14:paraId="7D2A32D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6EDEBAF" w14:textId="77777777" w:rsidR="00E36FA5" w:rsidRDefault="009561C6">
            <w:pPr>
              <w:spacing w:before="60" w:after="60"/>
              <w:rPr>
                <w:rFonts w:ascii="Times New Roman" w:hAnsi="Times New Roman"/>
              </w:rPr>
            </w:pPr>
            <w:r>
              <w:rPr>
                <w:rFonts w:ascii="Times New Roman" w:hAnsi="Times New Roman"/>
              </w:rPr>
              <w:t>odata1</w:t>
            </w:r>
          </w:p>
        </w:tc>
        <w:tc>
          <w:tcPr>
            <w:tcW w:w="4961" w:type="dxa"/>
            <w:shd w:val="clear" w:color="auto" w:fill="auto"/>
            <w:tcMar>
              <w:left w:w="108" w:type="dxa"/>
            </w:tcMar>
          </w:tcPr>
          <w:p w14:paraId="0077775D" w14:textId="77777777" w:rsidR="00E36FA5" w:rsidRDefault="009561C6">
            <w:pPr>
              <w:spacing w:before="60" w:after="60"/>
              <w:rPr>
                <w:rFonts w:ascii="Times New Roman" w:hAnsi="Times New Roman"/>
              </w:rPr>
            </w:pPr>
            <w:r>
              <w:rPr>
                <w:rFonts w:ascii="Times New Roman" w:hAnsi="Times New Roman"/>
              </w:rPr>
              <w:t>oxygen to plot (1 or 2 sensors)</w:t>
            </w:r>
          </w:p>
        </w:tc>
      </w:tr>
      <w:tr w:rsidR="00E36FA5" w14:paraId="78276ED1" w14:textId="77777777">
        <w:tc>
          <w:tcPr>
            <w:tcW w:w="2517" w:type="dxa"/>
            <w:gridSpan w:val="2"/>
            <w:vMerge w:val="restart"/>
            <w:shd w:val="clear" w:color="auto" w:fill="auto"/>
            <w:tcMar>
              <w:left w:w="108" w:type="dxa"/>
            </w:tcMar>
          </w:tcPr>
          <w:p w14:paraId="4052F0E3" w14:textId="77777777" w:rsidR="00E36FA5" w:rsidRDefault="009561C6">
            <w:pPr>
              <w:spacing w:before="60" w:after="60"/>
              <w:rPr>
                <w:rFonts w:ascii="Times New Roman" w:hAnsi="Times New Roman"/>
              </w:rPr>
            </w:pPr>
            <w:proofErr w:type="spellStart"/>
            <w:r>
              <w:rPr>
                <w:rFonts w:ascii="Times New Roman" w:hAnsi="Times New Roman"/>
              </w:rPr>
              <w:t>mctd_rawshow</w:t>
            </w:r>
            <w:proofErr w:type="spellEnd"/>
          </w:p>
        </w:tc>
        <w:tc>
          <w:tcPr>
            <w:tcW w:w="1277" w:type="dxa"/>
            <w:shd w:val="clear" w:color="auto" w:fill="auto"/>
            <w:tcMar>
              <w:left w:w="108" w:type="dxa"/>
            </w:tcMar>
          </w:tcPr>
          <w:p w14:paraId="48F0008D" w14:textId="77777777" w:rsidR="00E36FA5" w:rsidRDefault="009561C6">
            <w:pPr>
              <w:spacing w:before="60" w:after="60"/>
              <w:rPr>
                <w:rFonts w:ascii="Times New Roman" w:hAnsi="Times New Roman"/>
              </w:rPr>
            </w:pPr>
            <w:r>
              <w:rPr>
                <w:rFonts w:ascii="Times New Roman" w:hAnsi="Times New Roman"/>
              </w:rPr>
              <w:t>pshow5</w:t>
            </w:r>
          </w:p>
        </w:tc>
        <w:tc>
          <w:tcPr>
            <w:tcW w:w="4961" w:type="dxa"/>
            <w:shd w:val="clear" w:color="auto" w:fill="auto"/>
            <w:tcMar>
              <w:left w:w="108" w:type="dxa"/>
            </w:tcMar>
          </w:tcPr>
          <w:p w14:paraId="3A5208C6" w14:textId="77777777" w:rsidR="00E36FA5" w:rsidRDefault="009561C6">
            <w:pPr>
              <w:spacing w:before="60" w:after="60"/>
              <w:rPr>
                <w:rFonts w:ascii="Times New Roman" w:hAnsi="Times New Roman"/>
              </w:rPr>
            </w:pPr>
            <w:r>
              <w:rPr>
                <w:rFonts w:ascii="Times New Roman" w:hAnsi="Times New Roman"/>
              </w:rPr>
              <w:t>parameters to plot on one figure</w:t>
            </w:r>
          </w:p>
        </w:tc>
      </w:tr>
      <w:tr w:rsidR="00E36FA5" w14:paraId="059AF6B3" w14:textId="77777777">
        <w:tc>
          <w:tcPr>
            <w:tcW w:w="2517" w:type="dxa"/>
            <w:gridSpan w:val="2"/>
            <w:vMerge/>
            <w:shd w:val="clear" w:color="auto" w:fill="auto"/>
            <w:tcMar>
              <w:left w:w="108" w:type="dxa"/>
            </w:tcMar>
          </w:tcPr>
          <w:p w14:paraId="1BD32E6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A8F806" w14:textId="77777777" w:rsidR="00E36FA5" w:rsidRDefault="009561C6">
            <w:pPr>
              <w:spacing w:before="60" w:after="60"/>
              <w:rPr>
                <w:rFonts w:ascii="Times New Roman" w:hAnsi="Times New Roman"/>
              </w:rPr>
            </w:pPr>
            <w:r>
              <w:rPr>
                <w:rFonts w:ascii="Times New Roman" w:hAnsi="Times New Roman"/>
              </w:rPr>
              <w:t>pshow2</w:t>
            </w:r>
          </w:p>
        </w:tc>
        <w:tc>
          <w:tcPr>
            <w:tcW w:w="4961" w:type="dxa"/>
            <w:shd w:val="clear" w:color="auto" w:fill="auto"/>
            <w:tcMar>
              <w:left w:w="108" w:type="dxa"/>
            </w:tcMar>
          </w:tcPr>
          <w:p w14:paraId="603FAB49" w14:textId="77777777" w:rsidR="00E36FA5" w:rsidRDefault="009561C6">
            <w:pPr>
              <w:spacing w:before="60" w:after="60"/>
              <w:rPr>
                <w:rFonts w:ascii="Times New Roman" w:hAnsi="Times New Roman"/>
              </w:rPr>
            </w:pPr>
            <w:r>
              <w:rPr>
                <w:rFonts w:ascii="Times New Roman" w:hAnsi="Times New Roman"/>
              </w:rPr>
              <w:t>parameters to plot on another figure</w:t>
            </w:r>
          </w:p>
        </w:tc>
      </w:tr>
      <w:tr w:rsidR="00E36FA5" w14:paraId="1D06967E" w14:textId="77777777">
        <w:tc>
          <w:tcPr>
            <w:tcW w:w="2517" w:type="dxa"/>
            <w:gridSpan w:val="2"/>
            <w:vMerge/>
            <w:shd w:val="clear" w:color="auto" w:fill="auto"/>
            <w:tcMar>
              <w:left w:w="108" w:type="dxa"/>
            </w:tcMar>
          </w:tcPr>
          <w:p w14:paraId="24F6E91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852A6" w14:textId="77777777" w:rsidR="00E36FA5" w:rsidRDefault="009561C6">
            <w:pPr>
              <w:spacing w:before="60" w:after="60"/>
              <w:rPr>
                <w:rFonts w:ascii="Times New Roman" w:hAnsi="Times New Roman"/>
              </w:rPr>
            </w:pPr>
            <w:r>
              <w:rPr>
                <w:rFonts w:ascii="Times New Roman" w:hAnsi="Times New Roman"/>
              </w:rPr>
              <w:t>pshow4</w:t>
            </w:r>
          </w:p>
        </w:tc>
        <w:tc>
          <w:tcPr>
            <w:tcW w:w="4961" w:type="dxa"/>
            <w:shd w:val="clear" w:color="auto" w:fill="auto"/>
            <w:tcMar>
              <w:left w:w="108" w:type="dxa"/>
            </w:tcMar>
          </w:tcPr>
          <w:p w14:paraId="6A676E7D" w14:textId="77777777" w:rsidR="00E36FA5" w:rsidRDefault="009561C6">
            <w:pPr>
              <w:spacing w:before="60" w:after="60"/>
              <w:rPr>
                <w:rFonts w:ascii="Times New Roman" w:hAnsi="Times New Roman"/>
              </w:rPr>
            </w:pPr>
            <w:r>
              <w:rPr>
                <w:rFonts w:ascii="Times New Roman" w:hAnsi="Times New Roman"/>
              </w:rPr>
              <w:t>parameters to plot on a third figure</w:t>
            </w:r>
          </w:p>
        </w:tc>
      </w:tr>
      <w:tr w:rsidR="00E36FA5" w14:paraId="5EF0EF4C" w14:textId="77777777">
        <w:tc>
          <w:tcPr>
            <w:tcW w:w="2517" w:type="dxa"/>
            <w:gridSpan w:val="2"/>
            <w:vMerge w:val="restart"/>
            <w:shd w:val="clear" w:color="auto" w:fill="auto"/>
            <w:tcMar>
              <w:left w:w="108" w:type="dxa"/>
            </w:tcMar>
          </w:tcPr>
          <w:p w14:paraId="20C81486" w14:textId="77777777" w:rsidR="00E36FA5" w:rsidRDefault="009561C6">
            <w:pPr>
              <w:spacing w:before="60" w:after="60"/>
              <w:rPr>
                <w:rFonts w:ascii="Times New Roman" w:hAnsi="Times New Roman"/>
              </w:rPr>
            </w:pPr>
            <w:proofErr w:type="spellStart"/>
            <w:r>
              <w:rPr>
                <w:rFonts w:ascii="Times New Roman" w:hAnsi="Times New Roman"/>
              </w:rPr>
              <w:t>mctd_rawedit</w:t>
            </w:r>
            <w:proofErr w:type="spellEnd"/>
          </w:p>
        </w:tc>
        <w:tc>
          <w:tcPr>
            <w:tcW w:w="1277" w:type="dxa"/>
            <w:shd w:val="clear" w:color="auto" w:fill="auto"/>
            <w:tcMar>
              <w:left w:w="108" w:type="dxa"/>
            </w:tcMar>
          </w:tcPr>
          <w:p w14:paraId="36C82DB9" w14:textId="77777777" w:rsidR="00E36FA5" w:rsidRDefault="009561C6">
            <w:pPr>
              <w:spacing w:before="60" w:after="60"/>
              <w:rPr>
                <w:rFonts w:ascii="Times New Roman" w:hAnsi="Times New Roman"/>
              </w:rPr>
            </w:pPr>
            <w:proofErr w:type="spellStart"/>
            <w:r>
              <w:rPr>
                <w:rFonts w:ascii="Times New Roman" w:hAnsi="Times New Roman"/>
              </w:rPr>
              <w:t>badscans</w:t>
            </w:r>
            <w:proofErr w:type="spellEnd"/>
          </w:p>
        </w:tc>
        <w:tc>
          <w:tcPr>
            <w:tcW w:w="4961" w:type="dxa"/>
            <w:shd w:val="clear" w:color="auto" w:fill="auto"/>
            <w:tcMar>
              <w:left w:w="108" w:type="dxa"/>
            </w:tcMar>
          </w:tcPr>
          <w:p w14:paraId="388EF244" w14:textId="77777777" w:rsidR="00E36FA5" w:rsidRDefault="009561C6">
            <w:pPr>
              <w:spacing w:before="60" w:after="60"/>
              <w:rPr>
                <w:rFonts w:ascii="Times New Roman" w:hAnsi="Times New Roman"/>
              </w:rPr>
            </w:pPr>
            <w:r>
              <w:rPr>
                <w:rFonts w:ascii="Times New Roman" w:hAnsi="Times New Roman"/>
              </w:rPr>
              <w:t>set scans to edit out of raw data (rather than choosing graphically)</w:t>
            </w:r>
          </w:p>
        </w:tc>
      </w:tr>
      <w:tr w:rsidR="00E36FA5" w14:paraId="2454FD5A" w14:textId="77777777">
        <w:tc>
          <w:tcPr>
            <w:tcW w:w="2517" w:type="dxa"/>
            <w:gridSpan w:val="2"/>
            <w:vMerge/>
            <w:shd w:val="clear" w:color="auto" w:fill="auto"/>
            <w:tcMar>
              <w:left w:w="108" w:type="dxa"/>
            </w:tcMar>
          </w:tcPr>
          <w:p w14:paraId="5C19133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90338AA" w14:textId="77777777" w:rsidR="00E36FA5" w:rsidRDefault="009561C6">
            <w:pPr>
              <w:spacing w:before="60" w:after="60"/>
              <w:rPr>
                <w:rFonts w:ascii="Times New Roman" w:hAnsi="Times New Roman"/>
              </w:rPr>
            </w:pPr>
            <w:r>
              <w:rPr>
                <w:rFonts w:ascii="Times New Roman" w:hAnsi="Times New Roman"/>
              </w:rPr>
              <w:t>pshow1</w:t>
            </w:r>
          </w:p>
        </w:tc>
        <w:tc>
          <w:tcPr>
            <w:tcW w:w="4961" w:type="dxa"/>
            <w:shd w:val="clear" w:color="auto" w:fill="auto"/>
            <w:tcMar>
              <w:left w:w="108" w:type="dxa"/>
            </w:tcMar>
          </w:tcPr>
          <w:p w14:paraId="1BA1AC20" w14:textId="77777777" w:rsidR="00E36FA5" w:rsidRDefault="009561C6">
            <w:pPr>
              <w:spacing w:before="60" w:after="60"/>
              <w:rPr>
                <w:rFonts w:ascii="Times New Roman" w:hAnsi="Times New Roman"/>
              </w:rPr>
            </w:pPr>
            <w:r>
              <w:rPr>
                <w:rFonts w:ascii="Times New Roman" w:hAnsi="Times New Roman"/>
              </w:rPr>
              <w:t>parameters to plot together for editing</w:t>
            </w:r>
          </w:p>
        </w:tc>
      </w:tr>
      <w:tr w:rsidR="00E36FA5" w14:paraId="21D8E1DE" w14:textId="77777777">
        <w:tc>
          <w:tcPr>
            <w:tcW w:w="2517" w:type="dxa"/>
            <w:gridSpan w:val="2"/>
            <w:vMerge w:val="restart"/>
            <w:shd w:val="clear" w:color="auto" w:fill="auto"/>
            <w:tcMar>
              <w:left w:w="108" w:type="dxa"/>
            </w:tcMar>
          </w:tcPr>
          <w:p w14:paraId="6B88223C" w14:textId="77777777" w:rsidR="00E36FA5" w:rsidRDefault="009561C6">
            <w:pPr>
              <w:spacing w:before="60" w:after="60"/>
              <w:rPr>
                <w:rFonts w:ascii="Times New Roman" w:hAnsi="Times New Roman"/>
              </w:rPr>
            </w:pPr>
            <w:proofErr w:type="spellStart"/>
            <w:r>
              <w:rPr>
                <w:rFonts w:ascii="Times New Roman" w:hAnsi="Times New Roman"/>
              </w:rPr>
              <w:t>populate_station_depths</w:t>
            </w:r>
            <w:proofErr w:type="spellEnd"/>
          </w:p>
        </w:tc>
        <w:tc>
          <w:tcPr>
            <w:tcW w:w="1277" w:type="dxa"/>
            <w:shd w:val="clear" w:color="auto" w:fill="auto"/>
            <w:tcMar>
              <w:left w:w="108" w:type="dxa"/>
            </w:tcMar>
          </w:tcPr>
          <w:p w14:paraId="60964F02" w14:textId="77777777" w:rsidR="00E36FA5" w:rsidRDefault="009561C6">
            <w:pPr>
              <w:spacing w:before="60" w:after="60"/>
              <w:rPr>
                <w:rFonts w:ascii="Times New Roman" w:hAnsi="Times New Roman"/>
              </w:rPr>
            </w:pPr>
            <w:proofErr w:type="spellStart"/>
            <w:r>
              <w:rPr>
                <w:rFonts w:ascii="Times New Roman" w:hAnsi="Times New Roman"/>
              </w:rPr>
              <w:t>fnin</w:t>
            </w:r>
            <w:proofErr w:type="spellEnd"/>
          </w:p>
        </w:tc>
        <w:tc>
          <w:tcPr>
            <w:tcW w:w="4961" w:type="dxa"/>
            <w:shd w:val="clear" w:color="auto" w:fill="auto"/>
            <w:tcMar>
              <w:left w:w="108" w:type="dxa"/>
            </w:tcMar>
          </w:tcPr>
          <w:p w14:paraId="0161D945" w14:textId="77777777" w:rsidR="00E36FA5" w:rsidRDefault="009561C6">
            <w:pPr>
              <w:spacing w:before="60" w:after="60"/>
              <w:rPr>
                <w:rFonts w:ascii="Times New Roman" w:hAnsi="Times New Roman"/>
              </w:rPr>
            </w:pPr>
            <w:r>
              <w:rPr>
                <w:rFonts w:ascii="Times New Roman" w:hAnsi="Times New Roman"/>
              </w:rPr>
              <w:t>input text file list of station depths</w:t>
            </w:r>
          </w:p>
        </w:tc>
      </w:tr>
      <w:tr w:rsidR="00E36FA5" w14:paraId="2FE64EDF" w14:textId="77777777">
        <w:tc>
          <w:tcPr>
            <w:tcW w:w="2517" w:type="dxa"/>
            <w:gridSpan w:val="2"/>
            <w:vMerge/>
            <w:shd w:val="clear" w:color="auto" w:fill="auto"/>
            <w:tcMar>
              <w:left w:w="108" w:type="dxa"/>
            </w:tcMar>
          </w:tcPr>
          <w:p w14:paraId="185DC52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0618E1F" w14:textId="77777777" w:rsidR="00E36FA5" w:rsidRDefault="009561C6">
            <w:pPr>
              <w:spacing w:before="60" w:after="60"/>
              <w:rPr>
                <w:rFonts w:ascii="Times New Roman" w:hAnsi="Times New Roman"/>
              </w:rPr>
            </w:pPr>
            <w:proofErr w:type="spellStart"/>
            <w:r>
              <w:rPr>
                <w:rFonts w:ascii="Times New Roman" w:hAnsi="Times New Roman"/>
              </w:rPr>
              <w:t>bestdeps</w:t>
            </w:r>
            <w:proofErr w:type="spellEnd"/>
          </w:p>
        </w:tc>
        <w:tc>
          <w:tcPr>
            <w:tcW w:w="4961" w:type="dxa"/>
            <w:shd w:val="clear" w:color="auto" w:fill="auto"/>
            <w:tcMar>
              <w:left w:w="108" w:type="dxa"/>
            </w:tcMar>
          </w:tcPr>
          <w:p w14:paraId="199623C0" w14:textId="77777777" w:rsidR="00E36FA5" w:rsidRDefault="009561C6">
            <w:pPr>
              <w:spacing w:before="60" w:after="60"/>
              <w:rPr>
                <w:rFonts w:ascii="Times New Roman" w:hAnsi="Times New Roman"/>
              </w:rPr>
            </w:pPr>
            <w:r>
              <w:rPr>
                <w:rFonts w:ascii="Times New Roman" w:hAnsi="Times New Roman"/>
              </w:rPr>
              <w:t>edit some of these depths</w:t>
            </w:r>
          </w:p>
        </w:tc>
      </w:tr>
      <w:tr w:rsidR="00E36FA5" w14:paraId="03E119F9" w14:textId="77777777">
        <w:tc>
          <w:tcPr>
            <w:tcW w:w="2517" w:type="dxa"/>
            <w:gridSpan w:val="2"/>
            <w:shd w:val="clear" w:color="auto" w:fill="auto"/>
            <w:tcMar>
              <w:left w:w="108" w:type="dxa"/>
            </w:tcMar>
          </w:tcPr>
          <w:p w14:paraId="316C9DD9" w14:textId="77777777" w:rsidR="00E36FA5" w:rsidRDefault="009561C6">
            <w:pPr>
              <w:spacing w:before="60" w:after="60"/>
              <w:rPr>
                <w:rFonts w:ascii="Times New Roman" w:hAnsi="Times New Roman"/>
              </w:rPr>
            </w:pPr>
            <w:proofErr w:type="spellStart"/>
            <w:r>
              <w:rPr>
                <w:rFonts w:ascii="Times New Roman" w:hAnsi="Times New Roman"/>
              </w:rPr>
              <w:t>smallscript</w:t>
            </w:r>
            <w:proofErr w:type="spellEnd"/>
          </w:p>
        </w:tc>
        <w:tc>
          <w:tcPr>
            <w:tcW w:w="1277" w:type="dxa"/>
            <w:shd w:val="clear" w:color="auto" w:fill="auto"/>
            <w:tcMar>
              <w:left w:w="108" w:type="dxa"/>
            </w:tcMar>
          </w:tcPr>
          <w:p w14:paraId="2EF069B2" w14:textId="77777777" w:rsidR="00E36FA5" w:rsidRDefault="009561C6">
            <w:pPr>
              <w:spacing w:before="60" w:after="60"/>
              <w:rPr>
                <w:rFonts w:ascii="Times New Roman" w:hAnsi="Times New Roman"/>
              </w:rPr>
            </w:pPr>
            <w:proofErr w:type="spellStart"/>
            <w:r>
              <w:rPr>
                <w:rFonts w:ascii="Times New Roman" w:hAnsi="Times New Roman"/>
              </w:rPr>
              <w:t>klist</w:t>
            </w:r>
            <w:proofErr w:type="spellEnd"/>
          </w:p>
        </w:tc>
        <w:tc>
          <w:tcPr>
            <w:tcW w:w="4961" w:type="dxa"/>
            <w:shd w:val="clear" w:color="auto" w:fill="auto"/>
            <w:tcMar>
              <w:left w:w="108" w:type="dxa"/>
            </w:tcMar>
          </w:tcPr>
          <w:p w14:paraId="58139FAA" w14:textId="77777777" w:rsidR="00E36FA5" w:rsidRDefault="009561C6">
            <w:pPr>
              <w:spacing w:before="60" w:after="60"/>
              <w:rPr>
                <w:rFonts w:ascii="Times New Roman" w:hAnsi="Times New Roman"/>
              </w:rPr>
            </w:pPr>
            <w:r>
              <w:rPr>
                <w:rFonts w:ascii="Times New Roman" w:hAnsi="Times New Roman"/>
              </w:rPr>
              <w:t>list of stations to batch process</w:t>
            </w:r>
          </w:p>
        </w:tc>
      </w:tr>
      <w:tr w:rsidR="00E36FA5" w14:paraId="4AC5DD15" w14:textId="77777777">
        <w:tc>
          <w:tcPr>
            <w:tcW w:w="8755" w:type="dxa"/>
            <w:gridSpan w:val="4"/>
            <w:shd w:val="clear" w:color="auto" w:fill="auto"/>
            <w:tcMar>
              <w:left w:w="108" w:type="dxa"/>
            </w:tcMar>
          </w:tcPr>
          <w:p w14:paraId="6DAE176F" w14:textId="77777777" w:rsidR="00E36FA5" w:rsidRDefault="009561C6">
            <w:pPr>
              <w:spacing w:before="60" w:after="60"/>
              <w:jc w:val="center"/>
              <w:rPr>
                <w:rFonts w:ascii="Times New Roman" w:hAnsi="Times New Roman"/>
                <w:i/>
              </w:rPr>
            </w:pPr>
            <w:r>
              <w:rPr>
                <w:rFonts w:ascii="Times New Roman" w:hAnsi="Times New Roman"/>
                <w:i/>
              </w:rPr>
              <w:t>Sample data and sensor calibrations</w:t>
            </w:r>
          </w:p>
        </w:tc>
      </w:tr>
      <w:tr w:rsidR="00E36FA5" w14:paraId="41E5F49E" w14:textId="77777777">
        <w:tc>
          <w:tcPr>
            <w:tcW w:w="2517" w:type="dxa"/>
            <w:gridSpan w:val="2"/>
            <w:shd w:val="clear" w:color="auto" w:fill="auto"/>
            <w:tcMar>
              <w:left w:w="108" w:type="dxa"/>
            </w:tcMar>
          </w:tcPr>
          <w:p w14:paraId="23BF4DDD"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277" w:type="dxa"/>
            <w:shd w:val="clear" w:color="auto" w:fill="auto"/>
            <w:tcMar>
              <w:left w:w="108" w:type="dxa"/>
            </w:tcMar>
          </w:tcPr>
          <w:p w14:paraId="7D1AEBF3"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0CDAD339"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6707A13B" w14:textId="77777777">
        <w:tc>
          <w:tcPr>
            <w:tcW w:w="2517" w:type="dxa"/>
            <w:gridSpan w:val="2"/>
            <w:vMerge w:val="restart"/>
            <w:shd w:val="clear" w:color="auto" w:fill="auto"/>
            <w:tcMar>
              <w:left w:w="108" w:type="dxa"/>
            </w:tcMar>
          </w:tcPr>
          <w:p w14:paraId="2DE6331B" w14:textId="77777777" w:rsidR="00E36FA5" w:rsidRDefault="009561C6">
            <w:pPr>
              <w:spacing w:before="60" w:after="60"/>
              <w:rPr>
                <w:rFonts w:ascii="Times New Roman" w:hAnsi="Times New Roman"/>
              </w:rPr>
            </w:pPr>
            <w:proofErr w:type="spellStart"/>
            <w:r>
              <w:rPr>
                <w:rFonts w:ascii="Times New Roman" w:hAnsi="Times New Roman"/>
              </w:rPr>
              <w:t>ctd_evaluate_sensors</w:t>
            </w:r>
            <w:proofErr w:type="spellEnd"/>
          </w:p>
        </w:tc>
        <w:tc>
          <w:tcPr>
            <w:tcW w:w="1277" w:type="dxa"/>
            <w:shd w:val="clear" w:color="auto" w:fill="auto"/>
            <w:tcMar>
              <w:left w:w="108" w:type="dxa"/>
            </w:tcMar>
          </w:tcPr>
          <w:p w14:paraId="73436740" w14:textId="77777777" w:rsidR="00E36FA5" w:rsidRDefault="009561C6">
            <w:pPr>
              <w:spacing w:before="60" w:after="60"/>
              <w:rPr>
                <w:rFonts w:ascii="Times New Roman" w:hAnsi="Times New Roman"/>
              </w:rPr>
            </w:pPr>
            <w:proofErr w:type="spellStart"/>
            <w:r>
              <w:rPr>
                <w:rFonts w:ascii="Times New Roman" w:hAnsi="Times New Roman"/>
              </w:rPr>
              <w:t>tsensind</w:t>
            </w:r>
            <w:proofErr w:type="spellEnd"/>
          </w:p>
        </w:tc>
        <w:tc>
          <w:tcPr>
            <w:tcW w:w="4961" w:type="dxa"/>
            <w:vMerge w:val="restart"/>
            <w:shd w:val="clear" w:color="auto" w:fill="auto"/>
            <w:tcMar>
              <w:left w:w="108" w:type="dxa"/>
            </w:tcMar>
          </w:tcPr>
          <w:p w14:paraId="7BDCF749" w14:textId="77777777" w:rsidR="00E36FA5" w:rsidRDefault="009561C6">
            <w:pPr>
              <w:spacing w:before="60" w:after="60"/>
              <w:rPr>
                <w:rFonts w:ascii="Times New Roman" w:hAnsi="Times New Roman"/>
              </w:rPr>
            </w:pPr>
            <w:r>
              <w:rPr>
                <w:rFonts w:ascii="Times New Roman" w:hAnsi="Times New Roman"/>
              </w:rPr>
              <w:t xml:space="preserve">set station numbers on which different primary </w:t>
            </w:r>
            <w:r>
              <w:rPr>
                <w:rFonts w:ascii="Times New Roman" w:hAnsi="Times New Roman"/>
              </w:rPr>
              <w:lastRenderedPageBreak/>
              <w:t xml:space="preserve">and secondary </w:t>
            </w:r>
            <w:r>
              <w:rPr>
                <w:rFonts w:ascii="Times New Roman" w:hAnsi="Times New Roman"/>
              </w:rPr>
              <w:t>sensors were used</w:t>
            </w:r>
          </w:p>
        </w:tc>
      </w:tr>
      <w:tr w:rsidR="00E36FA5" w14:paraId="62A57846" w14:textId="77777777">
        <w:tc>
          <w:tcPr>
            <w:tcW w:w="2517" w:type="dxa"/>
            <w:gridSpan w:val="2"/>
            <w:vMerge/>
            <w:shd w:val="clear" w:color="auto" w:fill="auto"/>
            <w:tcMar>
              <w:left w:w="108" w:type="dxa"/>
            </w:tcMar>
          </w:tcPr>
          <w:p w14:paraId="2AC13C1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229ED4E" w14:textId="77777777" w:rsidR="00E36FA5" w:rsidRDefault="009561C6">
            <w:pPr>
              <w:spacing w:before="60" w:after="60"/>
              <w:rPr>
                <w:rFonts w:ascii="Times New Roman" w:hAnsi="Times New Roman"/>
              </w:rPr>
            </w:pPr>
            <w:proofErr w:type="spellStart"/>
            <w:r>
              <w:rPr>
                <w:rFonts w:ascii="Times New Roman" w:hAnsi="Times New Roman"/>
              </w:rPr>
              <w:t>csensind</w:t>
            </w:r>
            <w:proofErr w:type="spellEnd"/>
          </w:p>
        </w:tc>
        <w:tc>
          <w:tcPr>
            <w:tcW w:w="4961" w:type="dxa"/>
            <w:vMerge/>
            <w:shd w:val="clear" w:color="auto" w:fill="auto"/>
            <w:tcMar>
              <w:left w:w="108" w:type="dxa"/>
            </w:tcMar>
          </w:tcPr>
          <w:p w14:paraId="2D81ABB8" w14:textId="77777777" w:rsidR="00E36FA5" w:rsidRDefault="00E36FA5">
            <w:pPr>
              <w:spacing w:before="60" w:after="60"/>
              <w:rPr>
                <w:rFonts w:ascii="Times New Roman" w:hAnsi="Times New Roman"/>
              </w:rPr>
            </w:pPr>
          </w:p>
        </w:tc>
      </w:tr>
      <w:tr w:rsidR="00E36FA5" w14:paraId="4554E880" w14:textId="77777777">
        <w:tc>
          <w:tcPr>
            <w:tcW w:w="2517" w:type="dxa"/>
            <w:gridSpan w:val="2"/>
            <w:vMerge/>
            <w:shd w:val="clear" w:color="auto" w:fill="auto"/>
            <w:tcMar>
              <w:left w:w="108" w:type="dxa"/>
            </w:tcMar>
          </w:tcPr>
          <w:p w14:paraId="01040BB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3434A99" w14:textId="77777777" w:rsidR="00E36FA5" w:rsidRDefault="009561C6">
            <w:pPr>
              <w:spacing w:before="60" w:after="60"/>
              <w:rPr>
                <w:rFonts w:ascii="Times New Roman" w:hAnsi="Times New Roman"/>
              </w:rPr>
            </w:pPr>
            <w:proofErr w:type="spellStart"/>
            <w:r>
              <w:rPr>
                <w:rFonts w:ascii="Times New Roman" w:hAnsi="Times New Roman"/>
              </w:rPr>
              <w:t>osensind</w:t>
            </w:r>
            <w:proofErr w:type="spellEnd"/>
          </w:p>
        </w:tc>
        <w:tc>
          <w:tcPr>
            <w:tcW w:w="4961" w:type="dxa"/>
            <w:vMerge/>
            <w:shd w:val="clear" w:color="auto" w:fill="auto"/>
            <w:tcMar>
              <w:left w:w="108" w:type="dxa"/>
            </w:tcMar>
          </w:tcPr>
          <w:p w14:paraId="17918981" w14:textId="77777777" w:rsidR="00E36FA5" w:rsidRDefault="00E36FA5">
            <w:pPr>
              <w:spacing w:before="60" w:after="60"/>
              <w:rPr>
                <w:rFonts w:ascii="Times New Roman" w:hAnsi="Times New Roman"/>
              </w:rPr>
            </w:pPr>
          </w:p>
        </w:tc>
      </w:tr>
      <w:tr w:rsidR="00E36FA5" w14:paraId="2F8737BD" w14:textId="77777777">
        <w:tc>
          <w:tcPr>
            <w:tcW w:w="2517" w:type="dxa"/>
            <w:gridSpan w:val="2"/>
            <w:shd w:val="clear" w:color="auto" w:fill="auto"/>
            <w:tcMar>
              <w:left w:w="108" w:type="dxa"/>
            </w:tcMar>
          </w:tcPr>
          <w:p w14:paraId="65685565" w14:textId="77777777" w:rsidR="00E36FA5" w:rsidRDefault="009561C6">
            <w:pPr>
              <w:spacing w:before="60" w:after="60"/>
              <w:rPr>
                <w:rFonts w:ascii="Times New Roman" w:hAnsi="Times New Roman"/>
              </w:rPr>
            </w:pPr>
            <w:proofErr w:type="spellStart"/>
            <w:r>
              <w:rPr>
                <w:rFonts w:ascii="Times New Roman" w:hAnsi="Times New Roman"/>
              </w:rPr>
              <w:t>cond_apply_cal</w:t>
            </w:r>
            <w:proofErr w:type="spellEnd"/>
          </w:p>
        </w:tc>
        <w:tc>
          <w:tcPr>
            <w:tcW w:w="6238" w:type="dxa"/>
            <w:gridSpan w:val="2"/>
            <w:shd w:val="clear" w:color="auto" w:fill="auto"/>
            <w:tcMar>
              <w:left w:w="108" w:type="dxa"/>
            </w:tcMar>
          </w:tcPr>
          <w:p w14:paraId="6EA0F295" w14:textId="77777777" w:rsidR="00E36FA5" w:rsidRDefault="009561C6">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E36FA5" w14:paraId="149DB376" w14:textId="77777777">
        <w:tc>
          <w:tcPr>
            <w:tcW w:w="2517" w:type="dxa"/>
            <w:gridSpan w:val="2"/>
            <w:shd w:val="clear" w:color="auto" w:fill="auto"/>
            <w:tcMar>
              <w:left w:w="108" w:type="dxa"/>
            </w:tcMar>
          </w:tcPr>
          <w:p w14:paraId="71722001" w14:textId="77777777" w:rsidR="00E36FA5" w:rsidRDefault="009561C6">
            <w:pPr>
              <w:spacing w:before="60" w:after="60"/>
              <w:rPr>
                <w:rFonts w:ascii="Times New Roman" w:hAnsi="Times New Roman"/>
              </w:rPr>
            </w:pPr>
            <w:proofErr w:type="spellStart"/>
            <w:r>
              <w:rPr>
                <w:rFonts w:ascii="Times New Roman" w:hAnsi="Times New Roman"/>
              </w:rPr>
              <w:t>oxy_apply_cal</w:t>
            </w:r>
            <w:proofErr w:type="spellEnd"/>
          </w:p>
        </w:tc>
        <w:tc>
          <w:tcPr>
            <w:tcW w:w="6238" w:type="dxa"/>
            <w:gridSpan w:val="2"/>
            <w:shd w:val="clear" w:color="auto" w:fill="auto"/>
            <w:tcMar>
              <w:left w:w="108" w:type="dxa"/>
            </w:tcMar>
          </w:tcPr>
          <w:p w14:paraId="4242B81B" w14:textId="77777777" w:rsidR="00E36FA5" w:rsidRDefault="009561C6">
            <w:pPr>
              <w:spacing w:before="60" w:after="60"/>
              <w:rPr>
                <w:rFonts w:ascii="Times New Roman" w:hAnsi="Times New Roman"/>
              </w:rPr>
            </w:pPr>
            <w:r>
              <w:rPr>
                <w:rFonts w:ascii="Times New Roman" w:hAnsi="Times New Roman"/>
              </w:rPr>
              <w:t xml:space="preserve">switch on sensor to set oxygen calibration coefficients alpha </w:t>
            </w:r>
            <w:r>
              <w:rPr>
                <w:rFonts w:ascii="Times New Roman" w:hAnsi="Times New Roman"/>
              </w:rPr>
              <w:t>(function of station) and beta (function of pressure)</w:t>
            </w:r>
          </w:p>
        </w:tc>
      </w:tr>
      <w:tr w:rsidR="00E36FA5" w14:paraId="7EB78E89" w14:textId="77777777">
        <w:tc>
          <w:tcPr>
            <w:tcW w:w="2517" w:type="dxa"/>
            <w:gridSpan w:val="2"/>
            <w:shd w:val="clear" w:color="auto" w:fill="auto"/>
            <w:tcMar>
              <w:left w:w="108" w:type="dxa"/>
            </w:tcMar>
          </w:tcPr>
          <w:p w14:paraId="00FA6C92" w14:textId="77777777" w:rsidR="00E36FA5" w:rsidRDefault="009561C6">
            <w:pPr>
              <w:spacing w:before="60" w:after="60"/>
              <w:rPr>
                <w:rFonts w:ascii="Times New Roman" w:hAnsi="Times New Roman"/>
              </w:rPr>
            </w:pPr>
            <w:proofErr w:type="spellStart"/>
            <w:r>
              <w:rPr>
                <w:rFonts w:ascii="Times New Roman" w:hAnsi="Times New Roman"/>
              </w:rPr>
              <w:t>numoxy</w:t>
            </w:r>
            <w:proofErr w:type="spellEnd"/>
          </w:p>
        </w:tc>
        <w:tc>
          <w:tcPr>
            <w:tcW w:w="1277" w:type="dxa"/>
            <w:shd w:val="clear" w:color="auto" w:fill="auto"/>
            <w:tcMar>
              <w:left w:w="108" w:type="dxa"/>
            </w:tcMar>
          </w:tcPr>
          <w:p w14:paraId="2223C11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B30444" w14:textId="77777777" w:rsidR="00E36FA5" w:rsidRDefault="009561C6">
            <w:pPr>
              <w:spacing w:before="60" w:after="60"/>
              <w:rPr>
                <w:rFonts w:ascii="Times New Roman" w:hAnsi="Times New Roman"/>
              </w:rPr>
            </w:pPr>
            <w:r>
              <w:rPr>
                <w:rFonts w:ascii="Times New Roman" w:hAnsi="Times New Roman"/>
              </w:rPr>
              <w:t>number of oxygen sensors present</w:t>
            </w:r>
          </w:p>
        </w:tc>
      </w:tr>
      <w:tr w:rsidR="00E36FA5" w14:paraId="327E244B" w14:textId="77777777">
        <w:tc>
          <w:tcPr>
            <w:tcW w:w="2517" w:type="dxa"/>
            <w:gridSpan w:val="2"/>
            <w:shd w:val="clear" w:color="auto" w:fill="auto"/>
            <w:tcMar>
              <w:left w:w="108" w:type="dxa"/>
            </w:tcMar>
          </w:tcPr>
          <w:p w14:paraId="62E42098" w14:textId="77777777" w:rsidR="00E36FA5" w:rsidRDefault="009561C6">
            <w:pPr>
              <w:spacing w:before="60" w:after="60"/>
              <w:rPr>
                <w:rFonts w:ascii="Times New Roman" w:hAnsi="Times New Roman"/>
              </w:rPr>
            </w:pPr>
            <w:proofErr w:type="spellStart"/>
            <w:r>
              <w:rPr>
                <w:rFonts w:ascii="Times New Roman" w:hAnsi="Times New Roman"/>
              </w:rPr>
              <w:t>temp_apply_cal</w:t>
            </w:r>
            <w:proofErr w:type="spellEnd"/>
          </w:p>
        </w:tc>
        <w:tc>
          <w:tcPr>
            <w:tcW w:w="6238" w:type="dxa"/>
            <w:gridSpan w:val="2"/>
            <w:shd w:val="clear" w:color="auto" w:fill="auto"/>
            <w:tcMar>
              <w:left w:w="108" w:type="dxa"/>
            </w:tcMar>
          </w:tcPr>
          <w:p w14:paraId="64C346C0" w14:textId="77777777" w:rsidR="00E36FA5" w:rsidRDefault="009561C6">
            <w:pPr>
              <w:spacing w:before="60" w:after="60"/>
              <w:rPr>
                <w:rFonts w:ascii="Times New Roman" w:hAnsi="Times New Roman"/>
              </w:rPr>
            </w:pPr>
            <w:r>
              <w:rPr>
                <w:rFonts w:ascii="Times New Roman" w:hAnsi="Times New Roman"/>
              </w:rPr>
              <w:t>switch on sensor to set temperature offset</w:t>
            </w:r>
          </w:p>
        </w:tc>
      </w:tr>
      <w:tr w:rsidR="00E36FA5" w14:paraId="0F7410C9" w14:textId="77777777">
        <w:tc>
          <w:tcPr>
            <w:tcW w:w="2517" w:type="dxa"/>
            <w:gridSpan w:val="2"/>
            <w:shd w:val="clear" w:color="auto" w:fill="auto"/>
            <w:tcMar>
              <w:left w:w="108" w:type="dxa"/>
            </w:tcMar>
          </w:tcPr>
          <w:p w14:paraId="2C432458" w14:textId="77777777" w:rsidR="00E36FA5" w:rsidRDefault="009561C6">
            <w:pPr>
              <w:spacing w:before="60" w:after="60"/>
              <w:rPr>
                <w:rFonts w:ascii="Times New Roman" w:hAnsi="Times New Roman"/>
              </w:rPr>
            </w:pPr>
            <w:proofErr w:type="spellStart"/>
            <w:r>
              <w:rPr>
                <w:rFonts w:ascii="Times New Roman" w:hAnsi="Times New Roman"/>
              </w:rPr>
              <w:t>tsgsal_apply_cal</w:t>
            </w:r>
            <w:proofErr w:type="spellEnd"/>
          </w:p>
        </w:tc>
        <w:tc>
          <w:tcPr>
            <w:tcW w:w="1277" w:type="dxa"/>
            <w:shd w:val="clear" w:color="auto" w:fill="auto"/>
            <w:tcMar>
              <w:left w:w="108" w:type="dxa"/>
            </w:tcMar>
          </w:tcPr>
          <w:p w14:paraId="26D6084E"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7C0964FC" w14:textId="77777777" w:rsidR="00E36FA5" w:rsidRDefault="009561C6">
            <w:pPr>
              <w:spacing w:before="60" w:after="60"/>
              <w:rPr>
                <w:rFonts w:ascii="Times New Roman" w:hAnsi="Times New Roman"/>
              </w:rPr>
            </w:pPr>
            <w:r>
              <w:rPr>
                <w:rFonts w:ascii="Times New Roman" w:hAnsi="Times New Roman"/>
              </w:rPr>
              <w:t>set salinity offset</w:t>
            </w:r>
          </w:p>
        </w:tc>
      </w:tr>
      <w:tr w:rsidR="00E36FA5" w14:paraId="69DA1547" w14:textId="77777777">
        <w:tc>
          <w:tcPr>
            <w:tcW w:w="2517" w:type="dxa"/>
            <w:gridSpan w:val="2"/>
            <w:shd w:val="clear" w:color="auto" w:fill="auto"/>
            <w:tcMar>
              <w:left w:w="108" w:type="dxa"/>
            </w:tcMar>
          </w:tcPr>
          <w:p w14:paraId="72B49E99" w14:textId="77777777" w:rsidR="00E36FA5" w:rsidRDefault="009561C6">
            <w:pPr>
              <w:spacing w:before="60" w:after="60"/>
              <w:rPr>
                <w:rFonts w:ascii="Times New Roman" w:hAnsi="Times New Roman"/>
              </w:rPr>
            </w:pPr>
            <w:proofErr w:type="spellStart"/>
            <w:r>
              <w:rPr>
                <w:rFonts w:ascii="Times New Roman" w:hAnsi="Times New Roman"/>
              </w:rPr>
              <w:t>fluorcal</w:t>
            </w:r>
            <w:proofErr w:type="spellEnd"/>
          </w:p>
        </w:tc>
        <w:tc>
          <w:tcPr>
            <w:tcW w:w="1277" w:type="dxa"/>
            <w:shd w:val="clear" w:color="auto" w:fill="auto"/>
            <w:tcMar>
              <w:left w:w="108" w:type="dxa"/>
            </w:tcMar>
          </w:tcPr>
          <w:p w14:paraId="16353A89"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313636D" w14:textId="77777777" w:rsidR="00E36FA5" w:rsidRDefault="009561C6">
            <w:pPr>
              <w:spacing w:before="60" w:after="60"/>
              <w:rPr>
                <w:rFonts w:ascii="Times New Roman" w:hAnsi="Times New Roman"/>
              </w:rPr>
            </w:pPr>
            <w:r>
              <w:rPr>
                <w:rFonts w:ascii="Times New Roman" w:hAnsi="Times New Roman"/>
              </w:rPr>
              <w:t xml:space="preserve">set calibration function for fluorescence </w:t>
            </w:r>
          </w:p>
        </w:tc>
      </w:tr>
      <w:tr w:rsidR="00E36FA5" w14:paraId="690418A2" w14:textId="77777777">
        <w:tc>
          <w:tcPr>
            <w:tcW w:w="2517" w:type="dxa"/>
            <w:gridSpan w:val="2"/>
            <w:shd w:val="clear" w:color="auto" w:fill="auto"/>
            <w:tcMar>
              <w:left w:w="108" w:type="dxa"/>
            </w:tcMar>
          </w:tcPr>
          <w:p w14:paraId="6E6F25F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3910B1DA"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83BD5A" w14:textId="77777777" w:rsidR="00E36FA5" w:rsidRDefault="00E36FA5">
            <w:pPr>
              <w:spacing w:before="60" w:after="60"/>
              <w:rPr>
                <w:rFonts w:ascii="Times New Roman" w:hAnsi="Times New Roman"/>
              </w:rPr>
            </w:pPr>
          </w:p>
        </w:tc>
      </w:tr>
      <w:tr w:rsidR="00E36FA5" w14:paraId="3281E129" w14:textId="77777777">
        <w:tc>
          <w:tcPr>
            <w:tcW w:w="2517" w:type="dxa"/>
            <w:gridSpan w:val="2"/>
            <w:shd w:val="clear" w:color="auto" w:fill="auto"/>
            <w:tcMar>
              <w:left w:w="108" w:type="dxa"/>
            </w:tcMar>
          </w:tcPr>
          <w:p w14:paraId="5D31F11E" w14:textId="77777777" w:rsidR="00E36FA5" w:rsidRDefault="009561C6">
            <w:pPr>
              <w:spacing w:before="60" w:after="60"/>
              <w:rPr>
                <w:rFonts w:ascii="Times New Roman" w:hAnsi="Times New Roman"/>
              </w:rPr>
            </w:pPr>
            <w:r>
              <w:rPr>
                <w:rFonts w:ascii="Times New Roman" w:hAnsi="Times New Roman"/>
              </w:rPr>
              <w:t>mbot_00</w:t>
            </w:r>
          </w:p>
        </w:tc>
        <w:tc>
          <w:tcPr>
            <w:tcW w:w="1277" w:type="dxa"/>
            <w:shd w:val="clear" w:color="auto" w:fill="auto"/>
            <w:tcMar>
              <w:left w:w="108" w:type="dxa"/>
            </w:tcMar>
          </w:tcPr>
          <w:p w14:paraId="5FFBE5D0"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DAC3534"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numbers </w:t>
            </w:r>
          </w:p>
        </w:tc>
      </w:tr>
      <w:tr w:rsidR="00E36FA5" w14:paraId="285BC7DC" w14:textId="77777777">
        <w:tc>
          <w:tcPr>
            <w:tcW w:w="2517" w:type="dxa"/>
            <w:gridSpan w:val="2"/>
            <w:vMerge w:val="restart"/>
            <w:shd w:val="clear" w:color="auto" w:fill="auto"/>
            <w:tcMar>
              <w:left w:w="108" w:type="dxa"/>
            </w:tcMar>
          </w:tcPr>
          <w:p w14:paraId="3BA7B07F" w14:textId="77777777" w:rsidR="00E36FA5" w:rsidRDefault="009561C6">
            <w:pPr>
              <w:spacing w:before="60" w:after="60"/>
              <w:rPr>
                <w:rFonts w:ascii="Times New Roman" w:hAnsi="Times New Roman"/>
              </w:rPr>
            </w:pPr>
            <w:r>
              <w:rPr>
                <w:rFonts w:ascii="Times New Roman" w:hAnsi="Times New Roman"/>
              </w:rPr>
              <w:t>mbot_01</w:t>
            </w:r>
          </w:p>
        </w:tc>
        <w:tc>
          <w:tcPr>
            <w:tcW w:w="1277" w:type="dxa"/>
            <w:shd w:val="clear" w:color="auto" w:fill="auto"/>
            <w:tcMar>
              <w:left w:w="108" w:type="dxa"/>
            </w:tcMar>
          </w:tcPr>
          <w:p w14:paraId="2B2AC05F" w14:textId="77777777" w:rsidR="00E36FA5" w:rsidRDefault="009561C6">
            <w:pPr>
              <w:spacing w:before="60" w:after="60"/>
              <w:rPr>
                <w:rFonts w:ascii="Times New Roman" w:hAnsi="Times New Roman"/>
              </w:rPr>
            </w:pPr>
            <w:proofErr w:type="spellStart"/>
            <w:r>
              <w:rPr>
                <w:rFonts w:ascii="Times New Roman" w:hAnsi="Times New Roman"/>
              </w:rPr>
              <w:t>infile</w:t>
            </w:r>
            <w:proofErr w:type="spellEnd"/>
          </w:p>
        </w:tc>
        <w:tc>
          <w:tcPr>
            <w:tcW w:w="4961" w:type="dxa"/>
            <w:shd w:val="clear" w:color="auto" w:fill="auto"/>
            <w:tcMar>
              <w:left w:w="108" w:type="dxa"/>
            </w:tcMar>
          </w:tcPr>
          <w:p w14:paraId="2222B3E3" w14:textId="77777777" w:rsidR="00E36FA5" w:rsidRDefault="009561C6">
            <w:pPr>
              <w:spacing w:before="60" w:after="60"/>
              <w:rPr>
                <w:rFonts w:ascii="Times New Roman" w:hAnsi="Times New Roman"/>
              </w:rPr>
            </w:pPr>
            <w:r>
              <w:rPr>
                <w:rFonts w:ascii="Times New Roman" w:hAnsi="Times New Roman"/>
              </w:rPr>
              <w:t>full path to bottle csv file</w:t>
            </w:r>
          </w:p>
        </w:tc>
      </w:tr>
      <w:tr w:rsidR="00E36FA5" w14:paraId="0072455E" w14:textId="77777777">
        <w:tc>
          <w:tcPr>
            <w:tcW w:w="2517" w:type="dxa"/>
            <w:gridSpan w:val="2"/>
            <w:vMerge/>
            <w:shd w:val="clear" w:color="auto" w:fill="auto"/>
            <w:tcMar>
              <w:left w:w="108" w:type="dxa"/>
            </w:tcMar>
          </w:tcPr>
          <w:p w14:paraId="640F05D5"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F9E16" w14:textId="77777777" w:rsidR="00E36FA5" w:rsidRDefault="009561C6">
            <w:pPr>
              <w:spacing w:before="60" w:after="60"/>
              <w:rPr>
                <w:rFonts w:ascii="Times New Roman" w:hAnsi="Times New Roman"/>
              </w:rPr>
            </w:pPr>
            <w:proofErr w:type="spellStart"/>
            <w:r>
              <w:rPr>
                <w:rFonts w:ascii="Times New Roman" w:hAnsi="Times New Roman"/>
              </w:rPr>
              <w:t>botflags</w:t>
            </w:r>
            <w:proofErr w:type="spellEnd"/>
          </w:p>
        </w:tc>
        <w:tc>
          <w:tcPr>
            <w:tcW w:w="4961" w:type="dxa"/>
            <w:shd w:val="clear" w:color="auto" w:fill="auto"/>
            <w:tcMar>
              <w:left w:w="108" w:type="dxa"/>
            </w:tcMar>
          </w:tcPr>
          <w:p w14:paraId="02408671" w14:textId="77777777" w:rsidR="00E36FA5" w:rsidRDefault="009561C6">
            <w:pPr>
              <w:spacing w:before="60" w:after="60"/>
              <w:rPr>
                <w:rFonts w:ascii="Times New Roman" w:hAnsi="Times New Roman"/>
              </w:rPr>
            </w:pPr>
            <w:r>
              <w:rPr>
                <w:rFonts w:ascii="Times New Roman" w:hAnsi="Times New Roman"/>
              </w:rPr>
              <w:t xml:space="preserve">default </w:t>
            </w:r>
            <w:proofErr w:type="spellStart"/>
            <w:r>
              <w:rPr>
                <w:rFonts w:ascii="Times New Roman" w:hAnsi="Times New Roman"/>
              </w:rPr>
              <w:t>Niskin</w:t>
            </w:r>
            <w:proofErr w:type="spellEnd"/>
            <w:r>
              <w:rPr>
                <w:rFonts w:ascii="Times New Roman" w:hAnsi="Times New Roman"/>
              </w:rPr>
              <w:t xml:space="preserve"> bottle flags</w:t>
            </w:r>
          </w:p>
        </w:tc>
      </w:tr>
      <w:tr w:rsidR="00E36FA5" w14:paraId="52A5438F" w14:textId="77777777">
        <w:tc>
          <w:tcPr>
            <w:tcW w:w="2517" w:type="dxa"/>
            <w:gridSpan w:val="2"/>
            <w:vMerge w:val="restart"/>
            <w:shd w:val="clear" w:color="auto" w:fill="auto"/>
            <w:tcMar>
              <w:left w:w="108" w:type="dxa"/>
            </w:tcMar>
          </w:tcPr>
          <w:p w14:paraId="3ADBCFFD" w14:textId="77777777" w:rsidR="00E36FA5" w:rsidRDefault="009561C6">
            <w:pPr>
              <w:spacing w:before="60" w:after="60"/>
              <w:rPr>
                <w:rFonts w:ascii="Times New Roman" w:hAnsi="Times New Roman"/>
              </w:rPr>
            </w:pPr>
            <w:r>
              <w:rPr>
                <w:rFonts w:ascii="Times New Roman" w:hAnsi="Times New Roman"/>
              </w:rPr>
              <w:t>mcfc_02</w:t>
            </w:r>
          </w:p>
        </w:tc>
        <w:tc>
          <w:tcPr>
            <w:tcW w:w="1277" w:type="dxa"/>
            <w:shd w:val="clear" w:color="auto" w:fill="auto"/>
            <w:tcMar>
              <w:left w:w="108" w:type="dxa"/>
            </w:tcMar>
          </w:tcPr>
          <w:p w14:paraId="1DC6E729" w14:textId="77777777" w:rsidR="00E36FA5" w:rsidRDefault="009561C6">
            <w:pPr>
              <w:spacing w:before="60" w:after="60"/>
              <w:rPr>
                <w:rFonts w:ascii="Times New Roman" w:hAnsi="Times New Roman"/>
              </w:rPr>
            </w:pPr>
            <w:r>
              <w:rPr>
                <w:rFonts w:ascii="Times New Roman" w:hAnsi="Times New Roman"/>
              </w:rPr>
              <w:t>infile1</w:t>
            </w:r>
          </w:p>
        </w:tc>
        <w:tc>
          <w:tcPr>
            <w:tcW w:w="4961" w:type="dxa"/>
            <w:shd w:val="clear" w:color="auto" w:fill="auto"/>
            <w:tcMar>
              <w:left w:w="108" w:type="dxa"/>
            </w:tcMar>
          </w:tcPr>
          <w:p w14:paraId="729ED6D9" w14:textId="77777777" w:rsidR="00E36FA5" w:rsidRDefault="009561C6">
            <w:pPr>
              <w:spacing w:before="60" w:after="60"/>
              <w:rPr>
                <w:rFonts w:ascii="Times New Roman" w:hAnsi="Times New Roman"/>
              </w:rPr>
            </w:pPr>
            <w:r>
              <w:rPr>
                <w:rFonts w:ascii="Times New Roman" w:hAnsi="Times New Roman"/>
              </w:rPr>
              <w:t>input data file</w:t>
            </w:r>
          </w:p>
        </w:tc>
      </w:tr>
      <w:tr w:rsidR="00E36FA5" w14:paraId="09D72C1D" w14:textId="77777777">
        <w:tc>
          <w:tcPr>
            <w:tcW w:w="2517" w:type="dxa"/>
            <w:gridSpan w:val="2"/>
            <w:vMerge/>
            <w:shd w:val="clear" w:color="auto" w:fill="auto"/>
            <w:tcMar>
              <w:left w:w="108" w:type="dxa"/>
            </w:tcMar>
          </w:tcPr>
          <w:p w14:paraId="291DA13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0BD78EA" w14:textId="77777777" w:rsidR="00E36FA5" w:rsidRDefault="009561C6">
            <w:pPr>
              <w:spacing w:before="60" w:after="60"/>
              <w:rPr>
                <w:rFonts w:ascii="Times New Roman" w:hAnsi="Times New Roman"/>
              </w:rPr>
            </w:pPr>
            <w:proofErr w:type="spellStart"/>
            <w:r>
              <w:rPr>
                <w:rFonts w:ascii="Times New Roman" w:hAnsi="Times New Roman"/>
              </w:rPr>
              <w:t>cfclist</w:t>
            </w:r>
            <w:proofErr w:type="spellEnd"/>
          </w:p>
        </w:tc>
        <w:tc>
          <w:tcPr>
            <w:tcW w:w="4961" w:type="dxa"/>
            <w:shd w:val="clear" w:color="auto" w:fill="auto"/>
            <w:tcMar>
              <w:left w:w="108" w:type="dxa"/>
            </w:tcMar>
          </w:tcPr>
          <w:p w14:paraId="2FD497FA" w14:textId="77777777" w:rsidR="00E36FA5" w:rsidRDefault="009561C6">
            <w:pPr>
              <w:spacing w:before="60" w:after="60"/>
              <w:rPr>
                <w:rFonts w:ascii="Times New Roman" w:hAnsi="Times New Roman"/>
              </w:rPr>
            </w:pPr>
            <w:r>
              <w:rPr>
                <w:rFonts w:ascii="Times New Roman" w:hAnsi="Times New Roman"/>
              </w:rPr>
              <w:t xml:space="preserve">list of types of cfcs </w:t>
            </w:r>
            <w:r>
              <w:rPr>
                <w:rFonts w:ascii="Times New Roman" w:hAnsi="Times New Roman"/>
              </w:rPr>
              <w:t>measured</w:t>
            </w:r>
          </w:p>
        </w:tc>
      </w:tr>
      <w:tr w:rsidR="00E36FA5" w14:paraId="04F4FEE3" w14:textId="77777777">
        <w:tc>
          <w:tcPr>
            <w:tcW w:w="2517" w:type="dxa"/>
            <w:gridSpan w:val="2"/>
            <w:shd w:val="clear" w:color="auto" w:fill="auto"/>
            <w:tcMar>
              <w:left w:w="108" w:type="dxa"/>
            </w:tcMar>
          </w:tcPr>
          <w:p w14:paraId="1EC4034B" w14:textId="77777777" w:rsidR="00E36FA5" w:rsidRDefault="009561C6">
            <w:pPr>
              <w:spacing w:before="60" w:after="60"/>
              <w:rPr>
                <w:rFonts w:ascii="Times New Roman" w:hAnsi="Times New Roman"/>
              </w:rPr>
            </w:pPr>
            <w:r>
              <w:rPr>
                <w:rFonts w:ascii="Times New Roman" w:hAnsi="Times New Roman"/>
              </w:rPr>
              <w:t>msbe35_01</w:t>
            </w:r>
          </w:p>
        </w:tc>
        <w:tc>
          <w:tcPr>
            <w:tcW w:w="1277" w:type="dxa"/>
            <w:shd w:val="clear" w:color="auto" w:fill="auto"/>
            <w:tcMar>
              <w:left w:w="108" w:type="dxa"/>
            </w:tcMar>
          </w:tcPr>
          <w:p w14:paraId="60BF14E8"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1D91FF1F" w14:textId="77777777" w:rsidR="00E36FA5" w:rsidRDefault="009561C6">
            <w:pPr>
              <w:spacing w:before="60" w:after="60"/>
              <w:rPr>
                <w:rFonts w:ascii="Times New Roman" w:hAnsi="Times New Roman"/>
              </w:rPr>
            </w:pPr>
            <w:r>
              <w:rPr>
                <w:rFonts w:ascii="Times New Roman" w:hAnsi="Times New Roman"/>
              </w:rPr>
              <w:t>flag bottles which might have closed too quickly for a good sbe35 reading</w:t>
            </w:r>
          </w:p>
        </w:tc>
      </w:tr>
      <w:tr w:rsidR="00E36FA5" w14:paraId="6222347F" w14:textId="77777777">
        <w:tc>
          <w:tcPr>
            <w:tcW w:w="2517" w:type="dxa"/>
            <w:gridSpan w:val="2"/>
            <w:shd w:val="clear" w:color="auto" w:fill="auto"/>
            <w:tcMar>
              <w:left w:w="108" w:type="dxa"/>
            </w:tcMar>
          </w:tcPr>
          <w:p w14:paraId="45E30DE6" w14:textId="77777777" w:rsidR="00E36FA5" w:rsidRDefault="009561C6">
            <w:pPr>
              <w:spacing w:before="60" w:after="60"/>
              <w:rPr>
                <w:rFonts w:ascii="Times New Roman" w:hAnsi="Times New Roman"/>
              </w:rPr>
            </w:pPr>
            <w:r>
              <w:rPr>
                <w:rFonts w:ascii="Times New Roman" w:hAnsi="Times New Roman"/>
              </w:rPr>
              <w:t>msal_01, mtsg_01</w:t>
            </w:r>
          </w:p>
        </w:tc>
        <w:tc>
          <w:tcPr>
            <w:tcW w:w="1277" w:type="dxa"/>
            <w:shd w:val="clear" w:color="auto" w:fill="auto"/>
            <w:tcMar>
              <w:left w:w="108" w:type="dxa"/>
            </w:tcMar>
          </w:tcPr>
          <w:p w14:paraId="32991CAD" w14:textId="77777777" w:rsidR="00E36FA5" w:rsidRDefault="009561C6">
            <w:pPr>
              <w:spacing w:before="60" w:after="60"/>
              <w:rPr>
                <w:rFonts w:ascii="Times New Roman" w:hAnsi="Times New Roman"/>
              </w:rPr>
            </w:pPr>
            <w:proofErr w:type="spellStart"/>
            <w:r>
              <w:rPr>
                <w:rFonts w:ascii="Times New Roman" w:hAnsi="Times New Roman"/>
              </w:rPr>
              <w:t>salcsv</w:t>
            </w:r>
            <w:proofErr w:type="spellEnd"/>
          </w:p>
        </w:tc>
        <w:tc>
          <w:tcPr>
            <w:tcW w:w="4961" w:type="dxa"/>
            <w:shd w:val="clear" w:color="auto" w:fill="auto"/>
            <w:tcMar>
              <w:left w:w="108" w:type="dxa"/>
            </w:tcMar>
          </w:tcPr>
          <w:p w14:paraId="36EDF6CF" w14:textId="77777777" w:rsidR="00E36FA5" w:rsidRDefault="009561C6">
            <w:pPr>
              <w:spacing w:before="60" w:after="60"/>
              <w:rPr>
                <w:rFonts w:ascii="Times New Roman" w:hAnsi="Times New Roman"/>
              </w:rPr>
            </w:pPr>
            <w:r>
              <w:rPr>
                <w:rFonts w:ascii="Times New Roman" w:hAnsi="Times New Roman"/>
              </w:rPr>
              <w:t>sets input file name</w:t>
            </w:r>
          </w:p>
        </w:tc>
      </w:tr>
      <w:tr w:rsidR="00E36FA5" w14:paraId="277741CC" w14:textId="77777777">
        <w:tc>
          <w:tcPr>
            <w:tcW w:w="2517" w:type="dxa"/>
            <w:gridSpan w:val="2"/>
            <w:shd w:val="clear" w:color="auto" w:fill="auto"/>
            <w:tcMar>
              <w:left w:w="108" w:type="dxa"/>
            </w:tcMar>
          </w:tcPr>
          <w:p w14:paraId="5544C90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AE1B430" w14:textId="77777777" w:rsidR="00E36FA5" w:rsidRDefault="009561C6">
            <w:pPr>
              <w:spacing w:before="60" w:after="60"/>
              <w:rPr>
                <w:rFonts w:ascii="Times New Roman" w:hAnsi="Times New Roman"/>
              </w:rPr>
            </w:pPr>
            <w:proofErr w:type="spellStart"/>
            <w:r>
              <w:rPr>
                <w:rFonts w:ascii="Times New Roman" w:hAnsi="Times New Roman"/>
              </w:rPr>
              <w:t>cellT</w:t>
            </w:r>
            <w:proofErr w:type="spellEnd"/>
          </w:p>
        </w:tc>
        <w:tc>
          <w:tcPr>
            <w:tcW w:w="4961" w:type="dxa"/>
            <w:shd w:val="clear" w:color="auto" w:fill="auto"/>
            <w:tcMar>
              <w:left w:w="108" w:type="dxa"/>
            </w:tcMar>
          </w:tcPr>
          <w:p w14:paraId="4FCA85AE" w14:textId="77777777" w:rsidR="00E36FA5" w:rsidRDefault="009561C6">
            <w:pPr>
              <w:spacing w:before="60" w:after="60"/>
              <w:rPr>
                <w:rFonts w:ascii="Times New Roman" w:hAnsi="Times New Roman"/>
              </w:rPr>
            </w:pPr>
            <w:r>
              <w:rPr>
                <w:rFonts w:ascii="Times New Roman" w:hAnsi="Times New Roman"/>
              </w:rPr>
              <w:t xml:space="preserve">set </w:t>
            </w:r>
            <w:proofErr w:type="spellStart"/>
            <w:r>
              <w:rPr>
                <w:rFonts w:ascii="Times New Roman" w:hAnsi="Times New Roman"/>
              </w:rPr>
              <w:t>cellT</w:t>
            </w:r>
            <w:proofErr w:type="spellEnd"/>
            <w:r>
              <w:rPr>
                <w:rFonts w:ascii="Times New Roman" w:hAnsi="Times New Roman"/>
              </w:rPr>
              <w:t xml:space="preserve"> if not in file</w:t>
            </w:r>
          </w:p>
        </w:tc>
      </w:tr>
      <w:tr w:rsidR="00E36FA5" w14:paraId="1E2F42EA" w14:textId="77777777">
        <w:tc>
          <w:tcPr>
            <w:tcW w:w="2517" w:type="dxa"/>
            <w:gridSpan w:val="2"/>
            <w:shd w:val="clear" w:color="auto" w:fill="auto"/>
            <w:tcMar>
              <w:left w:w="108" w:type="dxa"/>
            </w:tcMar>
          </w:tcPr>
          <w:p w14:paraId="252403E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1B78C9C" w14:textId="77777777" w:rsidR="00E36FA5" w:rsidRDefault="009561C6">
            <w:pPr>
              <w:spacing w:before="60" w:after="60"/>
              <w:rPr>
                <w:rFonts w:ascii="Times New Roman" w:hAnsi="Times New Roman"/>
              </w:rPr>
            </w:pPr>
            <w:r>
              <w:rPr>
                <w:rFonts w:ascii="Times New Roman" w:hAnsi="Times New Roman"/>
              </w:rPr>
              <w:t>offset</w:t>
            </w:r>
          </w:p>
        </w:tc>
        <w:tc>
          <w:tcPr>
            <w:tcW w:w="4961" w:type="dxa"/>
            <w:shd w:val="clear" w:color="auto" w:fill="auto"/>
            <w:tcMar>
              <w:left w:w="108" w:type="dxa"/>
            </w:tcMar>
          </w:tcPr>
          <w:p w14:paraId="299A43FE" w14:textId="77777777" w:rsidR="00E36FA5" w:rsidRDefault="009561C6">
            <w:pPr>
              <w:spacing w:before="60" w:after="60"/>
              <w:rPr>
                <w:rFonts w:ascii="Times New Roman" w:hAnsi="Times New Roman"/>
              </w:rPr>
            </w:pPr>
            <w:r>
              <w:rPr>
                <w:rFonts w:ascii="Times New Roman" w:hAnsi="Times New Roman"/>
              </w:rPr>
              <w:t>set offset if standards or offset are not in file</w:t>
            </w:r>
          </w:p>
        </w:tc>
      </w:tr>
      <w:tr w:rsidR="00E36FA5" w14:paraId="514F533B" w14:textId="77777777">
        <w:tc>
          <w:tcPr>
            <w:tcW w:w="2517" w:type="dxa"/>
            <w:gridSpan w:val="2"/>
            <w:shd w:val="clear" w:color="auto" w:fill="auto"/>
            <w:tcMar>
              <w:left w:w="108" w:type="dxa"/>
            </w:tcMar>
          </w:tcPr>
          <w:p w14:paraId="1626C41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83E0304"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2E06AE09" w14:textId="77777777" w:rsidR="00E36FA5" w:rsidRDefault="009561C6">
            <w:pPr>
              <w:spacing w:before="60" w:after="60"/>
              <w:rPr>
                <w:rFonts w:ascii="Times New Roman" w:hAnsi="Times New Roman"/>
              </w:rPr>
            </w:pPr>
            <w:r>
              <w:rPr>
                <w:rFonts w:ascii="Times New Roman" w:hAnsi="Times New Roman"/>
              </w:rPr>
              <w:t xml:space="preserve">set </w:t>
            </w:r>
            <w:r>
              <w:rPr>
                <w:rFonts w:ascii="Times New Roman" w:hAnsi="Times New Roman"/>
              </w:rPr>
              <w:t>bottle/bottle reading flags by station and (</w:t>
            </w:r>
            <w:proofErr w:type="spellStart"/>
            <w:r>
              <w:rPr>
                <w:rFonts w:ascii="Times New Roman" w:hAnsi="Times New Roman"/>
              </w:rPr>
              <w:t>Niskin</w:t>
            </w:r>
            <w:proofErr w:type="spellEnd"/>
            <w:r>
              <w:rPr>
                <w:rFonts w:ascii="Times New Roman" w:hAnsi="Times New Roman"/>
              </w:rPr>
              <w:t>) position</w:t>
            </w:r>
          </w:p>
        </w:tc>
      </w:tr>
      <w:tr w:rsidR="00E36FA5" w14:paraId="37809AC2" w14:textId="77777777">
        <w:tc>
          <w:tcPr>
            <w:tcW w:w="2517" w:type="dxa"/>
            <w:gridSpan w:val="2"/>
            <w:shd w:val="clear" w:color="auto" w:fill="auto"/>
            <w:tcMar>
              <w:left w:w="108" w:type="dxa"/>
            </w:tcMar>
          </w:tcPr>
          <w:p w14:paraId="6B38CE9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D5AF7C8" w14:textId="77777777" w:rsidR="00E36FA5" w:rsidRDefault="009561C6">
            <w:pPr>
              <w:spacing w:before="60" w:after="60"/>
              <w:rPr>
                <w:rFonts w:ascii="Times New Roman" w:hAnsi="Times New Roman"/>
              </w:rPr>
            </w:pPr>
            <w:proofErr w:type="spellStart"/>
            <w:r>
              <w:rPr>
                <w:rFonts w:ascii="Times New Roman" w:hAnsi="Times New Roman"/>
              </w:rPr>
              <w:t>indata</w:t>
            </w:r>
            <w:proofErr w:type="spellEnd"/>
          </w:p>
        </w:tc>
        <w:tc>
          <w:tcPr>
            <w:tcW w:w="4961" w:type="dxa"/>
            <w:shd w:val="clear" w:color="auto" w:fill="auto"/>
            <w:tcMar>
              <w:left w:w="108" w:type="dxa"/>
            </w:tcMar>
          </w:tcPr>
          <w:p w14:paraId="25E0AE04" w14:textId="77777777" w:rsidR="00E36FA5" w:rsidRDefault="00E36FA5">
            <w:pPr>
              <w:spacing w:before="60" w:after="60"/>
              <w:rPr>
                <w:rFonts w:ascii="Times New Roman" w:hAnsi="Times New Roman"/>
              </w:rPr>
            </w:pPr>
          </w:p>
        </w:tc>
      </w:tr>
      <w:tr w:rsidR="00E36FA5" w14:paraId="05787C59" w14:textId="77777777">
        <w:tc>
          <w:tcPr>
            <w:tcW w:w="2517" w:type="dxa"/>
            <w:gridSpan w:val="2"/>
            <w:shd w:val="clear" w:color="auto" w:fill="auto"/>
            <w:tcMar>
              <w:left w:w="108" w:type="dxa"/>
            </w:tcMar>
          </w:tcPr>
          <w:p w14:paraId="5BBDCD0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B6E98F9" w14:textId="77777777" w:rsidR="00E36FA5" w:rsidRDefault="009561C6">
            <w:pPr>
              <w:spacing w:before="60" w:after="60"/>
              <w:rPr>
                <w:rFonts w:ascii="Times New Roman" w:hAnsi="Times New Roman"/>
              </w:rPr>
            </w:pPr>
            <w:proofErr w:type="spellStart"/>
            <w:r>
              <w:rPr>
                <w:rFonts w:ascii="Times New Roman" w:hAnsi="Times New Roman"/>
              </w:rPr>
              <w:t>sstdagain</w:t>
            </w:r>
            <w:proofErr w:type="spellEnd"/>
          </w:p>
        </w:tc>
        <w:tc>
          <w:tcPr>
            <w:tcW w:w="4961" w:type="dxa"/>
            <w:shd w:val="clear" w:color="auto" w:fill="auto"/>
            <w:tcMar>
              <w:left w:w="108" w:type="dxa"/>
            </w:tcMar>
          </w:tcPr>
          <w:p w14:paraId="7CEF5ABA" w14:textId="77777777" w:rsidR="00E36FA5" w:rsidRDefault="009561C6">
            <w:pPr>
              <w:spacing w:before="60" w:after="60"/>
              <w:rPr>
                <w:rFonts w:ascii="Times New Roman" w:hAnsi="Times New Roman"/>
              </w:rPr>
            </w:pPr>
            <w:r>
              <w:rPr>
                <w:rFonts w:ascii="Times New Roman" w:hAnsi="Times New Roman"/>
              </w:rPr>
              <w:t xml:space="preserve">run </w:t>
            </w:r>
            <w:proofErr w:type="spellStart"/>
            <w:r>
              <w:rPr>
                <w:rFonts w:ascii="Times New Roman" w:hAnsi="Times New Roman"/>
              </w:rPr>
              <w:t>msal_standardise_avg</w:t>
            </w:r>
            <w:proofErr w:type="spellEnd"/>
            <w:r>
              <w:rPr>
                <w:rFonts w:ascii="Times New Roman" w:hAnsi="Times New Roman"/>
              </w:rPr>
              <w:t xml:space="preserve"> a second time?</w:t>
            </w:r>
          </w:p>
        </w:tc>
      </w:tr>
      <w:tr w:rsidR="00E36FA5" w14:paraId="61C5B004" w14:textId="77777777">
        <w:tc>
          <w:tcPr>
            <w:tcW w:w="2517" w:type="dxa"/>
            <w:gridSpan w:val="2"/>
            <w:vMerge w:val="restart"/>
            <w:shd w:val="clear" w:color="auto" w:fill="auto"/>
            <w:tcMar>
              <w:left w:w="108" w:type="dxa"/>
            </w:tcMar>
          </w:tcPr>
          <w:p w14:paraId="7A470FA9" w14:textId="77777777" w:rsidR="00E36FA5" w:rsidRDefault="009561C6">
            <w:pPr>
              <w:spacing w:before="60" w:after="60"/>
              <w:rPr>
                <w:rFonts w:ascii="Times New Roman" w:hAnsi="Times New Roman"/>
              </w:rPr>
            </w:pPr>
            <w:proofErr w:type="spellStart"/>
            <w:r>
              <w:rPr>
                <w:rFonts w:ascii="Times New Roman" w:hAnsi="Times New Roman"/>
              </w:rPr>
              <w:t>msal_standardise_avg</w:t>
            </w:r>
            <w:proofErr w:type="spellEnd"/>
          </w:p>
        </w:tc>
        <w:tc>
          <w:tcPr>
            <w:tcW w:w="1277" w:type="dxa"/>
            <w:shd w:val="clear" w:color="auto" w:fill="auto"/>
            <w:tcMar>
              <w:left w:w="108" w:type="dxa"/>
            </w:tcMar>
          </w:tcPr>
          <w:p w14:paraId="1330C27B" w14:textId="77777777" w:rsidR="00E36FA5" w:rsidRDefault="009561C6">
            <w:pPr>
              <w:spacing w:before="60" w:after="60"/>
              <w:rPr>
                <w:rFonts w:ascii="Times New Roman" w:hAnsi="Times New Roman"/>
              </w:rPr>
            </w:pPr>
            <w:r>
              <w:rPr>
                <w:rFonts w:ascii="Times New Roman" w:hAnsi="Times New Roman"/>
              </w:rPr>
              <w:t>std2use</w:t>
            </w:r>
          </w:p>
        </w:tc>
        <w:tc>
          <w:tcPr>
            <w:tcW w:w="4961" w:type="dxa"/>
            <w:shd w:val="clear" w:color="auto" w:fill="auto"/>
            <w:tcMar>
              <w:left w:w="108" w:type="dxa"/>
            </w:tcMar>
          </w:tcPr>
          <w:p w14:paraId="50A1945E" w14:textId="77777777" w:rsidR="00E36FA5" w:rsidRDefault="009561C6">
            <w:pPr>
              <w:spacing w:before="60" w:after="60"/>
              <w:rPr>
                <w:rFonts w:ascii="Times New Roman" w:hAnsi="Times New Roman"/>
              </w:rPr>
            </w:pPr>
            <w:r>
              <w:rPr>
                <w:rFonts w:ascii="Times New Roman" w:hAnsi="Times New Roman"/>
              </w:rPr>
              <w:t>set standards readings to exclude</w:t>
            </w:r>
          </w:p>
        </w:tc>
      </w:tr>
      <w:tr w:rsidR="00E36FA5" w14:paraId="54FA74C4" w14:textId="77777777">
        <w:tc>
          <w:tcPr>
            <w:tcW w:w="2517" w:type="dxa"/>
            <w:gridSpan w:val="2"/>
            <w:vMerge/>
            <w:shd w:val="clear" w:color="auto" w:fill="auto"/>
            <w:tcMar>
              <w:left w:w="108" w:type="dxa"/>
            </w:tcMar>
          </w:tcPr>
          <w:p w14:paraId="77FE696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1FBB4F" w14:textId="77777777" w:rsidR="00E36FA5" w:rsidRDefault="009561C6">
            <w:pPr>
              <w:spacing w:before="60" w:after="60"/>
              <w:rPr>
                <w:rFonts w:ascii="Times New Roman" w:hAnsi="Times New Roman"/>
              </w:rPr>
            </w:pPr>
            <w:r>
              <w:rPr>
                <w:rFonts w:ascii="Times New Roman" w:hAnsi="Times New Roman"/>
              </w:rPr>
              <w:t>sam2use</w:t>
            </w:r>
          </w:p>
        </w:tc>
        <w:tc>
          <w:tcPr>
            <w:tcW w:w="4961" w:type="dxa"/>
            <w:shd w:val="clear" w:color="auto" w:fill="auto"/>
            <w:tcMar>
              <w:left w:w="108" w:type="dxa"/>
            </w:tcMar>
          </w:tcPr>
          <w:p w14:paraId="3A61CCCC" w14:textId="77777777" w:rsidR="00E36FA5" w:rsidRDefault="009561C6">
            <w:pPr>
              <w:spacing w:before="60" w:after="60"/>
              <w:rPr>
                <w:rFonts w:ascii="Times New Roman" w:hAnsi="Times New Roman"/>
              </w:rPr>
            </w:pPr>
            <w:r>
              <w:rPr>
                <w:rFonts w:ascii="Times New Roman" w:hAnsi="Times New Roman"/>
              </w:rPr>
              <w:t xml:space="preserve">set sample readings to exclude; set sample bottle </w:t>
            </w:r>
            <w:r>
              <w:rPr>
                <w:rFonts w:ascii="Times New Roman" w:hAnsi="Times New Roman"/>
              </w:rPr>
              <w:t>quality flags</w:t>
            </w:r>
          </w:p>
        </w:tc>
      </w:tr>
      <w:tr w:rsidR="00E36FA5" w14:paraId="6C98B29F" w14:textId="77777777">
        <w:tc>
          <w:tcPr>
            <w:tcW w:w="2517" w:type="dxa"/>
            <w:gridSpan w:val="2"/>
            <w:shd w:val="clear" w:color="auto" w:fill="auto"/>
            <w:tcMar>
              <w:left w:w="108" w:type="dxa"/>
            </w:tcMar>
          </w:tcPr>
          <w:p w14:paraId="275E680F" w14:textId="77777777" w:rsidR="00E36FA5" w:rsidRDefault="009561C6">
            <w:pPr>
              <w:spacing w:before="60" w:after="60"/>
              <w:rPr>
                <w:rFonts w:ascii="Times New Roman" w:hAnsi="Times New Roman"/>
              </w:rPr>
            </w:pPr>
            <w:proofErr w:type="spellStart"/>
            <w:r>
              <w:rPr>
                <w:rFonts w:ascii="Times New Roman" w:hAnsi="Times New Roman"/>
              </w:rPr>
              <w:t>mtsg_medav_clean_cal</w:t>
            </w:r>
            <w:proofErr w:type="spellEnd"/>
          </w:p>
        </w:tc>
        <w:tc>
          <w:tcPr>
            <w:tcW w:w="1277" w:type="dxa"/>
            <w:shd w:val="clear" w:color="auto" w:fill="auto"/>
            <w:tcMar>
              <w:left w:w="108" w:type="dxa"/>
            </w:tcMar>
          </w:tcPr>
          <w:p w14:paraId="6BCACDA8" w14:textId="77777777" w:rsidR="00E36FA5" w:rsidRDefault="009561C6">
            <w:pPr>
              <w:spacing w:before="60" w:after="60"/>
              <w:rPr>
                <w:rFonts w:ascii="Times New Roman" w:hAnsi="Times New Roman"/>
              </w:rPr>
            </w:pPr>
            <w:proofErr w:type="spellStart"/>
            <w:r>
              <w:rPr>
                <w:rFonts w:ascii="Times New Roman" w:hAnsi="Times New Roman"/>
              </w:rPr>
              <w:t>smdiff</w:t>
            </w:r>
            <w:proofErr w:type="spellEnd"/>
          </w:p>
        </w:tc>
        <w:tc>
          <w:tcPr>
            <w:tcW w:w="4961" w:type="dxa"/>
            <w:shd w:val="clear" w:color="auto" w:fill="auto"/>
            <w:tcMar>
              <w:left w:w="108" w:type="dxa"/>
            </w:tcMar>
          </w:tcPr>
          <w:p w14:paraId="5E408770" w14:textId="77777777" w:rsidR="00E36FA5" w:rsidRDefault="009561C6">
            <w:pPr>
              <w:spacing w:before="60" w:after="60"/>
              <w:rPr>
                <w:rFonts w:ascii="Times New Roman" w:hAnsi="Times New Roman"/>
              </w:rPr>
            </w:pPr>
            <w:r>
              <w:rPr>
                <w:rFonts w:ascii="Times New Roman" w:hAnsi="Times New Roman"/>
              </w:rPr>
              <w:t xml:space="preserve">load smoothed differences saved by </w:t>
            </w:r>
            <w:proofErr w:type="spellStart"/>
            <w:r>
              <w:rPr>
                <w:rFonts w:ascii="Times New Roman" w:hAnsi="Times New Roman"/>
              </w:rPr>
              <w:t>mtsg_bottle_cleanup</w:t>
            </w:r>
            <w:proofErr w:type="spellEnd"/>
            <w:r>
              <w:rPr>
                <w:rFonts w:ascii="Times New Roman" w:hAnsi="Times New Roman"/>
              </w:rPr>
              <w:t>, to use for calibration</w:t>
            </w:r>
          </w:p>
        </w:tc>
      </w:tr>
      <w:tr w:rsidR="00E36FA5" w14:paraId="727153C8" w14:textId="77777777">
        <w:tc>
          <w:tcPr>
            <w:tcW w:w="2517" w:type="dxa"/>
            <w:gridSpan w:val="2"/>
            <w:vMerge w:val="restart"/>
            <w:shd w:val="clear" w:color="auto" w:fill="auto"/>
            <w:tcMar>
              <w:left w:w="108" w:type="dxa"/>
            </w:tcMar>
          </w:tcPr>
          <w:p w14:paraId="39095CEC" w14:textId="77777777" w:rsidR="00E36FA5" w:rsidRDefault="009561C6">
            <w:pPr>
              <w:spacing w:before="60" w:after="60"/>
              <w:rPr>
                <w:rFonts w:ascii="Times New Roman" w:hAnsi="Times New Roman"/>
              </w:rPr>
            </w:pPr>
            <w:proofErr w:type="spellStart"/>
            <w:r>
              <w:rPr>
                <w:rFonts w:ascii="Times New Roman" w:hAnsi="Times New Roman"/>
              </w:rPr>
              <w:t>mtsg_bottle_compare</w:t>
            </w:r>
            <w:proofErr w:type="spellEnd"/>
          </w:p>
        </w:tc>
        <w:tc>
          <w:tcPr>
            <w:tcW w:w="1277" w:type="dxa"/>
            <w:shd w:val="clear" w:color="auto" w:fill="auto"/>
            <w:tcMar>
              <w:left w:w="108" w:type="dxa"/>
            </w:tcMar>
          </w:tcPr>
          <w:p w14:paraId="373E9796" w14:textId="77777777" w:rsidR="00E36FA5" w:rsidRDefault="009561C6">
            <w:pPr>
              <w:spacing w:before="60" w:after="60"/>
              <w:rPr>
                <w:rFonts w:ascii="Times New Roman" w:hAnsi="Times New Roman"/>
              </w:rPr>
            </w:pPr>
            <w:proofErr w:type="spellStart"/>
            <w:r>
              <w:rPr>
                <w:rFonts w:ascii="Times New Roman" w:hAnsi="Times New Roman"/>
              </w:rPr>
              <w:t>dbbad</w:t>
            </w:r>
            <w:proofErr w:type="spellEnd"/>
          </w:p>
        </w:tc>
        <w:tc>
          <w:tcPr>
            <w:tcW w:w="4961" w:type="dxa"/>
            <w:shd w:val="clear" w:color="auto" w:fill="auto"/>
            <w:tcMar>
              <w:left w:w="108" w:type="dxa"/>
            </w:tcMar>
          </w:tcPr>
          <w:p w14:paraId="774A24C3" w14:textId="77777777" w:rsidR="00E36FA5" w:rsidRDefault="009561C6">
            <w:pPr>
              <w:spacing w:before="60" w:after="60"/>
              <w:rPr>
                <w:rFonts w:ascii="Times New Roman" w:hAnsi="Times New Roman"/>
              </w:rPr>
            </w:pPr>
            <w:r>
              <w:rPr>
                <w:rFonts w:ascii="Times New Roman" w:hAnsi="Times New Roman"/>
              </w:rPr>
              <w:t>exclude bad sample data (or bad comparison)</w:t>
            </w:r>
          </w:p>
        </w:tc>
      </w:tr>
      <w:tr w:rsidR="00E36FA5" w14:paraId="19D21E73" w14:textId="77777777">
        <w:tc>
          <w:tcPr>
            <w:tcW w:w="2517" w:type="dxa"/>
            <w:gridSpan w:val="2"/>
            <w:vMerge/>
            <w:shd w:val="clear" w:color="auto" w:fill="auto"/>
            <w:tcMar>
              <w:left w:w="108" w:type="dxa"/>
            </w:tcMar>
          </w:tcPr>
          <w:p w14:paraId="00A8251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DA4439E" w14:textId="77777777" w:rsidR="00E36FA5" w:rsidRDefault="009561C6">
            <w:pPr>
              <w:spacing w:before="60" w:after="60"/>
              <w:rPr>
                <w:rFonts w:ascii="Times New Roman" w:hAnsi="Times New Roman"/>
              </w:rPr>
            </w:pPr>
            <w:proofErr w:type="spellStart"/>
            <w:r>
              <w:rPr>
                <w:rFonts w:ascii="Times New Roman" w:hAnsi="Times New Roman"/>
              </w:rPr>
              <w:t>sdiff</w:t>
            </w:r>
            <w:proofErr w:type="spellEnd"/>
          </w:p>
        </w:tc>
        <w:tc>
          <w:tcPr>
            <w:tcW w:w="4961" w:type="dxa"/>
            <w:shd w:val="clear" w:color="auto" w:fill="auto"/>
            <w:tcMar>
              <w:left w:w="108" w:type="dxa"/>
            </w:tcMar>
          </w:tcPr>
          <w:p w14:paraId="31C2D0D4" w14:textId="77777777" w:rsidR="00E36FA5" w:rsidRDefault="009561C6">
            <w:pPr>
              <w:spacing w:before="60" w:after="60"/>
              <w:rPr>
                <w:rFonts w:ascii="Times New Roman" w:hAnsi="Times New Roman"/>
              </w:rPr>
            </w:pPr>
            <w:r>
              <w:rPr>
                <w:rFonts w:ascii="Times New Roman" w:hAnsi="Times New Roman"/>
              </w:rPr>
              <w:t>smoothed differences</w:t>
            </w:r>
          </w:p>
        </w:tc>
      </w:tr>
      <w:tr w:rsidR="00E36FA5" w14:paraId="6B0E6EAE" w14:textId="77777777">
        <w:tc>
          <w:tcPr>
            <w:tcW w:w="2517" w:type="dxa"/>
            <w:gridSpan w:val="2"/>
            <w:vMerge w:val="restart"/>
            <w:shd w:val="clear" w:color="auto" w:fill="auto"/>
            <w:tcMar>
              <w:left w:w="108" w:type="dxa"/>
            </w:tcMar>
          </w:tcPr>
          <w:p w14:paraId="2CE6D58E" w14:textId="77777777" w:rsidR="00E36FA5" w:rsidRDefault="009561C6">
            <w:pPr>
              <w:spacing w:before="60" w:after="60"/>
              <w:rPr>
                <w:rFonts w:ascii="Times New Roman" w:hAnsi="Times New Roman"/>
              </w:rPr>
            </w:pPr>
            <w:proofErr w:type="spellStart"/>
            <w:r>
              <w:rPr>
                <w:rFonts w:ascii="Times New Roman" w:hAnsi="Times New Roman"/>
              </w:rPr>
              <w:t>mtsg_cleanup</w:t>
            </w:r>
            <w:proofErr w:type="spellEnd"/>
          </w:p>
        </w:tc>
        <w:tc>
          <w:tcPr>
            <w:tcW w:w="1277" w:type="dxa"/>
            <w:shd w:val="clear" w:color="auto" w:fill="auto"/>
            <w:tcMar>
              <w:left w:w="108" w:type="dxa"/>
            </w:tcMar>
          </w:tcPr>
          <w:p w14:paraId="2E9B6FC5" w14:textId="77777777" w:rsidR="00E36FA5" w:rsidRDefault="009561C6">
            <w:pPr>
              <w:spacing w:before="60" w:after="60"/>
              <w:rPr>
                <w:rFonts w:ascii="Times New Roman" w:hAnsi="Times New Roman"/>
              </w:rPr>
            </w:pPr>
            <w:proofErr w:type="spellStart"/>
            <w:r>
              <w:rPr>
                <w:rFonts w:ascii="Times New Roman" w:hAnsi="Times New Roman"/>
              </w:rPr>
              <w:t>kbadlims</w:t>
            </w:r>
            <w:proofErr w:type="spellEnd"/>
          </w:p>
        </w:tc>
        <w:tc>
          <w:tcPr>
            <w:tcW w:w="4961" w:type="dxa"/>
            <w:shd w:val="clear" w:color="auto" w:fill="auto"/>
            <w:tcMar>
              <w:left w:w="108" w:type="dxa"/>
            </w:tcMar>
          </w:tcPr>
          <w:p w14:paraId="1C1BA179" w14:textId="77777777" w:rsidR="00E36FA5" w:rsidRDefault="009561C6">
            <w:pPr>
              <w:spacing w:before="60" w:after="60"/>
              <w:rPr>
                <w:rFonts w:ascii="Times New Roman" w:hAnsi="Times New Roman"/>
              </w:rPr>
            </w:pPr>
            <w:r>
              <w:rPr>
                <w:rFonts w:ascii="Times New Roman" w:hAnsi="Times New Roman"/>
              </w:rPr>
              <w:t xml:space="preserve">sets of </w:t>
            </w:r>
            <w:r>
              <w:rPr>
                <w:rFonts w:ascii="Times New Roman" w:hAnsi="Times New Roman"/>
              </w:rPr>
              <w:t xml:space="preserve">start and end times of bad data to </w:t>
            </w:r>
            <w:proofErr w:type="spellStart"/>
            <w:r>
              <w:rPr>
                <w:rFonts w:ascii="Times New Roman" w:hAnsi="Times New Roman"/>
              </w:rPr>
              <w:t>NaN</w:t>
            </w:r>
            <w:proofErr w:type="spellEnd"/>
          </w:p>
        </w:tc>
      </w:tr>
      <w:tr w:rsidR="00E36FA5" w14:paraId="68B3D852" w14:textId="77777777">
        <w:tc>
          <w:tcPr>
            <w:tcW w:w="2517" w:type="dxa"/>
            <w:gridSpan w:val="2"/>
            <w:vMerge/>
            <w:shd w:val="clear" w:color="auto" w:fill="auto"/>
            <w:tcMar>
              <w:left w:w="108" w:type="dxa"/>
            </w:tcMar>
          </w:tcPr>
          <w:p w14:paraId="23B8ED3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87229E3" w14:textId="77777777" w:rsidR="00E36FA5" w:rsidRDefault="009561C6">
            <w:pPr>
              <w:spacing w:before="60" w:after="60"/>
              <w:rPr>
                <w:rFonts w:ascii="Times New Roman" w:hAnsi="Times New Roman"/>
              </w:rPr>
            </w:pPr>
            <w:proofErr w:type="spellStart"/>
            <w:r>
              <w:rPr>
                <w:rFonts w:ascii="Times New Roman" w:hAnsi="Times New Roman"/>
              </w:rPr>
              <w:t>vout</w:t>
            </w:r>
            <w:proofErr w:type="spellEnd"/>
          </w:p>
        </w:tc>
        <w:tc>
          <w:tcPr>
            <w:tcW w:w="4961" w:type="dxa"/>
            <w:shd w:val="clear" w:color="auto" w:fill="auto"/>
            <w:tcMar>
              <w:left w:w="108" w:type="dxa"/>
            </w:tcMar>
          </w:tcPr>
          <w:p w14:paraId="1EBD8C16" w14:textId="77777777" w:rsidR="00E36FA5" w:rsidRDefault="009561C6">
            <w:pPr>
              <w:spacing w:before="60" w:after="60"/>
              <w:rPr>
                <w:rFonts w:ascii="Times New Roman" w:hAnsi="Times New Roman"/>
              </w:rPr>
            </w:pPr>
            <w:r>
              <w:rPr>
                <w:rFonts w:ascii="Times New Roman" w:hAnsi="Times New Roman"/>
              </w:rPr>
              <w:t xml:space="preserve">change from default (which is to just </w:t>
            </w:r>
            <w:proofErr w:type="spellStart"/>
            <w:r>
              <w:rPr>
                <w:rFonts w:ascii="Times New Roman" w:hAnsi="Times New Roman"/>
              </w:rPr>
              <w:t>NaN</w:t>
            </w:r>
            <w:proofErr w:type="spellEnd"/>
            <w:r>
              <w:rPr>
                <w:rFonts w:ascii="Times New Roman" w:hAnsi="Times New Roman"/>
              </w:rPr>
              <w:t xml:space="preserve"> all variables between </w:t>
            </w:r>
            <w:proofErr w:type="spellStart"/>
            <w:r>
              <w:rPr>
                <w:rFonts w:ascii="Times New Roman" w:hAnsi="Times New Roman"/>
              </w:rPr>
              <w:t>kbadlims</w:t>
            </w:r>
            <w:proofErr w:type="spellEnd"/>
            <w:r>
              <w:rPr>
                <w:rFonts w:ascii="Times New Roman" w:hAnsi="Times New Roman"/>
              </w:rPr>
              <w:t xml:space="preserve">); this is also the place to do something like </w:t>
            </w:r>
            <w:proofErr w:type="spellStart"/>
            <w:r>
              <w:rPr>
                <w:rFonts w:ascii="Times New Roman" w:hAnsi="Times New Roman"/>
              </w:rPr>
              <w:t>NaN</w:t>
            </w:r>
            <w:proofErr w:type="spellEnd"/>
            <w:r>
              <w:rPr>
                <w:rFonts w:ascii="Times New Roman" w:hAnsi="Times New Roman"/>
              </w:rPr>
              <w:t xml:space="preserve"> a given variable when it is out of range</w:t>
            </w:r>
          </w:p>
        </w:tc>
      </w:tr>
      <w:tr w:rsidR="00E36FA5" w14:paraId="4D146E2B" w14:textId="77777777">
        <w:tc>
          <w:tcPr>
            <w:tcW w:w="2517" w:type="dxa"/>
            <w:gridSpan w:val="2"/>
            <w:vMerge w:val="restart"/>
            <w:shd w:val="clear" w:color="auto" w:fill="auto"/>
            <w:tcMar>
              <w:left w:w="108" w:type="dxa"/>
            </w:tcMar>
          </w:tcPr>
          <w:p w14:paraId="567EA1B2" w14:textId="77777777" w:rsidR="00E36FA5" w:rsidRDefault="009561C6">
            <w:pPr>
              <w:spacing w:before="60" w:after="60"/>
              <w:rPr>
                <w:rFonts w:ascii="Times New Roman" w:hAnsi="Times New Roman"/>
              </w:rPr>
            </w:pPr>
            <w:r>
              <w:rPr>
                <w:rFonts w:ascii="Times New Roman" w:hAnsi="Times New Roman"/>
              </w:rPr>
              <w:lastRenderedPageBreak/>
              <w:t>moxy_01</w:t>
            </w:r>
          </w:p>
        </w:tc>
        <w:tc>
          <w:tcPr>
            <w:tcW w:w="1277" w:type="dxa"/>
            <w:shd w:val="clear" w:color="auto" w:fill="auto"/>
            <w:tcMar>
              <w:left w:w="108" w:type="dxa"/>
            </w:tcMar>
          </w:tcPr>
          <w:p w14:paraId="530E16AF" w14:textId="77777777" w:rsidR="00E36FA5" w:rsidRDefault="009561C6">
            <w:pPr>
              <w:spacing w:before="60" w:after="60"/>
              <w:rPr>
                <w:rFonts w:ascii="Times New Roman" w:hAnsi="Times New Roman"/>
              </w:rPr>
            </w:pPr>
            <w:proofErr w:type="spellStart"/>
            <w:r>
              <w:rPr>
                <w:rFonts w:ascii="Times New Roman" w:hAnsi="Times New Roman"/>
              </w:rPr>
              <w:t>oxycsv</w:t>
            </w:r>
            <w:proofErr w:type="spellEnd"/>
          </w:p>
        </w:tc>
        <w:tc>
          <w:tcPr>
            <w:tcW w:w="4961" w:type="dxa"/>
            <w:shd w:val="clear" w:color="auto" w:fill="auto"/>
            <w:tcMar>
              <w:left w:w="108" w:type="dxa"/>
            </w:tcMar>
          </w:tcPr>
          <w:p w14:paraId="5E891C6D" w14:textId="77777777" w:rsidR="00E36FA5" w:rsidRDefault="009561C6">
            <w:pPr>
              <w:spacing w:before="60" w:after="60"/>
              <w:rPr>
                <w:rFonts w:ascii="Times New Roman" w:hAnsi="Times New Roman"/>
              </w:rPr>
            </w:pPr>
            <w:r>
              <w:rPr>
                <w:rFonts w:ascii="Times New Roman" w:hAnsi="Times New Roman"/>
              </w:rPr>
              <w:t>set input file name</w:t>
            </w:r>
          </w:p>
        </w:tc>
      </w:tr>
      <w:tr w:rsidR="00E36FA5" w14:paraId="5DCF5788" w14:textId="77777777">
        <w:tc>
          <w:tcPr>
            <w:tcW w:w="2517" w:type="dxa"/>
            <w:gridSpan w:val="2"/>
            <w:vMerge/>
            <w:shd w:val="clear" w:color="auto" w:fill="auto"/>
            <w:tcMar>
              <w:left w:w="108" w:type="dxa"/>
            </w:tcMar>
          </w:tcPr>
          <w:p w14:paraId="23D3490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BA57079" w14:textId="77777777" w:rsidR="00E36FA5" w:rsidRDefault="009561C6">
            <w:pPr>
              <w:spacing w:before="60" w:after="60"/>
              <w:rPr>
                <w:rFonts w:ascii="Times New Roman" w:hAnsi="Times New Roman"/>
              </w:rPr>
            </w:pPr>
            <w:proofErr w:type="spellStart"/>
            <w:r>
              <w:rPr>
                <w:rFonts w:ascii="Times New Roman" w:hAnsi="Times New Roman"/>
              </w:rPr>
              <w:t>oxybotnisk</w:t>
            </w:r>
            <w:proofErr w:type="spellEnd"/>
          </w:p>
        </w:tc>
        <w:tc>
          <w:tcPr>
            <w:tcW w:w="4961" w:type="dxa"/>
            <w:shd w:val="clear" w:color="auto" w:fill="auto"/>
            <w:tcMar>
              <w:left w:w="108" w:type="dxa"/>
            </w:tcMar>
          </w:tcPr>
          <w:p w14:paraId="14D8D77B" w14:textId="77777777" w:rsidR="00E36FA5" w:rsidRDefault="009561C6">
            <w:pPr>
              <w:spacing w:before="60" w:after="60"/>
              <w:rPr>
                <w:rFonts w:ascii="Times New Roman" w:hAnsi="Times New Roman"/>
              </w:rPr>
            </w:pPr>
            <w:r>
              <w:rPr>
                <w:rFonts w:ascii="Times New Roman" w:hAnsi="Times New Roman"/>
              </w:rPr>
              <w:t xml:space="preserve">translate from bottle rows in the oxygen spreadsheets to </w:t>
            </w:r>
            <w:proofErr w:type="spellStart"/>
            <w:r>
              <w:rPr>
                <w:rFonts w:ascii="Times New Roman" w:hAnsi="Times New Roman"/>
              </w:rPr>
              <w:t>Niskin</w:t>
            </w:r>
            <w:proofErr w:type="spellEnd"/>
            <w:r>
              <w:rPr>
                <w:rFonts w:ascii="Times New Roman" w:hAnsi="Times New Roman"/>
              </w:rPr>
              <w:t xml:space="preserve"> numbers</w:t>
            </w:r>
          </w:p>
        </w:tc>
      </w:tr>
      <w:tr w:rsidR="00E36FA5" w14:paraId="46EBBDED" w14:textId="77777777">
        <w:tc>
          <w:tcPr>
            <w:tcW w:w="2517" w:type="dxa"/>
            <w:gridSpan w:val="2"/>
            <w:vMerge/>
            <w:shd w:val="clear" w:color="auto" w:fill="auto"/>
            <w:tcMar>
              <w:left w:w="108" w:type="dxa"/>
            </w:tcMar>
          </w:tcPr>
          <w:p w14:paraId="765DF20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D1B7095" w14:textId="77777777" w:rsidR="00E36FA5" w:rsidRDefault="009561C6">
            <w:pPr>
              <w:spacing w:before="60" w:after="60"/>
              <w:rPr>
                <w:rFonts w:ascii="Times New Roman" w:hAnsi="Times New Roman"/>
              </w:rPr>
            </w:pPr>
            <w:r>
              <w:rPr>
                <w:rFonts w:ascii="Times New Roman" w:hAnsi="Times New Roman"/>
              </w:rPr>
              <w:t>flags</w:t>
            </w:r>
          </w:p>
        </w:tc>
        <w:tc>
          <w:tcPr>
            <w:tcW w:w="4961" w:type="dxa"/>
            <w:shd w:val="clear" w:color="auto" w:fill="auto"/>
            <w:tcMar>
              <w:left w:w="108" w:type="dxa"/>
            </w:tcMar>
          </w:tcPr>
          <w:p w14:paraId="70BABCD9" w14:textId="77777777" w:rsidR="00E36FA5" w:rsidRDefault="009561C6">
            <w:pPr>
              <w:spacing w:before="60" w:after="60"/>
              <w:rPr>
                <w:rFonts w:ascii="Times New Roman" w:hAnsi="Times New Roman"/>
              </w:rPr>
            </w:pPr>
            <w:r>
              <w:rPr>
                <w:rFonts w:ascii="Times New Roman" w:hAnsi="Times New Roman"/>
              </w:rPr>
              <w:t>set flags by station and (</w:t>
            </w:r>
            <w:proofErr w:type="spellStart"/>
            <w:r>
              <w:rPr>
                <w:rFonts w:ascii="Times New Roman" w:hAnsi="Times New Roman"/>
              </w:rPr>
              <w:t>Niskin</w:t>
            </w:r>
            <w:proofErr w:type="spellEnd"/>
            <w:r>
              <w:rPr>
                <w:rFonts w:ascii="Times New Roman" w:hAnsi="Times New Roman"/>
              </w:rPr>
              <w:t>) position</w:t>
            </w:r>
          </w:p>
        </w:tc>
      </w:tr>
      <w:tr w:rsidR="00E36FA5" w14:paraId="4B5E0EF4" w14:textId="77777777">
        <w:tc>
          <w:tcPr>
            <w:tcW w:w="2517" w:type="dxa"/>
            <w:gridSpan w:val="2"/>
            <w:vMerge w:val="restart"/>
            <w:shd w:val="clear" w:color="auto" w:fill="auto"/>
            <w:tcMar>
              <w:left w:w="108" w:type="dxa"/>
            </w:tcMar>
          </w:tcPr>
          <w:p w14:paraId="5CE218EB" w14:textId="77777777" w:rsidR="00E36FA5" w:rsidRDefault="009561C6">
            <w:pPr>
              <w:spacing w:before="60" w:after="60"/>
              <w:rPr>
                <w:rFonts w:ascii="Times New Roman" w:hAnsi="Times New Roman"/>
              </w:rPr>
            </w:pPr>
            <w:proofErr w:type="spellStart"/>
            <w:r>
              <w:rPr>
                <w:rFonts w:ascii="Times New Roman" w:hAnsi="Times New Roman"/>
              </w:rPr>
              <w:t>moxy_ccalc</w:t>
            </w:r>
            <w:proofErr w:type="spellEnd"/>
          </w:p>
        </w:tc>
        <w:tc>
          <w:tcPr>
            <w:tcW w:w="1277" w:type="dxa"/>
            <w:shd w:val="clear" w:color="auto" w:fill="auto"/>
            <w:tcMar>
              <w:left w:w="108" w:type="dxa"/>
            </w:tcMar>
          </w:tcPr>
          <w:p w14:paraId="68E2D7D2" w14:textId="77777777" w:rsidR="00E36FA5" w:rsidRDefault="009561C6">
            <w:pPr>
              <w:spacing w:before="60" w:after="60"/>
              <w:rPr>
                <w:rFonts w:ascii="Times New Roman" w:hAnsi="Times New Roman"/>
              </w:rPr>
            </w:pPr>
            <w:proofErr w:type="spellStart"/>
            <w:r>
              <w:rPr>
                <w:rFonts w:ascii="Times New Roman" w:hAnsi="Times New Roman"/>
              </w:rPr>
              <w:t>oxypars</w:t>
            </w:r>
            <w:proofErr w:type="spellEnd"/>
          </w:p>
        </w:tc>
        <w:tc>
          <w:tcPr>
            <w:tcW w:w="4961" w:type="dxa"/>
            <w:shd w:val="clear" w:color="auto" w:fill="auto"/>
            <w:tcMar>
              <w:left w:w="108" w:type="dxa"/>
            </w:tcMar>
          </w:tcPr>
          <w:p w14:paraId="617E7512" w14:textId="77777777" w:rsidR="00E36FA5" w:rsidRDefault="009561C6">
            <w:pPr>
              <w:spacing w:before="60" w:after="60"/>
              <w:rPr>
                <w:rFonts w:ascii="Times New Roman" w:hAnsi="Times New Roman"/>
              </w:rPr>
            </w:pPr>
            <w:r>
              <w:rPr>
                <w:rFonts w:ascii="Times New Roman" w:hAnsi="Times New Roman"/>
              </w:rPr>
              <w:t xml:space="preserve">set parameters for computing oxygen concentration from </w:t>
            </w:r>
            <w:proofErr w:type="spellStart"/>
            <w:r>
              <w:rPr>
                <w:rFonts w:ascii="Times New Roman" w:hAnsi="Times New Roman"/>
              </w:rPr>
              <w:t>titre</w:t>
            </w:r>
            <w:proofErr w:type="spellEnd"/>
          </w:p>
        </w:tc>
      </w:tr>
      <w:tr w:rsidR="00E36FA5" w14:paraId="7F56AC60" w14:textId="77777777">
        <w:tc>
          <w:tcPr>
            <w:tcW w:w="2517" w:type="dxa"/>
            <w:gridSpan w:val="2"/>
            <w:vMerge/>
            <w:shd w:val="clear" w:color="auto" w:fill="auto"/>
            <w:tcMar>
              <w:left w:w="108" w:type="dxa"/>
            </w:tcMar>
          </w:tcPr>
          <w:p w14:paraId="7270713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EB35ABD" w14:textId="77777777" w:rsidR="00E36FA5" w:rsidRDefault="009561C6">
            <w:pPr>
              <w:spacing w:before="60" w:after="60"/>
              <w:rPr>
                <w:rFonts w:ascii="Times New Roman" w:hAnsi="Times New Roman"/>
              </w:rPr>
            </w:pPr>
            <w:proofErr w:type="spellStart"/>
            <w:r>
              <w:rPr>
                <w:rFonts w:ascii="Times New Roman" w:hAnsi="Times New Roman"/>
              </w:rPr>
              <w:t>blstd</w:t>
            </w:r>
            <w:proofErr w:type="spellEnd"/>
          </w:p>
        </w:tc>
        <w:tc>
          <w:tcPr>
            <w:tcW w:w="4961" w:type="dxa"/>
            <w:shd w:val="clear" w:color="auto" w:fill="auto"/>
            <w:tcMar>
              <w:left w:w="108" w:type="dxa"/>
            </w:tcMar>
          </w:tcPr>
          <w:p w14:paraId="21ACDAE8" w14:textId="77777777" w:rsidR="00E36FA5" w:rsidRDefault="009561C6">
            <w:pPr>
              <w:spacing w:before="60" w:after="60"/>
              <w:rPr>
                <w:rFonts w:ascii="Times New Roman" w:hAnsi="Times New Roman"/>
              </w:rPr>
            </w:pPr>
            <w:r>
              <w:rPr>
                <w:rFonts w:ascii="Times New Roman" w:hAnsi="Times New Roman"/>
              </w:rPr>
              <w:t xml:space="preserve">blank and standard </w:t>
            </w:r>
            <w:proofErr w:type="spellStart"/>
            <w:r>
              <w:rPr>
                <w:rFonts w:ascii="Times New Roman" w:hAnsi="Times New Roman"/>
              </w:rPr>
              <w:t>titre</w:t>
            </w:r>
            <w:proofErr w:type="spellEnd"/>
            <w:r>
              <w:rPr>
                <w:rFonts w:ascii="Times New Roman" w:hAnsi="Times New Roman"/>
              </w:rPr>
              <w:t xml:space="preserve"> </w:t>
            </w:r>
            <w:r>
              <w:rPr>
                <w:rFonts w:ascii="Times New Roman" w:hAnsi="Times New Roman"/>
              </w:rPr>
              <w:t>volumes</w:t>
            </w:r>
          </w:p>
        </w:tc>
      </w:tr>
      <w:tr w:rsidR="00E36FA5" w14:paraId="13E5CFE4" w14:textId="77777777">
        <w:tc>
          <w:tcPr>
            <w:tcW w:w="2517" w:type="dxa"/>
            <w:gridSpan w:val="2"/>
            <w:vMerge/>
            <w:shd w:val="clear" w:color="auto" w:fill="auto"/>
            <w:tcMar>
              <w:left w:w="108" w:type="dxa"/>
            </w:tcMar>
          </w:tcPr>
          <w:p w14:paraId="3B1FE49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1928A71" w14:textId="77777777" w:rsidR="00E36FA5" w:rsidRDefault="009561C6">
            <w:pPr>
              <w:spacing w:before="60" w:after="60"/>
              <w:rPr>
                <w:rFonts w:ascii="Times New Roman" w:hAnsi="Times New Roman"/>
              </w:rPr>
            </w:pPr>
            <w:proofErr w:type="spellStart"/>
            <w:r>
              <w:rPr>
                <w:rFonts w:ascii="Times New Roman" w:hAnsi="Times New Roman"/>
              </w:rPr>
              <w:t>botvols</w:t>
            </w:r>
            <w:proofErr w:type="spellEnd"/>
          </w:p>
        </w:tc>
        <w:tc>
          <w:tcPr>
            <w:tcW w:w="4961" w:type="dxa"/>
            <w:shd w:val="clear" w:color="auto" w:fill="auto"/>
            <w:tcMar>
              <w:left w:w="108" w:type="dxa"/>
            </w:tcMar>
          </w:tcPr>
          <w:p w14:paraId="7DD5F35A" w14:textId="77777777" w:rsidR="00E36FA5" w:rsidRDefault="009561C6">
            <w:pPr>
              <w:spacing w:before="60" w:after="60"/>
              <w:rPr>
                <w:rFonts w:ascii="Times New Roman" w:hAnsi="Times New Roman"/>
              </w:rPr>
            </w:pPr>
            <w:r>
              <w:rPr>
                <w:rFonts w:ascii="Times New Roman" w:hAnsi="Times New Roman"/>
              </w:rPr>
              <w:t>sample bottle volumes file</w:t>
            </w:r>
          </w:p>
        </w:tc>
      </w:tr>
      <w:tr w:rsidR="00E36FA5" w14:paraId="297B38D7" w14:textId="77777777">
        <w:tc>
          <w:tcPr>
            <w:tcW w:w="8755" w:type="dxa"/>
            <w:gridSpan w:val="4"/>
            <w:shd w:val="clear" w:color="auto" w:fill="auto"/>
            <w:tcMar>
              <w:left w:w="108" w:type="dxa"/>
            </w:tcMar>
          </w:tcPr>
          <w:p w14:paraId="72650B9B" w14:textId="77777777" w:rsidR="00E36FA5" w:rsidRDefault="009561C6">
            <w:pPr>
              <w:spacing w:before="60" w:after="60"/>
              <w:jc w:val="center"/>
              <w:rPr>
                <w:rFonts w:ascii="Times New Roman" w:hAnsi="Times New Roman"/>
                <w:i/>
              </w:rPr>
            </w:pPr>
            <w:r>
              <w:rPr>
                <w:rFonts w:ascii="Times New Roman" w:hAnsi="Times New Roman"/>
                <w:i/>
              </w:rPr>
              <w:t>Summaries</w:t>
            </w:r>
          </w:p>
        </w:tc>
      </w:tr>
      <w:tr w:rsidR="00E36FA5" w14:paraId="16E8C58D" w14:textId="77777777">
        <w:tc>
          <w:tcPr>
            <w:tcW w:w="2376" w:type="dxa"/>
            <w:shd w:val="clear" w:color="auto" w:fill="auto"/>
            <w:tcMar>
              <w:left w:w="108" w:type="dxa"/>
            </w:tcMar>
          </w:tcPr>
          <w:p w14:paraId="77404993"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78537274"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345AB544"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2AE6FA88" w14:textId="77777777">
        <w:tc>
          <w:tcPr>
            <w:tcW w:w="2376" w:type="dxa"/>
            <w:vMerge w:val="restart"/>
            <w:shd w:val="clear" w:color="auto" w:fill="auto"/>
            <w:tcMar>
              <w:left w:w="108" w:type="dxa"/>
            </w:tcMar>
          </w:tcPr>
          <w:p w14:paraId="7AEF6F83" w14:textId="77777777" w:rsidR="00E36FA5" w:rsidRDefault="009561C6">
            <w:pPr>
              <w:spacing w:before="60" w:after="60"/>
              <w:rPr>
                <w:rFonts w:ascii="Times New Roman" w:hAnsi="Times New Roman"/>
              </w:rPr>
            </w:pPr>
            <w:r>
              <w:rPr>
                <w:rFonts w:ascii="Times New Roman" w:hAnsi="Times New Roman"/>
              </w:rPr>
              <w:t>mcchdo_01</w:t>
            </w:r>
          </w:p>
        </w:tc>
        <w:tc>
          <w:tcPr>
            <w:tcW w:w="1418" w:type="dxa"/>
            <w:gridSpan w:val="2"/>
            <w:shd w:val="clear" w:color="auto" w:fill="auto"/>
            <w:tcMar>
              <w:left w:w="108" w:type="dxa"/>
            </w:tcMar>
          </w:tcPr>
          <w:p w14:paraId="4E95E4C2"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6775BD2B" w14:textId="77777777" w:rsidR="00E36FA5" w:rsidRDefault="009561C6">
            <w:pPr>
              <w:spacing w:before="60" w:after="60"/>
              <w:rPr>
                <w:rFonts w:ascii="Times New Roman" w:hAnsi="Times New Roman"/>
              </w:rPr>
            </w:pPr>
            <w:r>
              <w:rPr>
                <w:rFonts w:ascii="Times New Roman" w:hAnsi="Times New Roman"/>
              </w:rPr>
              <w:t>WOCE expo code and section ID for hydro section</w:t>
            </w:r>
          </w:p>
        </w:tc>
      </w:tr>
      <w:tr w:rsidR="00E36FA5" w14:paraId="05E741AB" w14:textId="77777777">
        <w:tc>
          <w:tcPr>
            <w:tcW w:w="2376" w:type="dxa"/>
            <w:vMerge/>
            <w:shd w:val="clear" w:color="auto" w:fill="auto"/>
            <w:tcMar>
              <w:left w:w="108" w:type="dxa"/>
            </w:tcMar>
          </w:tcPr>
          <w:p w14:paraId="7A25FA0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DF71CAB"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2C13927B" w14:textId="77777777" w:rsidR="00E36FA5" w:rsidRDefault="009561C6">
            <w:pPr>
              <w:spacing w:before="60" w:after="60"/>
              <w:rPr>
                <w:rFonts w:ascii="Times New Roman" w:hAnsi="Times New Roman"/>
              </w:rPr>
            </w:pPr>
            <w:r>
              <w:rPr>
                <w:rFonts w:ascii="Times New Roman" w:hAnsi="Times New Roman"/>
              </w:rPr>
              <w:t>file to write exchange-format bottle sample data</w:t>
            </w:r>
          </w:p>
        </w:tc>
      </w:tr>
      <w:tr w:rsidR="00E36FA5" w14:paraId="54C54E12" w14:textId="77777777">
        <w:tc>
          <w:tcPr>
            <w:tcW w:w="2376" w:type="dxa"/>
            <w:vMerge/>
            <w:shd w:val="clear" w:color="auto" w:fill="auto"/>
            <w:tcMar>
              <w:left w:w="108" w:type="dxa"/>
            </w:tcMar>
          </w:tcPr>
          <w:p w14:paraId="13CEED74"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047834B1" w14:textId="77777777" w:rsidR="00E36FA5" w:rsidRDefault="009561C6">
            <w:pPr>
              <w:spacing w:before="60" w:after="60"/>
              <w:rPr>
                <w:rFonts w:ascii="Times New Roman" w:hAnsi="Times New Roman"/>
              </w:rPr>
            </w:pPr>
            <w:proofErr w:type="spellStart"/>
            <w:r>
              <w:rPr>
                <w:rFonts w:ascii="Times New Roman" w:hAnsi="Times New Roman"/>
              </w:rPr>
              <w:t>headstr</w:t>
            </w:r>
            <w:proofErr w:type="spellEnd"/>
          </w:p>
        </w:tc>
        <w:tc>
          <w:tcPr>
            <w:tcW w:w="4961" w:type="dxa"/>
            <w:shd w:val="clear" w:color="auto" w:fill="auto"/>
            <w:tcMar>
              <w:left w:w="108" w:type="dxa"/>
            </w:tcMar>
          </w:tcPr>
          <w:p w14:paraId="128A0A99" w14:textId="77777777" w:rsidR="00E36FA5" w:rsidRDefault="009561C6">
            <w:pPr>
              <w:spacing w:before="60" w:after="60"/>
              <w:rPr>
                <w:rFonts w:ascii="Times New Roman" w:hAnsi="Times New Roman"/>
              </w:rPr>
            </w:pPr>
            <w:r>
              <w:rPr>
                <w:rFonts w:ascii="Times New Roman" w:hAnsi="Times New Roman"/>
              </w:rPr>
              <w:t xml:space="preserve">header information to write to </w:t>
            </w:r>
            <w:r>
              <w:rPr>
                <w:rFonts w:ascii="Times New Roman" w:hAnsi="Times New Roman"/>
              </w:rPr>
              <w:t>file</w:t>
            </w:r>
          </w:p>
        </w:tc>
      </w:tr>
      <w:tr w:rsidR="00E36FA5" w14:paraId="5316C22F" w14:textId="77777777">
        <w:tc>
          <w:tcPr>
            <w:tcW w:w="2376" w:type="dxa"/>
            <w:vMerge w:val="restart"/>
            <w:shd w:val="clear" w:color="auto" w:fill="auto"/>
            <w:tcMar>
              <w:left w:w="108" w:type="dxa"/>
            </w:tcMar>
          </w:tcPr>
          <w:p w14:paraId="3050F51D" w14:textId="77777777" w:rsidR="00E36FA5" w:rsidRDefault="009561C6">
            <w:pPr>
              <w:spacing w:before="60" w:after="60"/>
              <w:rPr>
                <w:rFonts w:ascii="Times New Roman" w:hAnsi="Times New Roman"/>
              </w:rPr>
            </w:pPr>
            <w:r>
              <w:rPr>
                <w:rFonts w:ascii="Times New Roman" w:hAnsi="Times New Roman"/>
              </w:rPr>
              <w:t>mcchdo_02</w:t>
            </w:r>
          </w:p>
        </w:tc>
        <w:tc>
          <w:tcPr>
            <w:tcW w:w="1418" w:type="dxa"/>
            <w:gridSpan w:val="2"/>
            <w:shd w:val="clear" w:color="auto" w:fill="auto"/>
            <w:tcMar>
              <w:left w:w="108" w:type="dxa"/>
            </w:tcMar>
          </w:tcPr>
          <w:p w14:paraId="2CD81495"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789A50B2" w14:textId="77777777" w:rsidR="00E36FA5" w:rsidRDefault="009561C6">
            <w:pPr>
              <w:spacing w:before="60" w:after="60"/>
              <w:rPr>
                <w:rFonts w:ascii="Times New Roman" w:hAnsi="Times New Roman"/>
              </w:rPr>
            </w:pPr>
            <w:r>
              <w:rPr>
                <w:rFonts w:ascii="Times New Roman" w:hAnsi="Times New Roman"/>
              </w:rPr>
              <w:t>as above</w:t>
            </w:r>
          </w:p>
        </w:tc>
      </w:tr>
      <w:tr w:rsidR="00E36FA5" w14:paraId="53D62D8B" w14:textId="77777777">
        <w:tc>
          <w:tcPr>
            <w:tcW w:w="2376" w:type="dxa"/>
            <w:vMerge/>
            <w:shd w:val="clear" w:color="auto" w:fill="auto"/>
            <w:tcMar>
              <w:left w:w="108" w:type="dxa"/>
            </w:tcMar>
          </w:tcPr>
          <w:p w14:paraId="2B24794A"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314DDB28" w14:textId="77777777" w:rsidR="00E36FA5" w:rsidRDefault="009561C6">
            <w:pPr>
              <w:spacing w:before="60" w:after="60"/>
              <w:rPr>
                <w:rFonts w:ascii="Times New Roman" w:hAnsi="Times New Roman"/>
              </w:rPr>
            </w:pPr>
            <w:proofErr w:type="spellStart"/>
            <w:r>
              <w:rPr>
                <w:rFonts w:ascii="Times New Roman" w:hAnsi="Times New Roman"/>
              </w:rPr>
              <w:t>outfile</w:t>
            </w:r>
            <w:proofErr w:type="spellEnd"/>
          </w:p>
        </w:tc>
        <w:tc>
          <w:tcPr>
            <w:tcW w:w="4961" w:type="dxa"/>
            <w:shd w:val="clear" w:color="auto" w:fill="auto"/>
            <w:tcMar>
              <w:left w:w="108" w:type="dxa"/>
            </w:tcMar>
          </w:tcPr>
          <w:p w14:paraId="12DD6E1E" w14:textId="77777777" w:rsidR="00E36FA5" w:rsidRDefault="009561C6">
            <w:pPr>
              <w:spacing w:before="60" w:after="60"/>
              <w:rPr>
                <w:rFonts w:ascii="Times New Roman" w:hAnsi="Times New Roman"/>
              </w:rPr>
            </w:pPr>
            <w:r>
              <w:rPr>
                <w:rFonts w:ascii="Times New Roman" w:hAnsi="Times New Roman"/>
              </w:rPr>
              <w:t>file to write exchange-format CTD data</w:t>
            </w:r>
          </w:p>
        </w:tc>
      </w:tr>
      <w:tr w:rsidR="00E36FA5" w14:paraId="41C3F19C" w14:textId="77777777">
        <w:tc>
          <w:tcPr>
            <w:tcW w:w="2376" w:type="dxa"/>
            <w:shd w:val="clear" w:color="auto" w:fill="auto"/>
            <w:tcMar>
              <w:left w:w="108" w:type="dxa"/>
            </w:tcMar>
          </w:tcPr>
          <w:p w14:paraId="5A9E139F" w14:textId="77777777" w:rsidR="00E36FA5" w:rsidRDefault="009561C6">
            <w:pPr>
              <w:spacing w:before="60" w:after="60"/>
              <w:rPr>
                <w:rFonts w:ascii="Times New Roman" w:hAnsi="Times New Roman"/>
              </w:rPr>
            </w:pPr>
            <w:proofErr w:type="spellStart"/>
            <w:r>
              <w:rPr>
                <w:rFonts w:ascii="Times New Roman" w:hAnsi="Times New Roman"/>
              </w:rPr>
              <w:t>station_summary</w:t>
            </w:r>
            <w:proofErr w:type="spellEnd"/>
          </w:p>
        </w:tc>
        <w:tc>
          <w:tcPr>
            <w:tcW w:w="1418" w:type="dxa"/>
            <w:gridSpan w:val="2"/>
            <w:shd w:val="clear" w:color="auto" w:fill="auto"/>
            <w:tcMar>
              <w:left w:w="108" w:type="dxa"/>
            </w:tcMar>
          </w:tcPr>
          <w:p w14:paraId="7D63AAB3" w14:textId="77777777" w:rsidR="00E36FA5" w:rsidRDefault="009561C6">
            <w:pPr>
              <w:spacing w:before="60" w:after="60"/>
              <w:rPr>
                <w:rFonts w:ascii="Times New Roman" w:hAnsi="Times New Roman"/>
              </w:rPr>
            </w:pPr>
            <w:proofErr w:type="spellStart"/>
            <w:r>
              <w:rPr>
                <w:rFonts w:ascii="Times New Roman" w:hAnsi="Times New Roman"/>
              </w:rPr>
              <w:t>optsams</w:t>
            </w:r>
            <w:proofErr w:type="spellEnd"/>
          </w:p>
        </w:tc>
        <w:tc>
          <w:tcPr>
            <w:tcW w:w="4961" w:type="dxa"/>
            <w:shd w:val="clear" w:color="auto" w:fill="auto"/>
            <w:tcMar>
              <w:left w:w="108" w:type="dxa"/>
            </w:tcMar>
          </w:tcPr>
          <w:p w14:paraId="7398A377" w14:textId="77777777" w:rsidR="00E36FA5" w:rsidRDefault="009561C6">
            <w:pPr>
              <w:spacing w:before="60" w:after="60"/>
              <w:rPr>
                <w:rFonts w:ascii="Times New Roman" w:hAnsi="Times New Roman"/>
              </w:rPr>
            </w:pPr>
            <w:r>
              <w:rPr>
                <w:rFonts w:ascii="Times New Roman" w:hAnsi="Times New Roman"/>
              </w:rPr>
              <w:t>cell arrays of sample types collected</w:t>
            </w:r>
          </w:p>
        </w:tc>
      </w:tr>
      <w:tr w:rsidR="00E36FA5" w14:paraId="1E224080" w14:textId="77777777">
        <w:tc>
          <w:tcPr>
            <w:tcW w:w="2376" w:type="dxa"/>
            <w:shd w:val="clear" w:color="auto" w:fill="auto"/>
            <w:tcMar>
              <w:left w:w="108" w:type="dxa"/>
            </w:tcMar>
          </w:tcPr>
          <w:p w14:paraId="1518BE5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14C0E09" w14:textId="77777777" w:rsidR="00E36FA5" w:rsidRDefault="009561C6">
            <w:pPr>
              <w:spacing w:before="60" w:after="60"/>
              <w:rPr>
                <w:rFonts w:ascii="Times New Roman" w:hAnsi="Times New Roman"/>
              </w:rPr>
            </w:pPr>
            <w:proofErr w:type="spellStart"/>
            <w:r>
              <w:rPr>
                <w:rFonts w:ascii="Times New Roman" w:hAnsi="Times New Roman"/>
              </w:rPr>
              <w:t>stnmiss</w:t>
            </w:r>
            <w:proofErr w:type="spellEnd"/>
          </w:p>
        </w:tc>
        <w:tc>
          <w:tcPr>
            <w:tcW w:w="4961" w:type="dxa"/>
            <w:shd w:val="clear" w:color="auto" w:fill="auto"/>
            <w:tcMar>
              <w:left w:w="108" w:type="dxa"/>
            </w:tcMar>
          </w:tcPr>
          <w:p w14:paraId="0DC37312" w14:textId="77777777" w:rsidR="00E36FA5" w:rsidRDefault="009561C6">
            <w:pPr>
              <w:spacing w:before="60" w:after="60"/>
              <w:rPr>
                <w:rFonts w:ascii="Times New Roman" w:hAnsi="Times New Roman"/>
              </w:rPr>
            </w:pPr>
            <w:r>
              <w:rPr>
                <w:rFonts w:ascii="Times New Roman" w:hAnsi="Times New Roman"/>
              </w:rPr>
              <w:t>stations not to include</w:t>
            </w:r>
          </w:p>
        </w:tc>
      </w:tr>
      <w:tr w:rsidR="00E36FA5" w14:paraId="383266E7" w14:textId="77777777">
        <w:tc>
          <w:tcPr>
            <w:tcW w:w="2376" w:type="dxa"/>
            <w:shd w:val="clear" w:color="auto" w:fill="auto"/>
            <w:tcMar>
              <w:left w:w="108" w:type="dxa"/>
            </w:tcMar>
          </w:tcPr>
          <w:p w14:paraId="23112281"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3656496" w14:textId="77777777" w:rsidR="00E36FA5" w:rsidRDefault="009561C6">
            <w:pPr>
              <w:spacing w:before="60" w:after="60"/>
              <w:rPr>
                <w:rFonts w:ascii="Times New Roman" w:hAnsi="Times New Roman"/>
              </w:rPr>
            </w:pPr>
            <w:proofErr w:type="spellStart"/>
            <w:r>
              <w:rPr>
                <w:rFonts w:ascii="Times New Roman" w:hAnsi="Times New Roman"/>
              </w:rPr>
              <w:t>cordep</w:t>
            </w:r>
            <w:proofErr w:type="spellEnd"/>
          </w:p>
        </w:tc>
        <w:tc>
          <w:tcPr>
            <w:tcW w:w="4961" w:type="dxa"/>
            <w:shd w:val="clear" w:color="auto" w:fill="auto"/>
            <w:tcMar>
              <w:left w:w="108" w:type="dxa"/>
            </w:tcMar>
          </w:tcPr>
          <w:p w14:paraId="43D0B166" w14:textId="77777777" w:rsidR="00E36FA5" w:rsidRDefault="009561C6">
            <w:pPr>
              <w:spacing w:before="60" w:after="60"/>
              <w:rPr>
                <w:rFonts w:ascii="Times New Roman" w:hAnsi="Times New Roman"/>
              </w:rPr>
            </w:pPr>
            <w:r>
              <w:rPr>
                <w:rFonts w:ascii="Times New Roman" w:hAnsi="Times New Roman"/>
              </w:rPr>
              <w:t>corrected depth field</w:t>
            </w:r>
          </w:p>
        </w:tc>
      </w:tr>
      <w:tr w:rsidR="00E36FA5" w14:paraId="1841E2EB" w14:textId="77777777">
        <w:tc>
          <w:tcPr>
            <w:tcW w:w="2376" w:type="dxa"/>
            <w:shd w:val="clear" w:color="auto" w:fill="auto"/>
            <w:tcMar>
              <w:left w:w="108" w:type="dxa"/>
            </w:tcMar>
          </w:tcPr>
          <w:p w14:paraId="00A28563"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5E3D5CB" w14:textId="77777777" w:rsidR="00E36FA5" w:rsidRDefault="009561C6">
            <w:pPr>
              <w:spacing w:before="60" w:after="60"/>
              <w:rPr>
                <w:rFonts w:ascii="Times New Roman" w:hAnsi="Times New Roman"/>
              </w:rPr>
            </w:pPr>
            <w:r>
              <w:rPr>
                <w:rFonts w:ascii="Times New Roman" w:hAnsi="Times New Roman"/>
              </w:rPr>
              <w:t>comments</w:t>
            </w:r>
          </w:p>
        </w:tc>
        <w:tc>
          <w:tcPr>
            <w:tcW w:w="4961" w:type="dxa"/>
            <w:shd w:val="clear" w:color="auto" w:fill="auto"/>
            <w:tcMar>
              <w:left w:w="108" w:type="dxa"/>
            </w:tcMar>
          </w:tcPr>
          <w:p w14:paraId="408DBABE" w14:textId="77777777" w:rsidR="00E36FA5" w:rsidRDefault="00E36FA5">
            <w:pPr>
              <w:spacing w:before="60" w:after="60"/>
              <w:rPr>
                <w:rFonts w:ascii="Times New Roman" w:hAnsi="Times New Roman"/>
              </w:rPr>
            </w:pPr>
          </w:p>
        </w:tc>
      </w:tr>
      <w:tr w:rsidR="00E36FA5" w14:paraId="06FF3289" w14:textId="77777777">
        <w:tc>
          <w:tcPr>
            <w:tcW w:w="2376" w:type="dxa"/>
            <w:shd w:val="clear" w:color="auto" w:fill="auto"/>
            <w:tcMar>
              <w:left w:w="108" w:type="dxa"/>
            </w:tcMar>
          </w:tcPr>
          <w:p w14:paraId="32AB0752"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644A63C" w14:textId="77777777" w:rsidR="00E36FA5" w:rsidRDefault="009561C6">
            <w:pPr>
              <w:spacing w:before="60" w:after="60"/>
              <w:rPr>
                <w:rFonts w:ascii="Times New Roman" w:hAnsi="Times New Roman"/>
              </w:rPr>
            </w:pPr>
            <w:proofErr w:type="spellStart"/>
            <w:r>
              <w:rPr>
                <w:rFonts w:ascii="Times New Roman" w:hAnsi="Times New Roman"/>
              </w:rPr>
              <w:t>altdep</w:t>
            </w:r>
            <w:proofErr w:type="spellEnd"/>
          </w:p>
        </w:tc>
        <w:tc>
          <w:tcPr>
            <w:tcW w:w="4961" w:type="dxa"/>
            <w:shd w:val="clear" w:color="auto" w:fill="auto"/>
            <w:tcMar>
              <w:left w:w="108" w:type="dxa"/>
            </w:tcMar>
          </w:tcPr>
          <w:p w14:paraId="72AA36A4" w14:textId="77777777" w:rsidR="00E36FA5" w:rsidRDefault="00E36FA5">
            <w:pPr>
              <w:spacing w:before="60" w:after="60"/>
              <w:rPr>
                <w:rFonts w:ascii="Times New Roman" w:hAnsi="Times New Roman"/>
              </w:rPr>
            </w:pPr>
          </w:p>
        </w:tc>
      </w:tr>
      <w:tr w:rsidR="00E36FA5" w14:paraId="264824E0" w14:textId="77777777">
        <w:tc>
          <w:tcPr>
            <w:tcW w:w="2376" w:type="dxa"/>
            <w:shd w:val="clear" w:color="auto" w:fill="auto"/>
            <w:tcMar>
              <w:left w:w="108" w:type="dxa"/>
            </w:tcMar>
          </w:tcPr>
          <w:p w14:paraId="0742561D"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6EE4DAF" w14:textId="77777777" w:rsidR="00E36FA5" w:rsidRDefault="009561C6">
            <w:pPr>
              <w:spacing w:before="60" w:after="60"/>
              <w:rPr>
                <w:rFonts w:ascii="Times New Roman" w:hAnsi="Times New Roman"/>
              </w:rPr>
            </w:pPr>
            <w:proofErr w:type="spellStart"/>
            <w:r>
              <w:rPr>
                <w:rFonts w:ascii="Times New Roman" w:hAnsi="Times New Roman"/>
              </w:rPr>
              <w:t>varnames</w:t>
            </w:r>
            <w:proofErr w:type="spellEnd"/>
          </w:p>
        </w:tc>
        <w:tc>
          <w:tcPr>
            <w:tcW w:w="4961" w:type="dxa"/>
            <w:shd w:val="clear" w:color="auto" w:fill="auto"/>
            <w:tcMar>
              <w:left w:w="108" w:type="dxa"/>
            </w:tcMar>
          </w:tcPr>
          <w:p w14:paraId="4F27006D" w14:textId="77777777" w:rsidR="00E36FA5" w:rsidRDefault="009561C6">
            <w:pPr>
              <w:spacing w:before="60" w:after="60"/>
              <w:rPr>
                <w:rFonts w:ascii="Times New Roman" w:hAnsi="Times New Roman"/>
              </w:rPr>
            </w:pPr>
            <w:r>
              <w:rPr>
                <w:rFonts w:ascii="Times New Roman" w:hAnsi="Times New Roman"/>
              </w:rPr>
              <w:t xml:space="preserve">standard </w:t>
            </w:r>
            <w:r>
              <w:rPr>
                <w:rFonts w:ascii="Times New Roman" w:hAnsi="Times New Roman"/>
              </w:rPr>
              <w:t>variable names (the optional samples will be appended)</w:t>
            </w:r>
          </w:p>
        </w:tc>
      </w:tr>
      <w:tr w:rsidR="00E36FA5" w14:paraId="074F293B" w14:textId="77777777">
        <w:tc>
          <w:tcPr>
            <w:tcW w:w="8755" w:type="dxa"/>
            <w:gridSpan w:val="4"/>
            <w:shd w:val="clear" w:color="auto" w:fill="auto"/>
            <w:tcMar>
              <w:left w:w="108" w:type="dxa"/>
            </w:tcMar>
          </w:tcPr>
          <w:p w14:paraId="38BB5F98" w14:textId="77777777" w:rsidR="00E36FA5" w:rsidRDefault="009561C6">
            <w:pPr>
              <w:spacing w:before="60" w:after="60"/>
              <w:jc w:val="center"/>
              <w:rPr>
                <w:rFonts w:ascii="Times New Roman" w:hAnsi="Times New Roman"/>
                <w:i/>
              </w:rPr>
            </w:pPr>
            <w:r>
              <w:rPr>
                <w:rFonts w:ascii="Times New Roman" w:hAnsi="Times New Roman"/>
                <w:i/>
              </w:rPr>
              <w:t>Underway data</w:t>
            </w:r>
          </w:p>
        </w:tc>
      </w:tr>
      <w:tr w:rsidR="00E36FA5" w14:paraId="2A2CEB69" w14:textId="77777777">
        <w:tc>
          <w:tcPr>
            <w:tcW w:w="2376" w:type="dxa"/>
            <w:shd w:val="clear" w:color="auto" w:fill="auto"/>
            <w:tcMar>
              <w:left w:w="108" w:type="dxa"/>
            </w:tcMar>
          </w:tcPr>
          <w:p w14:paraId="02ED7C34" w14:textId="77777777" w:rsidR="00E36FA5" w:rsidRDefault="009561C6">
            <w:pPr>
              <w:spacing w:before="60" w:after="60"/>
              <w:rPr>
                <w:rFonts w:ascii="Times New Roman" w:hAnsi="Times New Roman"/>
              </w:rPr>
            </w:pPr>
            <w:proofErr w:type="spellStart"/>
            <w:r>
              <w:rPr>
                <w:rFonts w:ascii="Times New Roman" w:hAnsi="Times New Roman"/>
                <w:i/>
              </w:rPr>
              <w:t>scriptname</w:t>
            </w:r>
            <w:proofErr w:type="spellEnd"/>
          </w:p>
        </w:tc>
        <w:tc>
          <w:tcPr>
            <w:tcW w:w="1418" w:type="dxa"/>
            <w:gridSpan w:val="2"/>
            <w:shd w:val="clear" w:color="auto" w:fill="auto"/>
            <w:tcMar>
              <w:left w:w="108" w:type="dxa"/>
            </w:tcMar>
          </w:tcPr>
          <w:p w14:paraId="6BC27A1B" w14:textId="77777777" w:rsidR="00E36FA5" w:rsidRDefault="009561C6">
            <w:pPr>
              <w:spacing w:before="60" w:after="60"/>
              <w:rPr>
                <w:rFonts w:ascii="Times New Roman" w:hAnsi="Times New Roman"/>
              </w:rPr>
            </w:pPr>
            <w:proofErr w:type="spellStart"/>
            <w:r>
              <w:rPr>
                <w:rFonts w:ascii="Times New Roman" w:hAnsi="Times New Roman"/>
                <w:i/>
              </w:rPr>
              <w:t>oopt</w:t>
            </w:r>
            <w:proofErr w:type="spellEnd"/>
          </w:p>
        </w:tc>
        <w:tc>
          <w:tcPr>
            <w:tcW w:w="4961" w:type="dxa"/>
            <w:shd w:val="clear" w:color="auto" w:fill="auto"/>
            <w:tcMar>
              <w:left w:w="108" w:type="dxa"/>
            </w:tcMar>
          </w:tcPr>
          <w:p w14:paraId="1ED345E4"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2B605031" w14:textId="77777777">
        <w:tc>
          <w:tcPr>
            <w:tcW w:w="2376" w:type="dxa"/>
            <w:vMerge w:val="restart"/>
            <w:shd w:val="clear" w:color="auto" w:fill="auto"/>
            <w:tcMar>
              <w:left w:w="108" w:type="dxa"/>
            </w:tcMar>
          </w:tcPr>
          <w:p w14:paraId="184FDBBC" w14:textId="77777777" w:rsidR="00E36FA5" w:rsidRDefault="009561C6">
            <w:pPr>
              <w:spacing w:before="60" w:after="60"/>
              <w:rPr>
                <w:rFonts w:ascii="Times New Roman" w:hAnsi="Times New Roman"/>
              </w:rPr>
            </w:pPr>
            <w:r>
              <w:rPr>
                <w:rFonts w:ascii="Times New Roman" w:hAnsi="Times New Roman"/>
              </w:rPr>
              <w:t>mday_01_clean_av</w:t>
            </w:r>
          </w:p>
        </w:tc>
        <w:tc>
          <w:tcPr>
            <w:tcW w:w="1418" w:type="dxa"/>
            <w:gridSpan w:val="2"/>
            <w:shd w:val="clear" w:color="auto" w:fill="auto"/>
            <w:tcMar>
              <w:left w:w="108" w:type="dxa"/>
            </w:tcMar>
          </w:tcPr>
          <w:p w14:paraId="4AAD84CD" w14:textId="77777777" w:rsidR="00E36FA5" w:rsidRDefault="009561C6">
            <w:pPr>
              <w:spacing w:before="60" w:after="60"/>
              <w:rPr>
                <w:rFonts w:ascii="Times New Roman" w:hAnsi="Times New Roman"/>
              </w:rPr>
            </w:pPr>
            <w:proofErr w:type="spellStart"/>
            <w:r>
              <w:rPr>
                <w:rFonts w:ascii="Times New Roman" w:hAnsi="Times New Roman"/>
              </w:rPr>
              <w:t>cnav_fix</w:t>
            </w:r>
            <w:proofErr w:type="spellEnd"/>
          </w:p>
        </w:tc>
        <w:tc>
          <w:tcPr>
            <w:tcW w:w="4961" w:type="dxa"/>
            <w:shd w:val="clear" w:color="auto" w:fill="auto"/>
            <w:tcMar>
              <w:left w:w="108" w:type="dxa"/>
            </w:tcMar>
          </w:tcPr>
          <w:p w14:paraId="7DCC8D94" w14:textId="77777777" w:rsidR="00E36FA5" w:rsidRDefault="009561C6">
            <w:pPr>
              <w:spacing w:before="60" w:after="60"/>
              <w:rPr>
                <w:rFonts w:ascii="Times New Roman" w:hAnsi="Times New Roman"/>
              </w:rPr>
            </w:pPr>
            <w:r>
              <w:rPr>
                <w:rFonts w:ascii="Times New Roman" w:hAnsi="Times New Roman"/>
              </w:rPr>
              <w:t xml:space="preserve">by </w:t>
            </w:r>
            <w:proofErr w:type="gramStart"/>
            <w:r>
              <w:rPr>
                <w:rFonts w:ascii="Times New Roman" w:hAnsi="Times New Roman"/>
              </w:rPr>
              <w:t>default</w:t>
            </w:r>
            <w:proofErr w:type="gramEnd"/>
            <w:r>
              <w:rPr>
                <w:rFonts w:ascii="Times New Roman" w:hAnsi="Times New Roman"/>
              </w:rPr>
              <w:t xml:space="preserve"> the function </w:t>
            </w:r>
            <w:proofErr w:type="spellStart"/>
            <w:r>
              <w:rPr>
                <w:rFonts w:ascii="Times New Roman" w:hAnsi="Times New Roman"/>
              </w:rPr>
              <w:t>cnav_fix</w:t>
            </w:r>
            <w:proofErr w:type="spellEnd"/>
            <w:r>
              <w:rPr>
                <w:rFonts w:ascii="Times New Roman" w:hAnsi="Times New Roman"/>
              </w:rPr>
              <w:t xml:space="preserve"> will be applied to the </w:t>
            </w:r>
            <w:proofErr w:type="spellStart"/>
            <w:r>
              <w:rPr>
                <w:rFonts w:ascii="Times New Roman" w:hAnsi="Times New Roman"/>
              </w:rPr>
              <w:t>cnav</w:t>
            </w:r>
            <w:proofErr w:type="spellEnd"/>
            <w:r>
              <w:rPr>
                <w:rFonts w:ascii="Times New Roman" w:hAnsi="Times New Roman"/>
              </w:rPr>
              <w:t xml:space="preserve"> stream to correct an error in labeling minutes as decimal </w:t>
            </w:r>
            <w:r>
              <w:rPr>
                <w:rFonts w:ascii="Times New Roman" w:hAnsi="Times New Roman"/>
              </w:rPr>
              <w:t>degrees; if this is not necessary (i.e. already fixed), the correction can be switched off</w:t>
            </w:r>
          </w:p>
        </w:tc>
      </w:tr>
      <w:tr w:rsidR="00E36FA5" w14:paraId="12C2B733" w14:textId="77777777">
        <w:tc>
          <w:tcPr>
            <w:tcW w:w="2376" w:type="dxa"/>
            <w:vMerge/>
            <w:shd w:val="clear" w:color="auto" w:fill="auto"/>
            <w:tcMar>
              <w:left w:w="108" w:type="dxa"/>
            </w:tcMar>
          </w:tcPr>
          <w:p w14:paraId="28F13128"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47F79EB4" w14:textId="77777777" w:rsidR="00E36FA5" w:rsidRDefault="009561C6">
            <w:pPr>
              <w:spacing w:before="60" w:after="60"/>
              <w:rPr>
                <w:rFonts w:ascii="Times New Roman" w:hAnsi="Times New Roman"/>
              </w:rPr>
            </w:pPr>
            <w:proofErr w:type="spellStart"/>
            <w:r>
              <w:rPr>
                <w:rFonts w:ascii="Times New Roman" w:hAnsi="Times New Roman"/>
              </w:rPr>
              <w:t>morecorr</w:t>
            </w:r>
            <w:proofErr w:type="spellEnd"/>
          </w:p>
        </w:tc>
        <w:tc>
          <w:tcPr>
            <w:tcW w:w="4961" w:type="dxa"/>
            <w:shd w:val="clear" w:color="auto" w:fill="auto"/>
            <w:tcMar>
              <w:left w:w="108" w:type="dxa"/>
            </w:tcMar>
          </w:tcPr>
          <w:p w14:paraId="01902AB3" w14:textId="77777777" w:rsidR="00E36FA5" w:rsidRDefault="009561C6">
            <w:pPr>
              <w:spacing w:before="60" w:after="60"/>
              <w:rPr>
                <w:rFonts w:ascii="Times New Roman" w:hAnsi="Times New Roman"/>
              </w:rPr>
            </w:pPr>
            <w:r>
              <w:rPr>
                <w:rFonts w:ascii="Times New Roman" w:hAnsi="Times New Roman"/>
              </w:rPr>
              <w:t xml:space="preserve">use the </w:t>
            </w:r>
            <w:proofErr w:type="spellStart"/>
            <w:r>
              <w:rPr>
                <w:rFonts w:ascii="Times New Roman" w:hAnsi="Times New Roman"/>
              </w:rPr>
              <w:t>Mexec</w:t>
            </w:r>
            <w:proofErr w:type="spellEnd"/>
            <w:r>
              <w:rPr>
                <w:rFonts w:ascii="Times New Roman" w:hAnsi="Times New Roman"/>
              </w:rPr>
              <w:t xml:space="preserve"> short name (called abbrev in this script) to switch on non-standard cleaning/calibration operations</w:t>
            </w:r>
          </w:p>
        </w:tc>
      </w:tr>
      <w:tr w:rsidR="00E36FA5" w14:paraId="5CBA9F0E" w14:textId="77777777">
        <w:tc>
          <w:tcPr>
            <w:tcW w:w="2376" w:type="dxa"/>
            <w:shd w:val="clear" w:color="auto" w:fill="auto"/>
            <w:tcMar>
              <w:left w:w="108" w:type="dxa"/>
            </w:tcMar>
          </w:tcPr>
          <w:p w14:paraId="52FACC69" w14:textId="77777777" w:rsidR="00E36FA5" w:rsidRDefault="009561C6">
            <w:pPr>
              <w:spacing w:before="60" w:after="60"/>
              <w:rPr>
                <w:rFonts w:ascii="Times New Roman" w:hAnsi="Times New Roman"/>
              </w:rPr>
            </w:pPr>
            <w:proofErr w:type="spellStart"/>
            <w:r>
              <w:rPr>
                <w:rFonts w:ascii="Times New Roman" w:hAnsi="Times New Roman"/>
              </w:rPr>
              <w:t>msim_plot</w:t>
            </w:r>
            <w:proofErr w:type="spellEnd"/>
          </w:p>
        </w:tc>
        <w:tc>
          <w:tcPr>
            <w:tcW w:w="1418" w:type="dxa"/>
            <w:gridSpan w:val="2"/>
            <w:shd w:val="clear" w:color="auto" w:fill="auto"/>
            <w:tcMar>
              <w:left w:w="108" w:type="dxa"/>
            </w:tcMar>
          </w:tcPr>
          <w:p w14:paraId="7A80B5EA"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36CFCB64" w14:textId="77777777" w:rsidR="00E36FA5" w:rsidRDefault="009561C6">
            <w:pPr>
              <w:spacing w:before="60" w:after="60"/>
              <w:rPr>
                <w:rFonts w:ascii="Times New Roman" w:hAnsi="Times New Roman"/>
              </w:rPr>
            </w:pPr>
            <w:r>
              <w:rPr>
                <w:rFonts w:ascii="Times New Roman" w:hAnsi="Times New Roman"/>
              </w:rPr>
              <w:t xml:space="preserve">file of atlas </w:t>
            </w:r>
            <w:r>
              <w:rPr>
                <w:rFonts w:ascii="Times New Roman" w:hAnsi="Times New Roman"/>
              </w:rPr>
              <w:t>bathymetry</w:t>
            </w:r>
          </w:p>
        </w:tc>
      </w:tr>
      <w:tr w:rsidR="00E36FA5" w14:paraId="147E5062" w14:textId="77777777">
        <w:tc>
          <w:tcPr>
            <w:tcW w:w="2376" w:type="dxa"/>
            <w:shd w:val="clear" w:color="auto" w:fill="auto"/>
            <w:tcMar>
              <w:left w:w="108" w:type="dxa"/>
            </w:tcMar>
          </w:tcPr>
          <w:p w14:paraId="7E74D338" w14:textId="77777777" w:rsidR="00E36FA5" w:rsidRDefault="009561C6">
            <w:pPr>
              <w:spacing w:before="60" w:after="60"/>
              <w:rPr>
                <w:rFonts w:ascii="Times New Roman" w:hAnsi="Times New Roman"/>
              </w:rPr>
            </w:pPr>
            <w:r>
              <w:rPr>
                <w:rFonts w:ascii="Times New Roman" w:hAnsi="Times New Roman"/>
              </w:rPr>
              <w:t>mem120_plot</w:t>
            </w:r>
          </w:p>
        </w:tc>
        <w:tc>
          <w:tcPr>
            <w:tcW w:w="1418" w:type="dxa"/>
            <w:gridSpan w:val="2"/>
            <w:shd w:val="clear" w:color="auto" w:fill="auto"/>
            <w:tcMar>
              <w:left w:w="108" w:type="dxa"/>
            </w:tcMar>
          </w:tcPr>
          <w:p w14:paraId="62D80434" w14:textId="77777777" w:rsidR="00E36FA5" w:rsidRDefault="009561C6">
            <w:pPr>
              <w:spacing w:before="60" w:after="60"/>
              <w:rPr>
                <w:rFonts w:ascii="Times New Roman" w:hAnsi="Times New Roman"/>
              </w:rPr>
            </w:pPr>
            <w:proofErr w:type="spellStart"/>
            <w:r>
              <w:rPr>
                <w:rFonts w:ascii="Times New Roman" w:hAnsi="Times New Roman"/>
              </w:rPr>
              <w:t>sbathy</w:t>
            </w:r>
            <w:proofErr w:type="spellEnd"/>
          </w:p>
        </w:tc>
        <w:tc>
          <w:tcPr>
            <w:tcW w:w="4961" w:type="dxa"/>
            <w:shd w:val="clear" w:color="auto" w:fill="auto"/>
            <w:tcMar>
              <w:left w:w="108" w:type="dxa"/>
            </w:tcMar>
          </w:tcPr>
          <w:p w14:paraId="14261848"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67E9CB1" w14:textId="77777777">
        <w:tc>
          <w:tcPr>
            <w:tcW w:w="2376" w:type="dxa"/>
            <w:vMerge w:val="restart"/>
            <w:shd w:val="clear" w:color="auto" w:fill="auto"/>
            <w:tcMar>
              <w:left w:w="108" w:type="dxa"/>
            </w:tcMar>
          </w:tcPr>
          <w:p w14:paraId="4CDE8B5B" w14:textId="77777777" w:rsidR="00E36FA5" w:rsidRDefault="009561C6">
            <w:pPr>
              <w:spacing w:before="60" w:after="60"/>
              <w:rPr>
                <w:rFonts w:ascii="Times New Roman" w:hAnsi="Times New Roman"/>
              </w:rPr>
            </w:pPr>
            <w:proofErr w:type="spellStart"/>
            <w:r>
              <w:rPr>
                <w:rFonts w:ascii="Times New Roman" w:hAnsi="Times New Roman"/>
              </w:rPr>
              <w:t>vmadcp_proc</w:t>
            </w:r>
            <w:proofErr w:type="spellEnd"/>
          </w:p>
        </w:tc>
        <w:tc>
          <w:tcPr>
            <w:tcW w:w="1418" w:type="dxa"/>
            <w:gridSpan w:val="2"/>
            <w:shd w:val="clear" w:color="auto" w:fill="auto"/>
            <w:tcMar>
              <w:left w:w="108" w:type="dxa"/>
            </w:tcMar>
          </w:tcPr>
          <w:p w14:paraId="1094EE0A" w14:textId="77777777" w:rsidR="00E36FA5" w:rsidRDefault="009561C6">
            <w:pPr>
              <w:spacing w:before="60" w:after="60"/>
              <w:rPr>
                <w:rFonts w:ascii="Times New Roman" w:hAnsi="Times New Roman"/>
              </w:rPr>
            </w:pPr>
            <w:r>
              <w:rPr>
                <w:rFonts w:ascii="Times New Roman" w:hAnsi="Times New Roman"/>
              </w:rPr>
              <w:t>aa0_75</w:t>
            </w:r>
          </w:p>
        </w:tc>
        <w:tc>
          <w:tcPr>
            <w:tcW w:w="4961" w:type="dxa"/>
            <w:vMerge w:val="restart"/>
            <w:shd w:val="clear" w:color="auto" w:fill="auto"/>
            <w:tcMar>
              <w:left w:w="108" w:type="dxa"/>
            </w:tcMar>
          </w:tcPr>
          <w:p w14:paraId="3C7CB027" w14:textId="77777777" w:rsidR="00E36FA5" w:rsidRDefault="009561C6">
            <w:pPr>
              <w:spacing w:before="60" w:after="60"/>
              <w:rPr>
                <w:rFonts w:ascii="Times New Roman" w:hAnsi="Times New Roman"/>
              </w:rPr>
            </w:pPr>
            <w:r>
              <w:rPr>
                <w:rFonts w:ascii="Times New Roman" w:hAnsi="Times New Roman"/>
              </w:rPr>
              <w:t>approximate/nominal alignment angle and amplitude for 75 kHz and 150 kHz</w:t>
            </w:r>
          </w:p>
        </w:tc>
      </w:tr>
      <w:tr w:rsidR="00E36FA5" w14:paraId="0B89A523" w14:textId="77777777">
        <w:tc>
          <w:tcPr>
            <w:tcW w:w="2376" w:type="dxa"/>
            <w:vMerge/>
            <w:shd w:val="clear" w:color="auto" w:fill="auto"/>
            <w:tcMar>
              <w:left w:w="108" w:type="dxa"/>
            </w:tcMar>
          </w:tcPr>
          <w:p w14:paraId="124DE195"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50D3DC35" w14:textId="77777777" w:rsidR="00E36FA5" w:rsidRDefault="009561C6">
            <w:pPr>
              <w:spacing w:before="60" w:after="60"/>
              <w:rPr>
                <w:rFonts w:ascii="Times New Roman" w:hAnsi="Times New Roman"/>
              </w:rPr>
            </w:pPr>
            <w:r>
              <w:rPr>
                <w:rFonts w:ascii="Times New Roman" w:hAnsi="Times New Roman"/>
              </w:rPr>
              <w:t>aa0_150</w:t>
            </w:r>
          </w:p>
        </w:tc>
        <w:tc>
          <w:tcPr>
            <w:tcW w:w="4961" w:type="dxa"/>
            <w:vMerge/>
            <w:shd w:val="clear" w:color="auto" w:fill="auto"/>
            <w:tcMar>
              <w:left w:w="108" w:type="dxa"/>
            </w:tcMar>
          </w:tcPr>
          <w:p w14:paraId="6AB3B73E" w14:textId="77777777" w:rsidR="00E36FA5" w:rsidRDefault="00E36FA5">
            <w:pPr>
              <w:spacing w:before="60" w:after="60"/>
              <w:rPr>
                <w:rFonts w:ascii="Times New Roman" w:hAnsi="Times New Roman"/>
              </w:rPr>
            </w:pPr>
          </w:p>
        </w:tc>
      </w:tr>
      <w:tr w:rsidR="00E36FA5" w14:paraId="51C4E9E6" w14:textId="77777777">
        <w:tc>
          <w:tcPr>
            <w:tcW w:w="2376" w:type="dxa"/>
            <w:vMerge/>
            <w:shd w:val="clear" w:color="auto" w:fill="auto"/>
            <w:tcMar>
              <w:left w:w="108" w:type="dxa"/>
            </w:tcMar>
          </w:tcPr>
          <w:p w14:paraId="3A90DA80"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21B2F79" w14:textId="77777777" w:rsidR="00E36FA5" w:rsidRDefault="009561C6">
            <w:pPr>
              <w:spacing w:before="60" w:after="60"/>
              <w:rPr>
                <w:rFonts w:ascii="Times New Roman" w:hAnsi="Times New Roman"/>
              </w:rPr>
            </w:pPr>
            <w:r>
              <w:rPr>
                <w:rFonts w:ascii="Times New Roman" w:hAnsi="Times New Roman"/>
              </w:rPr>
              <w:t>aa75</w:t>
            </w:r>
          </w:p>
        </w:tc>
        <w:tc>
          <w:tcPr>
            <w:tcW w:w="4961" w:type="dxa"/>
            <w:vMerge w:val="restart"/>
            <w:shd w:val="clear" w:color="auto" w:fill="auto"/>
            <w:tcMar>
              <w:left w:w="108" w:type="dxa"/>
            </w:tcMar>
          </w:tcPr>
          <w:p w14:paraId="47F92008" w14:textId="77777777" w:rsidR="00E36FA5" w:rsidRDefault="009561C6">
            <w:pPr>
              <w:spacing w:before="60" w:after="60"/>
              <w:rPr>
                <w:rFonts w:ascii="Times New Roman" w:hAnsi="Times New Roman"/>
              </w:rPr>
            </w:pPr>
            <w:r>
              <w:rPr>
                <w:rFonts w:ascii="Times New Roman" w:hAnsi="Times New Roman"/>
              </w:rPr>
              <w:t>additional (refined) rotation and amplitude corrections</w:t>
            </w:r>
          </w:p>
          <w:p w14:paraId="3B4E9C09" w14:textId="77777777" w:rsidR="00E36FA5" w:rsidRDefault="009561C6">
            <w:pPr>
              <w:spacing w:before="60" w:after="60"/>
              <w:rPr>
                <w:rFonts w:ascii="Times New Roman" w:hAnsi="Times New Roman"/>
              </w:rPr>
            </w:pPr>
            <w:r>
              <w:rPr>
                <w:rFonts w:ascii="Times New Roman" w:hAnsi="Times New Roman"/>
              </w:rPr>
              <w:t xml:space="preserve">based on </w:t>
            </w:r>
            <w:proofErr w:type="spellStart"/>
            <w:r>
              <w:rPr>
                <w:rFonts w:ascii="Times New Roman" w:hAnsi="Times New Roman"/>
              </w:rPr>
              <w:t>btm</w:t>
            </w:r>
            <w:proofErr w:type="spellEnd"/>
            <w:r>
              <w:rPr>
                <w:rFonts w:ascii="Times New Roman" w:hAnsi="Times New Roman"/>
              </w:rPr>
              <w:t>/</w:t>
            </w:r>
            <w:proofErr w:type="spellStart"/>
            <w:r>
              <w:rPr>
                <w:rFonts w:ascii="Times New Roman" w:hAnsi="Times New Roman"/>
              </w:rPr>
              <w:t>watertrk</w:t>
            </w:r>
            <w:proofErr w:type="spellEnd"/>
          </w:p>
        </w:tc>
      </w:tr>
      <w:tr w:rsidR="00E36FA5" w14:paraId="63CBDDB1" w14:textId="77777777">
        <w:tc>
          <w:tcPr>
            <w:tcW w:w="2376" w:type="dxa"/>
            <w:vMerge/>
            <w:shd w:val="clear" w:color="auto" w:fill="auto"/>
            <w:tcMar>
              <w:left w:w="108" w:type="dxa"/>
            </w:tcMar>
          </w:tcPr>
          <w:p w14:paraId="0A4DF439"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B9EF61D" w14:textId="77777777" w:rsidR="00E36FA5" w:rsidRDefault="009561C6">
            <w:pPr>
              <w:spacing w:before="60" w:after="60"/>
              <w:rPr>
                <w:rFonts w:ascii="Times New Roman" w:hAnsi="Times New Roman"/>
              </w:rPr>
            </w:pPr>
            <w:r>
              <w:rPr>
                <w:rFonts w:ascii="Times New Roman" w:hAnsi="Times New Roman"/>
              </w:rPr>
              <w:t>aa150</w:t>
            </w:r>
          </w:p>
        </w:tc>
        <w:tc>
          <w:tcPr>
            <w:tcW w:w="4961" w:type="dxa"/>
            <w:vMerge/>
            <w:shd w:val="clear" w:color="auto" w:fill="auto"/>
            <w:tcMar>
              <w:left w:w="108" w:type="dxa"/>
            </w:tcMar>
          </w:tcPr>
          <w:p w14:paraId="4C549458" w14:textId="77777777" w:rsidR="00E36FA5" w:rsidRDefault="00E36FA5">
            <w:pPr>
              <w:spacing w:before="60" w:after="60"/>
              <w:jc w:val="center"/>
              <w:rPr>
                <w:rFonts w:ascii="Times New Roman" w:hAnsi="Times New Roman"/>
              </w:rPr>
            </w:pPr>
          </w:p>
        </w:tc>
      </w:tr>
    </w:tbl>
    <w:p w14:paraId="1F04B475" w14:textId="77777777" w:rsidR="00E36FA5" w:rsidRDefault="00E36FA5">
      <w:pPr>
        <w:spacing w:after="240"/>
        <w:rPr>
          <w:ins w:id="14" w:author="yfiring" w:date="2016-02-04T18:36:00Z"/>
          <w:rFonts w:ascii="Times New Roman" w:hAnsi="Times New Roman"/>
        </w:rPr>
      </w:pPr>
    </w:p>
    <w:p w14:paraId="128BA83A" w14:textId="77777777" w:rsidR="00E36FA5" w:rsidRDefault="009561C6">
      <w:pPr>
        <w:spacing w:after="240"/>
        <w:ind w:left="-284"/>
        <w:rPr>
          <w:rFonts w:ascii="Times New Roman" w:hAnsi="Times New Roman"/>
          <w:b/>
        </w:rPr>
      </w:pPr>
      <w:r>
        <w:rPr>
          <w:rFonts w:ascii="Times New Roman" w:hAnsi="Times New Roman"/>
          <w:b/>
        </w:rPr>
        <w:t xml:space="preserve">D. Known bugs and future changes </w:t>
      </w:r>
    </w:p>
    <w:p w14:paraId="12C163A2" w14:textId="77777777" w:rsidR="00E36FA5" w:rsidRDefault="009561C6">
      <w:pPr>
        <w:spacing w:after="240"/>
        <w:ind w:left="-142"/>
        <w:rPr>
          <w:rFonts w:ascii="Times New Roman" w:hAnsi="Times New Roman"/>
        </w:rPr>
      </w:pPr>
      <w:r>
        <w:rPr>
          <w:rFonts w:ascii="Times New Roman" w:hAnsi="Times New Roman"/>
        </w:rPr>
        <w:t>D.1. Bugs</w:t>
      </w:r>
    </w:p>
    <w:p w14:paraId="2017F7EC" w14:textId="77777777" w:rsidR="00E36FA5" w:rsidRDefault="009561C6">
      <w:pPr>
        <w:spacing w:after="240"/>
        <w:rPr>
          <w:rFonts w:ascii="Times New Roman" w:hAnsi="Times New Roman"/>
        </w:rPr>
      </w:pPr>
      <w:r>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Resolved, jc159. </w:t>
      </w:r>
    </w:p>
    <w:p w14:paraId="528EE9CE" w14:textId="77777777" w:rsidR="00E36FA5" w:rsidRDefault="009561C6">
      <w:pPr>
        <w:spacing w:after="240"/>
        <w:rPr>
          <w:rFonts w:ascii="Times New Roman" w:hAnsi="Times New Roman"/>
        </w:rPr>
      </w:pPr>
      <w:r>
        <w:rPr>
          <w:rFonts w:ascii="Times New Roman" w:hAnsi="Times New Roman"/>
        </w:rPr>
        <w:t>Possibly relatedly, errors involving MEXEC_</w:t>
      </w:r>
      <w:proofErr w:type="gramStart"/>
      <w:r>
        <w:rPr>
          <w:rFonts w:ascii="Times New Roman" w:hAnsi="Times New Roman"/>
        </w:rPr>
        <w:t>A.MARGS</w:t>
      </w:r>
      <w:proofErr w:type="gramEnd"/>
      <w:r>
        <w:rPr>
          <w:rFonts w:ascii="Times New Roman" w:hAnsi="Times New Roman"/>
        </w:rPr>
        <w:t xml:space="preserve">_OT may come up (clear all, run </w:t>
      </w:r>
      <w:proofErr w:type="spellStart"/>
      <w:r>
        <w:rPr>
          <w:rFonts w:ascii="Times New Roman" w:hAnsi="Times New Roman"/>
        </w:rPr>
        <w:t>m_setup</w:t>
      </w:r>
      <w:proofErr w:type="spellEnd"/>
      <w:r>
        <w:rPr>
          <w:rFonts w:ascii="Times New Roman" w:hAnsi="Times New Roman"/>
        </w:rPr>
        <w:t xml:space="preserve">, and try again). </w:t>
      </w:r>
    </w:p>
    <w:p w14:paraId="4FAC7234" w14:textId="77777777" w:rsidR="00E36FA5" w:rsidRDefault="009561C6">
      <w:pPr>
        <w:spacing w:after="240"/>
        <w:rPr>
          <w:rFonts w:ascii="Times New Roman" w:hAnsi="Times New Roman"/>
        </w:rPr>
      </w:pPr>
      <w:r>
        <w:rPr>
          <w:rFonts w:ascii="Times New Roman" w:hAnsi="Times New Roman"/>
          <w:strike/>
        </w:rPr>
        <w:t>Warning about not finding an exact case match for “</w:t>
      </w:r>
      <w:proofErr w:type="spellStart"/>
      <w:r>
        <w:rPr>
          <w:rFonts w:ascii="Times New Roman" w:hAnsi="Times New Roman"/>
          <w:strike/>
        </w:rPr>
        <w:t>redef</w:t>
      </w:r>
      <w:proofErr w:type="spellEnd"/>
      <w:r>
        <w:rPr>
          <w:rFonts w:ascii="Times New Roman" w:hAnsi="Times New Roman"/>
          <w:strike/>
        </w:rPr>
        <w:t xml:space="preserve">” or something like that (ignore, unless it turns into an error, in which case, restart </w:t>
      </w:r>
      <w:proofErr w:type="spellStart"/>
      <w:r>
        <w:rPr>
          <w:rFonts w:ascii="Times New Roman" w:hAnsi="Times New Roman"/>
          <w:strike/>
        </w:rPr>
        <w:t>Matl</w:t>
      </w:r>
      <w:r>
        <w:rPr>
          <w:rFonts w:ascii="Times New Roman" w:hAnsi="Times New Roman"/>
          <w:strike/>
        </w:rPr>
        <w:t>ab</w:t>
      </w:r>
      <w:proofErr w:type="spellEnd"/>
      <w:r>
        <w:rPr>
          <w:rFonts w:ascii="Times New Roman" w:hAnsi="Times New Roman"/>
          <w:strike/>
        </w:rPr>
        <w:t>).</w:t>
      </w:r>
      <w:r>
        <w:rPr>
          <w:rFonts w:ascii="Times New Roman" w:hAnsi="Times New Roman"/>
        </w:rPr>
        <w:t xml:space="preserve">  Resolved, jc159, however see next item.  </w:t>
      </w:r>
    </w:p>
    <w:p w14:paraId="25A62416" w14:textId="77777777" w:rsidR="00E36FA5" w:rsidRDefault="009561C6">
      <w:pPr>
        <w:spacing w:after="240"/>
        <w:rPr>
          <w:rFonts w:ascii="Times New Roman" w:hAnsi="Times New Roman"/>
        </w:rPr>
      </w:pPr>
      <w:r>
        <w:rPr>
          <w:rFonts w:ascii="Times New Roman" w:hAnsi="Times New Roman"/>
        </w:rPr>
        <w:t xml:space="preserve">Issues with different versions of </w:t>
      </w:r>
      <w:proofErr w:type="spellStart"/>
      <w:r>
        <w:rPr>
          <w:rFonts w:ascii="Times New Roman" w:hAnsi="Times New Roman"/>
        </w:rPr>
        <w:t>matlab</w:t>
      </w:r>
      <w:proofErr w:type="spellEnd"/>
      <w:r>
        <w:rPr>
          <w:rFonts w:ascii="Times New Roman" w:hAnsi="Times New Roman"/>
        </w:rPr>
        <w:t xml:space="preserve">/versions of </w:t>
      </w:r>
      <w:proofErr w:type="spellStart"/>
      <w:r>
        <w:rPr>
          <w:rFonts w:ascii="Times New Roman" w:hAnsi="Times New Roman"/>
        </w:rPr>
        <w:t>snctools</w:t>
      </w:r>
      <w:proofErr w:type="spellEnd"/>
      <w:r>
        <w:rPr>
          <w:rFonts w:ascii="Times New Roman" w:hAnsi="Times New Roman"/>
        </w:rPr>
        <w:t xml:space="preserve"> and </w:t>
      </w:r>
      <w:proofErr w:type="spellStart"/>
      <w:r>
        <w:rPr>
          <w:rFonts w:ascii="Times New Roman" w:hAnsi="Times New Roman"/>
        </w:rPr>
        <w:t>mexcdf</w:t>
      </w:r>
      <w:proofErr w:type="spellEnd"/>
      <w:r>
        <w:rPr>
          <w:rFonts w:ascii="Times New Roman" w:hAnsi="Times New Roman"/>
        </w:rPr>
        <w:t xml:space="preserve"> not properly setting row/col dimensions in .</w:t>
      </w:r>
      <w:proofErr w:type="spellStart"/>
      <w:r>
        <w:rPr>
          <w:rFonts w:ascii="Times New Roman" w:hAnsi="Times New Roman"/>
        </w:rPr>
        <w:t>nc</w:t>
      </w:r>
      <w:proofErr w:type="spellEnd"/>
      <w:r>
        <w:rPr>
          <w:rFonts w:ascii="Times New Roman" w:hAnsi="Times New Roman"/>
        </w:rPr>
        <w:t xml:space="preserve"> files. Workaround for v2011a forces underway data to be rows/columns*** . . . does not w</w:t>
      </w:r>
      <w:r>
        <w:rPr>
          <w:rFonts w:ascii="Times New Roman" w:hAnsi="Times New Roman"/>
        </w:rPr>
        <w:t>ork on v2014b. ***</w:t>
      </w:r>
    </w:p>
    <w:p w14:paraId="71C328BF" w14:textId="77777777" w:rsidR="00E36FA5" w:rsidRDefault="009561C6">
      <w:pPr>
        <w:spacing w:after="240"/>
      </w:pPr>
      <w:proofErr w:type="spellStart"/>
      <w:r>
        <w:rPr>
          <w:rFonts w:ascii="Times New Roman" w:hAnsi="Times New Roman"/>
        </w:rPr>
        <w:t>Matlab</w:t>
      </w:r>
      <w:proofErr w:type="spellEnd"/>
      <w:r>
        <w:rPr>
          <w:rFonts w:ascii="Times New Roman" w:hAnsi="Times New Roman"/>
        </w:rPr>
        <w:t xml:space="preserve"> </w:t>
      </w:r>
      <w:proofErr w:type="spellStart"/>
      <w:r>
        <w:rPr>
          <w:rFonts w:ascii="Times New Roman" w:hAnsi="Times New Roman"/>
        </w:rPr>
        <w:t>netcdf</w:t>
      </w:r>
      <w:proofErr w:type="spellEnd"/>
      <w:r>
        <w:rPr>
          <w:rFonts w:ascii="Times New Roman" w:hAnsi="Times New Roman"/>
        </w:rPr>
        <w:t xml:space="preserve"> errors about “a preference with that name or group already exists” occur, apparently when multiple </w:t>
      </w:r>
      <w:proofErr w:type="spellStart"/>
      <w:r>
        <w:rPr>
          <w:rFonts w:ascii="Times New Roman" w:hAnsi="Times New Roman"/>
        </w:rPr>
        <w:t>Matlab</w:t>
      </w:r>
      <w:proofErr w:type="spellEnd"/>
      <w:r>
        <w:rPr>
          <w:rFonts w:ascii="Times New Roman" w:hAnsi="Times New Roman"/>
        </w:rPr>
        <w:t xml:space="preserve"> sessions are accessing the low-level </w:t>
      </w:r>
      <w:proofErr w:type="spellStart"/>
      <w:r>
        <w:rPr>
          <w:rFonts w:ascii="Times New Roman" w:hAnsi="Times New Roman"/>
        </w:rPr>
        <w:t>netcdf</w:t>
      </w:r>
      <w:proofErr w:type="spellEnd"/>
      <w:r>
        <w:rPr>
          <w:rFonts w:ascii="Times New Roman" w:hAnsi="Times New Roman"/>
        </w:rPr>
        <w:t xml:space="preserve"> functions at the same time. The only response is to start again at the po</w:t>
      </w:r>
      <w:r>
        <w:rPr>
          <w:rFonts w:ascii="Times New Roman" w:hAnsi="Times New Roman"/>
        </w:rPr>
        <w:t xml:space="preserve">int of interruption and hope there won’t be more coincidences, although in extreme cases it may be necessary to restart one or multiple </w:t>
      </w:r>
      <w:proofErr w:type="spellStart"/>
      <w:r>
        <w:rPr>
          <w:rFonts w:ascii="Times New Roman" w:hAnsi="Times New Roman"/>
        </w:rPr>
        <w:t>Matlab</w:t>
      </w:r>
      <w:proofErr w:type="spellEnd"/>
      <w:r>
        <w:rPr>
          <w:rFonts w:ascii="Times New Roman" w:hAnsi="Times New Roman"/>
        </w:rPr>
        <w:t xml:space="preserve"> sessions.  The error seems particularly likely to be triggered by running </w:t>
      </w:r>
      <w:proofErr w:type="spellStart"/>
      <w:r>
        <w:rPr>
          <w:rFonts w:ascii="Times New Roman" w:hAnsi="Times New Roman"/>
        </w:rPr>
        <w:t>m_setup</w:t>
      </w:r>
      <w:proofErr w:type="spellEnd"/>
      <w:r>
        <w:rPr>
          <w:rFonts w:ascii="Times New Roman" w:hAnsi="Times New Roman"/>
        </w:rPr>
        <w:t>, so one adaptation is to keep a</w:t>
      </w:r>
      <w:r>
        <w:rPr>
          <w:rFonts w:ascii="Times New Roman" w:hAnsi="Times New Roman"/>
        </w:rPr>
        <w:t xml:space="preserve"> couple of </w:t>
      </w:r>
      <w:proofErr w:type="spellStart"/>
      <w:r>
        <w:rPr>
          <w:rFonts w:ascii="Times New Roman" w:hAnsi="Times New Roman"/>
        </w:rPr>
        <w:t>Matlab</w:t>
      </w:r>
      <w:proofErr w:type="spellEnd"/>
      <w:r>
        <w:rPr>
          <w:rFonts w:ascii="Times New Roman" w:hAnsi="Times New Roman"/>
        </w:rPr>
        <w:t xml:space="preserve"> sessions running and set up, rather than starting a new one while </w:t>
      </w:r>
      <w:proofErr w:type="spellStart"/>
      <w:r>
        <w:rPr>
          <w:rFonts w:ascii="Times New Roman" w:hAnsi="Times New Roman"/>
        </w:rPr>
        <w:t>Mexec</w:t>
      </w:r>
      <w:proofErr w:type="spellEnd"/>
      <w:r>
        <w:rPr>
          <w:rFonts w:ascii="Times New Roman" w:hAnsi="Times New Roman"/>
        </w:rPr>
        <w:t xml:space="preserve"> scripts are running in another window . . . however this only reduces rather than eliminates the occurrence of these errors.  </w:t>
      </w:r>
    </w:p>
    <w:p w14:paraId="66FF0F89" w14:textId="77777777" w:rsidR="00E36FA5" w:rsidRDefault="00E36FA5">
      <w:pPr>
        <w:spacing w:after="240"/>
        <w:rPr>
          <w:rFonts w:ascii="Times New Roman" w:hAnsi="Times New Roman"/>
        </w:rPr>
      </w:pPr>
    </w:p>
    <w:p w14:paraId="6203E730" w14:textId="77777777" w:rsidR="00E36FA5" w:rsidRDefault="009561C6">
      <w:pPr>
        <w:rPr>
          <w:color w:val="FF0000"/>
        </w:rPr>
      </w:pPr>
      <w:r>
        <w:rPr>
          <w:color w:val="FF0000"/>
        </w:rPr>
        <w:t xml:space="preserve">Error using </w:t>
      </w:r>
      <w:proofErr w:type="spellStart"/>
      <w:r>
        <w:rPr>
          <w:color w:val="FF0000"/>
        </w:rPr>
        <w:t>netcdflib</w:t>
      </w:r>
      <w:proofErr w:type="spellEnd"/>
    </w:p>
    <w:p w14:paraId="4AC91645" w14:textId="77777777" w:rsidR="00E36FA5" w:rsidRDefault="009561C6">
      <w:pPr>
        <w:rPr>
          <w:color w:val="FF0000"/>
        </w:rPr>
      </w:pPr>
      <w:r>
        <w:rPr>
          <w:color w:val="FF0000"/>
        </w:rPr>
        <w:t xml:space="preserve">Library failure </w:t>
      </w:r>
      <w:r>
        <w:rPr>
          <w:color w:val="FF0000"/>
        </w:rPr>
        <w:t xml:space="preserve">in call to open. </w:t>
      </w:r>
      <w:proofErr w:type="spellStart"/>
      <w:proofErr w:type="gramStart"/>
      <w:r>
        <w:rPr>
          <w:color w:val="FF0000"/>
        </w:rPr>
        <w:t>eacces:permissionDenied</w:t>
      </w:r>
      <w:proofErr w:type="spellEnd"/>
      <w:proofErr w:type="gramEnd"/>
      <w:r>
        <w:rPr>
          <w:color w:val="FF0000"/>
        </w:rPr>
        <w:t xml:space="preserve">. Error message from the </w:t>
      </w:r>
      <w:proofErr w:type="spellStart"/>
      <w:r>
        <w:rPr>
          <w:color w:val="FF0000"/>
        </w:rPr>
        <w:t>NetCDF</w:t>
      </w:r>
      <w:proofErr w:type="spellEnd"/>
    </w:p>
    <w:p w14:paraId="1F683C3F" w14:textId="77777777" w:rsidR="00E36FA5" w:rsidRDefault="009561C6">
      <w:pPr>
        <w:rPr>
          <w:color w:val="FF0000"/>
        </w:rPr>
      </w:pPr>
      <w:r>
        <w:rPr>
          <w:color w:val="FF0000"/>
        </w:rPr>
        <w:t>library: "Permission denied".</w:t>
      </w:r>
    </w:p>
    <w:p w14:paraId="7CDBF4EE" w14:textId="77777777" w:rsidR="00E36FA5" w:rsidRDefault="00E36FA5">
      <w:pPr>
        <w:rPr>
          <w:color w:val="FF0000"/>
        </w:rPr>
      </w:pPr>
    </w:p>
    <w:p w14:paraId="1D504992" w14:textId="77777777" w:rsidR="00E36FA5" w:rsidRDefault="009561C6">
      <w:pPr>
        <w:rPr>
          <w:color w:val="FF0000"/>
        </w:rPr>
      </w:pPr>
      <w:r>
        <w:rPr>
          <w:color w:val="FF0000"/>
        </w:rPr>
        <w:t xml:space="preserve">Error in </w:t>
      </w:r>
      <w:proofErr w:type="spellStart"/>
      <w:proofErr w:type="gramStart"/>
      <w:r>
        <w:rPr>
          <w:color w:val="FF0000"/>
        </w:rPr>
        <w:t>netcdf.open</w:t>
      </w:r>
      <w:proofErr w:type="spellEnd"/>
      <w:proofErr w:type="gramEnd"/>
      <w:r>
        <w:rPr>
          <w:color w:val="FF0000"/>
        </w:rPr>
        <w:t xml:space="preserve"> (line 50)</w:t>
      </w:r>
    </w:p>
    <w:p w14:paraId="2C232A4D" w14:textId="77777777" w:rsidR="00E36FA5" w:rsidRDefault="009561C6">
      <w:pPr>
        <w:rPr>
          <w:color w:val="FF0000"/>
        </w:rPr>
      </w:pPr>
      <w:r>
        <w:rPr>
          <w:color w:val="FF0000"/>
        </w:rPr>
        <w:tab/>
        <w:t xml:space="preserve">    [</w:t>
      </w:r>
      <w:proofErr w:type="spellStart"/>
      <w:proofErr w:type="gramStart"/>
      <w:r>
        <w:rPr>
          <w:color w:val="FF0000"/>
        </w:rPr>
        <w:t>varargout</w:t>
      </w:r>
      <w:proofErr w:type="spellEnd"/>
      <w:r>
        <w:rPr>
          <w:color w:val="FF0000"/>
        </w:rPr>
        <w:t>{</w:t>
      </w:r>
      <w:proofErr w:type="gramEnd"/>
      <w:r>
        <w:rPr>
          <w:color w:val="FF0000"/>
        </w:rPr>
        <w:t xml:space="preserve">:}] = </w:t>
      </w:r>
      <w:proofErr w:type="spellStart"/>
      <w:r>
        <w:rPr>
          <w:color w:val="FF0000"/>
        </w:rPr>
        <w:t>netcdflib</w:t>
      </w:r>
      <w:proofErr w:type="spellEnd"/>
      <w:r>
        <w:rPr>
          <w:color w:val="FF0000"/>
        </w:rPr>
        <w:t xml:space="preserve"> ( 'open', filename, mode );</w:t>
      </w:r>
    </w:p>
    <w:p w14:paraId="5C1A91A8" w14:textId="77777777" w:rsidR="00E36FA5" w:rsidRDefault="00E36FA5">
      <w:pPr>
        <w:rPr>
          <w:color w:val="FF0000"/>
        </w:rPr>
      </w:pPr>
    </w:p>
    <w:p w14:paraId="0252B107"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&gt;</w:t>
      </w:r>
      <w:proofErr w:type="spellStart"/>
      <w:r>
        <w:rPr>
          <w:color w:val="FF0000"/>
        </w:rPr>
        <w:t>nc_attput_tmw</w:t>
      </w:r>
      <w:proofErr w:type="spellEnd"/>
      <w:r>
        <w:rPr>
          <w:color w:val="FF0000"/>
        </w:rPr>
        <w:t xml:space="preserve"> (line 41)</w:t>
      </w:r>
    </w:p>
    <w:p w14:paraId="395E0899" w14:textId="77777777" w:rsidR="00E36FA5" w:rsidRDefault="009561C6">
      <w:pPr>
        <w:rPr>
          <w:color w:val="FF0000"/>
        </w:rPr>
      </w:pPr>
      <w:proofErr w:type="spellStart"/>
      <w:proofErr w:type="gramStart"/>
      <w:r>
        <w:rPr>
          <w:color w:val="FF0000"/>
        </w:rPr>
        <w:t>ncid</w:t>
      </w:r>
      <w:proofErr w:type="spellEnd"/>
      <w:r>
        <w:rPr>
          <w:color w:val="FF0000"/>
        </w:rPr>
        <w:t xml:space="preserve">  =</w:t>
      </w:r>
      <w:proofErr w:type="spellStart"/>
      <w:proofErr w:type="gramEnd"/>
      <w:r>
        <w:rPr>
          <w:color w:val="FF0000"/>
        </w:rPr>
        <w:t>netcdf.open</w:t>
      </w:r>
      <w:proofErr w:type="spellEnd"/>
      <w:r>
        <w:rPr>
          <w:color w:val="FF0000"/>
        </w:rPr>
        <w:t>(</w:t>
      </w:r>
      <w:proofErr w:type="spellStart"/>
      <w:r>
        <w:rPr>
          <w:color w:val="FF0000"/>
        </w:rPr>
        <w:t>ncfile</w:t>
      </w:r>
      <w:proofErr w:type="spellEnd"/>
      <w:r>
        <w:rPr>
          <w:color w:val="FF0000"/>
        </w:rPr>
        <w:t xml:space="preserve">, </w:t>
      </w:r>
      <w:proofErr w:type="spellStart"/>
      <w:r>
        <w:rPr>
          <w:color w:val="FF0000"/>
        </w:rPr>
        <w:t>nc_write_mode</w:t>
      </w:r>
      <w:proofErr w:type="spellEnd"/>
      <w:r>
        <w:rPr>
          <w:color w:val="FF0000"/>
        </w:rPr>
        <w:t xml:space="preserve"> );</w:t>
      </w:r>
    </w:p>
    <w:p w14:paraId="677CB21E" w14:textId="77777777" w:rsidR="00E36FA5" w:rsidRDefault="00E36FA5">
      <w:pPr>
        <w:rPr>
          <w:color w:val="FF0000"/>
        </w:rPr>
      </w:pPr>
    </w:p>
    <w:p w14:paraId="35CA2641" w14:textId="77777777" w:rsidR="00E36FA5" w:rsidRDefault="009561C6">
      <w:pPr>
        <w:rPr>
          <w:color w:val="FF0000"/>
        </w:rPr>
      </w:pPr>
      <w:r>
        <w:rPr>
          <w:color w:val="FF0000"/>
        </w:rPr>
        <w:t xml:space="preserve">Error in </w:t>
      </w:r>
      <w:proofErr w:type="spellStart"/>
      <w:r>
        <w:rPr>
          <w:color w:val="FF0000"/>
        </w:rPr>
        <w:t>nc_attput</w:t>
      </w:r>
      <w:proofErr w:type="spellEnd"/>
      <w:r>
        <w:rPr>
          <w:color w:val="FF0000"/>
        </w:rPr>
        <w:t xml:space="preserve"> (line 28)</w:t>
      </w:r>
    </w:p>
    <w:p w14:paraId="272A6109" w14:textId="77777777" w:rsidR="00E36FA5" w:rsidRDefault="009561C6">
      <w:pPr>
        <w:rPr>
          <w:color w:val="FF0000"/>
        </w:rPr>
      </w:pPr>
      <w:r>
        <w:rPr>
          <w:color w:val="FF0000"/>
        </w:rPr>
        <w:t xml:space="preserve">    </w:t>
      </w:r>
      <w:proofErr w:type="spellStart"/>
      <w:r>
        <w:rPr>
          <w:color w:val="FF0000"/>
        </w:rPr>
        <w:t>nc_attput_tmw</w:t>
      </w:r>
      <w:proofErr w:type="spellEnd"/>
      <w:r>
        <w:rPr>
          <w:color w:val="FF0000"/>
        </w:rPr>
        <w:t xml:space="preserve"> </w:t>
      </w:r>
      <w:proofErr w:type="gramStart"/>
      <w:r>
        <w:rPr>
          <w:color w:val="FF0000"/>
        </w:rPr>
        <w:t xml:space="preserve">( </w:t>
      </w:r>
      <w:proofErr w:type="spellStart"/>
      <w:r>
        <w:rPr>
          <w:color w:val="FF0000"/>
        </w:rPr>
        <w:t>ncfile</w:t>
      </w:r>
      <w:proofErr w:type="spellEnd"/>
      <w:proofErr w:type="gramEnd"/>
      <w:r>
        <w:rPr>
          <w:color w:val="FF0000"/>
        </w:rPr>
        <w:t xml:space="preserve">, </w:t>
      </w:r>
      <w:proofErr w:type="spellStart"/>
      <w:r>
        <w:rPr>
          <w:color w:val="FF0000"/>
        </w:rPr>
        <w:t>varname</w:t>
      </w:r>
      <w:proofErr w:type="spellEnd"/>
      <w:r>
        <w:rPr>
          <w:color w:val="FF0000"/>
        </w:rPr>
        <w:t xml:space="preserve">, </w:t>
      </w:r>
      <w:proofErr w:type="spellStart"/>
      <w:r>
        <w:rPr>
          <w:color w:val="FF0000"/>
        </w:rPr>
        <w:t>attribute_name</w:t>
      </w:r>
      <w:proofErr w:type="spellEnd"/>
      <w:r>
        <w:rPr>
          <w:color w:val="FF0000"/>
        </w:rPr>
        <w:t xml:space="preserve">, </w:t>
      </w:r>
      <w:proofErr w:type="spellStart"/>
      <w:r>
        <w:rPr>
          <w:color w:val="FF0000"/>
        </w:rPr>
        <w:t>attval</w:t>
      </w:r>
      <w:proofErr w:type="spellEnd"/>
      <w:r>
        <w:rPr>
          <w:color w:val="FF0000"/>
        </w:rPr>
        <w:t xml:space="preserve"> )</w:t>
      </w:r>
    </w:p>
    <w:p w14:paraId="1FD94C72" w14:textId="77777777" w:rsidR="00E36FA5" w:rsidRDefault="00E36FA5">
      <w:pPr>
        <w:rPr>
          <w:color w:val="FF0000"/>
        </w:rPr>
      </w:pPr>
    </w:p>
    <w:p w14:paraId="6E567166" w14:textId="77777777" w:rsidR="00E36FA5" w:rsidRDefault="009561C6">
      <w:pPr>
        <w:rPr>
          <w:color w:val="FF0000"/>
        </w:rPr>
      </w:pPr>
      <w:r>
        <w:rPr>
          <w:color w:val="FF0000"/>
        </w:rPr>
        <w:t xml:space="preserve">Error in </w:t>
      </w:r>
      <w:proofErr w:type="spellStart"/>
      <w:r>
        <w:rPr>
          <w:color w:val="FF0000"/>
        </w:rPr>
        <w:t>m_openio</w:t>
      </w:r>
      <w:proofErr w:type="spellEnd"/>
      <w:r>
        <w:rPr>
          <w:color w:val="FF0000"/>
        </w:rPr>
        <w:t xml:space="preserve"> (line 20)</w:t>
      </w:r>
    </w:p>
    <w:p w14:paraId="05495AE8" w14:textId="77777777" w:rsidR="00E36FA5" w:rsidRDefault="009561C6">
      <w:pPr>
        <w:rPr>
          <w:color w:val="FF0000"/>
        </w:rPr>
      </w:pPr>
      <w:proofErr w:type="spellStart"/>
      <w:r>
        <w:rPr>
          <w:color w:val="FF0000"/>
        </w:rPr>
        <w:t>nc_attput</w:t>
      </w:r>
      <w:proofErr w:type="spellEnd"/>
      <w:r>
        <w:rPr>
          <w:color w:val="FF0000"/>
        </w:rPr>
        <w:t>(</w:t>
      </w:r>
      <w:proofErr w:type="gramStart"/>
      <w:r>
        <w:rPr>
          <w:color w:val="FF0000"/>
        </w:rPr>
        <w:t>ncfile.name,nc</w:t>
      </w:r>
      <w:proofErr w:type="gramEnd"/>
      <w:r>
        <w:rPr>
          <w:color w:val="FF0000"/>
        </w:rPr>
        <w:t>_global,'</w:t>
      </w:r>
      <w:proofErr w:type="spellStart"/>
      <w:r>
        <w:rPr>
          <w:color w:val="FF0000"/>
        </w:rPr>
        <w:t>openflag</w:t>
      </w:r>
      <w:proofErr w:type="spellEnd"/>
      <w:r>
        <w:rPr>
          <w:color w:val="FF0000"/>
        </w:rPr>
        <w:t>','W'); % set to W if file is open to write.</w:t>
      </w:r>
    </w:p>
    <w:p w14:paraId="6A312BB4" w14:textId="77777777" w:rsidR="00E36FA5" w:rsidRDefault="009561C6">
      <w:pPr>
        <w:rPr>
          <w:color w:val="FF0000"/>
        </w:rPr>
      </w:pPr>
      <w:r>
        <w:rPr>
          <w:color w:val="FF0000"/>
        </w:rPr>
        <w:lastRenderedPageBreak/>
        <w:t>Usual state is R.</w:t>
      </w:r>
    </w:p>
    <w:p w14:paraId="7B6685C8" w14:textId="77777777" w:rsidR="00E36FA5" w:rsidRDefault="00E36FA5">
      <w:pPr>
        <w:rPr>
          <w:color w:val="FF0000"/>
        </w:rPr>
      </w:pPr>
    </w:p>
    <w:p w14:paraId="2727515A" w14:textId="77777777" w:rsidR="00E36FA5" w:rsidRDefault="009561C6">
      <w:pPr>
        <w:rPr>
          <w:color w:val="FF0000"/>
        </w:rPr>
      </w:pPr>
      <w:r>
        <w:rPr>
          <w:color w:val="FF0000"/>
        </w:rPr>
        <w:t>Erro</w:t>
      </w:r>
      <w:r>
        <w:rPr>
          <w:color w:val="FF0000"/>
        </w:rPr>
        <w:t xml:space="preserve">r in </w:t>
      </w:r>
      <w:proofErr w:type="spellStart"/>
      <w:r>
        <w:rPr>
          <w:color w:val="FF0000"/>
        </w:rPr>
        <w:t>mheadr</w:t>
      </w:r>
      <w:proofErr w:type="spellEnd"/>
      <w:r>
        <w:rPr>
          <w:color w:val="FF0000"/>
        </w:rPr>
        <w:t xml:space="preserve"> (line 22)</w:t>
      </w:r>
    </w:p>
    <w:p w14:paraId="2A68C1BD" w14:textId="77777777" w:rsidR="00E36FA5" w:rsidRDefault="009561C6">
      <w:pPr>
        <w:rPr>
          <w:color w:val="FF0000"/>
        </w:rPr>
      </w:pPr>
      <w:proofErr w:type="spellStart"/>
      <w:r>
        <w:rPr>
          <w:color w:val="FF0000"/>
        </w:rPr>
        <w:t>ncfile</w:t>
      </w:r>
      <w:proofErr w:type="spellEnd"/>
      <w:r>
        <w:rPr>
          <w:color w:val="FF0000"/>
        </w:rPr>
        <w:t xml:space="preserve"> = </w:t>
      </w:r>
      <w:proofErr w:type="spellStart"/>
      <w:r>
        <w:rPr>
          <w:color w:val="FF0000"/>
        </w:rPr>
        <w:t>m_openio</w:t>
      </w:r>
      <w:proofErr w:type="spellEnd"/>
      <w:r>
        <w:rPr>
          <w:color w:val="FF0000"/>
        </w:rPr>
        <w:t>(</w:t>
      </w:r>
      <w:proofErr w:type="spellStart"/>
      <w:r>
        <w:rPr>
          <w:color w:val="FF0000"/>
        </w:rPr>
        <w:t>ncfile</w:t>
      </w:r>
      <w:proofErr w:type="spellEnd"/>
      <w:proofErr w:type="gramStart"/>
      <w:r>
        <w:rPr>
          <w:color w:val="FF0000"/>
        </w:rPr>
        <w:t>);</w:t>
      </w:r>
      <w:proofErr w:type="gramEnd"/>
    </w:p>
    <w:p w14:paraId="0FDD338C" w14:textId="77777777" w:rsidR="00E36FA5" w:rsidRDefault="00E36FA5">
      <w:pPr>
        <w:rPr>
          <w:color w:val="FF0000"/>
        </w:rPr>
      </w:pPr>
    </w:p>
    <w:p w14:paraId="340F4B11" w14:textId="77777777" w:rsidR="00E36FA5" w:rsidRDefault="009561C6">
      <w:pPr>
        <w:rPr>
          <w:color w:val="FF0000"/>
        </w:rPr>
      </w:pPr>
      <w:r>
        <w:rPr>
          <w:color w:val="FF0000"/>
        </w:rPr>
        <w:t>Error in mctd_02a (line 98)</w:t>
      </w:r>
    </w:p>
    <w:p w14:paraId="49BF9069" w14:textId="77777777" w:rsidR="00E36FA5" w:rsidRDefault="009561C6">
      <w:pPr>
        <w:rPr>
          <w:color w:val="FF0000"/>
        </w:rPr>
      </w:pPr>
      <w:proofErr w:type="spellStart"/>
      <w:r>
        <w:rPr>
          <w:color w:val="FF0000"/>
        </w:rPr>
        <w:t>mheadr</w:t>
      </w:r>
      <w:proofErr w:type="spellEnd"/>
    </w:p>
    <w:p w14:paraId="5513DFB0" w14:textId="77777777" w:rsidR="00E36FA5" w:rsidRDefault="00E36FA5">
      <w:pPr>
        <w:rPr>
          <w:color w:val="FF0000"/>
        </w:rPr>
      </w:pPr>
    </w:p>
    <w:p w14:paraId="76795114" w14:textId="77777777" w:rsidR="00E36FA5" w:rsidRDefault="009561C6">
      <w:pPr>
        <w:rPr>
          <w:color w:val="FF0000"/>
        </w:rPr>
      </w:pPr>
      <w:r>
        <w:rPr>
          <w:color w:val="FF0000"/>
        </w:rPr>
        <w:t>Error in ctd_all_part1 (line 16)</w:t>
      </w:r>
    </w:p>
    <w:p w14:paraId="27286CEB"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54E74890" w14:textId="77777777" w:rsidR="00E36FA5" w:rsidRDefault="009561C6">
      <w:r>
        <w:t xml:space="preserve"> </w:t>
      </w:r>
    </w:p>
    <w:p w14:paraId="47D7AA4F" w14:textId="77777777" w:rsidR="00E36FA5" w:rsidRDefault="009561C6">
      <w:r>
        <w:t>This means you should remove ctd/ctd_</w:t>
      </w:r>
      <w:r>
        <w:rPr>
          <w:i/>
          <w:iCs/>
        </w:rPr>
        <w:t>cruise</w:t>
      </w:r>
      <w:r>
        <w:t>_</w:t>
      </w:r>
      <w:r>
        <w:rPr>
          <w:i/>
          <w:iCs/>
        </w:rPr>
        <w:t>nnn</w:t>
      </w:r>
      <w:r>
        <w:t xml:space="preserve">_raw.nc (or even </w:t>
      </w:r>
      <w:proofErr w:type="spellStart"/>
      <w:r>
        <w:t>ctd</w:t>
      </w:r>
      <w:proofErr w:type="spellEnd"/>
      <w:r>
        <w:t>/</w:t>
      </w:r>
      <w:proofErr w:type="spellStart"/>
      <w:r>
        <w:t>ctd_</w:t>
      </w:r>
      <w:r>
        <w:rPr>
          <w:i/>
          <w:iCs/>
        </w:rPr>
        <w:t>cruise</w:t>
      </w:r>
      <w:r>
        <w:t>_</w:t>
      </w:r>
      <w:r>
        <w:rPr>
          <w:i/>
          <w:iCs/>
        </w:rPr>
        <w:t>nnn</w:t>
      </w:r>
      <w:proofErr w:type="spellEnd"/>
      <w:r>
        <w:t>*.</w:t>
      </w:r>
      <w:proofErr w:type="spellStart"/>
      <w:r>
        <w:t>nc</w:t>
      </w:r>
      <w:proofErr w:type="spellEnd"/>
      <w:r>
        <w:t xml:space="preserve">) and start again. Make a note on the processing </w:t>
      </w:r>
      <w:proofErr w:type="spellStart"/>
      <w:r>
        <w:t>logsheet</w:t>
      </w:r>
      <w:proofErr w:type="spellEnd"/>
      <w:r>
        <w:t xml:space="preserve">. </w:t>
      </w:r>
    </w:p>
    <w:p w14:paraId="37AD650D" w14:textId="77777777" w:rsidR="00E36FA5" w:rsidRDefault="009561C6">
      <w:r>
        <w:t xml:space="preserve">If the beginning part of this error occurs when running </w:t>
      </w:r>
      <w:proofErr w:type="spellStart"/>
      <w:r>
        <w:t>smallscript_botnav</w:t>
      </w:r>
      <w:proofErr w:type="spellEnd"/>
      <w:r>
        <w:t>, in terminal:</w:t>
      </w:r>
    </w:p>
    <w:p w14:paraId="120A8116" w14:textId="77777777" w:rsidR="00E36FA5" w:rsidRDefault="009561C6">
      <w:proofErr w:type="spellStart"/>
      <w:r>
        <w:t>chmod</w:t>
      </w:r>
      <w:proofErr w:type="spellEnd"/>
      <w:r>
        <w:t xml:space="preserve"> </w:t>
      </w:r>
      <w:proofErr w:type="spellStart"/>
      <w:r>
        <w:t>u+w</w:t>
      </w:r>
      <w:proofErr w:type="spellEnd"/>
      <w:r>
        <w:t xml:space="preserve"> ctd/ctd_dy113_</w:t>
      </w:r>
      <w:r>
        <w:rPr>
          <w:i/>
          <w:iCs/>
        </w:rPr>
        <w:t>nnn</w:t>
      </w:r>
      <w:r>
        <w:t>_raw*.nc</w:t>
      </w:r>
    </w:p>
    <w:p w14:paraId="3806E8E8" w14:textId="77777777" w:rsidR="00E36FA5" w:rsidRDefault="00E36FA5"/>
    <w:p w14:paraId="7C21E3CB" w14:textId="77777777" w:rsidR="00E36FA5" w:rsidRDefault="00E36FA5"/>
    <w:p w14:paraId="3B2CE8F1" w14:textId="77777777" w:rsidR="00E36FA5" w:rsidRDefault="009561C6">
      <w:pPr>
        <w:rPr>
          <w:color w:val="FF0000"/>
        </w:rPr>
      </w:pPr>
      <w:r>
        <w:rPr>
          <w:color w:val="FF0000"/>
        </w:rPr>
        <w:t>Exit with error because file /</w:t>
      </w:r>
      <w:r>
        <w:rPr>
          <w:color w:val="FF0000"/>
        </w:rPr>
        <w:t>local/users/pstar/dy113/mcruise/data/ctd/ctd_dy113_002_2db.nc is already open for write</w:t>
      </w:r>
    </w:p>
    <w:p w14:paraId="44F14BAE" w14:textId="77777777" w:rsidR="00E36FA5" w:rsidRDefault="009561C6">
      <w:pPr>
        <w:rPr>
          <w:color w:val="FF0000"/>
        </w:rPr>
      </w:pPr>
      <w:r>
        <w:rPr>
          <w:color w:val="FF0000"/>
        </w:rPr>
        <w:t>It may be the case that this program has crashed or been interrupted before, leaving the write flag set in the file</w:t>
      </w:r>
    </w:p>
    <w:p w14:paraId="77F11BCA" w14:textId="77777777" w:rsidR="00E36FA5" w:rsidRDefault="009561C6">
      <w:pPr>
        <w:rPr>
          <w:color w:val="FF0000"/>
        </w:rPr>
      </w:pPr>
      <w:r>
        <w:rPr>
          <w:color w:val="FF0000"/>
        </w:rPr>
        <w:t xml:space="preserve">If </w:t>
      </w:r>
      <w:proofErr w:type="gramStart"/>
      <w:r>
        <w:rPr>
          <w:color w:val="FF0000"/>
        </w:rPr>
        <w:t>required</w:t>
      </w:r>
      <w:proofErr w:type="gramEnd"/>
      <w:r>
        <w:rPr>
          <w:color w:val="FF0000"/>
        </w:rPr>
        <w:t xml:space="preserve"> you can reset the write flag using</w:t>
      </w:r>
    </w:p>
    <w:p w14:paraId="77C3FC75" w14:textId="77777777" w:rsidR="00E36FA5" w:rsidRDefault="00E36FA5">
      <w:pPr>
        <w:rPr>
          <w:color w:val="FF0000"/>
        </w:rPr>
      </w:pPr>
    </w:p>
    <w:p w14:paraId="34B8F9E2" w14:textId="77777777" w:rsidR="00E36FA5" w:rsidRDefault="009561C6">
      <w:pPr>
        <w:rPr>
          <w:color w:val="FF0000"/>
        </w:rPr>
      </w:pPr>
      <w:proofErr w:type="spellStart"/>
      <w:r>
        <w:rPr>
          <w:color w:val="FF0000"/>
        </w:rPr>
        <w:t>mreset</w:t>
      </w:r>
      <w:proofErr w:type="spellEnd"/>
      <w:r>
        <w:rPr>
          <w:color w:val="FF0000"/>
        </w:rPr>
        <w:t xml:space="preserve">(filename) or </w:t>
      </w:r>
      <w:proofErr w:type="spellStart"/>
      <w:r>
        <w:rPr>
          <w:color w:val="FF0000"/>
        </w:rPr>
        <w:t>mreset</w:t>
      </w:r>
      <w:proofErr w:type="spellEnd"/>
      <w:r>
        <w:rPr>
          <w:color w:val="FF0000"/>
        </w:rPr>
        <w:t>(</w:t>
      </w:r>
      <w:proofErr w:type="spellStart"/>
      <w:r>
        <w:rPr>
          <w:color w:val="FF0000"/>
        </w:rPr>
        <w:t>ncfile</w:t>
      </w:r>
      <w:proofErr w:type="spellEnd"/>
      <w:r>
        <w:rPr>
          <w:color w:val="FF0000"/>
        </w:rPr>
        <w:t>)</w:t>
      </w:r>
    </w:p>
    <w:p w14:paraId="375723CD" w14:textId="77777777" w:rsidR="00E36FA5" w:rsidRDefault="00E36FA5">
      <w:pPr>
        <w:rPr>
          <w:color w:val="FF0000"/>
        </w:rPr>
      </w:pPr>
    </w:p>
    <w:p w14:paraId="25053B01" w14:textId="77777777" w:rsidR="00E36FA5" w:rsidRDefault="009561C6">
      <w:pPr>
        <w:rPr>
          <w:color w:val="FF0000"/>
        </w:rPr>
      </w:pPr>
      <w:r>
        <w:rPr>
          <w:color w:val="FF0000"/>
        </w:rPr>
        <w:t xml:space="preserve">where filename or ncfile.name is a char string containing the name of the </w:t>
      </w:r>
      <w:proofErr w:type="spellStart"/>
      <w:r>
        <w:rPr>
          <w:color w:val="FF0000"/>
        </w:rPr>
        <w:t>mstar</w:t>
      </w:r>
      <w:proofErr w:type="spellEnd"/>
      <w:r>
        <w:rPr>
          <w:color w:val="FF0000"/>
        </w:rPr>
        <w:t xml:space="preserve"> file</w:t>
      </w:r>
    </w:p>
    <w:p w14:paraId="54B54C6F" w14:textId="77777777" w:rsidR="00E36FA5" w:rsidRDefault="00E36FA5">
      <w:pPr>
        <w:rPr>
          <w:color w:val="FF0000"/>
        </w:rPr>
      </w:pPr>
    </w:p>
    <w:p w14:paraId="4A422B92" w14:textId="77777777" w:rsidR="00E36FA5" w:rsidRDefault="009561C6">
      <w:pPr>
        <w:rPr>
          <w:color w:val="FF0000"/>
        </w:rPr>
      </w:pPr>
      <w:r>
        <w:rPr>
          <w:color w:val="FF0000"/>
        </w:rPr>
        <w:t xml:space="preserve">Error in </w:t>
      </w:r>
      <w:proofErr w:type="spellStart"/>
      <w:r>
        <w:rPr>
          <w:color w:val="FF0000"/>
        </w:rPr>
        <w:t>m_openot</w:t>
      </w:r>
      <w:proofErr w:type="spellEnd"/>
      <w:r>
        <w:rPr>
          <w:color w:val="FF0000"/>
        </w:rPr>
        <w:t xml:space="preserve"> (line 27)</w:t>
      </w:r>
    </w:p>
    <w:p w14:paraId="678E536F" w14:textId="77777777" w:rsidR="00E36FA5" w:rsidRDefault="009561C6">
      <w:pPr>
        <w:rPr>
          <w:color w:val="FF0000"/>
        </w:rPr>
      </w:pPr>
      <w:r>
        <w:rPr>
          <w:color w:val="FF0000"/>
        </w:rPr>
        <w:t xml:space="preserve">    </w:t>
      </w:r>
      <w:proofErr w:type="spellStart"/>
      <w:r>
        <w:rPr>
          <w:color w:val="FF0000"/>
        </w:rPr>
        <w:t>ncfile</w:t>
      </w:r>
      <w:proofErr w:type="spellEnd"/>
      <w:r>
        <w:rPr>
          <w:color w:val="FF0000"/>
        </w:rPr>
        <w:t xml:space="preserve"> = </w:t>
      </w:r>
      <w:proofErr w:type="spellStart"/>
      <w:r>
        <w:rPr>
          <w:color w:val="FF0000"/>
        </w:rPr>
        <w:t>m_exitifopen</w:t>
      </w:r>
      <w:proofErr w:type="spellEnd"/>
      <w:r>
        <w:rPr>
          <w:color w:val="FF0000"/>
        </w:rPr>
        <w:t>(</w:t>
      </w:r>
      <w:proofErr w:type="spellStart"/>
      <w:r>
        <w:rPr>
          <w:color w:val="FF0000"/>
        </w:rPr>
        <w:t>ncfile</w:t>
      </w:r>
      <w:proofErr w:type="spellEnd"/>
      <w:r>
        <w:rPr>
          <w:color w:val="FF0000"/>
        </w:rPr>
        <w:t>); % exit if write flag set</w:t>
      </w:r>
    </w:p>
    <w:p w14:paraId="5A23A988" w14:textId="77777777" w:rsidR="00E36FA5" w:rsidRDefault="00E36FA5">
      <w:pPr>
        <w:rPr>
          <w:color w:val="FF0000"/>
        </w:rPr>
      </w:pPr>
    </w:p>
    <w:p w14:paraId="252BA8F0" w14:textId="77777777" w:rsidR="00E36FA5" w:rsidRDefault="009561C6">
      <w:pPr>
        <w:rPr>
          <w:color w:val="FF0000"/>
        </w:rPr>
      </w:pPr>
      <w:r>
        <w:rPr>
          <w:color w:val="FF0000"/>
        </w:rPr>
        <w:t xml:space="preserve">Error in </w:t>
      </w:r>
      <w:proofErr w:type="spellStart"/>
      <w:r>
        <w:rPr>
          <w:color w:val="FF0000"/>
        </w:rPr>
        <w:t>mcalc</w:t>
      </w:r>
      <w:proofErr w:type="spellEnd"/>
      <w:r>
        <w:rPr>
          <w:color w:val="FF0000"/>
        </w:rPr>
        <w:t xml:space="preserve"> (line 57)</w:t>
      </w:r>
    </w:p>
    <w:p w14:paraId="16FCD38F" w14:textId="77777777" w:rsidR="00E36FA5" w:rsidRDefault="009561C6">
      <w:pPr>
        <w:rPr>
          <w:color w:val="FF0000"/>
        </w:rPr>
      </w:pPr>
      <w:proofErr w:type="spellStart"/>
      <w:r>
        <w:rPr>
          <w:color w:val="FF0000"/>
        </w:rPr>
        <w:t>ncfile_ot</w:t>
      </w:r>
      <w:proofErr w:type="spellEnd"/>
      <w:r>
        <w:rPr>
          <w:color w:val="FF0000"/>
        </w:rPr>
        <w:t xml:space="preserve"> = </w:t>
      </w:r>
      <w:proofErr w:type="spellStart"/>
      <w:r>
        <w:rPr>
          <w:color w:val="FF0000"/>
        </w:rPr>
        <w:t>m_openot</w:t>
      </w:r>
      <w:proofErr w:type="spellEnd"/>
      <w:r>
        <w:rPr>
          <w:color w:val="FF0000"/>
        </w:rPr>
        <w:t>(</w:t>
      </w:r>
      <w:proofErr w:type="spellStart"/>
      <w:r>
        <w:rPr>
          <w:color w:val="FF0000"/>
        </w:rPr>
        <w:t>ncfile_ot</w:t>
      </w:r>
      <w:proofErr w:type="spellEnd"/>
      <w:proofErr w:type="gramStart"/>
      <w:r>
        <w:rPr>
          <w:color w:val="FF0000"/>
        </w:rPr>
        <w:t>);</w:t>
      </w:r>
      <w:proofErr w:type="gramEnd"/>
    </w:p>
    <w:p w14:paraId="7C4CDCA7" w14:textId="77777777" w:rsidR="00E36FA5" w:rsidRDefault="00E36FA5">
      <w:pPr>
        <w:rPr>
          <w:color w:val="FF0000"/>
        </w:rPr>
      </w:pPr>
    </w:p>
    <w:p w14:paraId="2BB9EC5A" w14:textId="77777777" w:rsidR="00E36FA5" w:rsidRDefault="009561C6">
      <w:pPr>
        <w:rPr>
          <w:color w:val="FF0000"/>
        </w:rPr>
      </w:pPr>
      <w:r>
        <w:rPr>
          <w:color w:val="FF0000"/>
        </w:rPr>
        <w:t>Error in mctd_04 (line 176)</w:t>
      </w:r>
    </w:p>
    <w:p w14:paraId="16AD11F0" w14:textId="77777777" w:rsidR="00E36FA5" w:rsidRDefault="009561C6">
      <w:pPr>
        <w:rPr>
          <w:color w:val="FF0000"/>
        </w:rPr>
      </w:pPr>
      <w:proofErr w:type="spellStart"/>
      <w:r>
        <w:rPr>
          <w:color w:val="FF0000"/>
        </w:rPr>
        <w:t>mcalc</w:t>
      </w:r>
      <w:proofErr w:type="spellEnd"/>
    </w:p>
    <w:p w14:paraId="0895E47B" w14:textId="77777777" w:rsidR="00E36FA5" w:rsidRDefault="009561C6">
      <w:pPr>
        <w:rPr>
          <w:color w:val="FF0000"/>
        </w:rPr>
      </w:pPr>
      <w:r>
        <w:rPr>
          <w:color w:val="FF0000"/>
        </w:rPr>
        <w:t xml:space="preserve"> </w:t>
      </w:r>
    </w:p>
    <w:p w14:paraId="796AF050" w14:textId="77777777" w:rsidR="00E36FA5" w:rsidRDefault="009561C6">
      <w:r>
        <w:t xml:space="preserve">&gt;&gt; </w:t>
      </w:r>
      <w:proofErr w:type="spellStart"/>
      <w:r>
        <w:t>mreset</w:t>
      </w:r>
      <w:proofErr w:type="spellEnd"/>
      <w:r>
        <w:t>('</w:t>
      </w:r>
      <w:proofErr w:type="spellStart"/>
      <w:r>
        <w:t>ctd</w:t>
      </w:r>
      <w:proofErr w:type="spellEnd"/>
      <w:r>
        <w:t>/ctd_dy113_002_2db.nc')</w:t>
      </w:r>
    </w:p>
    <w:p w14:paraId="16921EA8" w14:textId="77777777" w:rsidR="00E36FA5" w:rsidRDefault="00E36FA5"/>
    <w:p w14:paraId="7EAED497" w14:textId="77777777" w:rsidR="00E36FA5" w:rsidRDefault="009561C6">
      <w:r>
        <w:t xml:space="preserve">About to reset </w:t>
      </w:r>
      <w:proofErr w:type="spellStart"/>
      <w:r>
        <w:t>mstar</w:t>
      </w:r>
      <w:proofErr w:type="spellEnd"/>
      <w:r>
        <w:t xml:space="preserve"> </w:t>
      </w:r>
      <w:proofErr w:type="spellStart"/>
      <w:r>
        <w:t>openflag</w:t>
      </w:r>
      <w:proofErr w:type="spellEnd"/>
      <w:r>
        <w:t xml:space="preserve"> on file     </w:t>
      </w:r>
      <w:proofErr w:type="spellStart"/>
      <w:r>
        <w:t>ctd</w:t>
      </w:r>
      <w:proofErr w:type="spellEnd"/>
      <w:r>
        <w:t>/ctd_dy113_002_2db.nc.</w:t>
      </w:r>
    </w:p>
    <w:p w14:paraId="141EA297" w14:textId="77777777" w:rsidR="00E36FA5" w:rsidRDefault="009561C6">
      <w:r>
        <w:t xml:space="preserve">Do you really want to do </w:t>
      </w:r>
      <w:proofErr w:type="gramStart"/>
      <w:r>
        <w:t>this ?</w:t>
      </w:r>
      <w:proofErr w:type="gramEnd"/>
      <w:r>
        <w:t xml:space="preserve">       </w:t>
      </w:r>
    </w:p>
    <w:p w14:paraId="76502689" w14:textId="77777777" w:rsidR="00E36FA5" w:rsidRDefault="009561C6">
      <w:r>
        <w:t xml:space="preserve">            Reply y/yes. Default is no.   y</w:t>
      </w:r>
    </w:p>
    <w:p w14:paraId="7BE351FF" w14:textId="77777777" w:rsidR="00E36FA5" w:rsidRDefault="009561C6">
      <w:r>
        <w:t xml:space="preserve"> </w:t>
      </w:r>
    </w:p>
    <w:p w14:paraId="5ACDAA22" w14:textId="77777777" w:rsidR="00E36FA5" w:rsidRDefault="009561C6">
      <w:r>
        <w:t xml:space="preserve">File </w:t>
      </w:r>
      <w:r>
        <w:t>ctd/ctd_dy113_002_2db.nc has been modified</w:t>
      </w:r>
    </w:p>
    <w:p w14:paraId="1F04B5FE" w14:textId="77777777" w:rsidR="00E36FA5" w:rsidRDefault="00E36FA5"/>
    <w:p w14:paraId="12C68A5F" w14:textId="77777777" w:rsidR="00E36FA5" w:rsidRDefault="009561C6">
      <w:pPr>
        <w:rPr>
          <w:color w:val="FF0000"/>
        </w:rPr>
      </w:pPr>
      <w:r>
        <w:rPr>
          <w:color w:val="FF0000"/>
        </w:rPr>
        <w:t>Attempt to reference field of non-structure array.</w:t>
      </w:r>
    </w:p>
    <w:p w14:paraId="65B721B8" w14:textId="77777777" w:rsidR="00E36FA5" w:rsidRDefault="00E36FA5">
      <w:pPr>
        <w:rPr>
          <w:color w:val="FF0000"/>
        </w:rPr>
      </w:pPr>
    </w:p>
    <w:p w14:paraId="3D958D6D" w14:textId="77777777" w:rsidR="00E36FA5" w:rsidRDefault="009561C6">
      <w:pPr>
        <w:rPr>
          <w:color w:val="FF0000"/>
        </w:rPr>
      </w:pPr>
      <w:r>
        <w:rPr>
          <w:color w:val="FF0000"/>
        </w:rPr>
        <w:t xml:space="preserve">Error in </w:t>
      </w:r>
      <w:proofErr w:type="spellStart"/>
      <w:r>
        <w:rPr>
          <w:color w:val="FF0000"/>
        </w:rPr>
        <w:t>mtposinfo</w:t>
      </w:r>
      <w:proofErr w:type="spellEnd"/>
      <w:r>
        <w:rPr>
          <w:color w:val="FF0000"/>
        </w:rPr>
        <w:t xml:space="preserve"> (line 51)</w:t>
      </w:r>
    </w:p>
    <w:p w14:paraId="2D5F528F" w14:textId="77777777" w:rsidR="00E36FA5" w:rsidRDefault="009561C6">
      <w:pPr>
        <w:rPr>
          <w:color w:val="FF0000"/>
        </w:rPr>
      </w:pPr>
      <w:r>
        <w:rPr>
          <w:color w:val="FF0000"/>
        </w:rPr>
        <w:lastRenderedPageBreak/>
        <w:t xml:space="preserve">    tin = </w:t>
      </w:r>
      <w:proofErr w:type="spellStart"/>
      <w:proofErr w:type="gramStart"/>
      <w:r>
        <w:rPr>
          <w:color w:val="FF0000"/>
        </w:rPr>
        <w:t>pdata.time</w:t>
      </w:r>
      <w:proofErr w:type="gramEnd"/>
      <w:r>
        <w:rPr>
          <w:color w:val="FF0000"/>
        </w:rPr>
        <w:t>+MEXEC_G.uway_torg</w:t>
      </w:r>
      <w:proofErr w:type="spellEnd"/>
      <w:r>
        <w:rPr>
          <w:color w:val="FF0000"/>
        </w:rPr>
        <w:t>;</w:t>
      </w:r>
    </w:p>
    <w:p w14:paraId="3CEF081F" w14:textId="77777777" w:rsidR="00E36FA5" w:rsidRDefault="00E36FA5">
      <w:pPr>
        <w:rPr>
          <w:color w:val="FF0000"/>
        </w:rPr>
      </w:pPr>
    </w:p>
    <w:p w14:paraId="391774BD" w14:textId="77777777" w:rsidR="00E36FA5" w:rsidRDefault="009561C6">
      <w:pPr>
        <w:rPr>
          <w:color w:val="FF0000"/>
        </w:rPr>
      </w:pPr>
      <w:r>
        <w:rPr>
          <w:color w:val="FF0000"/>
        </w:rPr>
        <w:t>Error in mctd_02a (line 111)</w:t>
      </w:r>
    </w:p>
    <w:p w14:paraId="53E64A94" w14:textId="77777777" w:rsidR="00E36FA5" w:rsidRDefault="009561C6">
      <w:pPr>
        <w:rPr>
          <w:color w:val="FF0000"/>
        </w:rPr>
      </w:pPr>
      <w:r>
        <w:rPr>
          <w:color w:val="FF0000"/>
        </w:rPr>
        <w:t xml:space="preserve">    [</w:t>
      </w:r>
      <w:proofErr w:type="spellStart"/>
      <w:r>
        <w:rPr>
          <w:color w:val="FF0000"/>
        </w:rPr>
        <w:t>botlat</w:t>
      </w:r>
      <w:proofErr w:type="spellEnd"/>
      <w:r>
        <w:rPr>
          <w:color w:val="FF0000"/>
        </w:rPr>
        <w:t xml:space="preserve"> </w:t>
      </w:r>
      <w:proofErr w:type="spellStart"/>
      <w:r>
        <w:rPr>
          <w:color w:val="FF0000"/>
        </w:rPr>
        <w:t>botlon</w:t>
      </w:r>
      <w:proofErr w:type="spellEnd"/>
      <w:r>
        <w:rPr>
          <w:color w:val="FF0000"/>
        </w:rPr>
        <w:t xml:space="preserve">] = </w:t>
      </w:r>
      <w:proofErr w:type="spellStart"/>
      <w:r>
        <w:rPr>
          <w:color w:val="FF0000"/>
        </w:rPr>
        <w:t>mtposinfo</w:t>
      </w:r>
      <w:proofErr w:type="spellEnd"/>
      <w:r>
        <w:rPr>
          <w:color w:val="FF0000"/>
        </w:rPr>
        <w:t>(</w:t>
      </w:r>
      <w:proofErr w:type="spellStart"/>
      <w:r>
        <w:rPr>
          <w:color w:val="FF0000"/>
        </w:rPr>
        <w:t>tbotmat</w:t>
      </w:r>
      <w:proofErr w:type="spellEnd"/>
      <w:proofErr w:type="gramStart"/>
      <w:r>
        <w:rPr>
          <w:color w:val="FF0000"/>
        </w:rPr>
        <w:t>);</w:t>
      </w:r>
      <w:proofErr w:type="gramEnd"/>
    </w:p>
    <w:p w14:paraId="44C7FA63" w14:textId="77777777" w:rsidR="00E36FA5" w:rsidRDefault="00E36FA5">
      <w:pPr>
        <w:rPr>
          <w:color w:val="FF0000"/>
        </w:rPr>
      </w:pPr>
    </w:p>
    <w:p w14:paraId="46DD9403" w14:textId="77777777" w:rsidR="00E36FA5" w:rsidRDefault="009561C6">
      <w:pPr>
        <w:rPr>
          <w:color w:val="FF0000"/>
        </w:rPr>
      </w:pPr>
      <w:r>
        <w:rPr>
          <w:color w:val="FF0000"/>
        </w:rPr>
        <w:t>Error in ctd_all_p</w:t>
      </w:r>
      <w:r>
        <w:rPr>
          <w:color w:val="FF0000"/>
        </w:rPr>
        <w:t>art1 (line 16)</w:t>
      </w:r>
    </w:p>
    <w:p w14:paraId="3D840E15" w14:textId="77777777" w:rsidR="00E36FA5" w:rsidRDefault="009561C6">
      <w:pPr>
        <w:rPr>
          <w:color w:val="FF0000"/>
        </w:rPr>
      </w:pPr>
      <w:proofErr w:type="spellStart"/>
      <w:r>
        <w:rPr>
          <w:color w:val="FF0000"/>
        </w:rPr>
        <w:t>stn</w:t>
      </w:r>
      <w:proofErr w:type="spellEnd"/>
      <w:r>
        <w:rPr>
          <w:color w:val="FF0000"/>
        </w:rPr>
        <w:t xml:space="preserve"> = </w:t>
      </w:r>
      <w:proofErr w:type="spellStart"/>
      <w:r>
        <w:rPr>
          <w:color w:val="FF0000"/>
        </w:rPr>
        <w:t>stnlocal</w:t>
      </w:r>
      <w:proofErr w:type="spellEnd"/>
      <w:r>
        <w:rPr>
          <w:color w:val="FF0000"/>
        </w:rPr>
        <w:t>; mctd_02a; %rename variables following templates/ctd_renamelist.csv</w:t>
      </w:r>
    </w:p>
    <w:p w14:paraId="0E1D110D" w14:textId="77777777" w:rsidR="00E36FA5" w:rsidRDefault="009561C6">
      <w:pPr>
        <w:rPr>
          <w:color w:val="FF0000"/>
        </w:rPr>
      </w:pPr>
      <w:r>
        <w:rPr>
          <w:color w:val="FF0000"/>
        </w:rPr>
        <w:t xml:space="preserve"> </w:t>
      </w:r>
    </w:p>
    <w:p w14:paraId="0C23D5E6" w14:textId="77777777" w:rsidR="00E36FA5" w:rsidRDefault="00E36FA5"/>
    <w:p w14:paraId="55D1988B" w14:textId="77777777" w:rsidR="00E36FA5" w:rsidRDefault="009561C6">
      <w:r>
        <w:t xml:space="preserve">run </w:t>
      </w:r>
      <w:proofErr w:type="spellStart"/>
      <w:r>
        <w:t>techsas_linkscript</w:t>
      </w:r>
      <w:proofErr w:type="spellEnd"/>
      <w:r>
        <w:t xml:space="preserve"> in terminal (</w:t>
      </w:r>
      <w:proofErr w:type="gramStart"/>
      <w:r>
        <w:t>have to</w:t>
      </w:r>
      <w:proofErr w:type="gramEnd"/>
      <w:r>
        <w:t xml:space="preserve"> do this each new day UTC)</w:t>
      </w:r>
    </w:p>
    <w:p w14:paraId="64D5EAFB" w14:textId="77777777" w:rsidR="00E36FA5" w:rsidRDefault="00E36FA5"/>
    <w:p w14:paraId="7DA47AE4" w14:textId="77777777" w:rsidR="00E36FA5" w:rsidRDefault="009561C6">
      <w:pPr>
        <w:rPr>
          <w:color w:val="FF0000"/>
        </w:rPr>
      </w:pPr>
      <w:r>
        <w:rPr>
          <w:color w:val="FF0000"/>
        </w:rPr>
        <w:t xml:space="preserve">some error about </w:t>
      </w:r>
      <w:proofErr w:type="spellStart"/>
      <w:proofErr w:type="gramStart"/>
      <w:r>
        <w:rPr>
          <w:color w:val="FF0000"/>
        </w:rPr>
        <w:t>f.ladcpdo</w:t>
      </w:r>
      <w:proofErr w:type="spellEnd"/>
      <w:proofErr w:type="gramEnd"/>
    </w:p>
    <w:p w14:paraId="2A0B899F" w14:textId="77777777" w:rsidR="00E36FA5" w:rsidRDefault="00E36FA5"/>
    <w:p w14:paraId="17AB57EE" w14:textId="77777777" w:rsidR="00E36FA5" w:rsidRDefault="009561C6">
      <w:r>
        <w:t xml:space="preserve">run </w:t>
      </w:r>
      <w:proofErr w:type="spellStart"/>
      <w:r>
        <w:t>lad_linkscript_ix</w:t>
      </w:r>
      <w:proofErr w:type="spellEnd"/>
      <w:r>
        <w:t xml:space="preserve"> and make sure LADCP files were cop</w:t>
      </w:r>
      <w:r>
        <w:t>ied/links were made</w:t>
      </w:r>
    </w:p>
    <w:p w14:paraId="2358FDA9" w14:textId="77777777" w:rsidR="00E36FA5" w:rsidRDefault="00E36FA5">
      <w:pPr>
        <w:spacing w:after="240"/>
        <w:rPr>
          <w:rFonts w:ascii="Times New Roman" w:hAnsi="Times New Roman"/>
        </w:rPr>
      </w:pPr>
    </w:p>
    <w:p w14:paraId="2807F8B7" w14:textId="77777777" w:rsidR="00E36FA5" w:rsidRDefault="009561C6">
      <w:pPr>
        <w:spacing w:after="240"/>
        <w:ind w:left="-142"/>
        <w:rPr>
          <w:rFonts w:ascii="Times New Roman" w:hAnsi="Times New Roman"/>
        </w:rPr>
      </w:pPr>
      <w:r>
        <w:rPr>
          <w:rFonts w:ascii="Times New Roman" w:hAnsi="Times New Roman"/>
        </w:rPr>
        <w:t>D.2 Planned future changes</w:t>
      </w:r>
    </w:p>
    <w:p w14:paraId="54DD406C" w14:textId="77777777" w:rsidR="00E36FA5" w:rsidRDefault="009561C6">
      <w:pPr>
        <w:spacing w:after="240"/>
        <w:rPr>
          <w:rFonts w:ascii="Times New Roman" w:hAnsi="Times New Roman"/>
        </w:rPr>
      </w:pPr>
      <w:r>
        <w:rPr>
          <w:rFonts w:ascii="Times New Roman" w:hAnsi="Times New Roman"/>
        </w:rPr>
        <w:t xml:space="preserve">Add </w:t>
      </w:r>
      <w:proofErr w:type="spellStart"/>
      <w:r>
        <w:rPr>
          <w:rFonts w:ascii="Times New Roman" w:hAnsi="Times New Roman"/>
        </w:rPr>
        <w:t>loopedit</w:t>
      </w:r>
      <w:proofErr w:type="spellEnd"/>
      <w:r>
        <w:rPr>
          <w:rFonts w:ascii="Times New Roman" w:hAnsi="Times New Roman"/>
        </w:rPr>
        <w:t>?!?</w:t>
      </w:r>
    </w:p>
    <w:p w14:paraId="46FD5510" w14:textId="77777777" w:rsidR="00E36FA5" w:rsidRDefault="009561C6">
      <w:pPr>
        <w:spacing w:after="240"/>
        <w:rPr>
          <w:rFonts w:ascii="Times New Roman" w:hAnsi="Times New Roman"/>
        </w:rPr>
      </w:pPr>
      <w:r>
        <w:rPr>
          <w:rFonts w:ascii="Times New Roman" w:hAnsi="Times New Roman"/>
        </w:rPr>
        <w:t>At least: further reducing querying for input when MEXEC_</w:t>
      </w:r>
      <w:proofErr w:type="gramStart"/>
      <w:r>
        <w:rPr>
          <w:rFonts w:ascii="Times New Roman" w:hAnsi="Times New Roman"/>
        </w:rPr>
        <w:t>A.MARGS</w:t>
      </w:r>
      <w:proofErr w:type="gramEnd"/>
      <w:r>
        <w:rPr>
          <w:rFonts w:ascii="Times New Roman" w:hAnsi="Times New Roman"/>
        </w:rPr>
        <w:t>_IN has been supplied; hopefully: more normal functional input argument handling (rather than using global variables for all inp</w:t>
      </w:r>
      <w:r>
        <w:rPr>
          <w:rFonts w:ascii="Times New Roman" w:hAnsi="Times New Roman"/>
        </w:rPr>
        <w:t>ut arguments or prompting for input)</w:t>
      </w:r>
    </w:p>
    <w:p w14:paraId="7FB51AE1" w14:textId="77777777" w:rsidR="00E36FA5" w:rsidRDefault="009561C6">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61D5224C" w14:textId="77777777" w:rsidR="00E36FA5" w:rsidRDefault="009561C6">
      <w:pPr>
        <w:spacing w:after="240"/>
        <w:rPr>
          <w:rFonts w:ascii="Times New Roman" w:hAnsi="Times New Roman"/>
        </w:rPr>
      </w:pPr>
      <w:r>
        <w:rPr>
          <w:rFonts w:ascii="Times New Roman" w:hAnsi="Times New Roman"/>
        </w:rPr>
        <w:t xml:space="preserve">More documentation of functions—but </w:t>
      </w:r>
      <w:r>
        <w:rPr>
          <w:rFonts w:ascii="Times New Roman" w:hAnsi="Times New Roman"/>
          <w:b/>
        </w:rPr>
        <w:t>please point out where specifically this is missing!</w:t>
      </w:r>
    </w:p>
    <w:p w14:paraId="4891A17D" w14:textId="77777777" w:rsidR="00E36FA5" w:rsidRDefault="009561C6">
      <w:pPr>
        <w:spacing w:after="240"/>
        <w:rPr>
          <w:rFonts w:ascii="Times New Roman" w:hAnsi="Times New Roman"/>
        </w:rPr>
      </w:pPr>
      <w:r>
        <w:rPr>
          <w:rFonts w:ascii="Times New Roman" w:hAnsi="Times New Roman"/>
        </w:rPr>
        <w:t xml:space="preserve">Use </w:t>
      </w:r>
      <w:proofErr w:type="spellStart"/>
      <w:r>
        <w:rPr>
          <w:rFonts w:ascii="Times New Roman" w:hAnsi="Times New Roman"/>
        </w:rPr>
        <w:t>matlab’s</w:t>
      </w:r>
      <w:proofErr w:type="spellEnd"/>
      <w:r>
        <w:rPr>
          <w:rFonts w:ascii="Times New Roman" w:hAnsi="Times New Roman"/>
        </w:rPr>
        <w:t xml:space="preserve"> built-in </w:t>
      </w:r>
      <w:proofErr w:type="spellStart"/>
      <w:r>
        <w:rPr>
          <w:rFonts w:ascii="Times New Roman" w:hAnsi="Times New Roman"/>
        </w:rPr>
        <w:t>netcdf</w:t>
      </w:r>
      <w:proofErr w:type="spellEnd"/>
      <w:r>
        <w:rPr>
          <w:rFonts w:ascii="Times New Roman" w:hAnsi="Times New Roman"/>
        </w:rPr>
        <w:t xml:space="preserve"> support; perform more operations in scripts (rather than passing to </w:t>
      </w:r>
      <w:proofErr w:type="spellStart"/>
      <w:r>
        <w:rPr>
          <w:rFonts w:ascii="Times New Roman" w:hAnsi="Times New Roman"/>
        </w:rPr>
        <w:t>mexec</w:t>
      </w:r>
      <w:proofErr w:type="spellEnd"/>
      <w:r>
        <w:rPr>
          <w:rFonts w:ascii="Times New Roman" w:hAnsi="Times New Roman"/>
        </w:rPr>
        <w:t xml:space="preserve"> source functions) and just have functions to read and write </w:t>
      </w:r>
      <w:proofErr w:type="spellStart"/>
      <w:r>
        <w:rPr>
          <w:rFonts w:ascii="Times New Roman" w:hAnsi="Times New Roman"/>
        </w:rPr>
        <w:t>mstar</w:t>
      </w:r>
      <w:proofErr w:type="spellEnd"/>
      <w:r>
        <w:rPr>
          <w:rFonts w:ascii="Times New Roman" w:hAnsi="Times New Roman"/>
        </w:rPr>
        <w:t xml:space="preserve"> format (no need for </w:t>
      </w:r>
      <w:proofErr w:type="spellStart"/>
      <w:r>
        <w:rPr>
          <w:rFonts w:ascii="Times New Roman" w:hAnsi="Times New Roman"/>
        </w:rPr>
        <w:t>mapend</w:t>
      </w:r>
      <w:proofErr w:type="spellEnd"/>
      <w:r>
        <w:rPr>
          <w:rFonts w:ascii="Times New Roman" w:hAnsi="Times New Roman"/>
        </w:rPr>
        <w:t xml:space="preserve">, </w:t>
      </w:r>
      <w:proofErr w:type="spellStart"/>
      <w:r>
        <w:rPr>
          <w:rFonts w:ascii="Times New Roman" w:hAnsi="Times New Roman"/>
        </w:rPr>
        <w:t>mcalc</w:t>
      </w:r>
      <w:proofErr w:type="spellEnd"/>
      <w:r>
        <w:rPr>
          <w:rFonts w:ascii="Times New Roman" w:hAnsi="Times New Roman"/>
        </w:rPr>
        <w:t xml:space="preserve">, etc., and probably no need for </w:t>
      </w:r>
      <w:proofErr w:type="spellStart"/>
      <w:r>
        <w:rPr>
          <w:rFonts w:ascii="Times New Roman" w:hAnsi="Times New Roman"/>
        </w:rPr>
        <w:t>m_write_header</w:t>
      </w:r>
      <w:proofErr w:type="spellEnd"/>
      <w:r>
        <w:rPr>
          <w:rFonts w:ascii="Times New Roman" w:hAnsi="Times New Roman"/>
        </w:rPr>
        <w:t xml:space="preserve">, </w:t>
      </w:r>
      <w:proofErr w:type="spellStart"/>
      <w:r>
        <w:rPr>
          <w:rFonts w:ascii="Times New Roman" w:hAnsi="Times New Roman"/>
        </w:rPr>
        <w:t>m_print_h</w:t>
      </w:r>
      <w:r>
        <w:rPr>
          <w:rFonts w:ascii="Times New Roman" w:hAnsi="Times New Roman"/>
        </w:rPr>
        <w:t>eader</w:t>
      </w:r>
      <w:proofErr w:type="spellEnd"/>
      <w:r>
        <w:rPr>
          <w:rFonts w:ascii="Times New Roman" w:hAnsi="Times New Roman"/>
        </w:rPr>
        <w:t xml:space="preserve"> etc. as separate functions as opposed to optional operations of the basic reading and writing functions)</w:t>
      </w:r>
    </w:p>
    <w:p w14:paraId="15ED171F" w14:textId="77777777" w:rsidR="00E36FA5" w:rsidRDefault="009561C6">
      <w:pPr>
        <w:spacing w:after="240"/>
        <w:rPr>
          <w:rFonts w:ascii="Times New Roman" w:hAnsi="Times New Roman"/>
        </w:rPr>
      </w:pPr>
      <w:r>
        <w:rPr>
          <w:rFonts w:ascii="Times New Roman" w:hAnsi="Times New Roman"/>
        </w:rPr>
        <w:t xml:space="preserve">Possible condensation of </w:t>
      </w:r>
      <w:proofErr w:type="spellStart"/>
      <w:r>
        <w:rPr>
          <w:rFonts w:ascii="Times New Roman" w:hAnsi="Times New Roman"/>
        </w:rPr>
        <w:t>mfir</w:t>
      </w:r>
      <w:proofErr w:type="spellEnd"/>
      <w:r>
        <w:rPr>
          <w:rFonts w:ascii="Times New Roman" w:hAnsi="Times New Roman"/>
        </w:rPr>
        <w:t xml:space="preserve">, </w:t>
      </w:r>
      <w:proofErr w:type="spellStart"/>
      <w:r>
        <w:rPr>
          <w:rFonts w:ascii="Times New Roman" w:hAnsi="Times New Roman"/>
        </w:rPr>
        <w:t>mwin</w:t>
      </w:r>
      <w:proofErr w:type="spellEnd"/>
      <w:r>
        <w:rPr>
          <w:rFonts w:ascii="Times New Roman" w:hAnsi="Times New Roman"/>
        </w:rPr>
        <w:t xml:space="preserve">, </w:t>
      </w:r>
      <w:proofErr w:type="spellStart"/>
      <w:r>
        <w:rPr>
          <w:rFonts w:ascii="Times New Roman" w:hAnsi="Times New Roman"/>
        </w:rPr>
        <w:t>mdcs</w:t>
      </w:r>
      <w:proofErr w:type="spellEnd"/>
      <w:r>
        <w:rPr>
          <w:rFonts w:ascii="Times New Roman" w:hAnsi="Times New Roman"/>
        </w:rPr>
        <w:t xml:space="preserve"> scripts (fewer intermediate </w:t>
      </w:r>
      <w:proofErr w:type="spellStart"/>
      <w:r>
        <w:rPr>
          <w:rFonts w:ascii="Times New Roman" w:hAnsi="Times New Roman"/>
        </w:rPr>
        <w:t>Mstar</w:t>
      </w:r>
      <w:proofErr w:type="spellEnd"/>
      <w:r>
        <w:rPr>
          <w:rFonts w:ascii="Times New Roman" w:hAnsi="Times New Roman"/>
        </w:rPr>
        <w:t xml:space="preserve"> files).  Generally reducing file </w:t>
      </w:r>
      <w:proofErr w:type="spellStart"/>
      <w:r>
        <w:rPr>
          <w:rFonts w:ascii="Times New Roman" w:hAnsi="Times New Roman"/>
        </w:rPr>
        <w:t>i</w:t>
      </w:r>
      <w:proofErr w:type="spellEnd"/>
      <w:r>
        <w:rPr>
          <w:rFonts w:ascii="Times New Roman" w:hAnsi="Times New Roman"/>
        </w:rPr>
        <w:t>/o by not writing every intermediat</w:t>
      </w:r>
      <w:r>
        <w:rPr>
          <w:rFonts w:ascii="Times New Roman" w:hAnsi="Times New Roman"/>
        </w:rPr>
        <w:t xml:space="preserve">e step to a file (this is part of the change to built-in </w:t>
      </w:r>
      <w:proofErr w:type="spellStart"/>
      <w:r>
        <w:rPr>
          <w:rFonts w:ascii="Times New Roman" w:hAnsi="Times New Roman"/>
        </w:rPr>
        <w:t>netcdf</w:t>
      </w:r>
      <w:proofErr w:type="spellEnd"/>
      <w:r>
        <w:rPr>
          <w:rFonts w:ascii="Times New Roman" w:hAnsi="Times New Roman"/>
        </w:rPr>
        <w:t xml:space="preserve"> support above anyway). </w:t>
      </w:r>
    </w:p>
    <w:p w14:paraId="439CCA84" w14:textId="77777777" w:rsidR="00E36FA5" w:rsidRDefault="009561C6">
      <w:pPr>
        <w:spacing w:after="240"/>
        <w:rPr>
          <w:rFonts w:ascii="Times New Roman" w:hAnsi="Times New Roman"/>
        </w:rPr>
      </w:pPr>
      <w:r>
        <w:rPr>
          <w:rFonts w:ascii="Times New Roman" w:hAnsi="Times New Roman"/>
        </w:rPr>
        <w:t xml:space="preserve">Updating </w:t>
      </w:r>
      <w:proofErr w:type="spellStart"/>
      <w:r>
        <w:rPr>
          <w:rFonts w:ascii="Times New Roman" w:hAnsi="Times New Roman"/>
        </w:rPr>
        <w:t>mtsg_lagsal</w:t>
      </w:r>
      <w:proofErr w:type="spellEnd"/>
      <w:r>
        <w:rPr>
          <w:rFonts w:ascii="Times New Roman" w:hAnsi="Times New Roman"/>
        </w:rPr>
        <w:t xml:space="preserve">, </w:t>
      </w:r>
      <w:proofErr w:type="spellStart"/>
      <w:r>
        <w:rPr>
          <w:rFonts w:ascii="Times New Roman" w:hAnsi="Times New Roman"/>
        </w:rPr>
        <w:t>tsglag</w:t>
      </w:r>
      <w:proofErr w:type="spellEnd"/>
      <w:r>
        <w:rPr>
          <w:rFonts w:ascii="Times New Roman" w:hAnsi="Times New Roman"/>
        </w:rPr>
        <w:t xml:space="preserve">, mtow_04, </w:t>
      </w:r>
      <w:proofErr w:type="spellStart"/>
      <w:r>
        <w:rPr>
          <w:rFonts w:ascii="Times New Roman" w:hAnsi="Times New Roman"/>
        </w:rPr>
        <w:t>msam_nutkg</w:t>
      </w:r>
      <w:proofErr w:type="spellEnd"/>
      <w:r>
        <w:rPr>
          <w:rFonts w:ascii="Times New Roman" w:hAnsi="Times New Roman"/>
        </w:rPr>
        <w:t xml:space="preserve">, mcfc_03 to use </w:t>
      </w:r>
      <w:proofErr w:type="spellStart"/>
      <w:r>
        <w:rPr>
          <w:rFonts w:ascii="Times New Roman" w:hAnsi="Times New Roman"/>
        </w:rPr>
        <w:t>gsw</w:t>
      </w:r>
      <w:proofErr w:type="spellEnd"/>
      <w:r>
        <w:rPr>
          <w:rFonts w:ascii="Times New Roman" w:hAnsi="Times New Roman"/>
        </w:rPr>
        <w:t xml:space="preserve"> rather than </w:t>
      </w:r>
      <w:proofErr w:type="spellStart"/>
      <w:r>
        <w:rPr>
          <w:rFonts w:ascii="Times New Roman" w:hAnsi="Times New Roman"/>
        </w:rPr>
        <w:t>sw</w:t>
      </w:r>
      <w:proofErr w:type="spellEnd"/>
    </w:p>
    <w:p w14:paraId="71120404" w14:textId="77777777" w:rsidR="00E36FA5" w:rsidRDefault="009561C6">
      <w:pPr>
        <w:spacing w:after="240"/>
        <w:rPr>
          <w:rFonts w:ascii="Times New Roman" w:hAnsi="Times New Roman"/>
        </w:rPr>
      </w:pPr>
      <w:r>
        <w:rPr>
          <w:rFonts w:ascii="Times New Roman" w:hAnsi="Times New Roman"/>
        </w:rPr>
        <w:t>checking fluor scripts</w:t>
      </w:r>
    </w:p>
    <w:p w14:paraId="5B30F407" w14:textId="77777777" w:rsidR="00E36FA5" w:rsidRDefault="009561C6">
      <w:pPr>
        <w:spacing w:after="240"/>
        <w:rPr>
          <w:rFonts w:ascii="Times New Roman" w:hAnsi="Times New Roman"/>
        </w:rPr>
      </w:pPr>
      <w:r>
        <w:rPr>
          <w:rFonts w:ascii="Times New Roman" w:hAnsi="Times New Roman"/>
        </w:rPr>
        <w:t xml:space="preserve">Script to append </w:t>
      </w:r>
      <w:proofErr w:type="spellStart"/>
      <w:r>
        <w:rPr>
          <w:rFonts w:ascii="Times New Roman" w:hAnsi="Times New Roman"/>
        </w:rPr>
        <w:t>despiked</w:t>
      </w:r>
      <w:proofErr w:type="spellEnd"/>
      <w:r>
        <w:rPr>
          <w:rFonts w:ascii="Times New Roman" w:hAnsi="Times New Roman"/>
        </w:rPr>
        <w:t xml:space="preserve"> bathymetry data (or option in </w:t>
      </w:r>
      <w:proofErr w:type="spellStart"/>
      <w:r>
        <w:rPr>
          <w:rFonts w:ascii="Times New Roman" w:hAnsi="Times New Roman"/>
        </w:rPr>
        <w:t>m_da</w:t>
      </w:r>
      <w:r>
        <w:rPr>
          <w:rFonts w:ascii="Times New Roman" w:hAnsi="Times New Roman"/>
        </w:rPr>
        <w:t>ily_processing</w:t>
      </w:r>
      <w:proofErr w:type="spellEnd"/>
      <w:r>
        <w:rPr>
          <w:rFonts w:ascii="Times New Roman" w:hAnsi="Times New Roman"/>
        </w:rPr>
        <w:t xml:space="preserve"> to stop for </w:t>
      </w:r>
      <w:proofErr w:type="spellStart"/>
      <w:r>
        <w:rPr>
          <w:rFonts w:ascii="Times New Roman" w:hAnsi="Times New Roman"/>
        </w:rPr>
        <w:t>despiking</w:t>
      </w:r>
      <w:proofErr w:type="spellEnd"/>
      <w:r>
        <w:rPr>
          <w:rFonts w:ascii="Times New Roman" w:hAnsi="Times New Roman"/>
        </w:rPr>
        <w:t xml:space="preserve"> along the way?)</w:t>
      </w:r>
    </w:p>
    <w:p w14:paraId="000EA403" w14:textId="77777777" w:rsidR="00E36FA5" w:rsidRDefault="009561C6">
      <w:pPr>
        <w:spacing w:after="240"/>
        <w:ind w:left="284"/>
        <w:rPr>
          <w:rFonts w:ascii="Times New Roman" w:hAnsi="Times New Roman"/>
        </w:rPr>
      </w:pPr>
      <w:r>
        <w:rPr>
          <w:rFonts w:ascii="Times New Roman" w:hAnsi="Times New Roman"/>
        </w:rPr>
        <w:t>D.2.</w:t>
      </w:r>
      <w:proofErr w:type="gramStart"/>
      <w:r>
        <w:rPr>
          <w:rFonts w:ascii="Times New Roman" w:hAnsi="Times New Roman"/>
        </w:rPr>
        <w:t>a</w:t>
      </w:r>
      <w:proofErr w:type="gramEnd"/>
      <w:r>
        <w:rPr>
          <w:rFonts w:ascii="Times New Roman" w:hAnsi="Times New Roman"/>
        </w:rPr>
        <w:t xml:space="preserve"> unnecessary functions/scripts in </w:t>
      </w:r>
      <w:proofErr w:type="spellStart"/>
      <w:r>
        <w:rPr>
          <w:rFonts w:ascii="Times New Roman" w:hAnsi="Times New Roman"/>
        </w:rPr>
        <w:t>mexec</w:t>
      </w:r>
      <w:proofErr w:type="spellEnd"/>
      <w:r>
        <w:rPr>
          <w:rFonts w:ascii="Times New Roman" w:hAnsi="Times New Roman"/>
        </w:rPr>
        <w:t xml:space="preserve"> source (i.e. could be done significantly quicker and/or more concisely)</w:t>
      </w:r>
    </w:p>
    <w:p w14:paraId="4CB6B70B" w14:textId="77777777" w:rsidR="00E36FA5" w:rsidRDefault="009561C6">
      <w:pPr>
        <w:spacing w:after="240"/>
        <w:ind w:left="567"/>
        <w:rPr>
          <w:rFonts w:ascii="Times New Roman" w:hAnsi="Times New Roman"/>
        </w:rPr>
      </w:pPr>
      <w:proofErr w:type="spellStart"/>
      <w:r>
        <w:rPr>
          <w:rFonts w:ascii="Times New Roman" w:hAnsi="Times New Roman"/>
        </w:rPr>
        <w:t>mcrange</w:t>
      </w:r>
      <w:proofErr w:type="spellEnd"/>
    </w:p>
    <w:p w14:paraId="1899046E" w14:textId="77777777" w:rsidR="00E36FA5" w:rsidRDefault="009561C6">
      <w:pPr>
        <w:spacing w:after="240"/>
        <w:ind w:left="567"/>
        <w:rPr>
          <w:rFonts w:ascii="Times New Roman" w:hAnsi="Times New Roman"/>
        </w:rPr>
      </w:pPr>
      <w:r>
        <w:rPr>
          <w:rFonts w:ascii="Times New Roman" w:hAnsi="Times New Roman"/>
        </w:rPr>
        <w:lastRenderedPageBreak/>
        <w:t xml:space="preserve">pretty much all the special </w:t>
      </w:r>
      <w:proofErr w:type="spellStart"/>
      <w:r>
        <w:rPr>
          <w:rFonts w:ascii="Times New Roman" w:hAnsi="Times New Roman"/>
        </w:rPr>
        <w:t>netcdf</w:t>
      </w:r>
      <w:proofErr w:type="spellEnd"/>
      <w:r>
        <w:rPr>
          <w:rFonts w:ascii="Times New Roman" w:hAnsi="Times New Roman"/>
        </w:rPr>
        <w:t xml:space="preserve"> handling functions</w:t>
      </w:r>
    </w:p>
    <w:p w14:paraId="414BB27F" w14:textId="77777777" w:rsidR="00E36FA5" w:rsidRDefault="009561C6">
      <w:pPr>
        <w:spacing w:after="240"/>
        <w:ind w:left="567"/>
        <w:rPr>
          <w:rFonts w:ascii="Times New Roman" w:hAnsi="Times New Roman"/>
        </w:rPr>
      </w:pPr>
      <w:r>
        <w:rPr>
          <w:rFonts w:ascii="Times New Roman" w:hAnsi="Times New Roman"/>
        </w:rPr>
        <w:t>I already got rid of the</w:t>
      </w:r>
      <w:r>
        <w:rPr>
          <w:rFonts w:ascii="Times New Roman" w:hAnsi="Times New Roman"/>
        </w:rPr>
        <w:t xml:space="preserve"> function whose entire contents was “return” so that’s something</w:t>
      </w:r>
    </w:p>
    <w:p w14:paraId="100B975E" w14:textId="77777777" w:rsidR="00E36FA5" w:rsidRDefault="009561C6">
      <w:pPr>
        <w:spacing w:after="240"/>
        <w:ind w:left="567"/>
        <w:rPr>
          <w:rFonts w:ascii="Times New Roman" w:hAnsi="Times New Roman"/>
        </w:rPr>
      </w:pPr>
      <w:r>
        <w:rPr>
          <w:rFonts w:ascii="Times New Roman" w:hAnsi="Times New Roman"/>
        </w:rPr>
        <w:t xml:space="preserve">mtruew_01 seems to undo/redo some of its own calculations? maybe? hard to tell. </w:t>
      </w:r>
      <w:proofErr w:type="gramStart"/>
      <w:r>
        <w:rPr>
          <w:rFonts w:ascii="Times New Roman" w:hAnsi="Times New Roman"/>
        </w:rPr>
        <w:t>also</w:t>
      </w:r>
      <w:proofErr w:type="gramEnd"/>
      <w:r>
        <w:rPr>
          <w:rFonts w:ascii="Times New Roman" w:hAnsi="Times New Roman"/>
        </w:rPr>
        <w:t xml:space="preserve"> it claims to be adding documentation but the docstrings are still unclear. </w:t>
      </w:r>
    </w:p>
    <w:p w14:paraId="27BAB3D6" w14:textId="77777777" w:rsidR="00E36FA5" w:rsidRDefault="009561C6">
      <w:pPr>
        <w:spacing w:after="240"/>
        <w:ind w:left="284"/>
        <w:rPr>
          <w:rFonts w:ascii="Times New Roman" w:hAnsi="Times New Roman"/>
        </w:rPr>
      </w:pPr>
      <w:r>
        <w:rPr>
          <w:rFonts w:ascii="Times New Roman" w:hAnsi="Times New Roman"/>
        </w:rPr>
        <w:t xml:space="preserve">D.2.b </w:t>
      </w:r>
      <w:r>
        <w:rPr>
          <w:rFonts w:ascii="Times New Roman" w:hAnsi="Times New Roman"/>
        </w:rPr>
        <w:t xml:space="preserve">functions/scripts in </w:t>
      </w:r>
      <w:proofErr w:type="spellStart"/>
      <w:r>
        <w:rPr>
          <w:rFonts w:ascii="Times New Roman" w:hAnsi="Times New Roman"/>
        </w:rPr>
        <w:t>mexec</w:t>
      </w:r>
      <w:proofErr w:type="spellEnd"/>
      <w:r>
        <w:rPr>
          <w:rFonts w:ascii="Times New Roman" w:hAnsi="Times New Roman"/>
        </w:rPr>
        <w:t xml:space="preserve"> source that need better documentation</w:t>
      </w:r>
    </w:p>
    <w:p w14:paraId="4091E58B" w14:textId="77777777" w:rsidR="00E36FA5" w:rsidRDefault="009561C6">
      <w:pPr>
        <w:spacing w:after="240"/>
        <w:ind w:left="567"/>
        <w:rPr>
          <w:rFonts w:ascii="Times New Roman" w:hAnsi="Times New Roman"/>
        </w:rPr>
      </w:pPr>
      <w:r>
        <w:rPr>
          <w:rFonts w:ascii="Times New Roman" w:hAnsi="Times New Roman"/>
        </w:rPr>
        <w:t xml:space="preserve">all of them </w:t>
      </w:r>
    </w:p>
    <w:p w14:paraId="381FE64E" w14:textId="77777777" w:rsidR="00E36FA5" w:rsidRDefault="00E36FA5">
      <w:pPr>
        <w:spacing w:after="240"/>
      </w:pPr>
    </w:p>
    <w:sectPr w:rsidR="00E36FA5">
      <w:headerReference w:type="default" r:id="rId8"/>
      <w:footerReference w:type="default" r:id="rId9"/>
      <w:pgSz w:w="11906" w:h="16838"/>
      <w:pgMar w:top="1418" w:right="1418" w:bottom="1418" w:left="1701" w:header="709" w:footer="709" w:gutter="0"/>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E57E4" w14:textId="77777777" w:rsidR="009561C6" w:rsidRDefault="009561C6">
      <w:r>
        <w:separator/>
      </w:r>
    </w:p>
  </w:endnote>
  <w:endnote w:type="continuationSeparator" w:id="0">
    <w:p w14:paraId="16436FF0" w14:textId="77777777" w:rsidR="009561C6" w:rsidRDefault="009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54EE9" w14:textId="77777777" w:rsidR="009561C6" w:rsidRDefault="009561C6">
      <w:r>
        <w:separator/>
      </w:r>
    </w:p>
  </w:footnote>
  <w:footnote w:type="continuationSeparator" w:id="0">
    <w:p w14:paraId="38BBC81C" w14:textId="77777777" w:rsidR="009561C6" w:rsidRDefault="009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4B9E2" w14:textId="77777777" w:rsidR="00E36FA5" w:rsidRDefault="009561C6">
    <w:pPr>
      <w:pStyle w:val="Header"/>
      <w:jc w:val="right"/>
    </w:pPr>
    <w:r>
      <w:t xml:space="preserve">A User Guide to </w:t>
    </w:r>
    <w:proofErr w:type="spellStart"/>
    <w:r>
      <w:t>Mexec</w:t>
    </w:r>
    <w:proofErr w:type="spellEnd"/>
    <w:r>
      <w:t xml:space="preserve"> v3.2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FA5"/>
    <w:rsid w:val="009561C6"/>
    <w:rsid w:val="00E36FA5"/>
    <w:rsid w:val="00ED76E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ship.org/HydroMa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vonne.firing@noc.ac.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32</Pages>
  <Words>9712</Words>
  <Characters>55361</Characters>
  <Application>Microsoft Office Word</Application>
  <DocSecurity>0</DocSecurity>
  <Lines>461</Lines>
  <Paragraphs>129</Paragraphs>
  <ScaleCrop>false</ScaleCrop>
  <Company>NOCS</Company>
  <LinksUpToDate>false</LinksUpToDate>
  <CharactersWithSpaces>64944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71</cp:revision>
  <cp:lastPrinted>2017-09-06T08:38:00Z</cp:lastPrinted>
  <dcterms:created xsi:type="dcterms:W3CDTF">2017-04-21T09:52:00Z</dcterms:created>
  <dcterms:modified xsi:type="dcterms:W3CDTF">2021-05-19T08:57:00Z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