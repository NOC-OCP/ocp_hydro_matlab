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05C29" w14:textId="77777777" w:rsidR="001B176E" w:rsidRDefault="001B176E">
      <w:pPr>
        <w:spacing w:after="240"/>
        <w:jc w:val="center"/>
        <w:rPr>
          <w:rFonts w:asciiTheme="minorHAnsi" w:hAnsiTheme="minorHAnsi" w:cstheme="majorHAnsi"/>
          <w:sz w:val="28"/>
          <w:szCs w:val="28"/>
        </w:rPr>
      </w:pPr>
    </w:p>
    <w:p w14:paraId="53CC7C0B" w14:textId="77777777" w:rsidR="001B176E" w:rsidRDefault="00F824A3">
      <w:pPr>
        <w:spacing w:after="240"/>
        <w:jc w:val="center"/>
        <w:rPr>
          <w:rFonts w:asciiTheme="minorHAnsi" w:hAnsiTheme="minorHAnsi" w:cstheme="majorHAnsi"/>
          <w:smallCaps/>
          <w:sz w:val="28"/>
          <w:szCs w:val="28"/>
        </w:rPr>
      </w:pPr>
      <w:r>
        <w:rPr>
          <w:rFonts w:cstheme="majorHAnsi"/>
          <w:smallCaps/>
          <w:sz w:val="28"/>
          <w:szCs w:val="28"/>
        </w:rPr>
        <w:t xml:space="preserve">A User Guide to </w:t>
      </w:r>
      <w:proofErr w:type="spellStart"/>
      <w:r>
        <w:rPr>
          <w:rFonts w:cstheme="majorHAnsi"/>
          <w:smallCaps/>
          <w:sz w:val="28"/>
          <w:szCs w:val="28"/>
        </w:rPr>
        <w:t>Mexec</w:t>
      </w:r>
      <w:proofErr w:type="spellEnd"/>
    </w:p>
    <w:p w14:paraId="66BF8218" w14:textId="77777777" w:rsidR="001B176E" w:rsidRDefault="001B176E">
      <w:pPr>
        <w:spacing w:after="240"/>
        <w:jc w:val="center"/>
        <w:rPr>
          <w:rFonts w:asciiTheme="minorHAnsi" w:hAnsiTheme="minorHAnsi" w:cstheme="majorHAnsi"/>
          <w:smallCaps/>
          <w:sz w:val="28"/>
          <w:szCs w:val="28"/>
        </w:rPr>
      </w:pPr>
    </w:p>
    <w:p w14:paraId="5BEEB33A" w14:textId="77777777" w:rsidR="001B176E" w:rsidRDefault="00F824A3">
      <w:pPr>
        <w:spacing w:after="240"/>
        <w:jc w:val="center"/>
        <w:rPr>
          <w:rFonts w:asciiTheme="minorHAnsi" w:hAnsiTheme="minorHAnsi" w:cstheme="majorHAnsi"/>
          <w:smallCaps/>
          <w:sz w:val="28"/>
          <w:szCs w:val="28"/>
        </w:rPr>
      </w:pPr>
      <w:r>
        <w:rPr>
          <w:rFonts w:cstheme="majorHAnsi"/>
          <w:smallCaps/>
          <w:sz w:val="28"/>
          <w:szCs w:val="28"/>
        </w:rPr>
        <w:t xml:space="preserve">A </w:t>
      </w:r>
      <w:proofErr w:type="spellStart"/>
      <w:r>
        <w:rPr>
          <w:rFonts w:cstheme="majorHAnsi"/>
          <w:smallCaps/>
          <w:sz w:val="28"/>
          <w:szCs w:val="28"/>
        </w:rPr>
        <w:t>Matlab</w:t>
      </w:r>
      <w:proofErr w:type="spellEnd"/>
      <w:r>
        <w:rPr>
          <w:rFonts w:cstheme="majorHAnsi"/>
          <w:smallCaps/>
          <w:sz w:val="28"/>
          <w:szCs w:val="28"/>
        </w:rPr>
        <w:t xml:space="preserve">-based Bespoke Processing Suite </w:t>
      </w:r>
    </w:p>
    <w:p w14:paraId="6F5E901C" w14:textId="77777777" w:rsidR="001B176E" w:rsidRDefault="00F824A3">
      <w:pPr>
        <w:spacing w:after="240"/>
        <w:jc w:val="center"/>
        <w:rPr>
          <w:rFonts w:asciiTheme="minorHAnsi" w:hAnsiTheme="minorHAnsi" w:cstheme="majorHAnsi"/>
          <w:smallCaps/>
          <w:sz w:val="28"/>
          <w:szCs w:val="28"/>
        </w:rPr>
      </w:pPr>
      <w:r>
        <w:rPr>
          <w:rFonts w:cstheme="majorHAnsi"/>
          <w:smallCaps/>
          <w:sz w:val="28"/>
          <w:szCs w:val="28"/>
        </w:rPr>
        <w:t xml:space="preserve">for Ship-based Oceanographic Data </w:t>
      </w:r>
    </w:p>
    <w:p w14:paraId="19CB6C6C" w14:textId="77777777" w:rsidR="001B176E" w:rsidRDefault="001B176E">
      <w:pPr>
        <w:spacing w:after="240"/>
        <w:jc w:val="center"/>
        <w:rPr>
          <w:rFonts w:asciiTheme="minorHAnsi" w:hAnsiTheme="minorHAnsi" w:cstheme="majorHAnsi"/>
          <w:smallCaps/>
          <w:sz w:val="28"/>
          <w:szCs w:val="28"/>
        </w:rPr>
      </w:pPr>
    </w:p>
    <w:p w14:paraId="2C0B3497" w14:textId="77777777" w:rsidR="001B176E" w:rsidRDefault="00F824A3">
      <w:pPr>
        <w:spacing w:after="240"/>
        <w:jc w:val="center"/>
        <w:rPr>
          <w:rFonts w:asciiTheme="minorHAnsi" w:hAnsiTheme="minorHAnsi" w:cstheme="majorHAnsi"/>
          <w:sz w:val="28"/>
          <w:szCs w:val="28"/>
        </w:rPr>
      </w:pPr>
      <w:r>
        <w:rPr>
          <w:rFonts w:cstheme="majorHAnsi"/>
          <w:smallCaps/>
          <w:sz w:val="28"/>
          <w:szCs w:val="28"/>
        </w:rPr>
        <w:t xml:space="preserve">Version 4 (subset of </w:t>
      </w:r>
      <w:proofErr w:type="spellStart"/>
      <w:r>
        <w:rPr>
          <w:rFonts w:cstheme="majorHAnsi"/>
          <w:smallCaps/>
          <w:sz w:val="28"/>
          <w:szCs w:val="28"/>
        </w:rPr>
        <w:t>ocp_hydro_matlab</w:t>
      </w:r>
      <w:proofErr w:type="spellEnd"/>
      <w:r>
        <w:rPr>
          <w:rFonts w:cstheme="majorHAnsi"/>
          <w:smallCaps/>
          <w:sz w:val="28"/>
          <w:szCs w:val="28"/>
        </w:rPr>
        <w:t xml:space="preserve">) </w:t>
      </w:r>
    </w:p>
    <w:p w14:paraId="44ED5807" w14:textId="77777777" w:rsidR="001B176E" w:rsidRDefault="001B176E">
      <w:pPr>
        <w:spacing w:after="240"/>
        <w:jc w:val="center"/>
        <w:rPr>
          <w:rFonts w:asciiTheme="minorHAnsi" w:hAnsiTheme="minorHAnsi" w:cstheme="majorHAnsi"/>
          <w:smallCaps/>
          <w:sz w:val="28"/>
          <w:szCs w:val="28"/>
        </w:rPr>
      </w:pPr>
    </w:p>
    <w:p w14:paraId="6056CFD8" w14:textId="77777777" w:rsidR="001B176E" w:rsidRDefault="00F824A3">
      <w:pPr>
        <w:spacing w:after="240"/>
        <w:jc w:val="center"/>
        <w:rPr>
          <w:rFonts w:asciiTheme="minorHAnsi" w:hAnsiTheme="minorHAnsi" w:cstheme="majorHAnsi"/>
          <w:smallCaps/>
          <w:sz w:val="28"/>
          <w:szCs w:val="28"/>
        </w:rPr>
      </w:pPr>
      <w:r>
        <w:rPr>
          <w:rFonts w:cstheme="majorHAnsi"/>
          <w:smallCaps/>
          <w:sz w:val="28"/>
          <w:szCs w:val="28"/>
        </w:rPr>
        <w:t>Yvonne L. Firing, N. Penny Holliday, Alejandra L. Sanchez-Franks</w:t>
      </w:r>
    </w:p>
    <w:p w14:paraId="7D70805C" w14:textId="77777777" w:rsidR="001B176E" w:rsidRDefault="001B176E">
      <w:pPr>
        <w:spacing w:after="240"/>
        <w:jc w:val="center"/>
        <w:rPr>
          <w:rFonts w:asciiTheme="minorHAnsi" w:hAnsiTheme="minorHAnsi" w:cstheme="majorHAnsi"/>
          <w:smallCaps/>
          <w:sz w:val="28"/>
          <w:szCs w:val="28"/>
        </w:rPr>
      </w:pPr>
    </w:p>
    <w:p w14:paraId="5FF94307" w14:textId="77777777" w:rsidR="001B176E" w:rsidRDefault="00F824A3">
      <w:pPr>
        <w:spacing w:after="240"/>
        <w:jc w:val="center"/>
        <w:rPr>
          <w:rFonts w:asciiTheme="minorHAnsi" w:hAnsiTheme="minorHAnsi" w:cstheme="majorHAnsi"/>
          <w:smallCaps/>
          <w:sz w:val="28"/>
          <w:szCs w:val="28"/>
        </w:rPr>
      </w:pPr>
      <w:r>
        <w:rPr>
          <w:rFonts w:cstheme="majorHAnsi"/>
          <w:smallCaps/>
          <w:sz w:val="28"/>
          <w:szCs w:val="28"/>
        </w:rPr>
        <w:t>Ocean Circulation and Processes Subgroup</w:t>
      </w:r>
    </w:p>
    <w:p w14:paraId="788D5C40" w14:textId="77777777" w:rsidR="001B176E" w:rsidRDefault="00F824A3">
      <w:pPr>
        <w:spacing w:after="240"/>
        <w:jc w:val="center"/>
        <w:rPr>
          <w:rFonts w:asciiTheme="minorHAnsi" w:hAnsiTheme="minorHAnsi" w:cstheme="majorHAnsi"/>
          <w:smallCaps/>
          <w:sz w:val="28"/>
          <w:szCs w:val="28"/>
        </w:rPr>
      </w:pPr>
      <w:r>
        <w:rPr>
          <w:rFonts w:cstheme="majorHAnsi"/>
          <w:smallCaps/>
          <w:sz w:val="28"/>
          <w:szCs w:val="28"/>
        </w:rPr>
        <w:t>Marine Physics and Ocean Climate</w:t>
      </w:r>
    </w:p>
    <w:p w14:paraId="6218F4FD" w14:textId="77777777" w:rsidR="001B176E" w:rsidRDefault="00F824A3">
      <w:pPr>
        <w:spacing w:after="240"/>
        <w:jc w:val="center"/>
        <w:rPr>
          <w:rFonts w:asciiTheme="minorHAnsi" w:hAnsiTheme="minorHAnsi" w:cstheme="majorHAnsi"/>
          <w:smallCaps/>
          <w:sz w:val="28"/>
          <w:szCs w:val="28"/>
        </w:rPr>
      </w:pPr>
      <w:r>
        <w:rPr>
          <w:rFonts w:cstheme="majorHAnsi"/>
          <w:smallCaps/>
          <w:sz w:val="28"/>
          <w:szCs w:val="28"/>
        </w:rPr>
        <w:t>National Oceanography Centre</w:t>
      </w:r>
    </w:p>
    <w:p w14:paraId="727B83EB" w14:textId="77777777" w:rsidR="001B176E" w:rsidRDefault="00F824A3">
      <w:pPr>
        <w:spacing w:after="240"/>
        <w:jc w:val="center"/>
        <w:rPr>
          <w:rFonts w:asciiTheme="minorHAnsi" w:hAnsiTheme="minorHAnsi" w:cstheme="majorHAnsi"/>
          <w:smallCaps/>
          <w:sz w:val="28"/>
          <w:szCs w:val="28"/>
        </w:rPr>
      </w:pPr>
      <w:r>
        <w:rPr>
          <w:rFonts w:cstheme="majorHAnsi"/>
          <w:smallCaps/>
          <w:sz w:val="28"/>
          <w:szCs w:val="28"/>
        </w:rPr>
        <w:t>Southampton</w:t>
      </w:r>
    </w:p>
    <w:p w14:paraId="0780D1CD" w14:textId="77777777" w:rsidR="001B176E" w:rsidRDefault="001B176E">
      <w:pPr>
        <w:spacing w:after="240"/>
        <w:rPr>
          <w:rFonts w:asciiTheme="minorHAnsi" w:hAnsiTheme="minorHAnsi" w:cs="Calibri"/>
        </w:rPr>
      </w:pPr>
    </w:p>
    <w:p w14:paraId="73FD49A9" w14:textId="77777777" w:rsidR="001B176E" w:rsidRDefault="00F824A3">
      <w:pPr>
        <w:spacing w:after="240"/>
        <w:rPr>
          <w:rFonts w:asciiTheme="minorHAnsi" w:hAnsiTheme="minorHAnsi" w:cs="Calibri"/>
        </w:rPr>
      </w:pPr>
      <w:r>
        <w:br w:type="page"/>
      </w:r>
    </w:p>
    <w:bookmarkStart w:id="0" w:name="_Toc121838171"/>
    <w:p w14:paraId="3BDEFF60" w14:textId="6EF4C3FA" w:rsidR="003A2239" w:rsidRDefault="001C61D5">
      <w:pPr>
        <w:pStyle w:val="TOC1"/>
        <w:tabs>
          <w:tab w:val="right" w:leader="dot" w:pos="8777"/>
        </w:tabs>
        <w:rPr>
          <w:rFonts w:eastAsiaTheme="minorEastAsia" w:cstheme="minorBidi"/>
          <w:b w:val="0"/>
          <w:bCs w:val="0"/>
          <w:caps w:val="0"/>
          <w:noProof/>
          <w:sz w:val="24"/>
          <w:szCs w:val="24"/>
          <w:lang w:val="en-GB" w:eastAsia="en-GB"/>
        </w:rPr>
      </w:pPr>
      <w:r>
        <w:lastRenderedPageBreak/>
        <w:fldChar w:fldCharType="begin"/>
      </w:r>
      <w:r>
        <w:instrText xml:space="preserve"> TOC \o "1-3" \h \z \u </w:instrText>
      </w:r>
      <w:r>
        <w:fldChar w:fldCharType="separate"/>
      </w:r>
      <w:hyperlink w:anchor="_Toc124798237" w:history="1">
        <w:r w:rsidR="003A2239" w:rsidRPr="00E531E1">
          <w:rPr>
            <w:rStyle w:val="Hyperlink"/>
            <w:noProof/>
          </w:rPr>
          <w:t>1. Introduction</w:t>
        </w:r>
        <w:r w:rsidR="003A2239">
          <w:rPr>
            <w:noProof/>
            <w:webHidden/>
          </w:rPr>
          <w:tab/>
        </w:r>
        <w:r w:rsidR="003A2239">
          <w:rPr>
            <w:noProof/>
            <w:webHidden/>
          </w:rPr>
          <w:fldChar w:fldCharType="begin"/>
        </w:r>
        <w:r w:rsidR="003A2239">
          <w:rPr>
            <w:noProof/>
            <w:webHidden/>
          </w:rPr>
          <w:instrText xml:space="preserve"> PAGEREF _Toc124798237 \h </w:instrText>
        </w:r>
        <w:r w:rsidR="003A2239">
          <w:rPr>
            <w:noProof/>
            <w:webHidden/>
          </w:rPr>
        </w:r>
        <w:r w:rsidR="003A2239">
          <w:rPr>
            <w:noProof/>
            <w:webHidden/>
          </w:rPr>
          <w:fldChar w:fldCharType="separate"/>
        </w:r>
        <w:r w:rsidR="009C1D26">
          <w:rPr>
            <w:noProof/>
            <w:webHidden/>
          </w:rPr>
          <w:t>2</w:t>
        </w:r>
        <w:r w:rsidR="003A2239">
          <w:rPr>
            <w:noProof/>
            <w:webHidden/>
          </w:rPr>
          <w:fldChar w:fldCharType="end"/>
        </w:r>
      </w:hyperlink>
    </w:p>
    <w:p w14:paraId="74F7DA17" w14:textId="56C75919" w:rsidR="003A2239" w:rsidRDefault="00000000">
      <w:pPr>
        <w:pStyle w:val="TOC2"/>
        <w:tabs>
          <w:tab w:val="right" w:leader="dot" w:pos="8777"/>
        </w:tabs>
        <w:rPr>
          <w:rFonts w:eastAsiaTheme="minorEastAsia" w:cstheme="minorBidi"/>
          <w:smallCaps w:val="0"/>
          <w:noProof/>
          <w:sz w:val="24"/>
          <w:szCs w:val="24"/>
          <w:lang w:val="en-GB" w:eastAsia="en-GB"/>
        </w:rPr>
      </w:pPr>
      <w:hyperlink w:anchor="_Toc124798238" w:history="1">
        <w:r w:rsidR="003A2239" w:rsidRPr="00E531E1">
          <w:rPr>
            <w:rStyle w:val="Hyperlink"/>
            <w:noProof/>
          </w:rPr>
          <w:t>1.1 About this guide</w:t>
        </w:r>
        <w:r w:rsidR="003A2239">
          <w:rPr>
            <w:noProof/>
            <w:webHidden/>
          </w:rPr>
          <w:tab/>
        </w:r>
        <w:r w:rsidR="003A2239">
          <w:rPr>
            <w:noProof/>
            <w:webHidden/>
          </w:rPr>
          <w:fldChar w:fldCharType="begin"/>
        </w:r>
        <w:r w:rsidR="003A2239">
          <w:rPr>
            <w:noProof/>
            <w:webHidden/>
          </w:rPr>
          <w:instrText xml:space="preserve"> PAGEREF _Toc124798238 \h </w:instrText>
        </w:r>
        <w:r w:rsidR="003A2239">
          <w:rPr>
            <w:noProof/>
            <w:webHidden/>
          </w:rPr>
        </w:r>
        <w:r w:rsidR="003A2239">
          <w:rPr>
            <w:noProof/>
            <w:webHidden/>
          </w:rPr>
          <w:fldChar w:fldCharType="separate"/>
        </w:r>
        <w:r w:rsidR="009C1D26">
          <w:rPr>
            <w:noProof/>
            <w:webHidden/>
          </w:rPr>
          <w:t>2</w:t>
        </w:r>
        <w:r w:rsidR="003A2239">
          <w:rPr>
            <w:noProof/>
            <w:webHidden/>
          </w:rPr>
          <w:fldChar w:fldCharType="end"/>
        </w:r>
      </w:hyperlink>
    </w:p>
    <w:p w14:paraId="6376AADA" w14:textId="20E99B67" w:rsidR="003A2239" w:rsidRDefault="00000000">
      <w:pPr>
        <w:pStyle w:val="TOC2"/>
        <w:tabs>
          <w:tab w:val="right" w:leader="dot" w:pos="8777"/>
        </w:tabs>
        <w:rPr>
          <w:rFonts w:eastAsiaTheme="minorEastAsia" w:cstheme="minorBidi"/>
          <w:smallCaps w:val="0"/>
          <w:noProof/>
          <w:sz w:val="24"/>
          <w:szCs w:val="24"/>
          <w:lang w:val="en-GB" w:eastAsia="en-GB"/>
        </w:rPr>
      </w:pPr>
      <w:hyperlink w:anchor="_Toc124798239" w:history="1">
        <w:r w:rsidR="003A2239" w:rsidRPr="00E531E1">
          <w:rPr>
            <w:rStyle w:val="Hyperlink"/>
            <w:noProof/>
          </w:rPr>
          <w:t>1.2 What is Mexec?</w:t>
        </w:r>
        <w:r w:rsidR="003A2239">
          <w:rPr>
            <w:noProof/>
            <w:webHidden/>
          </w:rPr>
          <w:tab/>
        </w:r>
        <w:r w:rsidR="003A2239">
          <w:rPr>
            <w:noProof/>
            <w:webHidden/>
          </w:rPr>
          <w:fldChar w:fldCharType="begin"/>
        </w:r>
        <w:r w:rsidR="003A2239">
          <w:rPr>
            <w:noProof/>
            <w:webHidden/>
          </w:rPr>
          <w:instrText xml:space="preserve"> PAGEREF _Toc124798239 \h </w:instrText>
        </w:r>
        <w:r w:rsidR="003A2239">
          <w:rPr>
            <w:noProof/>
            <w:webHidden/>
          </w:rPr>
        </w:r>
        <w:r w:rsidR="003A2239">
          <w:rPr>
            <w:noProof/>
            <w:webHidden/>
          </w:rPr>
          <w:fldChar w:fldCharType="separate"/>
        </w:r>
        <w:r w:rsidR="009C1D26">
          <w:rPr>
            <w:noProof/>
            <w:webHidden/>
          </w:rPr>
          <w:t>3</w:t>
        </w:r>
        <w:r w:rsidR="003A2239">
          <w:rPr>
            <w:noProof/>
            <w:webHidden/>
          </w:rPr>
          <w:fldChar w:fldCharType="end"/>
        </w:r>
      </w:hyperlink>
    </w:p>
    <w:p w14:paraId="5A8548D5" w14:textId="18C847C6" w:rsidR="003A2239" w:rsidRDefault="00000000">
      <w:pPr>
        <w:pStyle w:val="TOC3"/>
        <w:tabs>
          <w:tab w:val="right" w:leader="dot" w:pos="8777"/>
        </w:tabs>
        <w:rPr>
          <w:rFonts w:eastAsiaTheme="minorEastAsia" w:cstheme="minorBidi"/>
          <w:i w:val="0"/>
          <w:iCs w:val="0"/>
          <w:noProof/>
          <w:sz w:val="24"/>
          <w:szCs w:val="24"/>
          <w:lang w:val="en-GB" w:eastAsia="en-GB"/>
        </w:rPr>
      </w:pPr>
      <w:hyperlink w:anchor="_Toc124798240" w:history="1">
        <w:r w:rsidR="003A2239" w:rsidRPr="00E531E1">
          <w:rPr>
            <w:rStyle w:val="Hyperlink"/>
            <w:noProof/>
          </w:rPr>
          <w:t>1.2.1 History files and data file version control for multiple people processing data</w:t>
        </w:r>
        <w:r w:rsidR="003A2239">
          <w:rPr>
            <w:noProof/>
            <w:webHidden/>
          </w:rPr>
          <w:tab/>
        </w:r>
        <w:r w:rsidR="003A2239">
          <w:rPr>
            <w:noProof/>
            <w:webHidden/>
          </w:rPr>
          <w:fldChar w:fldCharType="begin"/>
        </w:r>
        <w:r w:rsidR="003A2239">
          <w:rPr>
            <w:noProof/>
            <w:webHidden/>
          </w:rPr>
          <w:instrText xml:space="preserve"> PAGEREF _Toc124798240 \h </w:instrText>
        </w:r>
        <w:r w:rsidR="003A2239">
          <w:rPr>
            <w:noProof/>
            <w:webHidden/>
          </w:rPr>
        </w:r>
        <w:r w:rsidR="003A2239">
          <w:rPr>
            <w:noProof/>
            <w:webHidden/>
          </w:rPr>
          <w:fldChar w:fldCharType="separate"/>
        </w:r>
        <w:r w:rsidR="009C1D26">
          <w:rPr>
            <w:noProof/>
            <w:webHidden/>
          </w:rPr>
          <w:t>4</w:t>
        </w:r>
        <w:r w:rsidR="003A2239">
          <w:rPr>
            <w:noProof/>
            <w:webHidden/>
          </w:rPr>
          <w:fldChar w:fldCharType="end"/>
        </w:r>
      </w:hyperlink>
    </w:p>
    <w:p w14:paraId="4647F2D6" w14:textId="12397BEF" w:rsidR="003A2239" w:rsidRDefault="00000000">
      <w:pPr>
        <w:pStyle w:val="TOC3"/>
        <w:tabs>
          <w:tab w:val="right" w:leader="dot" w:pos="8777"/>
        </w:tabs>
        <w:rPr>
          <w:rFonts w:eastAsiaTheme="minorEastAsia" w:cstheme="minorBidi"/>
          <w:i w:val="0"/>
          <w:iCs w:val="0"/>
          <w:noProof/>
          <w:sz w:val="24"/>
          <w:szCs w:val="24"/>
          <w:lang w:val="en-GB" w:eastAsia="en-GB"/>
        </w:rPr>
      </w:pPr>
      <w:hyperlink w:anchor="_Toc124798241" w:history="1">
        <w:r w:rsidR="003A2239" w:rsidRPr="00E531E1">
          <w:rPr>
            <w:rStyle w:val="Hyperlink"/>
            <w:noProof/>
          </w:rPr>
          <w:t>1.2.2 Processing options and parameters</w:t>
        </w:r>
        <w:r w:rsidR="003A2239">
          <w:rPr>
            <w:noProof/>
            <w:webHidden/>
          </w:rPr>
          <w:tab/>
        </w:r>
        <w:r w:rsidR="003A2239">
          <w:rPr>
            <w:noProof/>
            <w:webHidden/>
          </w:rPr>
          <w:fldChar w:fldCharType="begin"/>
        </w:r>
        <w:r w:rsidR="003A2239">
          <w:rPr>
            <w:noProof/>
            <w:webHidden/>
          </w:rPr>
          <w:instrText xml:space="preserve"> PAGEREF _Toc124798241 \h </w:instrText>
        </w:r>
        <w:r w:rsidR="003A2239">
          <w:rPr>
            <w:noProof/>
            <w:webHidden/>
          </w:rPr>
        </w:r>
        <w:r w:rsidR="003A2239">
          <w:rPr>
            <w:noProof/>
            <w:webHidden/>
          </w:rPr>
          <w:fldChar w:fldCharType="separate"/>
        </w:r>
        <w:r w:rsidR="009C1D26">
          <w:rPr>
            <w:noProof/>
            <w:webHidden/>
          </w:rPr>
          <w:t>5</w:t>
        </w:r>
        <w:r w:rsidR="003A2239">
          <w:rPr>
            <w:noProof/>
            <w:webHidden/>
          </w:rPr>
          <w:fldChar w:fldCharType="end"/>
        </w:r>
      </w:hyperlink>
    </w:p>
    <w:p w14:paraId="513BE551" w14:textId="34439702" w:rsidR="003A2239" w:rsidRDefault="00000000">
      <w:pPr>
        <w:pStyle w:val="TOC3"/>
        <w:tabs>
          <w:tab w:val="right" w:leader="dot" w:pos="8777"/>
        </w:tabs>
        <w:rPr>
          <w:rFonts w:eastAsiaTheme="minorEastAsia" w:cstheme="minorBidi"/>
          <w:i w:val="0"/>
          <w:iCs w:val="0"/>
          <w:noProof/>
          <w:sz w:val="24"/>
          <w:szCs w:val="24"/>
          <w:lang w:val="en-GB" w:eastAsia="en-GB"/>
        </w:rPr>
      </w:pPr>
      <w:hyperlink w:anchor="_Toc124798242" w:history="1">
        <w:r w:rsidR="003A2239" w:rsidRPr="00E531E1">
          <w:rPr>
            <w:rStyle w:val="Hyperlink"/>
            <w:noProof/>
          </w:rPr>
          <w:t>1.2.3 Mexec conventions</w:t>
        </w:r>
        <w:r w:rsidR="003A2239">
          <w:rPr>
            <w:noProof/>
            <w:webHidden/>
          </w:rPr>
          <w:tab/>
        </w:r>
        <w:r w:rsidR="003A2239">
          <w:rPr>
            <w:noProof/>
            <w:webHidden/>
          </w:rPr>
          <w:fldChar w:fldCharType="begin"/>
        </w:r>
        <w:r w:rsidR="003A2239">
          <w:rPr>
            <w:noProof/>
            <w:webHidden/>
          </w:rPr>
          <w:instrText xml:space="preserve"> PAGEREF _Toc124798242 \h </w:instrText>
        </w:r>
        <w:r w:rsidR="003A2239">
          <w:rPr>
            <w:noProof/>
            <w:webHidden/>
          </w:rPr>
        </w:r>
        <w:r w:rsidR="003A2239">
          <w:rPr>
            <w:noProof/>
            <w:webHidden/>
          </w:rPr>
          <w:fldChar w:fldCharType="separate"/>
        </w:r>
        <w:r w:rsidR="009C1D26">
          <w:rPr>
            <w:noProof/>
            <w:webHidden/>
          </w:rPr>
          <w:t>5</w:t>
        </w:r>
        <w:r w:rsidR="003A2239">
          <w:rPr>
            <w:noProof/>
            <w:webHidden/>
          </w:rPr>
          <w:fldChar w:fldCharType="end"/>
        </w:r>
      </w:hyperlink>
    </w:p>
    <w:p w14:paraId="01D92BA5" w14:textId="7731965A" w:rsidR="003A2239" w:rsidRDefault="00000000">
      <w:pPr>
        <w:pStyle w:val="TOC3"/>
        <w:tabs>
          <w:tab w:val="right" w:leader="dot" w:pos="8777"/>
        </w:tabs>
        <w:rPr>
          <w:rFonts w:eastAsiaTheme="minorEastAsia" w:cstheme="minorBidi"/>
          <w:i w:val="0"/>
          <w:iCs w:val="0"/>
          <w:noProof/>
          <w:sz w:val="24"/>
          <w:szCs w:val="24"/>
          <w:lang w:val="en-GB" w:eastAsia="en-GB"/>
        </w:rPr>
      </w:pPr>
      <w:hyperlink w:anchor="_Toc124798243" w:history="1">
        <w:r w:rsidR="003A2239" w:rsidRPr="00E531E1">
          <w:rPr>
            <w:rStyle w:val="Hyperlink"/>
            <w:noProof/>
          </w:rPr>
          <w:t>1.2.4 Mstar file format</w:t>
        </w:r>
        <w:r w:rsidR="003A2239">
          <w:rPr>
            <w:noProof/>
            <w:webHidden/>
          </w:rPr>
          <w:tab/>
        </w:r>
        <w:r w:rsidR="003A2239">
          <w:rPr>
            <w:noProof/>
            <w:webHidden/>
          </w:rPr>
          <w:fldChar w:fldCharType="begin"/>
        </w:r>
        <w:r w:rsidR="003A2239">
          <w:rPr>
            <w:noProof/>
            <w:webHidden/>
          </w:rPr>
          <w:instrText xml:space="preserve"> PAGEREF _Toc124798243 \h </w:instrText>
        </w:r>
        <w:r w:rsidR="003A2239">
          <w:rPr>
            <w:noProof/>
            <w:webHidden/>
          </w:rPr>
        </w:r>
        <w:r w:rsidR="003A2239">
          <w:rPr>
            <w:noProof/>
            <w:webHidden/>
          </w:rPr>
          <w:fldChar w:fldCharType="separate"/>
        </w:r>
        <w:r w:rsidR="009C1D26">
          <w:rPr>
            <w:noProof/>
            <w:webHidden/>
          </w:rPr>
          <w:t>6</w:t>
        </w:r>
        <w:r w:rsidR="003A2239">
          <w:rPr>
            <w:noProof/>
            <w:webHidden/>
          </w:rPr>
          <w:fldChar w:fldCharType="end"/>
        </w:r>
      </w:hyperlink>
    </w:p>
    <w:p w14:paraId="036C1CE8" w14:textId="7A4584F1" w:rsidR="003A2239" w:rsidRDefault="00000000">
      <w:pPr>
        <w:pStyle w:val="TOC2"/>
        <w:tabs>
          <w:tab w:val="right" w:leader="dot" w:pos="8777"/>
        </w:tabs>
        <w:rPr>
          <w:rFonts w:eastAsiaTheme="minorEastAsia" w:cstheme="minorBidi"/>
          <w:smallCaps w:val="0"/>
          <w:noProof/>
          <w:sz w:val="24"/>
          <w:szCs w:val="24"/>
          <w:lang w:val="en-GB" w:eastAsia="en-GB"/>
        </w:rPr>
      </w:pPr>
      <w:hyperlink w:anchor="_Toc124798244" w:history="1">
        <w:r w:rsidR="003A2239" w:rsidRPr="00E531E1">
          <w:rPr>
            <w:rStyle w:val="Hyperlink"/>
            <w:noProof/>
          </w:rPr>
          <w:t>1.3 Changes and bugs</w:t>
        </w:r>
        <w:r w:rsidR="003A2239">
          <w:rPr>
            <w:noProof/>
            <w:webHidden/>
          </w:rPr>
          <w:tab/>
        </w:r>
        <w:r w:rsidR="003A2239">
          <w:rPr>
            <w:noProof/>
            <w:webHidden/>
          </w:rPr>
          <w:fldChar w:fldCharType="begin"/>
        </w:r>
        <w:r w:rsidR="003A2239">
          <w:rPr>
            <w:noProof/>
            <w:webHidden/>
          </w:rPr>
          <w:instrText xml:space="preserve"> PAGEREF _Toc124798244 \h </w:instrText>
        </w:r>
        <w:r w:rsidR="003A2239">
          <w:rPr>
            <w:noProof/>
            <w:webHidden/>
          </w:rPr>
        </w:r>
        <w:r w:rsidR="003A2239">
          <w:rPr>
            <w:noProof/>
            <w:webHidden/>
          </w:rPr>
          <w:fldChar w:fldCharType="separate"/>
        </w:r>
        <w:r w:rsidR="009C1D26">
          <w:rPr>
            <w:noProof/>
            <w:webHidden/>
          </w:rPr>
          <w:t>6</w:t>
        </w:r>
        <w:r w:rsidR="003A2239">
          <w:rPr>
            <w:noProof/>
            <w:webHidden/>
          </w:rPr>
          <w:fldChar w:fldCharType="end"/>
        </w:r>
      </w:hyperlink>
    </w:p>
    <w:p w14:paraId="659D9A17" w14:textId="13F65AB2" w:rsidR="003A2239" w:rsidRDefault="00000000">
      <w:pPr>
        <w:pStyle w:val="TOC1"/>
        <w:tabs>
          <w:tab w:val="right" w:leader="dot" w:pos="8777"/>
        </w:tabs>
        <w:rPr>
          <w:rFonts w:eastAsiaTheme="minorEastAsia" w:cstheme="minorBidi"/>
          <w:b w:val="0"/>
          <w:bCs w:val="0"/>
          <w:caps w:val="0"/>
          <w:noProof/>
          <w:sz w:val="24"/>
          <w:szCs w:val="24"/>
          <w:lang w:val="en-GB" w:eastAsia="en-GB"/>
        </w:rPr>
      </w:pPr>
      <w:hyperlink w:anchor="_Toc124798245" w:history="1">
        <w:r w:rsidR="003A2239" w:rsidRPr="00E531E1">
          <w:rPr>
            <w:rStyle w:val="Hyperlink"/>
            <w:noProof/>
          </w:rPr>
          <w:t>2. Setting up a new cruise and using Mexec</w:t>
        </w:r>
        <w:r w:rsidR="003A2239">
          <w:rPr>
            <w:noProof/>
            <w:webHidden/>
          </w:rPr>
          <w:tab/>
        </w:r>
        <w:r w:rsidR="003A2239">
          <w:rPr>
            <w:noProof/>
            <w:webHidden/>
          </w:rPr>
          <w:fldChar w:fldCharType="begin"/>
        </w:r>
        <w:r w:rsidR="003A2239">
          <w:rPr>
            <w:noProof/>
            <w:webHidden/>
          </w:rPr>
          <w:instrText xml:space="preserve"> PAGEREF _Toc124798245 \h </w:instrText>
        </w:r>
        <w:r w:rsidR="003A2239">
          <w:rPr>
            <w:noProof/>
            <w:webHidden/>
          </w:rPr>
        </w:r>
        <w:r w:rsidR="003A2239">
          <w:rPr>
            <w:noProof/>
            <w:webHidden/>
          </w:rPr>
          <w:fldChar w:fldCharType="separate"/>
        </w:r>
        <w:r w:rsidR="009C1D26">
          <w:rPr>
            <w:noProof/>
            <w:webHidden/>
          </w:rPr>
          <w:t>7</w:t>
        </w:r>
        <w:r w:rsidR="003A2239">
          <w:rPr>
            <w:noProof/>
            <w:webHidden/>
          </w:rPr>
          <w:fldChar w:fldCharType="end"/>
        </w:r>
      </w:hyperlink>
    </w:p>
    <w:p w14:paraId="6A2D62D3" w14:textId="04A6D36F" w:rsidR="003A2239" w:rsidRDefault="00000000">
      <w:pPr>
        <w:pStyle w:val="TOC2"/>
        <w:tabs>
          <w:tab w:val="right" w:leader="dot" w:pos="8777"/>
        </w:tabs>
        <w:rPr>
          <w:rFonts w:eastAsiaTheme="minorEastAsia" w:cstheme="minorBidi"/>
          <w:smallCaps w:val="0"/>
          <w:noProof/>
          <w:sz w:val="24"/>
          <w:szCs w:val="24"/>
          <w:lang w:val="en-GB" w:eastAsia="en-GB"/>
        </w:rPr>
      </w:pPr>
      <w:hyperlink w:anchor="_Toc124798246" w:history="1">
        <w:r w:rsidR="003A2239" w:rsidRPr="00E531E1">
          <w:rPr>
            <w:rStyle w:val="Hyperlink"/>
            <w:noProof/>
            <w:lang w:val="en-GB"/>
          </w:rPr>
          <w:t>2.2 On the ship</w:t>
        </w:r>
        <w:r w:rsidR="003A2239">
          <w:rPr>
            <w:noProof/>
            <w:webHidden/>
          </w:rPr>
          <w:tab/>
        </w:r>
        <w:r w:rsidR="003A2239">
          <w:rPr>
            <w:noProof/>
            <w:webHidden/>
          </w:rPr>
          <w:fldChar w:fldCharType="begin"/>
        </w:r>
        <w:r w:rsidR="003A2239">
          <w:rPr>
            <w:noProof/>
            <w:webHidden/>
          </w:rPr>
          <w:instrText xml:space="preserve"> PAGEREF _Toc124798246 \h </w:instrText>
        </w:r>
        <w:r w:rsidR="003A2239">
          <w:rPr>
            <w:noProof/>
            <w:webHidden/>
          </w:rPr>
        </w:r>
        <w:r w:rsidR="003A2239">
          <w:rPr>
            <w:noProof/>
            <w:webHidden/>
          </w:rPr>
          <w:fldChar w:fldCharType="separate"/>
        </w:r>
        <w:r w:rsidR="009C1D26">
          <w:rPr>
            <w:noProof/>
            <w:webHidden/>
          </w:rPr>
          <w:t>8</w:t>
        </w:r>
        <w:r w:rsidR="003A2239">
          <w:rPr>
            <w:noProof/>
            <w:webHidden/>
          </w:rPr>
          <w:fldChar w:fldCharType="end"/>
        </w:r>
      </w:hyperlink>
    </w:p>
    <w:p w14:paraId="6A351A95" w14:textId="0CC6DB10" w:rsidR="003A2239" w:rsidRDefault="00000000">
      <w:pPr>
        <w:pStyle w:val="TOC1"/>
        <w:tabs>
          <w:tab w:val="right" w:leader="dot" w:pos="8777"/>
        </w:tabs>
        <w:rPr>
          <w:rFonts w:eastAsiaTheme="minorEastAsia" w:cstheme="minorBidi"/>
          <w:b w:val="0"/>
          <w:bCs w:val="0"/>
          <w:caps w:val="0"/>
          <w:noProof/>
          <w:sz w:val="24"/>
          <w:szCs w:val="24"/>
          <w:lang w:val="en-GB" w:eastAsia="en-GB"/>
        </w:rPr>
      </w:pPr>
      <w:hyperlink w:anchor="_Toc124798247" w:history="1">
        <w:r w:rsidR="003A2239" w:rsidRPr="00E531E1">
          <w:rPr>
            <w:rStyle w:val="Hyperlink"/>
            <w:noProof/>
          </w:rPr>
          <w:t>3. CTD data and water bottle sample data</w:t>
        </w:r>
        <w:r w:rsidR="003A2239">
          <w:rPr>
            <w:noProof/>
            <w:webHidden/>
          </w:rPr>
          <w:tab/>
        </w:r>
        <w:r w:rsidR="003A2239">
          <w:rPr>
            <w:noProof/>
            <w:webHidden/>
          </w:rPr>
          <w:fldChar w:fldCharType="begin"/>
        </w:r>
        <w:r w:rsidR="003A2239">
          <w:rPr>
            <w:noProof/>
            <w:webHidden/>
          </w:rPr>
          <w:instrText xml:space="preserve"> PAGEREF _Toc124798247 \h </w:instrText>
        </w:r>
        <w:r w:rsidR="003A2239">
          <w:rPr>
            <w:noProof/>
            <w:webHidden/>
          </w:rPr>
        </w:r>
        <w:r w:rsidR="003A2239">
          <w:rPr>
            <w:noProof/>
            <w:webHidden/>
          </w:rPr>
          <w:fldChar w:fldCharType="separate"/>
        </w:r>
        <w:r w:rsidR="009C1D26">
          <w:rPr>
            <w:noProof/>
            <w:webHidden/>
          </w:rPr>
          <w:t>11</w:t>
        </w:r>
        <w:r w:rsidR="003A2239">
          <w:rPr>
            <w:noProof/>
            <w:webHidden/>
          </w:rPr>
          <w:fldChar w:fldCharType="end"/>
        </w:r>
      </w:hyperlink>
    </w:p>
    <w:p w14:paraId="1249AF7B" w14:textId="6A826BE6" w:rsidR="003A2239" w:rsidRDefault="00000000">
      <w:pPr>
        <w:pStyle w:val="TOC2"/>
        <w:tabs>
          <w:tab w:val="right" w:leader="dot" w:pos="8777"/>
        </w:tabs>
        <w:rPr>
          <w:rFonts w:eastAsiaTheme="minorEastAsia" w:cstheme="minorBidi"/>
          <w:smallCaps w:val="0"/>
          <w:noProof/>
          <w:sz w:val="24"/>
          <w:szCs w:val="24"/>
          <w:lang w:val="en-GB" w:eastAsia="en-GB"/>
        </w:rPr>
      </w:pPr>
      <w:hyperlink w:anchor="_Toc124798248" w:history="1">
        <w:r w:rsidR="003A2239" w:rsidRPr="00E531E1">
          <w:rPr>
            <w:rStyle w:val="Hyperlink"/>
            <w:noProof/>
          </w:rPr>
          <w:t>3.1 Sea Bird data acquisition and processing</w:t>
        </w:r>
        <w:r w:rsidR="003A2239">
          <w:rPr>
            <w:noProof/>
            <w:webHidden/>
          </w:rPr>
          <w:tab/>
        </w:r>
        <w:r w:rsidR="003A2239">
          <w:rPr>
            <w:noProof/>
            <w:webHidden/>
          </w:rPr>
          <w:fldChar w:fldCharType="begin"/>
        </w:r>
        <w:r w:rsidR="003A2239">
          <w:rPr>
            <w:noProof/>
            <w:webHidden/>
          </w:rPr>
          <w:instrText xml:space="preserve"> PAGEREF _Toc124798248 \h </w:instrText>
        </w:r>
        <w:r w:rsidR="003A2239">
          <w:rPr>
            <w:noProof/>
            <w:webHidden/>
          </w:rPr>
        </w:r>
        <w:r w:rsidR="003A2239">
          <w:rPr>
            <w:noProof/>
            <w:webHidden/>
          </w:rPr>
          <w:fldChar w:fldCharType="separate"/>
        </w:r>
        <w:r w:rsidR="009C1D26">
          <w:rPr>
            <w:noProof/>
            <w:webHidden/>
          </w:rPr>
          <w:t>11</w:t>
        </w:r>
        <w:r w:rsidR="003A2239">
          <w:rPr>
            <w:noProof/>
            <w:webHidden/>
          </w:rPr>
          <w:fldChar w:fldCharType="end"/>
        </w:r>
      </w:hyperlink>
    </w:p>
    <w:p w14:paraId="2FDDC3FF" w14:textId="40699C58" w:rsidR="003A2239" w:rsidRDefault="00000000">
      <w:pPr>
        <w:pStyle w:val="TOC2"/>
        <w:tabs>
          <w:tab w:val="right" w:leader="dot" w:pos="8777"/>
        </w:tabs>
        <w:rPr>
          <w:rFonts w:eastAsiaTheme="minorEastAsia" w:cstheme="minorBidi"/>
          <w:smallCaps w:val="0"/>
          <w:noProof/>
          <w:sz w:val="24"/>
          <w:szCs w:val="24"/>
          <w:lang w:val="en-GB" w:eastAsia="en-GB"/>
        </w:rPr>
      </w:pPr>
      <w:hyperlink w:anchor="_Toc124798249" w:history="1">
        <w:r w:rsidR="003A2239" w:rsidRPr="00E531E1">
          <w:rPr>
            <w:rStyle w:val="Hyperlink"/>
            <w:noProof/>
          </w:rPr>
          <w:t>3.1.1 SBE</w:t>
        </w:r>
        <w:r w:rsidR="003A2239" w:rsidRPr="00E531E1">
          <w:rPr>
            <w:rStyle w:val="Hyperlink"/>
            <w:noProof/>
            <w:spacing w:val="8"/>
          </w:rPr>
          <w:t xml:space="preserve"> </w:t>
        </w:r>
        <w:r w:rsidR="003A2239" w:rsidRPr="00E531E1">
          <w:rPr>
            <w:rStyle w:val="Hyperlink"/>
            <w:noProof/>
          </w:rPr>
          <w:t>Data</w:t>
        </w:r>
        <w:r w:rsidR="003A2239" w:rsidRPr="00E531E1">
          <w:rPr>
            <w:rStyle w:val="Hyperlink"/>
            <w:noProof/>
            <w:spacing w:val="8"/>
          </w:rPr>
          <w:t xml:space="preserve"> </w:t>
        </w:r>
        <w:r w:rsidR="003A2239" w:rsidRPr="00E531E1">
          <w:rPr>
            <w:rStyle w:val="Hyperlink"/>
            <w:noProof/>
          </w:rPr>
          <w:t>Processing</w:t>
        </w:r>
        <w:r w:rsidR="003A2239">
          <w:rPr>
            <w:noProof/>
            <w:webHidden/>
          </w:rPr>
          <w:tab/>
        </w:r>
        <w:r w:rsidR="003A2239">
          <w:rPr>
            <w:noProof/>
            <w:webHidden/>
          </w:rPr>
          <w:fldChar w:fldCharType="begin"/>
        </w:r>
        <w:r w:rsidR="003A2239">
          <w:rPr>
            <w:noProof/>
            <w:webHidden/>
          </w:rPr>
          <w:instrText xml:space="preserve"> PAGEREF _Toc124798249 \h </w:instrText>
        </w:r>
        <w:r w:rsidR="003A2239">
          <w:rPr>
            <w:noProof/>
            <w:webHidden/>
          </w:rPr>
        </w:r>
        <w:r w:rsidR="003A2239">
          <w:rPr>
            <w:noProof/>
            <w:webHidden/>
          </w:rPr>
          <w:fldChar w:fldCharType="separate"/>
        </w:r>
        <w:r w:rsidR="009C1D26">
          <w:rPr>
            <w:noProof/>
            <w:webHidden/>
          </w:rPr>
          <w:t>11</w:t>
        </w:r>
        <w:r w:rsidR="003A2239">
          <w:rPr>
            <w:noProof/>
            <w:webHidden/>
          </w:rPr>
          <w:fldChar w:fldCharType="end"/>
        </w:r>
      </w:hyperlink>
    </w:p>
    <w:p w14:paraId="69B4DDF5" w14:textId="41F18225" w:rsidR="003A2239" w:rsidRDefault="00000000">
      <w:pPr>
        <w:pStyle w:val="TOC2"/>
        <w:tabs>
          <w:tab w:val="right" w:leader="dot" w:pos="8777"/>
        </w:tabs>
        <w:rPr>
          <w:rFonts w:eastAsiaTheme="minorEastAsia" w:cstheme="minorBidi"/>
          <w:smallCaps w:val="0"/>
          <w:noProof/>
          <w:sz w:val="24"/>
          <w:szCs w:val="24"/>
          <w:lang w:val="en-GB" w:eastAsia="en-GB"/>
        </w:rPr>
      </w:pPr>
      <w:hyperlink w:anchor="_Toc124798250" w:history="1">
        <w:r w:rsidR="003A2239" w:rsidRPr="00E531E1">
          <w:rPr>
            <w:rStyle w:val="Hyperlink"/>
            <w:noProof/>
          </w:rPr>
          <w:t>3.2  Mexec CTD data processing</w:t>
        </w:r>
        <w:r w:rsidR="003A2239">
          <w:rPr>
            <w:noProof/>
            <w:webHidden/>
          </w:rPr>
          <w:tab/>
        </w:r>
        <w:r w:rsidR="003A2239">
          <w:rPr>
            <w:noProof/>
            <w:webHidden/>
          </w:rPr>
          <w:fldChar w:fldCharType="begin"/>
        </w:r>
        <w:r w:rsidR="003A2239">
          <w:rPr>
            <w:noProof/>
            <w:webHidden/>
          </w:rPr>
          <w:instrText xml:space="preserve"> PAGEREF _Toc124798250 \h </w:instrText>
        </w:r>
        <w:r w:rsidR="003A2239">
          <w:rPr>
            <w:noProof/>
            <w:webHidden/>
          </w:rPr>
        </w:r>
        <w:r w:rsidR="003A2239">
          <w:rPr>
            <w:noProof/>
            <w:webHidden/>
          </w:rPr>
          <w:fldChar w:fldCharType="separate"/>
        </w:r>
        <w:r w:rsidR="009C1D26">
          <w:rPr>
            <w:noProof/>
            <w:webHidden/>
          </w:rPr>
          <w:t>12</w:t>
        </w:r>
        <w:r w:rsidR="003A2239">
          <w:rPr>
            <w:noProof/>
            <w:webHidden/>
          </w:rPr>
          <w:fldChar w:fldCharType="end"/>
        </w:r>
      </w:hyperlink>
    </w:p>
    <w:p w14:paraId="5AB3F56A" w14:textId="3D0722B5" w:rsidR="003A2239" w:rsidRDefault="00000000">
      <w:pPr>
        <w:pStyle w:val="TOC3"/>
        <w:tabs>
          <w:tab w:val="right" w:leader="dot" w:pos="8777"/>
        </w:tabs>
        <w:rPr>
          <w:rFonts w:eastAsiaTheme="minorEastAsia" w:cstheme="minorBidi"/>
          <w:i w:val="0"/>
          <w:iCs w:val="0"/>
          <w:noProof/>
          <w:sz w:val="24"/>
          <w:szCs w:val="24"/>
          <w:lang w:val="en-GB" w:eastAsia="en-GB"/>
        </w:rPr>
      </w:pPr>
      <w:hyperlink w:anchor="_Toc124798251" w:history="1">
        <w:r w:rsidR="003A2239" w:rsidRPr="00E531E1">
          <w:rPr>
            <w:rStyle w:val="Hyperlink"/>
            <w:noProof/>
          </w:rPr>
          <w:t>3.2.1 Output file types</w:t>
        </w:r>
        <w:r w:rsidR="003A2239">
          <w:rPr>
            <w:noProof/>
            <w:webHidden/>
          </w:rPr>
          <w:tab/>
        </w:r>
        <w:r w:rsidR="003A2239">
          <w:rPr>
            <w:noProof/>
            <w:webHidden/>
          </w:rPr>
          <w:fldChar w:fldCharType="begin"/>
        </w:r>
        <w:r w:rsidR="003A2239">
          <w:rPr>
            <w:noProof/>
            <w:webHidden/>
          </w:rPr>
          <w:instrText xml:space="preserve"> PAGEREF _Toc124798251 \h </w:instrText>
        </w:r>
        <w:r w:rsidR="003A2239">
          <w:rPr>
            <w:noProof/>
            <w:webHidden/>
          </w:rPr>
        </w:r>
        <w:r w:rsidR="003A2239">
          <w:rPr>
            <w:noProof/>
            <w:webHidden/>
          </w:rPr>
          <w:fldChar w:fldCharType="separate"/>
        </w:r>
        <w:r w:rsidR="009C1D26">
          <w:rPr>
            <w:noProof/>
            <w:webHidden/>
          </w:rPr>
          <w:t>12</w:t>
        </w:r>
        <w:r w:rsidR="003A2239">
          <w:rPr>
            <w:noProof/>
            <w:webHidden/>
          </w:rPr>
          <w:fldChar w:fldCharType="end"/>
        </w:r>
      </w:hyperlink>
    </w:p>
    <w:p w14:paraId="44DAD58C" w14:textId="758931EC" w:rsidR="003A2239" w:rsidRDefault="00000000">
      <w:pPr>
        <w:pStyle w:val="TOC3"/>
        <w:tabs>
          <w:tab w:val="right" w:leader="dot" w:pos="8777"/>
        </w:tabs>
        <w:rPr>
          <w:rFonts w:eastAsiaTheme="minorEastAsia" w:cstheme="minorBidi"/>
          <w:i w:val="0"/>
          <w:iCs w:val="0"/>
          <w:noProof/>
          <w:sz w:val="24"/>
          <w:szCs w:val="24"/>
          <w:lang w:val="en-GB" w:eastAsia="en-GB"/>
        </w:rPr>
      </w:pPr>
      <w:hyperlink w:anchor="_Toc124798252" w:history="1">
        <w:r w:rsidR="003A2239" w:rsidRPr="00E531E1">
          <w:rPr>
            <w:rStyle w:val="Hyperlink"/>
            <w:noProof/>
          </w:rPr>
          <w:t>3.2.2 Processing steps to do immediately following a cast</w:t>
        </w:r>
        <w:r w:rsidR="003A2239">
          <w:rPr>
            <w:noProof/>
            <w:webHidden/>
          </w:rPr>
          <w:tab/>
        </w:r>
        <w:r w:rsidR="003A2239">
          <w:rPr>
            <w:noProof/>
            <w:webHidden/>
          </w:rPr>
          <w:fldChar w:fldCharType="begin"/>
        </w:r>
        <w:r w:rsidR="003A2239">
          <w:rPr>
            <w:noProof/>
            <w:webHidden/>
          </w:rPr>
          <w:instrText xml:space="preserve"> PAGEREF _Toc124798252 \h </w:instrText>
        </w:r>
        <w:r w:rsidR="003A2239">
          <w:rPr>
            <w:noProof/>
            <w:webHidden/>
          </w:rPr>
        </w:r>
        <w:r w:rsidR="003A2239">
          <w:rPr>
            <w:noProof/>
            <w:webHidden/>
          </w:rPr>
          <w:fldChar w:fldCharType="separate"/>
        </w:r>
        <w:r w:rsidR="009C1D26">
          <w:rPr>
            <w:noProof/>
            <w:webHidden/>
          </w:rPr>
          <w:t>12</w:t>
        </w:r>
        <w:r w:rsidR="003A2239">
          <w:rPr>
            <w:noProof/>
            <w:webHidden/>
          </w:rPr>
          <w:fldChar w:fldCharType="end"/>
        </w:r>
      </w:hyperlink>
    </w:p>
    <w:p w14:paraId="1A3F473C" w14:textId="46EE738B" w:rsidR="003A2239" w:rsidRDefault="00000000">
      <w:pPr>
        <w:pStyle w:val="TOC2"/>
        <w:tabs>
          <w:tab w:val="right" w:leader="dot" w:pos="8777"/>
        </w:tabs>
        <w:rPr>
          <w:rFonts w:eastAsiaTheme="minorEastAsia" w:cstheme="minorBidi"/>
          <w:smallCaps w:val="0"/>
          <w:noProof/>
          <w:sz w:val="24"/>
          <w:szCs w:val="24"/>
          <w:lang w:val="en-GB" w:eastAsia="en-GB"/>
        </w:rPr>
      </w:pPr>
      <w:hyperlink w:anchor="_Toc124798253" w:history="1">
        <w:r w:rsidR="003A2239" w:rsidRPr="00E531E1">
          <w:rPr>
            <w:rStyle w:val="Hyperlink"/>
            <w:noProof/>
          </w:rPr>
          <w:t>3.3 Water Bottle Sample Data</w:t>
        </w:r>
        <w:r w:rsidR="003A2239">
          <w:rPr>
            <w:noProof/>
            <w:webHidden/>
          </w:rPr>
          <w:tab/>
        </w:r>
        <w:r w:rsidR="003A2239">
          <w:rPr>
            <w:noProof/>
            <w:webHidden/>
          </w:rPr>
          <w:fldChar w:fldCharType="begin"/>
        </w:r>
        <w:r w:rsidR="003A2239">
          <w:rPr>
            <w:noProof/>
            <w:webHidden/>
          </w:rPr>
          <w:instrText xml:space="preserve"> PAGEREF _Toc124798253 \h </w:instrText>
        </w:r>
        <w:r w:rsidR="003A2239">
          <w:rPr>
            <w:noProof/>
            <w:webHidden/>
          </w:rPr>
        </w:r>
        <w:r w:rsidR="003A2239">
          <w:rPr>
            <w:noProof/>
            <w:webHidden/>
          </w:rPr>
          <w:fldChar w:fldCharType="separate"/>
        </w:r>
        <w:r w:rsidR="009C1D26">
          <w:rPr>
            <w:noProof/>
            <w:webHidden/>
          </w:rPr>
          <w:t>15</w:t>
        </w:r>
        <w:r w:rsidR="003A2239">
          <w:rPr>
            <w:noProof/>
            <w:webHidden/>
          </w:rPr>
          <w:fldChar w:fldCharType="end"/>
        </w:r>
      </w:hyperlink>
    </w:p>
    <w:p w14:paraId="089C8771" w14:textId="7EB69C82" w:rsidR="003A2239" w:rsidRDefault="00000000">
      <w:pPr>
        <w:pStyle w:val="TOC3"/>
        <w:tabs>
          <w:tab w:val="right" w:leader="dot" w:pos="8777"/>
        </w:tabs>
        <w:rPr>
          <w:rFonts w:eastAsiaTheme="minorEastAsia" w:cstheme="minorBidi"/>
          <w:i w:val="0"/>
          <w:iCs w:val="0"/>
          <w:noProof/>
          <w:sz w:val="24"/>
          <w:szCs w:val="24"/>
          <w:lang w:val="en-GB" w:eastAsia="en-GB"/>
        </w:rPr>
      </w:pPr>
      <w:hyperlink w:anchor="_Toc124798254" w:history="1">
        <w:r w:rsidR="003A2239" w:rsidRPr="00E531E1">
          <w:rPr>
            <w:rStyle w:val="Hyperlink"/>
            <w:noProof/>
          </w:rPr>
          <w:t>3.3.1 Loading data</w:t>
        </w:r>
        <w:r w:rsidR="003A2239">
          <w:rPr>
            <w:noProof/>
            <w:webHidden/>
          </w:rPr>
          <w:tab/>
        </w:r>
        <w:r w:rsidR="003A2239">
          <w:rPr>
            <w:noProof/>
            <w:webHidden/>
          </w:rPr>
          <w:fldChar w:fldCharType="begin"/>
        </w:r>
        <w:r w:rsidR="003A2239">
          <w:rPr>
            <w:noProof/>
            <w:webHidden/>
          </w:rPr>
          <w:instrText xml:space="preserve"> PAGEREF _Toc124798254 \h </w:instrText>
        </w:r>
        <w:r w:rsidR="003A2239">
          <w:rPr>
            <w:noProof/>
            <w:webHidden/>
          </w:rPr>
        </w:r>
        <w:r w:rsidR="003A2239">
          <w:rPr>
            <w:noProof/>
            <w:webHidden/>
          </w:rPr>
          <w:fldChar w:fldCharType="separate"/>
        </w:r>
        <w:r w:rsidR="009C1D26">
          <w:rPr>
            <w:noProof/>
            <w:webHidden/>
          </w:rPr>
          <w:t>15</w:t>
        </w:r>
        <w:r w:rsidR="003A2239">
          <w:rPr>
            <w:noProof/>
            <w:webHidden/>
          </w:rPr>
          <w:fldChar w:fldCharType="end"/>
        </w:r>
      </w:hyperlink>
    </w:p>
    <w:p w14:paraId="7804A7D4" w14:textId="77A7BC16" w:rsidR="003A2239" w:rsidRDefault="00000000">
      <w:pPr>
        <w:pStyle w:val="TOC3"/>
        <w:tabs>
          <w:tab w:val="right" w:leader="dot" w:pos="8777"/>
        </w:tabs>
        <w:rPr>
          <w:rFonts w:eastAsiaTheme="minorEastAsia" w:cstheme="minorBidi"/>
          <w:i w:val="0"/>
          <w:iCs w:val="0"/>
          <w:noProof/>
          <w:sz w:val="24"/>
          <w:szCs w:val="24"/>
          <w:lang w:val="en-GB" w:eastAsia="en-GB"/>
        </w:rPr>
      </w:pPr>
      <w:hyperlink w:anchor="_Toc124798255" w:history="1">
        <w:r w:rsidR="003A2239" w:rsidRPr="00E531E1">
          <w:rPr>
            <w:rStyle w:val="Hyperlink"/>
            <w:noProof/>
          </w:rPr>
          <w:t>3.3.2 Checking data</w:t>
        </w:r>
        <w:r w:rsidR="003A2239">
          <w:rPr>
            <w:noProof/>
            <w:webHidden/>
          </w:rPr>
          <w:tab/>
        </w:r>
        <w:r w:rsidR="003A2239">
          <w:rPr>
            <w:noProof/>
            <w:webHidden/>
          </w:rPr>
          <w:fldChar w:fldCharType="begin"/>
        </w:r>
        <w:r w:rsidR="003A2239">
          <w:rPr>
            <w:noProof/>
            <w:webHidden/>
          </w:rPr>
          <w:instrText xml:space="preserve"> PAGEREF _Toc124798255 \h </w:instrText>
        </w:r>
        <w:r w:rsidR="003A2239">
          <w:rPr>
            <w:noProof/>
            <w:webHidden/>
          </w:rPr>
        </w:r>
        <w:r w:rsidR="003A2239">
          <w:rPr>
            <w:noProof/>
            <w:webHidden/>
          </w:rPr>
          <w:fldChar w:fldCharType="separate"/>
        </w:r>
        <w:r w:rsidR="009C1D26">
          <w:rPr>
            <w:noProof/>
            <w:webHidden/>
          </w:rPr>
          <w:t>16</w:t>
        </w:r>
        <w:r w:rsidR="003A2239">
          <w:rPr>
            <w:noProof/>
            <w:webHidden/>
          </w:rPr>
          <w:fldChar w:fldCharType="end"/>
        </w:r>
      </w:hyperlink>
    </w:p>
    <w:p w14:paraId="65A76F8B" w14:textId="65EC3D53" w:rsidR="003A2239" w:rsidRDefault="00000000">
      <w:pPr>
        <w:pStyle w:val="TOC2"/>
        <w:tabs>
          <w:tab w:val="right" w:leader="dot" w:pos="8777"/>
        </w:tabs>
        <w:rPr>
          <w:rFonts w:eastAsiaTheme="minorEastAsia" w:cstheme="minorBidi"/>
          <w:smallCaps w:val="0"/>
          <w:noProof/>
          <w:sz w:val="24"/>
          <w:szCs w:val="24"/>
          <w:lang w:val="en-GB" w:eastAsia="en-GB"/>
        </w:rPr>
      </w:pPr>
      <w:hyperlink w:anchor="_Toc124798256" w:history="1">
        <w:r w:rsidR="003A2239" w:rsidRPr="00E531E1">
          <w:rPr>
            <w:rStyle w:val="Hyperlink"/>
            <w:noProof/>
          </w:rPr>
          <w:t>3.4. Sensor Calibration</w:t>
        </w:r>
        <w:r w:rsidR="003A2239">
          <w:rPr>
            <w:noProof/>
            <w:webHidden/>
          </w:rPr>
          <w:tab/>
        </w:r>
        <w:r w:rsidR="003A2239">
          <w:rPr>
            <w:noProof/>
            <w:webHidden/>
          </w:rPr>
          <w:fldChar w:fldCharType="begin"/>
        </w:r>
        <w:r w:rsidR="003A2239">
          <w:rPr>
            <w:noProof/>
            <w:webHidden/>
          </w:rPr>
          <w:instrText xml:space="preserve"> PAGEREF _Toc124798256 \h </w:instrText>
        </w:r>
        <w:r w:rsidR="003A2239">
          <w:rPr>
            <w:noProof/>
            <w:webHidden/>
          </w:rPr>
        </w:r>
        <w:r w:rsidR="003A2239">
          <w:rPr>
            <w:noProof/>
            <w:webHidden/>
          </w:rPr>
          <w:fldChar w:fldCharType="separate"/>
        </w:r>
        <w:r w:rsidR="009C1D26">
          <w:rPr>
            <w:noProof/>
            <w:webHidden/>
          </w:rPr>
          <w:t>17</w:t>
        </w:r>
        <w:r w:rsidR="003A2239">
          <w:rPr>
            <w:noProof/>
            <w:webHidden/>
          </w:rPr>
          <w:fldChar w:fldCharType="end"/>
        </w:r>
      </w:hyperlink>
    </w:p>
    <w:p w14:paraId="636F0754" w14:textId="273046C6" w:rsidR="003A2239" w:rsidRDefault="00000000">
      <w:pPr>
        <w:pStyle w:val="TOC2"/>
        <w:tabs>
          <w:tab w:val="right" w:leader="dot" w:pos="8777"/>
        </w:tabs>
        <w:rPr>
          <w:rFonts w:eastAsiaTheme="minorEastAsia" w:cstheme="minorBidi"/>
          <w:smallCaps w:val="0"/>
          <w:noProof/>
          <w:sz w:val="24"/>
          <w:szCs w:val="24"/>
          <w:lang w:val="en-GB" w:eastAsia="en-GB"/>
        </w:rPr>
      </w:pPr>
      <w:hyperlink w:anchor="_Toc124798257" w:history="1">
        <w:r w:rsidR="003A2239" w:rsidRPr="00E531E1">
          <w:rPr>
            <w:rStyle w:val="Hyperlink"/>
            <w:noProof/>
          </w:rPr>
          <w:t>3.5 Outputting data in other formats</w:t>
        </w:r>
        <w:r w:rsidR="003A2239">
          <w:rPr>
            <w:noProof/>
            <w:webHidden/>
          </w:rPr>
          <w:tab/>
        </w:r>
        <w:r w:rsidR="003A2239">
          <w:rPr>
            <w:noProof/>
            <w:webHidden/>
          </w:rPr>
          <w:fldChar w:fldCharType="begin"/>
        </w:r>
        <w:r w:rsidR="003A2239">
          <w:rPr>
            <w:noProof/>
            <w:webHidden/>
          </w:rPr>
          <w:instrText xml:space="preserve"> PAGEREF _Toc124798257 \h </w:instrText>
        </w:r>
        <w:r w:rsidR="003A2239">
          <w:rPr>
            <w:noProof/>
            <w:webHidden/>
          </w:rPr>
        </w:r>
        <w:r w:rsidR="003A2239">
          <w:rPr>
            <w:noProof/>
            <w:webHidden/>
          </w:rPr>
          <w:fldChar w:fldCharType="separate"/>
        </w:r>
        <w:r w:rsidR="009C1D26">
          <w:rPr>
            <w:noProof/>
            <w:webHidden/>
          </w:rPr>
          <w:t>17</w:t>
        </w:r>
        <w:r w:rsidR="003A2239">
          <w:rPr>
            <w:noProof/>
            <w:webHidden/>
          </w:rPr>
          <w:fldChar w:fldCharType="end"/>
        </w:r>
      </w:hyperlink>
    </w:p>
    <w:p w14:paraId="35790792" w14:textId="6A2972AB" w:rsidR="003A2239" w:rsidRDefault="00000000">
      <w:pPr>
        <w:pStyle w:val="TOC3"/>
        <w:tabs>
          <w:tab w:val="right" w:leader="dot" w:pos="8777"/>
        </w:tabs>
        <w:rPr>
          <w:rFonts w:eastAsiaTheme="minorEastAsia" w:cstheme="minorBidi"/>
          <w:i w:val="0"/>
          <w:iCs w:val="0"/>
          <w:noProof/>
          <w:sz w:val="24"/>
          <w:szCs w:val="24"/>
          <w:lang w:val="en-GB" w:eastAsia="en-GB"/>
        </w:rPr>
      </w:pPr>
      <w:hyperlink w:anchor="_Toc124798258" w:history="1">
        <w:r w:rsidR="003A2239" w:rsidRPr="00E531E1">
          <w:rPr>
            <w:rStyle w:val="Hyperlink"/>
            <w:noProof/>
          </w:rPr>
          <w:t>3.5.1 1hz files for LADCP processing</w:t>
        </w:r>
        <w:r w:rsidR="003A2239">
          <w:rPr>
            <w:noProof/>
            <w:webHidden/>
          </w:rPr>
          <w:tab/>
        </w:r>
        <w:r w:rsidR="003A2239">
          <w:rPr>
            <w:noProof/>
            <w:webHidden/>
          </w:rPr>
          <w:fldChar w:fldCharType="begin"/>
        </w:r>
        <w:r w:rsidR="003A2239">
          <w:rPr>
            <w:noProof/>
            <w:webHidden/>
          </w:rPr>
          <w:instrText xml:space="preserve"> PAGEREF _Toc124798258 \h </w:instrText>
        </w:r>
        <w:r w:rsidR="003A2239">
          <w:rPr>
            <w:noProof/>
            <w:webHidden/>
          </w:rPr>
        </w:r>
        <w:r w:rsidR="003A2239">
          <w:rPr>
            <w:noProof/>
            <w:webHidden/>
          </w:rPr>
          <w:fldChar w:fldCharType="separate"/>
        </w:r>
        <w:r w:rsidR="009C1D26">
          <w:rPr>
            <w:noProof/>
            <w:webHidden/>
          </w:rPr>
          <w:t>17</w:t>
        </w:r>
        <w:r w:rsidR="003A2239">
          <w:rPr>
            <w:noProof/>
            <w:webHidden/>
          </w:rPr>
          <w:fldChar w:fldCharType="end"/>
        </w:r>
      </w:hyperlink>
    </w:p>
    <w:p w14:paraId="7F242EA6" w14:textId="355C7D6A" w:rsidR="003A2239" w:rsidRDefault="00000000">
      <w:pPr>
        <w:pStyle w:val="TOC3"/>
        <w:tabs>
          <w:tab w:val="right" w:leader="dot" w:pos="8777"/>
        </w:tabs>
        <w:rPr>
          <w:rFonts w:eastAsiaTheme="minorEastAsia" w:cstheme="minorBidi"/>
          <w:i w:val="0"/>
          <w:iCs w:val="0"/>
          <w:noProof/>
          <w:sz w:val="24"/>
          <w:szCs w:val="24"/>
          <w:lang w:val="en-GB" w:eastAsia="en-GB"/>
        </w:rPr>
      </w:pPr>
      <w:hyperlink w:anchor="_Toc124798259" w:history="1">
        <w:r w:rsidR="003A2239" w:rsidRPr="00E531E1">
          <w:rPr>
            <w:rStyle w:val="Hyperlink"/>
            <w:noProof/>
          </w:rPr>
          <w:t>3.5.2 LADCP processing for bottom depth</w:t>
        </w:r>
        <w:r w:rsidR="003A2239">
          <w:rPr>
            <w:noProof/>
            <w:webHidden/>
          </w:rPr>
          <w:tab/>
        </w:r>
        <w:r w:rsidR="003A2239">
          <w:rPr>
            <w:noProof/>
            <w:webHidden/>
          </w:rPr>
          <w:fldChar w:fldCharType="begin"/>
        </w:r>
        <w:r w:rsidR="003A2239">
          <w:rPr>
            <w:noProof/>
            <w:webHidden/>
          </w:rPr>
          <w:instrText xml:space="preserve"> PAGEREF _Toc124798259 \h </w:instrText>
        </w:r>
        <w:r w:rsidR="003A2239">
          <w:rPr>
            <w:noProof/>
            <w:webHidden/>
          </w:rPr>
        </w:r>
        <w:r w:rsidR="003A2239">
          <w:rPr>
            <w:noProof/>
            <w:webHidden/>
          </w:rPr>
          <w:fldChar w:fldCharType="separate"/>
        </w:r>
        <w:r w:rsidR="009C1D26">
          <w:rPr>
            <w:noProof/>
            <w:webHidden/>
          </w:rPr>
          <w:t>17</w:t>
        </w:r>
        <w:r w:rsidR="003A2239">
          <w:rPr>
            <w:noProof/>
            <w:webHidden/>
          </w:rPr>
          <w:fldChar w:fldCharType="end"/>
        </w:r>
      </w:hyperlink>
    </w:p>
    <w:p w14:paraId="2A1E8281" w14:textId="28C6FF9A" w:rsidR="003A2239" w:rsidRDefault="00000000">
      <w:pPr>
        <w:pStyle w:val="TOC3"/>
        <w:tabs>
          <w:tab w:val="right" w:leader="dot" w:pos="8777"/>
        </w:tabs>
        <w:rPr>
          <w:rFonts w:eastAsiaTheme="minorEastAsia" w:cstheme="minorBidi"/>
          <w:i w:val="0"/>
          <w:iCs w:val="0"/>
          <w:noProof/>
          <w:sz w:val="24"/>
          <w:szCs w:val="24"/>
          <w:lang w:val="en-GB" w:eastAsia="en-GB"/>
        </w:rPr>
      </w:pPr>
      <w:hyperlink w:anchor="_Toc124798260" w:history="1">
        <w:r w:rsidR="003A2239" w:rsidRPr="00E531E1">
          <w:rPr>
            <w:rStyle w:val="Hyperlink"/>
            <w:noProof/>
          </w:rPr>
          <w:t>3.5.3 WOCE exchange format CTD and bottle data</w:t>
        </w:r>
        <w:r w:rsidR="003A2239">
          <w:rPr>
            <w:noProof/>
            <w:webHidden/>
          </w:rPr>
          <w:tab/>
        </w:r>
        <w:r w:rsidR="003A2239">
          <w:rPr>
            <w:noProof/>
            <w:webHidden/>
          </w:rPr>
          <w:fldChar w:fldCharType="begin"/>
        </w:r>
        <w:r w:rsidR="003A2239">
          <w:rPr>
            <w:noProof/>
            <w:webHidden/>
          </w:rPr>
          <w:instrText xml:space="preserve"> PAGEREF _Toc124798260 \h </w:instrText>
        </w:r>
        <w:r w:rsidR="003A2239">
          <w:rPr>
            <w:noProof/>
            <w:webHidden/>
          </w:rPr>
        </w:r>
        <w:r w:rsidR="003A2239">
          <w:rPr>
            <w:noProof/>
            <w:webHidden/>
          </w:rPr>
          <w:fldChar w:fldCharType="separate"/>
        </w:r>
        <w:r w:rsidR="009C1D26">
          <w:rPr>
            <w:noProof/>
            <w:webHidden/>
          </w:rPr>
          <w:t>18</w:t>
        </w:r>
        <w:r w:rsidR="003A2239">
          <w:rPr>
            <w:noProof/>
            <w:webHidden/>
          </w:rPr>
          <w:fldChar w:fldCharType="end"/>
        </w:r>
      </w:hyperlink>
    </w:p>
    <w:p w14:paraId="6F814D6D" w14:textId="78D683FF" w:rsidR="003A2239" w:rsidRDefault="00000000">
      <w:pPr>
        <w:pStyle w:val="TOC3"/>
        <w:tabs>
          <w:tab w:val="right" w:leader="dot" w:pos="8777"/>
        </w:tabs>
        <w:rPr>
          <w:rFonts w:eastAsiaTheme="minorEastAsia" w:cstheme="minorBidi"/>
          <w:i w:val="0"/>
          <w:iCs w:val="0"/>
          <w:noProof/>
          <w:sz w:val="24"/>
          <w:szCs w:val="24"/>
          <w:lang w:val="en-GB" w:eastAsia="en-GB"/>
        </w:rPr>
      </w:pPr>
      <w:hyperlink w:anchor="_Toc124798261" w:history="1">
        <w:r w:rsidR="003A2239" w:rsidRPr="00E531E1">
          <w:rPr>
            <w:rStyle w:val="Hyperlink"/>
            <w:noProof/>
          </w:rPr>
          <w:t>3.5.3 Summary tables (***to be updated)</w:t>
        </w:r>
        <w:r w:rsidR="003A2239">
          <w:rPr>
            <w:noProof/>
            <w:webHidden/>
          </w:rPr>
          <w:tab/>
        </w:r>
        <w:r w:rsidR="003A2239">
          <w:rPr>
            <w:noProof/>
            <w:webHidden/>
          </w:rPr>
          <w:fldChar w:fldCharType="begin"/>
        </w:r>
        <w:r w:rsidR="003A2239">
          <w:rPr>
            <w:noProof/>
            <w:webHidden/>
          </w:rPr>
          <w:instrText xml:space="preserve"> PAGEREF _Toc124798261 \h </w:instrText>
        </w:r>
        <w:r w:rsidR="003A2239">
          <w:rPr>
            <w:noProof/>
            <w:webHidden/>
          </w:rPr>
        </w:r>
        <w:r w:rsidR="003A2239">
          <w:rPr>
            <w:noProof/>
            <w:webHidden/>
          </w:rPr>
          <w:fldChar w:fldCharType="separate"/>
        </w:r>
        <w:r w:rsidR="009C1D26">
          <w:rPr>
            <w:noProof/>
            <w:webHidden/>
          </w:rPr>
          <w:t>18</w:t>
        </w:r>
        <w:r w:rsidR="003A2239">
          <w:rPr>
            <w:noProof/>
            <w:webHidden/>
          </w:rPr>
          <w:fldChar w:fldCharType="end"/>
        </w:r>
      </w:hyperlink>
    </w:p>
    <w:p w14:paraId="4E844223" w14:textId="0F01701F" w:rsidR="003A2239" w:rsidRDefault="00000000">
      <w:pPr>
        <w:pStyle w:val="TOC1"/>
        <w:tabs>
          <w:tab w:val="right" w:leader="dot" w:pos="8777"/>
        </w:tabs>
        <w:rPr>
          <w:rFonts w:eastAsiaTheme="minorEastAsia" w:cstheme="minorBidi"/>
          <w:b w:val="0"/>
          <w:bCs w:val="0"/>
          <w:caps w:val="0"/>
          <w:noProof/>
          <w:sz w:val="24"/>
          <w:szCs w:val="24"/>
          <w:lang w:val="en-GB" w:eastAsia="en-GB"/>
        </w:rPr>
      </w:pPr>
      <w:hyperlink w:anchor="_Toc124798262" w:history="1">
        <w:r w:rsidR="003A2239" w:rsidRPr="00E531E1">
          <w:rPr>
            <w:rStyle w:val="Hyperlink"/>
            <w:noProof/>
          </w:rPr>
          <w:t>4. Underway Data</w:t>
        </w:r>
        <w:r w:rsidR="003A2239">
          <w:rPr>
            <w:noProof/>
            <w:webHidden/>
          </w:rPr>
          <w:tab/>
        </w:r>
        <w:r w:rsidR="003A2239">
          <w:rPr>
            <w:noProof/>
            <w:webHidden/>
          </w:rPr>
          <w:fldChar w:fldCharType="begin"/>
        </w:r>
        <w:r w:rsidR="003A2239">
          <w:rPr>
            <w:noProof/>
            <w:webHidden/>
          </w:rPr>
          <w:instrText xml:space="preserve"> PAGEREF _Toc124798262 \h </w:instrText>
        </w:r>
        <w:r w:rsidR="003A2239">
          <w:rPr>
            <w:noProof/>
            <w:webHidden/>
          </w:rPr>
        </w:r>
        <w:r w:rsidR="003A2239">
          <w:rPr>
            <w:noProof/>
            <w:webHidden/>
          </w:rPr>
          <w:fldChar w:fldCharType="separate"/>
        </w:r>
        <w:r w:rsidR="009C1D26">
          <w:rPr>
            <w:noProof/>
            <w:webHidden/>
          </w:rPr>
          <w:t>19</w:t>
        </w:r>
        <w:r w:rsidR="003A2239">
          <w:rPr>
            <w:noProof/>
            <w:webHidden/>
          </w:rPr>
          <w:fldChar w:fldCharType="end"/>
        </w:r>
      </w:hyperlink>
    </w:p>
    <w:p w14:paraId="42EA1627" w14:textId="6A00FBB8" w:rsidR="003A2239" w:rsidRDefault="00000000">
      <w:pPr>
        <w:pStyle w:val="TOC2"/>
        <w:tabs>
          <w:tab w:val="right" w:leader="dot" w:pos="8777"/>
        </w:tabs>
        <w:rPr>
          <w:rFonts w:eastAsiaTheme="minorEastAsia" w:cstheme="minorBidi"/>
          <w:smallCaps w:val="0"/>
          <w:noProof/>
          <w:sz w:val="24"/>
          <w:szCs w:val="24"/>
          <w:lang w:val="en-GB" w:eastAsia="en-GB"/>
        </w:rPr>
      </w:pPr>
      <w:hyperlink w:anchor="_Toc124798263" w:history="1">
        <w:r w:rsidR="003A2239" w:rsidRPr="00E531E1">
          <w:rPr>
            <w:rStyle w:val="Hyperlink"/>
            <w:noProof/>
          </w:rPr>
          <w:t>4.1 TECHSAS/SCS/RVDAS</w:t>
        </w:r>
        <w:r w:rsidR="003A2239">
          <w:rPr>
            <w:noProof/>
            <w:webHidden/>
          </w:rPr>
          <w:tab/>
        </w:r>
        <w:r w:rsidR="003A2239">
          <w:rPr>
            <w:noProof/>
            <w:webHidden/>
          </w:rPr>
          <w:fldChar w:fldCharType="begin"/>
        </w:r>
        <w:r w:rsidR="003A2239">
          <w:rPr>
            <w:noProof/>
            <w:webHidden/>
          </w:rPr>
          <w:instrText xml:space="preserve"> PAGEREF _Toc124798263 \h </w:instrText>
        </w:r>
        <w:r w:rsidR="003A2239">
          <w:rPr>
            <w:noProof/>
            <w:webHidden/>
          </w:rPr>
        </w:r>
        <w:r w:rsidR="003A2239">
          <w:rPr>
            <w:noProof/>
            <w:webHidden/>
          </w:rPr>
          <w:fldChar w:fldCharType="separate"/>
        </w:r>
        <w:r w:rsidR="009C1D26">
          <w:rPr>
            <w:noProof/>
            <w:webHidden/>
          </w:rPr>
          <w:t>19</w:t>
        </w:r>
        <w:r w:rsidR="003A2239">
          <w:rPr>
            <w:noProof/>
            <w:webHidden/>
          </w:rPr>
          <w:fldChar w:fldCharType="end"/>
        </w:r>
      </w:hyperlink>
    </w:p>
    <w:p w14:paraId="29609D0D" w14:textId="3661C72A" w:rsidR="003A2239" w:rsidRDefault="00000000">
      <w:pPr>
        <w:pStyle w:val="TOC3"/>
        <w:tabs>
          <w:tab w:val="right" w:leader="dot" w:pos="8777"/>
        </w:tabs>
        <w:rPr>
          <w:rFonts w:eastAsiaTheme="minorEastAsia" w:cstheme="minorBidi"/>
          <w:i w:val="0"/>
          <w:iCs w:val="0"/>
          <w:noProof/>
          <w:sz w:val="24"/>
          <w:szCs w:val="24"/>
          <w:lang w:val="en-GB" w:eastAsia="en-GB"/>
        </w:rPr>
      </w:pPr>
      <w:hyperlink w:anchor="_Toc124798264" w:history="1">
        <w:r w:rsidR="003A2239" w:rsidRPr="00E531E1">
          <w:rPr>
            <w:rStyle w:val="Hyperlink"/>
            <w:noProof/>
          </w:rPr>
          <w:t>4.1.1 Data access</w:t>
        </w:r>
        <w:r w:rsidR="003A2239">
          <w:rPr>
            <w:noProof/>
            <w:webHidden/>
          </w:rPr>
          <w:tab/>
        </w:r>
        <w:r w:rsidR="003A2239">
          <w:rPr>
            <w:noProof/>
            <w:webHidden/>
          </w:rPr>
          <w:fldChar w:fldCharType="begin"/>
        </w:r>
        <w:r w:rsidR="003A2239">
          <w:rPr>
            <w:noProof/>
            <w:webHidden/>
          </w:rPr>
          <w:instrText xml:space="preserve"> PAGEREF _Toc124798264 \h </w:instrText>
        </w:r>
        <w:r w:rsidR="003A2239">
          <w:rPr>
            <w:noProof/>
            <w:webHidden/>
          </w:rPr>
        </w:r>
        <w:r w:rsidR="003A2239">
          <w:rPr>
            <w:noProof/>
            <w:webHidden/>
          </w:rPr>
          <w:fldChar w:fldCharType="separate"/>
        </w:r>
        <w:r w:rsidR="009C1D26">
          <w:rPr>
            <w:noProof/>
            <w:webHidden/>
          </w:rPr>
          <w:t>19</w:t>
        </w:r>
        <w:r w:rsidR="003A2239">
          <w:rPr>
            <w:noProof/>
            <w:webHidden/>
          </w:rPr>
          <w:fldChar w:fldCharType="end"/>
        </w:r>
      </w:hyperlink>
    </w:p>
    <w:p w14:paraId="7A75CF1D" w14:textId="21A6BE1D" w:rsidR="003A2239" w:rsidRDefault="00000000">
      <w:pPr>
        <w:pStyle w:val="TOC3"/>
        <w:tabs>
          <w:tab w:val="right" w:leader="dot" w:pos="8777"/>
        </w:tabs>
        <w:rPr>
          <w:rFonts w:eastAsiaTheme="minorEastAsia" w:cstheme="minorBidi"/>
          <w:i w:val="0"/>
          <w:iCs w:val="0"/>
          <w:noProof/>
          <w:sz w:val="24"/>
          <w:szCs w:val="24"/>
          <w:lang w:val="en-GB" w:eastAsia="en-GB"/>
        </w:rPr>
      </w:pPr>
      <w:hyperlink w:anchor="_Toc124798265" w:history="1">
        <w:r w:rsidR="003A2239" w:rsidRPr="00E531E1">
          <w:rPr>
            <w:rStyle w:val="Hyperlink"/>
            <w:noProof/>
            <w:lang w:val="en-GB"/>
          </w:rPr>
          <w:t>4.1.2 Preparation at the start of the cruise</w:t>
        </w:r>
        <w:r w:rsidR="003A2239">
          <w:rPr>
            <w:noProof/>
            <w:webHidden/>
          </w:rPr>
          <w:tab/>
        </w:r>
        <w:r w:rsidR="003A2239">
          <w:rPr>
            <w:noProof/>
            <w:webHidden/>
          </w:rPr>
          <w:fldChar w:fldCharType="begin"/>
        </w:r>
        <w:r w:rsidR="003A2239">
          <w:rPr>
            <w:noProof/>
            <w:webHidden/>
          </w:rPr>
          <w:instrText xml:space="preserve"> PAGEREF _Toc124798265 \h </w:instrText>
        </w:r>
        <w:r w:rsidR="003A2239">
          <w:rPr>
            <w:noProof/>
            <w:webHidden/>
          </w:rPr>
        </w:r>
        <w:r w:rsidR="003A2239">
          <w:rPr>
            <w:noProof/>
            <w:webHidden/>
          </w:rPr>
          <w:fldChar w:fldCharType="separate"/>
        </w:r>
        <w:r w:rsidR="009C1D26">
          <w:rPr>
            <w:noProof/>
            <w:webHidden/>
          </w:rPr>
          <w:t>19</w:t>
        </w:r>
        <w:r w:rsidR="003A2239">
          <w:rPr>
            <w:noProof/>
            <w:webHidden/>
          </w:rPr>
          <w:fldChar w:fldCharType="end"/>
        </w:r>
      </w:hyperlink>
    </w:p>
    <w:p w14:paraId="1497921C" w14:textId="425CD610" w:rsidR="003A2239" w:rsidRDefault="00000000">
      <w:pPr>
        <w:pStyle w:val="TOC3"/>
        <w:tabs>
          <w:tab w:val="right" w:leader="dot" w:pos="8777"/>
        </w:tabs>
        <w:rPr>
          <w:rFonts w:eastAsiaTheme="minorEastAsia" w:cstheme="minorBidi"/>
          <w:i w:val="0"/>
          <w:iCs w:val="0"/>
          <w:noProof/>
          <w:sz w:val="24"/>
          <w:szCs w:val="24"/>
          <w:lang w:val="en-GB" w:eastAsia="en-GB"/>
        </w:rPr>
      </w:pPr>
      <w:hyperlink w:anchor="_Toc124798266" w:history="1">
        <w:r w:rsidR="003A2239" w:rsidRPr="00E531E1">
          <w:rPr>
            <w:rStyle w:val="Hyperlink"/>
            <w:noProof/>
          </w:rPr>
          <w:t>4.1.3 Automatic daily processing</w:t>
        </w:r>
        <w:r w:rsidR="003A2239">
          <w:rPr>
            <w:noProof/>
            <w:webHidden/>
          </w:rPr>
          <w:tab/>
        </w:r>
        <w:r w:rsidR="003A2239">
          <w:rPr>
            <w:noProof/>
            <w:webHidden/>
          </w:rPr>
          <w:fldChar w:fldCharType="begin"/>
        </w:r>
        <w:r w:rsidR="003A2239">
          <w:rPr>
            <w:noProof/>
            <w:webHidden/>
          </w:rPr>
          <w:instrText xml:space="preserve"> PAGEREF _Toc124798266 \h </w:instrText>
        </w:r>
        <w:r w:rsidR="003A2239">
          <w:rPr>
            <w:noProof/>
            <w:webHidden/>
          </w:rPr>
        </w:r>
        <w:r w:rsidR="003A2239">
          <w:rPr>
            <w:noProof/>
            <w:webHidden/>
          </w:rPr>
          <w:fldChar w:fldCharType="separate"/>
        </w:r>
        <w:r w:rsidR="009C1D26">
          <w:rPr>
            <w:noProof/>
            <w:webHidden/>
          </w:rPr>
          <w:t>20</w:t>
        </w:r>
        <w:r w:rsidR="003A2239">
          <w:rPr>
            <w:noProof/>
            <w:webHidden/>
          </w:rPr>
          <w:fldChar w:fldCharType="end"/>
        </w:r>
      </w:hyperlink>
    </w:p>
    <w:p w14:paraId="15CCF858" w14:textId="7EE0C462" w:rsidR="003A2239" w:rsidRDefault="00000000">
      <w:pPr>
        <w:pStyle w:val="TOC3"/>
        <w:tabs>
          <w:tab w:val="right" w:leader="dot" w:pos="8777"/>
        </w:tabs>
        <w:rPr>
          <w:rFonts w:eastAsiaTheme="minorEastAsia" w:cstheme="minorBidi"/>
          <w:i w:val="0"/>
          <w:iCs w:val="0"/>
          <w:noProof/>
          <w:sz w:val="24"/>
          <w:szCs w:val="24"/>
          <w:lang w:val="en-GB" w:eastAsia="en-GB"/>
        </w:rPr>
      </w:pPr>
      <w:hyperlink w:anchor="_Toc124798267" w:history="1">
        <w:r w:rsidR="003A2239" w:rsidRPr="00E531E1">
          <w:rPr>
            <w:rStyle w:val="Hyperlink"/>
            <w:noProof/>
            <w:lang w:val="en-GB"/>
          </w:rPr>
          <w:t>4.1.4 Navigation: additional processing</w:t>
        </w:r>
        <w:r w:rsidR="003A2239">
          <w:rPr>
            <w:noProof/>
            <w:webHidden/>
          </w:rPr>
          <w:tab/>
        </w:r>
        <w:r w:rsidR="003A2239">
          <w:rPr>
            <w:noProof/>
            <w:webHidden/>
          </w:rPr>
          <w:fldChar w:fldCharType="begin"/>
        </w:r>
        <w:r w:rsidR="003A2239">
          <w:rPr>
            <w:noProof/>
            <w:webHidden/>
          </w:rPr>
          <w:instrText xml:space="preserve"> PAGEREF _Toc124798267 \h </w:instrText>
        </w:r>
        <w:r w:rsidR="003A2239">
          <w:rPr>
            <w:noProof/>
            <w:webHidden/>
          </w:rPr>
        </w:r>
        <w:r w:rsidR="003A2239">
          <w:rPr>
            <w:noProof/>
            <w:webHidden/>
          </w:rPr>
          <w:fldChar w:fldCharType="separate"/>
        </w:r>
        <w:r w:rsidR="009C1D26">
          <w:rPr>
            <w:noProof/>
            <w:webHidden/>
          </w:rPr>
          <w:t>21</w:t>
        </w:r>
        <w:r w:rsidR="003A2239">
          <w:rPr>
            <w:noProof/>
            <w:webHidden/>
          </w:rPr>
          <w:fldChar w:fldCharType="end"/>
        </w:r>
      </w:hyperlink>
    </w:p>
    <w:p w14:paraId="735FF5F9" w14:textId="5BF7A0DB" w:rsidR="003A2239" w:rsidRDefault="00000000">
      <w:pPr>
        <w:pStyle w:val="TOC3"/>
        <w:tabs>
          <w:tab w:val="right" w:leader="dot" w:pos="8777"/>
        </w:tabs>
        <w:rPr>
          <w:rFonts w:eastAsiaTheme="minorEastAsia" w:cstheme="minorBidi"/>
          <w:i w:val="0"/>
          <w:iCs w:val="0"/>
          <w:noProof/>
          <w:sz w:val="24"/>
          <w:szCs w:val="24"/>
          <w:lang w:val="en-GB" w:eastAsia="en-GB"/>
        </w:rPr>
      </w:pPr>
      <w:hyperlink w:anchor="_Toc124798268" w:history="1">
        <w:r w:rsidR="003A2239" w:rsidRPr="00E531E1">
          <w:rPr>
            <w:rStyle w:val="Hyperlink"/>
            <w:noProof/>
          </w:rPr>
          <w:t>4.1.5 Meteorology: additional processing</w:t>
        </w:r>
        <w:r w:rsidR="003A2239">
          <w:rPr>
            <w:noProof/>
            <w:webHidden/>
          </w:rPr>
          <w:tab/>
        </w:r>
        <w:r w:rsidR="003A2239">
          <w:rPr>
            <w:noProof/>
            <w:webHidden/>
          </w:rPr>
          <w:fldChar w:fldCharType="begin"/>
        </w:r>
        <w:r w:rsidR="003A2239">
          <w:rPr>
            <w:noProof/>
            <w:webHidden/>
          </w:rPr>
          <w:instrText xml:space="preserve"> PAGEREF _Toc124798268 \h </w:instrText>
        </w:r>
        <w:r w:rsidR="003A2239">
          <w:rPr>
            <w:noProof/>
            <w:webHidden/>
          </w:rPr>
        </w:r>
        <w:r w:rsidR="003A2239">
          <w:rPr>
            <w:noProof/>
            <w:webHidden/>
          </w:rPr>
          <w:fldChar w:fldCharType="separate"/>
        </w:r>
        <w:r w:rsidR="009C1D26">
          <w:rPr>
            <w:noProof/>
            <w:webHidden/>
          </w:rPr>
          <w:t>21</w:t>
        </w:r>
        <w:r w:rsidR="003A2239">
          <w:rPr>
            <w:noProof/>
            <w:webHidden/>
          </w:rPr>
          <w:fldChar w:fldCharType="end"/>
        </w:r>
      </w:hyperlink>
    </w:p>
    <w:p w14:paraId="436C3F87" w14:textId="2BFD530F" w:rsidR="003A2239" w:rsidRDefault="00000000">
      <w:pPr>
        <w:pStyle w:val="TOC3"/>
        <w:tabs>
          <w:tab w:val="right" w:leader="dot" w:pos="8777"/>
        </w:tabs>
        <w:rPr>
          <w:rFonts w:eastAsiaTheme="minorEastAsia" w:cstheme="minorBidi"/>
          <w:i w:val="0"/>
          <w:iCs w:val="0"/>
          <w:noProof/>
          <w:sz w:val="24"/>
          <w:szCs w:val="24"/>
          <w:lang w:val="en-GB" w:eastAsia="en-GB"/>
        </w:rPr>
      </w:pPr>
      <w:hyperlink w:anchor="_Toc124798269" w:history="1">
        <w:r w:rsidR="003A2239" w:rsidRPr="00E531E1">
          <w:rPr>
            <w:rStyle w:val="Hyperlink"/>
            <w:noProof/>
          </w:rPr>
          <w:t>4.1.6 Ocean surface variables: additional processing</w:t>
        </w:r>
        <w:r w:rsidR="003A2239">
          <w:rPr>
            <w:noProof/>
            <w:webHidden/>
          </w:rPr>
          <w:tab/>
        </w:r>
        <w:r w:rsidR="003A2239">
          <w:rPr>
            <w:noProof/>
            <w:webHidden/>
          </w:rPr>
          <w:fldChar w:fldCharType="begin"/>
        </w:r>
        <w:r w:rsidR="003A2239">
          <w:rPr>
            <w:noProof/>
            <w:webHidden/>
          </w:rPr>
          <w:instrText xml:space="preserve"> PAGEREF _Toc124798269 \h </w:instrText>
        </w:r>
        <w:r w:rsidR="003A2239">
          <w:rPr>
            <w:noProof/>
            <w:webHidden/>
          </w:rPr>
        </w:r>
        <w:r w:rsidR="003A2239">
          <w:rPr>
            <w:noProof/>
            <w:webHidden/>
          </w:rPr>
          <w:fldChar w:fldCharType="separate"/>
        </w:r>
        <w:r w:rsidR="009C1D26">
          <w:rPr>
            <w:noProof/>
            <w:webHidden/>
          </w:rPr>
          <w:t>22</w:t>
        </w:r>
        <w:r w:rsidR="003A2239">
          <w:rPr>
            <w:noProof/>
            <w:webHidden/>
          </w:rPr>
          <w:fldChar w:fldCharType="end"/>
        </w:r>
      </w:hyperlink>
    </w:p>
    <w:p w14:paraId="2ACDF171" w14:textId="29B69139" w:rsidR="003A2239" w:rsidRDefault="00000000">
      <w:pPr>
        <w:pStyle w:val="TOC3"/>
        <w:tabs>
          <w:tab w:val="right" w:leader="dot" w:pos="8777"/>
        </w:tabs>
        <w:rPr>
          <w:rFonts w:eastAsiaTheme="minorEastAsia" w:cstheme="minorBidi"/>
          <w:i w:val="0"/>
          <w:iCs w:val="0"/>
          <w:noProof/>
          <w:sz w:val="24"/>
          <w:szCs w:val="24"/>
          <w:lang w:val="en-GB" w:eastAsia="en-GB"/>
        </w:rPr>
      </w:pPr>
      <w:hyperlink w:anchor="_Toc124798270" w:history="1">
        <w:r w:rsidR="003A2239" w:rsidRPr="00E531E1">
          <w:rPr>
            <w:rStyle w:val="Hyperlink"/>
            <w:noProof/>
            <w:lang w:val="en-GB"/>
          </w:rPr>
          <w:t>4.1.7 Bathymetry: additional processing</w:t>
        </w:r>
        <w:r w:rsidR="003A2239">
          <w:rPr>
            <w:noProof/>
            <w:webHidden/>
          </w:rPr>
          <w:tab/>
        </w:r>
        <w:r w:rsidR="003A2239">
          <w:rPr>
            <w:noProof/>
            <w:webHidden/>
          </w:rPr>
          <w:fldChar w:fldCharType="begin"/>
        </w:r>
        <w:r w:rsidR="003A2239">
          <w:rPr>
            <w:noProof/>
            <w:webHidden/>
          </w:rPr>
          <w:instrText xml:space="preserve"> PAGEREF _Toc124798270 \h </w:instrText>
        </w:r>
        <w:r w:rsidR="003A2239">
          <w:rPr>
            <w:noProof/>
            <w:webHidden/>
          </w:rPr>
        </w:r>
        <w:r w:rsidR="003A2239">
          <w:rPr>
            <w:noProof/>
            <w:webHidden/>
          </w:rPr>
          <w:fldChar w:fldCharType="separate"/>
        </w:r>
        <w:r w:rsidR="009C1D26">
          <w:rPr>
            <w:noProof/>
            <w:webHidden/>
          </w:rPr>
          <w:t>23</w:t>
        </w:r>
        <w:r w:rsidR="003A2239">
          <w:rPr>
            <w:noProof/>
            <w:webHidden/>
          </w:rPr>
          <w:fldChar w:fldCharType="end"/>
        </w:r>
      </w:hyperlink>
    </w:p>
    <w:p w14:paraId="39B435E5" w14:textId="52754F76" w:rsidR="003A2239" w:rsidRDefault="00000000">
      <w:pPr>
        <w:pStyle w:val="TOC2"/>
        <w:tabs>
          <w:tab w:val="right" w:leader="dot" w:pos="8777"/>
        </w:tabs>
        <w:rPr>
          <w:rFonts w:eastAsiaTheme="minorEastAsia" w:cstheme="minorBidi"/>
          <w:smallCaps w:val="0"/>
          <w:noProof/>
          <w:sz w:val="24"/>
          <w:szCs w:val="24"/>
          <w:lang w:val="en-GB" w:eastAsia="en-GB"/>
        </w:rPr>
      </w:pPr>
      <w:hyperlink w:anchor="_Toc124798271" w:history="1">
        <w:r w:rsidR="003A2239" w:rsidRPr="00E531E1">
          <w:rPr>
            <w:rStyle w:val="Hyperlink"/>
            <w:noProof/>
          </w:rPr>
          <w:t>4.2 VMADCP</w:t>
        </w:r>
        <w:r w:rsidR="003A2239">
          <w:rPr>
            <w:noProof/>
            <w:webHidden/>
          </w:rPr>
          <w:tab/>
        </w:r>
        <w:r w:rsidR="003A2239">
          <w:rPr>
            <w:noProof/>
            <w:webHidden/>
          </w:rPr>
          <w:fldChar w:fldCharType="begin"/>
        </w:r>
        <w:r w:rsidR="003A2239">
          <w:rPr>
            <w:noProof/>
            <w:webHidden/>
          </w:rPr>
          <w:instrText xml:space="preserve"> PAGEREF _Toc124798271 \h </w:instrText>
        </w:r>
        <w:r w:rsidR="003A2239">
          <w:rPr>
            <w:noProof/>
            <w:webHidden/>
          </w:rPr>
        </w:r>
        <w:r w:rsidR="003A2239">
          <w:rPr>
            <w:noProof/>
            <w:webHidden/>
          </w:rPr>
          <w:fldChar w:fldCharType="separate"/>
        </w:r>
        <w:r w:rsidR="009C1D26">
          <w:rPr>
            <w:noProof/>
            <w:webHidden/>
          </w:rPr>
          <w:t>23</w:t>
        </w:r>
        <w:r w:rsidR="003A2239">
          <w:rPr>
            <w:noProof/>
            <w:webHidden/>
          </w:rPr>
          <w:fldChar w:fldCharType="end"/>
        </w:r>
      </w:hyperlink>
    </w:p>
    <w:p w14:paraId="518474B9" w14:textId="469E4EC8" w:rsidR="003A2239" w:rsidRDefault="00000000">
      <w:pPr>
        <w:pStyle w:val="TOC2"/>
        <w:tabs>
          <w:tab w:val="right" w:leader="dot" w:pos="8777"/>
        </w:tabs>
        <w:rPr>
          <w:rFonts w:eastAsiaTheme="minorEastAsia" w:cstheme="minorBidi"/>
          <w:smallCaps w:val="0"/>
          <w:noProof/>
          <w:sz w:val="24"/>
          <w:szCs w:val="24"/>
          <w:lang w:val="en-GB" w:eastAsia="en-GB"/>
        </w:rPr>
      </w:pPr>
      <w:hyperlink w:anchor="_Toc124798272" w:history="1">
        <w:r w:rsidR="003A2239" w:rsidRPr="00E531E1">
          <w:rPr>
            <w:rStyle w:val="Hyperlink"/>
            <w:noProof/>
          </w:rPr>
          <w:t>4.2.1 Acquiring and processing/editing data</w:t>
        </w:r>
        <w:r w:rsidR="003A2239">
          <w:rPr>
            <w:noProof/>
            <w:webHidden/>
          </w:rPr>
          <w:tab/>
        </w:r>
        <w:r w:rsidR="003A2239">
          <w:rPr>
            <w:noProof/>
            <w:webHidden/>
          </w:rPr>
          <w:fldChar w:fldCharType="begin"/>
        </w:r>
        <w:r w:rsidR="003A2239">
          <w:rPr>
            <w:noProof/>
            <w:webHidden/>
          </w:rPr>
          <w:instrText xml:space="preserve"> PAGEREF _Toc124798272 \h </w:instrText>
        </w:r>
        <w:r w:rsidR="003A2239">
          <w:rPr>
            <w:noProof/>
            <w:webHidden/>
          </w:rPr>
        </w:r>
        <w:r w:rsidR="003A2239">
          <w:rPr>
            <w:noProof/>
            <w:webHidden/>
          </w:rPr>
          <w:fldChar w:fldCharType="separate"/>
        </w:r>
        <w:r w:rsidR="009C1D26">
          <w:rPr>
            <w:noProof/>
            <w:webHidden/>
          </w:rPr>
          <w:t>23</w:t>
        </w:r>
        <w:r w:rsidR="003A2239">
          <w:rPr>
            <w:noProof/>
            <w:webHidden/>
          </w:rPr>
          <w:fldChar w:fldCharType="end"/>
        </w:r>
      </w:hyperlink>
    </w:p>
    <w:p w14:paraId="617EB193" w14:textId="583CE77F" w:rsidR="003A2239" w:rsidRDefault="00000000">
      <w:pPr>
        <w:pStyle w:val="TOC3"/>
        <w:tabs>
          <w:tab w:val="right" w:leader="dot" w:pos="8777"/>
        </w:tabs>
        <w:rPr>
          <w:rFonts w:eastAsiaTheme="minorEastAsia" w:cstheme="minorBidi"/>
          <w:i w:val="0"/>
          <w:iCs w:val="0"/>
          <w:noProof/>
          <w:sz w:val="24"/>
          <w:szCs w:val="24"/>
          <w:lang w:val="en-GB" w:eastAsia="en-GB"/>
        </w:rPr>
      </w:pPr>
      <w:hyperlink w:anchor="_Toc124798273" w:history="1">
        <w:r w:rsidR="003A2239" w:rsidRPr="00E531E1">
          <w:rPr>
            <w:rStyle w:val="Hyperlink"/>
            <w:noProof/>
          </w:rPr>
          <w:t>4.2.1.1 VMDAS plus CODAS</w:t>
        </w:r>
        <w:r w:rsidR="003A2239">
          <w:rPr>
            <w:noProof/>
            <w:webHidden/>
          </w:rPr>
          <w:tab/>
        </w:r>
        <w:r w:rsidR="003A2239">
          <w:rPr>
            <w:noProof/>
            <w:webHidden/>
          </w:rPr>
          <w:fldChar w:fldCharType="begin"/>
        </w:r>
        <w:r w:rsidR="003A2239">
          <w:rPr>
            <w:noProof/>
            <w:webHidden/>
          </w:rPr>
          <w:instrText xml:space="preserve"> PAGEREF _Toc124798273 \h </w:instrText>
        </w:r>
        <w:r w:rsidR="003A2239">
          <w:rPr>
            <w:noProof/>
            <w:webHidden/>
          </w:rPr>
        </w:r>
        <w:r w:rsidR="003A2239">
          <w:rPr>
            <w:noProof/>
            <w:webHidden/>
          </w:rPr>
          <w:fldChar w:fldCharType="separate"/>
        </w:r>
        <w:r w:rsidR="009C1D26">
          <w:rPr>
            <w:noProof/>
            <w:webHidden/>
          </w:rPr>
          <w:t>23</w:t>
        </w:r>
        <w:r w:rsidR="003A2239">
          <w:rPr>
            <w:noProof/>
            <w:webHidden/>
          </w:rPr>
          <w:fldChar w:fldCharType="end"/>
        </w:r>
      </w:hyperlink>
    </w:p>
    <w:p w14:paraId="546F4279" w14:textId="4CA57529" w:rsidR="003A2239" w:rsidRDefault="00000000">
      <w:pPr>
        <w:pStyle w:val="TOC3"/>
        <w:tabs>
          <w:tab w:val="right" w:leader="dot" w:pos="8777"/>
        </w:tabs>
        <w:rPr>
          <w:rFonts w:eastAsiaTheme="minorEastAsia" w:cstheme="minorBidi"/>
          <w:i w:val="0"/>
          <w:iCs w:val="0"/>
          <w:noProof/>
          <w:sz w:val="24"/>
          <w:szCs w:val="24"/>
          <w:lang w:val="en-GB" w:eastAsia="en-GB"/>
        </w:rPr>
      </w:pPr>
      <w:hyperlink w:anchor="_Toc124798274" w:history="1">
        <w:r w:rsidR="003A2239" w:rsidRPr="00E531E1">
          <w:rPr>
            <w:rStyle w:val="Hyperlink"/>
            <w:noProof/>
          </w:rPr>
          <w:t>4.2.1.2 UHDAS plus CODAS</w:t>
        </w:r>
        <w:r w:rsidR="003A2239">
          <w:rPr>
            <w:noProof/>
            <w:webHidden/>
          </w:rPr>
          <w:tab/>
        </w:r>
        <w:r w:rsidR="003A2239">
          <w:rPr>
            <w:noProof/>
            <w:webHidden/>
          </w:rPr>
          <w:fldChar w:fldCharType="begin"/>
        </w:r>
        <w:r w:rsidR="003A2239">
          <w:rPr>
            <w:noProof/>
            <w:webHidden/>
          </w:rPr>
          <w:instrText xml:space="preserve"> PAGEREF _Toc124798274 \h </w:instrText>
        </w:r>
        <w:r w:rsidR="003A2239">
          <w:rPr>
            <w:noProof/>
            <w:webHidden/>
          </w:rPr>
        </w:r>
        <w:r w:rsidR="003A2239">
          <w:rPr>
            <w:noProof/>
            <w:webHidden/>
          </w:rPr>
          <w:fldChar w:fldCharType="separate"/>
        </w:r>
        <w:r w:rsidR="009C1D26">
          <w:rPr>
            <w:noProof/>
            <w:webHidden/>
          </w:rPr>
          <w:t>24</w:t>
        </w:r>
        <w:r w:rsidR="003A2239">
          <w:rPr>
            <w:noProof/>
            <w:webHidden/>
          </w:rPr>
          <w:fldChar w:fldCharType="end"/>
        </w:r>
      </w:hyperlink>
    </w:p>
    <w:p w14:paraId="4B55EF47" w14:textId="612A36B2" w:rsidR="003A2239" w:rsidRDefault="00000000">
      <w:pPr>
        <w:pStyle w:val="TOC2"/>
        <w:tabs>
          <w:tab w:val="right" w:leader="dot" w:pos="8777"/>
        </w:tabs>
        <w:rPr>
          <w:rFonts w:eastAsiaTheme="minorEastAsia" w:cstheme="minorBidi"/>
          <w:smallCaps w:val="0"/>
          <w:noProof/>
          <w:sz w:val="24"/>
          <w:szCs w:val="24"/>
          <w:lang w:val="en-GB" w:eastAsia="en-GB"/>
        </w:rPr>
      </w:pPr>
      <w:hyperlink w:anchor="_Toc124798275" w:history="1">
        <w:r w:rsidR="003A2239" w:rsidRPr="00E531E1">
          <w:rPr>
            <w:rStyle w:val="Hyperlink"/>
            <w:noProof/>
          </w:rPr>
          <w:t>4.2.2 Output VMADCP station data for LADCP processing</w:t>
        </w:r>
        <w:r w:rsidR="003A2239">
          <w:rPr>
            <w:noProof/>
            <w:webHidden/>
          </w:rPr>
          <w:tab/>
        </w:r>
        <w:r w:rsidR="003A2239">
          <w:rPr>
            <w:noProof/>
            <w:webHidden/>
          </w:rPr>
          <w:fldChar w:fldCharType="begin"/>
        </w:r>
        <w:r w:rsidR="003A2239">
          <w:rPr>
            <w:noProof/>
            <w:webHidden/>
          </w:rPr>
          <w:instrText xml:space="preserve"> PAGEREF _Toc124798275 \h </w:instrText>
        </w:r>
        <w:r w:rsidR="003A2239">
          <w:rPr>
            <w:noProof/>
            <w:webHidden/>
          </w:rPr>
        </w:r>
        <w:r w:rsidR="003A2239">
          <w:rPr>
            <w:noProof/>
            <w:webHidden/>
          </w:rPr>
          <w:fldChar w:fldCharType="separate"/>
        </w:r>
        <w:r w:rsidR="009C1D26">
          <w:rPr>
            <w:noProof/>
            <w:webHidden/>
          </w:rPr>
          <w:t>25</w:t>
        </w:r>
        <w:r w:rsidR="003A2239">
          <w:rPr>
            <w:noProof/>
            <w:webHidden/>
          </w:rPr>
          <w:fldChar w:fldCharType="end"/>
        </w:r>
      </w:hyperlink>
    </w:p>
    <w:p w14:paraId="3AC95009" w14:textId="14960F37" w:rsidR="003A2239" w:rsidRDefault="00000000">
      <w:pPr>
        <w:pStyle w:val="TOC1"/>
        <w:tabs>
          <w:tab w:val="right" w:leader="dot" w:pos="8777"/>
        </w:tabs>
        <w:rPr>
          <w:rFonts w:eastAsiaTheme="minorEastAsia" w:cstheme="minorBidi"/>
          <w:b w:val="0"/>
          <w:bCs w:val="0"/>
          <w:caps w:val="0"/>
          <w:noProof/>
          <w:sz w:val="24"/>
          <w:szCs w:val="24"/>
          <w:lang w:val="en-GB" w:eastAsia="en-GB"/>
        </w:rPr>
      </w:pPr>
      <w:hyperlink w:anchor="_Toc124798276" w:history="1">
        <w:r w:rsidR="003A2239" w:rsidRPr="00E531E1">
          <w:rPr>
            <w:rStyle w:val="Hyperlink"/>
            <w:noProof/>
          </w:rPr>
          <w:t>Appendices</w:t>
        </w:r>
        <w:r w:rsidR="003A2239">
          <w:rPr>
            <w:noProof/>
            <w:webHidden/>
          </w:rPr>
          <w:tab/>
        </w:r>
        <w:r w:rsidR="003A2239">
          <w:rPr>
            <w:noProof/>
            <w:webHidden/>
          </w:rPr>
          <w:fldChar w:fldCharType="begin"/>
        </w:r>
        <w:r w:rsidR="003A2239">
          <w:rPr>
            <w:noProof/>
            <w:webHidden/>
          </w:rPr>
          <w:instrText xml:space="preserve"> PAGEREF _Toc124798276 \h </w:instrText>
        </w:r>
        <w:r w:rsidR="003A2239">
          <w:rPr>
            <w:noProof/>
            <w:webHidden/>
          </w:rPr>
        </w:r>
        <w:r w:rsidR="003A2239">
          <w:rPr>
            <w:noProof/>
            <w:webHidden/>
          </w:rPr>
          <w:fldChar w:fldCharType="separate"/>
        </w:r>
        <w:r w:rsidR="009C1D26">
          <w:rPr>
            <w:noProof/>
            <w:webHidden/>
          </w:rPr>
          <w:t>26</w:t>
        </w:r>
        <w:r w:rsidR="003A2239">
          <w:rPr>
            <w:noProof/>
            <w:webHidden/>
          </w:rPr>
          <w:fldChar w:fldCharType="end"/>
        </w:r>
      </w:hyperlink>
    </w:p>
    <w:p w14:paraId="5810298F" w14:textId="30595A34" w:rsidR="003A2239" w:rsidRDefault="00000000">
      <w:pPr>
        <w:pStyle w:val="TOC2"/>
        <w:tabs>
          <w:tab w:val="right" w:leader="dot" w:pos="8777"/>
        </w:tabs>
        <w:rPr>
          <w:rFonts w:eastAsiaTheme="minorEastAsia" w:cstheme="minorBidi"/>
          <w:smallCaps w:val="0"/>
          <w:noProof/>
          <w:sz w:val="24"/>
          <w:szCs w:val="24"/>
          <w:lang w:val="en-GB" w:eastAsia="en-GB"/>
        </w:rPr>
      </w:pPr>
      <w:hyperlink w:anchor="_Toc124798277" w:history="1">
        <w:r w:rsidR="003A2239" w:rsidRPr="00E531E1">
          <w:rPr>
            <w:rStyle w:val="Hyperlink"/>
            <w:noProof/>
          </w:rPr>
          <w:t>A. Quick guide to using Mexec functions and interacting with Mstar files</w:t>
        </w:r>
        <w:r w:rsidR="003A2239">
          <w:rPr>
            <w:noProof/>
            <w:webHidden/>
          </w:rPr>
          <w:tab/>
        </w:r>
        <w:r w:rsidR="003A2239">
          <w:rPr>
            <w:noProof/>
            <w:webHidden/>
          </w:rPr>
          <w:fldChar w:fldCharType="begin"/>
        </w:r>
        <w:r w:rsidR="003A2239">
          <w:rPr>
            <w:noProof/>
            <w:webHidden/>
          </w:rPr>
          <w:instrText xml:space="preserve"> PAGEREF _Toc124798277 \h </w:instrText>
        </w:r>
        <w:r w:rsidR="003A2239">
          <w:rPr>
            <w:noProof/>
            <w:webHidden/>
          </w:rPr>
        </w:r>
        <w:r w:rsidR="003A2239">
          <w:rPr>
            <w:noProof/>
            <w:webHidden/>
          </w:rPr>
          <w:fldChar w:fldCharType="separate"/>
        </w:r>
        <w:r w:rsidR="009C1D26">
          <w:rPr>
            <w:noProof/>
            <w:webHidden/>
          </w:rPr>
          <w:t>26</w:t>
        </w:r>
        <w:r w:rsidR="003A2239">
          <w:rPr>
            <w:noProof/>
            <w:webHidden/>
          </w:rPr>
          <w:fldChar w:fldCharType="end"/>
        </w:r>
      </w:hyperlink>
    </w:p>
    <w:p w14:paraId="7F1726F1" w14:textId="157A7708" w:rsidR="003A2239" w:rsidRDefault="00000000">
      <w:pPr>
        <w:pStyle w:val="TOC2"/>
        <w:tabs>
          <w:tab w:val="right" w:leader="dot" w:pos="8777"/>
        </w:tabs>
        <w:rPr>
          <w:rFonts w:eastAsiaTheme="minorEastAsia" w:cstheme="minorBidi"/>
          <w:smallCaps w:val="0"/>
          <w:noProof/>
          <w:sz w:val="24"/>
          <w:szCs w:val="24"/>
          <w:lang w:val="en-GB" w:eastAsia="en-GB"/>
        </w:rPr>
      </w:pPr>
      <w:hyperlink w:anchor="_Toc124798278" w:history="1">
        <w:r w:rsidR="003A2239" w:rsidRPr="00E531E1">
          <w:rPr>
            <w:rStyle w:val="Hyperlink"/>
            <w:noProof/>
          </w:rPr>
          <w:t>B. Processing checklists</w:t>
        </w:r>
        <w:r w:rsidR="003A2239">
          <w:rPr>
            <w:noProof/>
            <w:webHidden/>
          </w:rPr>
          <w:tab/>
        </w:r>
        <w:r w:rsidR="003A2239">
          <w:rPr>
            <w:noProof/>
            <w:webHidden/>
          </w:rPr>
          <w:fldChar w:fldCharType="begin"/>
        </w:r>
        <w:r w:rsidR="003A2239">
          <w:rPr>
            <w:noProof/>
            <w:webHidden/>
          </w:rPr>
          <w:instrText xml:space="preserve"> PAGEREF _Toc124798278 \h </w:instrText>
        </w:r>
        <w:r w:rsidR="003A2239">
          <w:rPr>
            <w:noProof/>
            <w:webHidden/>
          </w:rPr>
        </w:r>
        <w:r w:rsidR="003A2239">
          <w:rPr>
            <w:noProof/>
            <w:webHidden/>
          </w:rPr>
          <w:fldChar w:fldCharType="separate"/>
        </w:r>
        <w:r w:rsidR="009C1D26">
          <w:rPr>
            <w:noProof/>
            <w:webHidden/>
          </w:rPr>
          <w:t>28</w:t>
        </w:r>
        <w:r w:rsidR="003A2239">
          <w:rPr>
            <w:noProof/>
            <w:webHidden/>
          </w:rPr>
          <w:fldChar w:fldCharType="end"/>
        </w:r>
      </w:hyperlink>
    </w:p>
    <w:p w14:paraId="363DDD25" w14:textId="104B72E5" w:rsidR="003A2239" w:rsidRDefault="00000000">
      <w:pPr>
        <w:pStyle w:val="TOC2"/>
        <w:tabs>
          <w:tab w:val="right" w:leader="dot" w:pos="8777"/>
        </w:tabs>
        <w:rPr>
          <w:rFonts w:eastAsiaTheme="minorEastAsia" w:cstheme="minorBidi"/>
          <w:smallCaps w:val="0"/>
          <w:noProof/>
          <w:sz w:val="24"/>
          <w:szCs w:val="24"/>
          <w:lang w:val="en-GB" w:eastAsia="en-GB"/>
        </w:rPr>
      </w:pPr>
      <w:hyperlink w:anchor="_Toc124798279" w:history="1">
        <w:r w:rsidR="003A2239" w:rsidRPr="00E531E1">
          <w:rPr>
            <w:rStyle w:val="Hyperlink"/>
            <w:noProof/>
          </w:rPr>
          <w:t>D. Known bugs and future changes</w:t>
        </w:r>
        <w:r w:rsidR="003A2239">
          <w:rPr>
            <w:noProof/>
            <w:webHidden/>
          </w:rPr>
          <w:tab/>
        </w:r>
        <w:r w:rsidR="003A2239">
          <w:rPr>
            <w:noProof/>
            <w:webHidden/>
          </w:rPr>
          <w:fldChar w:fldCharType="begin"/>
        </w:r>
        <w:r w:rsidR="003A2239">
          <w:rPr>
            <w:noProof/>
            <w:webHidden/>
          </w:rPr>
          <w:instrText xml:space="preserve"> PAGEREF _Toc124798279 \h </w:instrText>
        </w:r>
        <w:r w:rsidR="003A2239">
          <w:rPr>
            <w:noProof/>
            <w:webHidden/>
          </w:rPr>
        </w:r>
        <w:r w:rsidR="003A2239">
          <w:rPr>
            <w:noProof/>
            <w:webHidden/>
          </w:rPr>
          <w:fldChar w:fldCharType="separate"/>
        </w:r>
        <w:r w:rsidR="009C1D26">
          <w:rPr>
            <w:noProof/>
            <w:webHidden/>
          </w:rPr>
          <w:t>30</w:t>
        </w:r>
        <w:r w:rsidR="003A2239">
          <w:rPr>
            <w:noProof/>
            <w:webHidden/>
          </w:rPr>
          <w:fldChar w:fldCharType="end"/>
        </w:r>
      </w:hyperlink>
    </w:p>
    <w:p w14:paraId="7E599600" w14:textId="054D045D" w:rsidR="003A2239" w:rsidRDefault="00000000">
      <w:pPr>
        <w:pStyle w:val="TOC3"/>
        <w:tabs>
          <w:tab w:val="right" w:leader="dot" w:pos="8777"/>
        </w:tabs>
        <w:rPr>
          <w:rFonts w:eastAsiaTheme="minorEastAsia" w:cstheme="minorBidi"/>
          <w:i w:val="0"/>
          <w:iCs w:val="0"/>
          <w:noProof/>
          <w:sz w:val="24"/>
          <w:szCs w:val="24"/>
          <w:lang w:val="en-GB" w:eastAsia="en-GB"/>
        </w:rPr>
      </w:pPr>
      <w:hyperlink w:anchor="_Toc124798280" w:history="1">
        <w:r w:rsidR="003A2239" w:rsidRPr="00E531E1">
          <w:rPr>
            <w:rStyle w:val="Hyperlink"/>
            <w:noProof/>
          </w:rPr>
          <w:t>D.1. Bugs</w:t>
        </w:r>
        <w:r w:rsidR="003A2239">
          <w:rPr>
            <w:noProof/>
            <w:webHidden/>
          </w:rPr>
          <w:tab/>
        </w:r>
        <w:r w:rsidR="003A2239">
          <w:rPr>
            <w:noProof/>
            <w:webHidden/>
          </w:rPr>
          <w:fldChar w:fldCharType="begin"/>
        </w:r>
        <w:r w:rsidR="003A2239">
          <w:rPr>
            <w:noProof/>
            <w:webHidden/>
          </w:rPr>
          <w:instrText xml:space="preserve"> PAGEREF _Toc124798280 \h </w:instrText>
        </w:r>
        <w:r w:rsidR="003A2239">
          <w:rPr>
            <w:noProof/>
            <w:webHidden/>
          </w:rPr>
        </w:r>
        <w:r w:rsidR="003A2239">
          <w:rPr>
            <w:noProof/>
            <w:webHidden/>
          </w:rPr>
          <w:fldChar w:fldCharType="separate"/>
        </w:r>
        <w:r w:rsidR="009C1D26">
          <w:rPr>
            <w:noProof/>
            <w:webHidden/>
          </w:rPr>
          <w:t>30</w:t>
        </w:r>
        <w:r w:rsidR="003A2239">
          <w:rPr>
            <w:noProof/>
            <w:webHidden/>
          </w:rPr>
          <w:fldChar w:fldCharType="end"/>
        </w:r>
      </w:hyperlink>
    </w:p>
    <w:p w14:paraId="1BFE6F09" w14:textId="4DDC7BBB" w:rsidR="001B176E" w:rsidRDefault="001C61D5">
      <w:pPr>
        <w:pStyle w:val="Heading1"/>
      </w:pPr>
      <w:r>
        <w:fldChar w:fldCharType="end"/>
      </w:r>
      <w:bookmarkStart w:id="1" w:name="_Toc124798237"/>
      <w:r>
        <w:t>1. Introduction</w:t>
      </w:r>
      <w:bookmarkEnd w:id="0"/>
      <w:bookmarkEnd w:id="1"/>
    </w:p>
    <w:p w14:paraId="0AF67E65" w14:textId="77777777" w:rsidR="001B176E" w:rsidRDefault="00F824A3">
      <w:pPr>
        <w:pStyle w:val="Heading2"/>
      </w:pPr>
      <w:bookmarkStart w:id="2" w:name="_Toc121838172"/>
      <w:bookmarkStart w:id="3" w:name="_Toc124798238"/>
      <w:r>
        <w:t>1.1 About this guide</w:t>
      </w:r>
      <w:bookmarkEnd w:id="2"/>
      <w:bookmarkEnd w:id="3"/>
    </w:p>
    <w:p w14:paraId="2D5B9F2A" w14:textId="77777777" w:rsidR="001B176E" w:rsidRDefault="00F824A3">
      <w:pPr>
        <w:spacing w:after="240"/>
        <w:rPr>
          <w:rFonts w:asciiTheme="minorHAnsi" w:hAnsiTheme="minorHAnsi" w:cs="Calibri"/>
        </w:rPr>
      </w:pPr>
      <w:r>
        <w:rPr>
          <w:rFonts w:cs="Calibri"/>
        </w:rPr>
        <w:t xml:space="preserve">This guide, and </w:t>
      </w:r>
      <w:proofErr w:type="spellStart"/>
      <w:r>
        <w:rPr>
          <w:rFonts w:cs="Calibri"/>
        </w:rPr>
        <w:t>Mexec</w:t>
      </w:r>
      <w:proofErr w:type="spellEnd"/>
      <w:r>
        <w:rPr>
          <w:rFonts w:cs="Calibri"/>
        </w:rPr>
        <w:t xml:space="preserve">, are designed for those wishing to process CTD and underway data at sea.  The underway portion is applicable to ships running SCS or TECHSAS systems.  Basic familiarity with UNIX/Linux, shell scripting, and </w:t>
      </w:r>
      <w:proofErr w:type="spellStart"/>
      <w:r>
        <w:rPr>
          <w:rFonts w:cs="Calibri"/>
        </w:rPr>
        <w:t>Matlab</w:t>
      </w:r>
      <w:proofErr w:type="spellEnd"/>
      <w:r>
        <w:rPr>
          <w:rFonts w:cs="Calibri"/>
        </w:rPr>
        <w:t xml:space="preserve"> is assumed. </w:t>
      </w:r>
    </w:p>
    <w:p w14:paraId="2EF5EA1F" w14:textId="77777777" w:rsidR="001B176E" w:rsidRDefault="00F824A3">
      <w:pPr>
        <w:spacing w:after="240"/>
        <w:rPr>
          <w:rFonts w:asciiTheme="minorHAnsi" w:hAnsiTheme="minorHAnsi" w:cs="Calibri"/>
        </w:rPr>
      </w:pPr>
      <w:r>
        <w:rPr>
          <w:rFonts w:cs="Calibri"/>
        </w:rPr>
        <w:lastRenderedPageBreak/>
        <w:t xml:space="preserve">Throughout, &gt; is used to indicate examples of steps run from the command line, including shell scripts, and &gt;&gt; for steps run from </w:t>
      </w:r>
      <w:proofErr w:type="spellStart"/>
      <w:r>
        <w:rPr>
          <w:rFonts w:cs="Calibri"/>
        </w:rPr>
        <w:t>Matlab</w:t>
      </w:r>
      <w:proofErr w:type="spellEnd"/>
      <w:r>
        <w:rPr>
          <w:rFonts w:cs="Calibri"/>
        </w:rPr>
        <w:t xml:space="preserve">. Variables or parts of filenames that must be substituted with values are in italic (e.g. a reference to </w:t>
      </w:r>
      <w:proofErr w:type="spellStart"/>
      <w:r>
        <w:rPr>
          <w:rFonts w:cs="Calibri"/>
        </w:rPr>
        <w:t>m_daily_proc</w:t>
      </w:r>
      <w:proofErr w:type="spellEnd"/>
      <w:r>
        <w:rPr>
          <w:rFonts w:cs="Calibri"/>
        </w:rPr>
        <w:t>(</w:t>
      </w:r>
      <w:r>
        <w:rPr>
          <w:rFonts w:cs="Calibri"/>
          <w:i/>
          <w:iCs/>
        </w:rPr>
        <w:t>day</w:t>
      </w:r>
      <w:r>
        <w:rPr>
          <w:rFonts w:cs="Calibri"/>
        </w:rPr>
        <w:t xml:space="preserve">) indicates that the day number should be substituted for </w:t>
      </w:r>
      <w:r>
        <w:rPr>
          <w:rFonts w:cs="Calibri"/>
          <w:i/>
          <w:iCs/>
        </w:rPr>
        <w:t>day</w:t>
      </w:r>
      <w:r>
        <w:rPr>
          <w:rFonts w:cs="Calibri"/>
        </w:rPr>
        <w:t xml:space="preserve">;  </w:t>
      </w:r>
      <w:proofErr w:type="spellStart"/>
      <w:r>
        <w:rPr>
          <w:rFonts w:cs="Calibri"/>
        </w:rPr>
        <w:t>opt_</w:t>
      </w:r>
      <w:r>
        <w:rPr>
          <w:rFonts w:cs="Calibri"/>
          <w:i/>
          <w:iCs/>
        </w:rPr>
        <w:t>cruise</w:t>
      </w:r>
      <w:r>
        <w:rPr>
          <w:rFonts w:cs="Calibri"/>
        </w:rPr>
        <w:t>.m</w:t>
      </w:r>
      <w:proofErr w:type="spellEnd"/>
      <w:r>
        <w:rPr>
          <w:rFonts w:cs="Calibri"/>
        </w:rPr>
        <w:t xml:space="preserve"> refers to opt_dy113.m, opt_jc238.m, etc.; ctd_</w:t>
      </w:r>
      <w:r>
        <w:rPr>
          <w:rFonts w:cs="Calibri"/>
          <w:i/>
          <w:iCs/>
        </w:rPr>
        <w:t>cruise</w:t>
      </w:r>
      <w:r>
        <w:rPr>
          <w:rFonts w:cs="Calibri"/>
        </w:rPr>
        <w:t>_</w:t>
      </w:r>
      <w:r>
        <w:rPr>
          <w:rFonts w:cs="Calibri"/>
          <w:i/>
          <w:iCs/>
        </w:rPr>
        <w:t>nnn</w:t>
      </w:r>
      <w:r>
        <w:rPr>
          <w:rFonts w:cs="Calibri"/>
        </w:rPr>
        <w:t xml:space="preserve">_2db.nc refers to one of a set of files, with </w:t>
      </w:r>
      <w:r>
        <w:rPr>
          <w:rFonts w:cs="Calibri"/>
          <w:i/>
          <w:iCs/>
        </w:rPr>
        <w:t>cruise</w:t>
      </w:r>
      <w:r>
        <w:rPr>
          <w:rFonts w:cs="Calibri"/>
        </w:rPr>
        <w:t xml:space="preserve"> replaced by the cruise designation and </w:t>
      </w:r>
      <w:r>
        <w:rPr>
          <w:rFonts w:cs="Calibri"/>
          <w:i/>
          <w:iCs/>
        </w:rPr>
        <w:t>nnn</w:t>
      </w:r>
      <w:r>
        <w:rPr>
          <w:rFonts w:cs="Calibri"/>
        </w:rPr>
        <w:t xml:space="preserve"> replaced by the 3-digit form of the station number). </w:t>
      </w:r>
    </w:p>
    <w:p w14:paraId="2B237543" w14:textId="34A0D503" w:rsidR="001B176E" w:rsidRDefault="00F824A3">
      <w:pPr>
        <w:spacing w:after="240"/>
        <w:rPr>
          <w:rFonts w:asciiTheme="minorHAnsi" w:hAnsiTheme="minorHAnsi" w:cs="Calibri"/>
        </w:rPr>
      </w:pPr>
      <w:r>
        <w:rPr>
          <w:rFonts w:cs="Calibri"/>
        </w:rPr>
        <w:t xml:space="preserve">The following sections give instructions for setting up </w:t>
      </w:r>
      <w:proofErr w:type="spellStart"/>
      <w:r>
        <w:rPr>
          <w:rFonts w:cs="Calibri"/>
        </w:rPr>
        <w:t>Mexec</w:t>
      </w:r>
      <w:proofErr w:type="spellEnd"/>
      <w:r>
        <w:rPr>
          <w:rFonts w:cs="Calibri"/>
        </w:rPr>
        <w:t xml:space="preserve"> processing for a cruise (Section 2); processing CTD data (Section 3); and processing underway data (Section 4).  A brief description of </w:t>
      </w:r>
      <w:proofErr w:type="spellStart"/>
      <w:r>
        <w:rPr>
          <w:rFonts w:cs="Calibri"/>
        </w:rPr>
        <w:t>Mexec</w:t>
      </w:r>
      <w:proofErr w:type="spellEnd"/>
      <w:r>
        <w:rPr>
          <w:rFonts w:cs="Calibri"/>
        </w:rPr>
        <w:t xml:space="preserve"> is given below, with a few more details in Appendix </w:t>
      </w:r>
      <w:commentRangeStart w:id="4"/>
      <w:r>
        <w:rPr>
          <w:rFonts w:cs="Calibri"/>
        </w:rPr>
        <w:t>A</w:t>
      </w:r>
      <w:commentRangeEnd w:id="4"/>
      <w:r w:rsidR="001C61D5">
        <w:rPr>
          <w:rStyle w:val="CommentReference"/>
        </w:rPr>
        <w:commentReference w:id="4"/>
      </w:r>
      <w:r>
        <w:rPr>
          <w:rFonts w:cs="Calibri"/>
        </w:rPr>
        <w:t xml:space="preserve">, but in general this is meant to be a guide to a standard set of steps with limited variations. Example processing checklists are included in Appendix </w:t>
      </w:r>
      <w:r w:rsidR="001C61D5">
        <w:rPr>
          <w:rFonts w:cs="Calibri"/>
        </w:rPr>
        <w:t>B.</w:t>
      </w:r>
    </w:p>
    <w:p w14:paraId="0A56688E" w14:textId="766EF07F" w:rsidR="001B176E" w:rsidRDefault="00F824A3">
      <w:pPr>
        <w:spacing w:after="240"/>
        <w:rPr>
          <w:rFonts w:asciiTheme="minorHAnsi" w:hAnsiTheme="minorHAnsi" w:cs="Calibri"/>
        </w:rPr>
      </w:pPr>
      <w:r>
        <w:rPr>
          <w:rFonts w:cs="Calibri"/>
        </w:rPr>
        <w:t xml:space="preserve">This guide was first written by Penny Holliday and has been updated for v3 by Yvonne Firing and Alejandra Sanchez Franks and for v4 </w:t>
      </w:r>
      <w:r w:rsidR="00FA3FE3">
        <w:rPr>
          <w:rFonts w:cs="Calibri"/>
        </w:rPr>
        <w:t>(</w:t>
      </w:r>
      <w:proofErr w:type="spellStart"/>
      <w:r w:rsidR="00FA3FE3">
        <w:rPr>
          <w:rFonts w:cs="Calibri"/>
        </w:rPr>
        <w:t>ocp_hydro_matlab</w:t>
      </w:r>
      <w:proofErr w:type="spellEnd"/>
      <w:r w:rsidR="00FA3FE3">
        <w:rPr>
          <w:rFonts w:cs="Calibri"/>
        </w:rPr>
        <w:t xml:space="preserve">) </w:t>
      </w:r>
      <w:r>
        <w:rPr>
          <w:rFonts w:cs="Calibri"/>
        </w:rPr>
        <w:t xml:space="preserve">by Yvonne Firing. </w:t>
      </w:r>
    </w:p>
    <w:p w14:paraId="2FF5C190" w14:textId="77777777" w:rsidR="001B176E" w:rsidRDefault="00F824A3">
      <w:pPr>
        <w:pStyle w:val="Heading2"/>
      </w:pPr>
      <w:bookmarkStart w:id="5" w:name="_Toc121838173"/>
      <w:bookmarkStart w:id="6" w:name="_Toc124798239"/>
      <w:r>
        <w:t xml:space="preserve">1.2 What is </w:t>
      </w:r>
      <w:proofErr w:type="spellStart"/>
      <w:r>
        <w:t>Mexec</w:t>
      </w:r>
      <w:proofErr w:type="spellEnd"/>
      <w:r>
        <w:t>?</w:t>
      </w:r>
      <w:bookmarkEnd w:id="5"/>
      <w:bookmarkEnd w:id="6"/>
    </w:p>
    <w:p w14:paraId="020F9113" w14:textId="77777777" w:rsidR="001B176E" w:rsidRDefault="00F824A3">
      <w:pPr>
        <w:spacing w:after="240"/>
        <w:rPr>
          <w:rFonts w:asciiTheme="minorHAnsi" w:hAnsiTheme="minorHAnsi" w:cs="Calibri"/>
        </w:rPr>
      </w:pPr>
      <w:proofErr w:type="spellStart"/>
      <w:r>
        <w:rPr>
          <w:rFonts w:cs="Calibri"/>
        </w:rPr>
        <w:t>Mexec</w:t>
      </w:r>
      <w:proofErr w:type="spellEnd"/>
      <w:r>
        <w:rPr>
          <w:rFonts w:cs="Calibri"/>
        </w:rPr>
        <w:t xml:space="preserve"> is a system for processing, quality control, and integration of hydrographic data including CTD and water sample data and standard underway streams.  It consists of </w:t>
      </w:r>
      <w:proofErr w:type="spellStart"/>
      <w:r>
        <w:rPr>
          <w:rFonts w:cs="Calibri"/>
        </w:rPr>
        <w:t>Matlab</w:t>
      </w:r>
      <w:proofErr w:type="spellEnd"/>
      <w:r>
        <w:rPr>
          <w:rFonts w:cs="Calibri"/>
        </w:rPr>
        <w:t xml:space="preserve"> and shell scripts, and interfaces with output of the </w:t>
      </w:r>
      <w:proofErr w:type="spellStart"/>
      <w:r>
        <w:rPr>
          <w:rFonts w:cs="Calibri"/>
        </w:rPr>
        <w:t>SeaBird</w:t>
      </w:r>
      <w:proofErr w:type="spellEnd"/>
      <w:r>
        <w:rPr>
          <w:rFonts w:cs="Calibri"/>
        </w:rPr>
        <w:t xml:space="preserve"> software (for collection and initial processing of CTD data), and with external libraries for processing of LADCP and VMADCP data.  It saves its output as </w:t>
      </w:r>
      <w:proofErr w:type="spellStart"/>
      <w:r>
        <w:rPr>
          <w:rFonts w:cs="Calibri"/>
        </w:rPr>
        <w:t>NetCDF</w:t>
      </w:r>
      <w:proofErr w:type="spellEnd"/>
      <w:r>
        <w:rPr>
          <w:rFonts w:cs="Calibri"/>
        </w:rPr>
        <w:t xml:space="preserve"> files with a particular set of metadata and conventions (referred to here as </w:t>
      </w:r>
      <w:proofErr w:type="spellStart"/>
      <w:r>
        <w:rPr>
          <w:rFonts w:cs="Calibri"/>
        </w:rPr>
        <w:t>Mstar</w:t>
      </w:r>
      <w:proofErr w:type="spellEnd"/>
      <w:r>
        <w:rPr>
          <w:rFonts w:cs="Calibri"/>
        </w:rPr>
        <w:t xml:space="preserve"> files, see 1.2.3). The </w:t>
      </w:r>
      <w:proofErr w:type="spellStart"/>
      <w:r>
        <w:rPr>
          <w:rFonts w:cs="Calibri"/>
        </w:rPr>
        <w:t>Matlab</w:t>
      </w:r>
      <w:proofErr w:type="spellEnd"/>
      <w:r>
        <w:rPr>
          <w:rFonts w:cs="Calibri"/>
        </w:rPr>
        <w:t xml:space="preserve"> scripts are part of git repository git.noc.ac.uk/OCP/</w:t>
      </w:r>
      <w:proofErr w:type="spellStart"/>
      <w:r>
        <w:rPr>
          <w:rFonts w:cs="Calibri"/>
        </w:rPr>
        <w:t>ocp_hydro_matlab</w:t>
      </w:r>
      <w:proofErr w:type="spellEnd"/>
      <w:r>
        <w:rPr>
          <w:rFonts w:cs="Calibri"/>
        </w:rPr>
        <w:t>, and the shell scripts are in git.noc.ac.uk/OCP/</w:t>
      </w:r>
      <w:proofErr w:type="spellStart"/>
      <w:r>
        <w:rPr>
          <w:rFonts w:cs="Calibri"/>
        </w:rPr>
        <w:t>mexec_exec</w:t>
      </w:r>
      <w:proofErr w:type="spellEnd"/>
      <w:r>
        <w:rPr>
          <w:rFonts w:cs="Calibri"/>
        </w:rPr>
        <w:t xml:space="preserve">. </w:t>
      </w:r>
    </w:p>
    <w:p w14:paraId="2A3D3EA0" w14:textId="77777777" w:rsidR="001B176E" w:rsidRDefault="00F824A3">
      <w:pPr>
        <w:spacing w:after="240"/>
        <w:rPr>
          <w:rFonts w:asciiTheme="minorHAnsi" w:hAnsiTheme="minorHAnsi" w:cs="Calibri"/>
        </w:rPr>
      </w:pPr>
      <w:r>
        <w:rPr>
          <w:rFonts w:cs="Calibri"/>
        </w:rPr>
        <w:t xml:space="preserve">The </w:t>
      </w:r>
      <w:proofErr w:type="spellStart"/>
      <w:r>
        <w:rPr>
          <w:rFonts w:cs="Calibri"/>
        </w:rPr>
        <w:t>Mexec</w:t>
      </w:r>
      <w:proofErr w:type="spellEnd"/>
      <w:r>
        <w:rPr>
          <w:rFonts w:cs="Calibri"/>
        </w:rPr>
        <w:t xml:space="preserve"> libraries were </w:t>
      </w:r>
      <w:commentRangeStart w:id="7"/>
      <w:r>
        <w:rPr>
          <w:rFonts w:cs="Calibri"/>
        </w:rPr>
        <w:t xml:space="preserve">developed </w:t>
      </w:r>
      <w:commentRangeEnd w:id="7"/>
      <w:r>
        <w:commentReference w:id="7"/>
      </w:r>
      <w:r>
        <w:rPr>
          <w:rFonts w:cs="Calibri"/>
        </w:rPr>
        <w:t xml:space="preserve">over a number of years by scientists at the UK National Oceanography Centre, Southampton, principally Brian King and Yvonne Firing, with contributions from many others including D. </w:t>
      </w:r>
      <w:proofErr w:type="spellStart"/>
      <w:r>
        <w:rPr>
          <w:rFonts w:cs="Calibri"/>
        </w:rPr>
        <w:t>Desbruyeres</w:t>
      </w:r>
      <w:proofErr w:type="spellEnd"/>
      <w:r>
        <w:rPr>
          <w:rFonts w:cs="Calibri"/>
        </w:rPr>
        <w:t xml:space="preserve">, G. Evans, C. </w:t>
      </w:r>
      <w:proofErr w:type="spellStart"/>
      <w:r>
        <w:rPr>
          <w:rFonts w:cs="Calibri"/>
        </w:rPr>
        <w:t>Florindo</w:t>
      </w:r>
      <w:proofErr w:type="spellEnd"/>
      <w:r>
        <w:rPr>
          <w:rFonts w:cs="Calibri"/>
        </w:rPr>
        <w:t xml:space="preserve"> Lopez, N.P. Holliday, L. </w:t>
      </w:r>
      <w:proofErr w:type="spellStart"/>
      <w:r>
        <w:rPr>
          <w:rFonts w:cs="Calibri"/>
        </w:rPr>
        <w:t>Houpert</w:t>
      </w:r>
      <w:proofErr w:type="spellEnd"/>
      <w:r>
        <w:rPr>
          <w:rFonts w:cs="Calibri"/>
        </w:rPr>
        <w:t xml:space="preserve">, E. Kent, G. McCarthy, B. Moat, A. Sanchez-Franks, D. Smeed, Z. </w:t>
      </w:r>
      <w:proofErr w:type="spellStart"/>
      <w:r>
        <w:rPr>
          <w:rFonts w:cs="Calibri"/>
        </w:rPr>
        <w:t>Szuts</w:t>
      </w:r>
      <w:proofErr w:type="spellEnd"/>
      <w:r>
        <w:rPr>
          <w:rFonts w:cs="Calibri"/>
        </w:rPr>
        <w:t xml:space="preserve">, and E. Woodward (?I think: </w:t>
      </w:r>
      <w:proofErr w:type="spellStart"/>
      <w:r>
        <w:rPr>
          <w:rFonts w:cs="Calibri"/>
        </w:rPr>
        <w:t>efw</w:t>
      </w:r>
      <w:proofErr w:type="spellEnd"/>
      <w:r>
        <w:rPr>
          <w:rFonts w:cs="Calibri"/>
        </w:rPr>
        <w:t xml:space="preserve">***), as well as from external collaborators including E.P. Abrahamsen, K. Baumeister, S. Gary, and D. Ham, They use the Seawater (C. Morgan and L. Pender), GSW (SCOR/IAPSO WG127), and </w:t>
      </w:r>
      <w:proofErr w:type="spellStart"/>
      <w:r>
        <w:rPr>
          <w:rFonts w:cs="Calibri"/>
        </w:rPr>
        <w:t>gamma_n</w:t>
      </w:r>
      <w:proofErr w:type="spellEnd"/>
      <w:r>
        <w:rPr>
          <w:rFonts w:cs="Calibri"/>
        </w:rPr>
        <w:t xml:space="preserve"> (D. Jackett and T. McDougall) libraries in calculations. They interface with the LDEO IX LADCP processing software (M. </w:t>
      </w:r>
      <w:proofErr w:type="spellStart"/>
      <w:r>
        <w:rPr>
          <w:rFonts w:cs="Calibri"/>
        </w:rPr>
        <w:t>Visbeck</w:t>
      </w:r>
      <w:proofErr w:type="spellEnd"/>
      <w:r>
        <w:rPr>
          <w:rFonts w:cs="Calibri"/>
        </w:rPr>
        <w:t xml:space="preserve"> and A. </w:t>
      </w:r>
      <w:proofErr w:type="spellStart"/>
      <w:r>
        <w:rPr>
          <w:rFonts w:cs="Calibri"/>
        </w:rPr>
        <w:t>Thurnherr</w:t>
      </w:r>
      <w:proofErr w:type="spellEnd"/>
      <w:r>
        <w:rPr>
          <w:rFonts w:cs="Calibri"/>
        </w:rPr>
        <w:t xml:space="preserve">), and read in underway data from </w:t>
      </w:r>
      <w:commentRangeStart w:id="8"/>
      <w:r>
        <w:rPr>
          <w:rFonts w:cs="Calibri"/>
        </w:rPr>
        <w:t>SCS</w:t>
      </w:r>
      <w:commentRangeEnd w:id="8"/>
      <w:r>
        <w:commentReference w:id="8"/>
      </w:r>
      <w:r>
        <w:rPr>
          <w:rFonts w:cs="Calibri"/>
        </w:rPr>
        <w:t xml:space="preserve">,, </w:t>
      </w:r>
      <w:commentRangeStart w:id="9"/>
      <w:proofErr w:type="spellStart"/>
      <w:r>
        <w:rPr>
          <w:rFonts w:cs="Calibri"/>
        </w:rPr>
        <w:t>TechSAS</w:t>
      </w:r>
      <w:commentRangeEnd w:id="9"/>
      <w:proofErr w:type="spellEnd"/>
      <w:r>
        <w:commentReference w:id="9"/>
      </w:r>
      <w:r>
        <w:rPr>
          <w:rFonts w:cs="Calibri"/>
        </w:rPr>
        <w:t>, and RVDAS (</w:t>
      </w:r>
      <w:commentRangeStart w:id="10"/>
      <w:r>
        <w:rPr>
          <w:rFonts w:cs="Calibri"/>
        </w:rPr>
        <w:t>NOC/NMF</w:t>
      </w:r>
      <w:commentRangeEnd w:id="10"/>
      <w:r>
        <w:commentReference w:id="10"/>
      </w:r>
      <w:r>
        <w:rPr>
          <w:rFonts w:cs="Calibri"/>
        </w:rPr>
        <w:t xml:space="preserve">) as well as VMADCP data from CODAS (University of Hawaii Currents Group). </w:t>
      </w:r>
    </w:p>
    <w:p w14:paraId="1FEC40C2" w14:textId="3BFA44C8" w:rsidR="00551365" w:rsidRDefault="00551365" w:rsidP="00551365">
      <w:pPr>
        <w:pStyle w:val="Heading3"/>
      </w:pPr>
      <w:r>
        <w:t xml:space="preserve">1.2.1 </w:t>
      </w:r>
      <w:r>
        <w:t xml:space="preserve">History of </w:t>
      </w:r>
      <w:proofErr w:type="spellStart"/>
      <w:r>
        <w:t>mexec</w:t>
      </w:r>
      <w:proofErr w:type="spellEnd"/>
    </w:p>
    <w:p w14:paraId="24F43AC7" w14:textId="77777777" w:rsidR="00551365" w:rsidRPr="00551365" w:rsidRDefault="00551365" w:rsidP="00551365"/>
    <w:p w14:paraId="0A9846DD" w14:textId="77777777" w:rsidR="001B176E" w:rsidRDefault="00F824A3">
      <w:pPr>
        <w:spacing w:after="240"/>
        <w:rPr>
          <w:rFonts w:asciiTheme="minorHAnsi" w:hAnsiTheme="minorHAnsi" w:cs="Calibri"/>
        </w:rPr>
      </w:pPr>
      <w:r>
        <w:rPr>
          <w:rFonts w:cs="Calibri"/>
        </w:rPr>
        <w:t xml:space="preserve">The code has undergone numerous revisions, more recently preserved as git commits (before 2018 preserved in each cruise’s end-of-cruise backup of the processing workstation). Major changes since 2014 include: </w:t>
      </w:r>
    </w:p>
    <w:p w14:paraId="0EE34263" w14:textId="77777777" w:rsidR="001B176E" w:rsidRDefault="00F824A3">
      <w:pPr>
        <w:spacing w:after="240"/>
        <w:rPr>
          <w:rFonts w:asciiTheme="minorHAnsi" w:hAnsiTheme="minorHAnsi" w:cs="Calibri"/>
        </w:rPr>
      </w:pPr>
      <w:r>
        <w:rPr>
          <w:rFonts w:cs="Calibri"/>
        </w:rPr>
        <w:t xml:space="preserve">JR15003 (2015/16): start of mexec_processing_scripts_v3, with introduction of cruise options files (see 1.2.2). </w:t>
      </w:r>
    </w:p>
    <w:p w14:paraId="3F7688FC" w14:textId="77777777" w:rsidR="001B176E" w:rsidRDefault="00F824A3">
      <w:pPr>
        <w:spacing w:after="240"/>
        <w:rPr>
          <w:rFonts w:asciiTheme="minorHAnsi" w:hAnsiTheme="minorHAnsi" w:cs="Calibri"/>
        </w:rPr>
      </w:pPr>
      <w:r>
        <w:rPr>
          <w:rFonts w:cs="Calibri"/>
        </w:rPr>
        <w:lastRenderedPageBreak/>
        <w:t>JC159 (2018): introduction of git for version control, using three repositories (now superseded and no longer maintained, see below): git.noc.ac.uk/MEXEC/</w:t>
      </w:r>
      <w:proofErr w:type="spellStart"/>
      <w:r>
        <w:rPr>
          <w:rFonts w:cs="Calibri"/>
        </w:rPr>
        <w:t>mexec_processing_scripts</w:t>
      </w:r>
      <w:proofErr w:type="spellEnd"/>
      <w:r>
        <w:rPr>
          <w:rFonts w:cs="Calibri"/>
        </w:rPr>
        <w:t>, git.noc.ac.uk/MEXEC/</w:t>
      </w:r>
      <w:proofErr w:type="spellStart"/>
      <w:r>
        <w:rPr>
          <w:rFonts w:cs="Calibri"/>
        </w:rPr>
        <w:t>mexec</w:t>
      </w:r>
      <w:proofErr w:type="spellEnd"/>
      <w:r>
        <w:rPr>
          <w:rFonts w:cs="Calibri"/>
        </w:rPr>
        <w:t>, and git.noc.ac.uk/MEXEC/</w:t>
      </w:r>
      <w:proofErr w:type="spellStart"/>
      <w:r>
        <w:rPr>
          <w:rFonts w:cs="Calibri"/>
        </w:rPr>
        <w:t>mexec_exec</w:t>
      </w:r>
      <w:proofErr w:type="spellEnd"/>
      <w:r>
        <w:rPr>
          <w:rFonts w:cs="Calibri"/>
        </w:rPr>
        <w:t>.</w:t>
      </w:r>
    </w:p>
    <w:p w14:paraId="41720E27" w14:textId="77777777" w:rsidR="001B176E" w:rsidRDefault="00F824A3">
      <w:pPr>
        <w:spacing w:after="240"/>
        <w:rPr>
          <w:rFonts w:asciiTheme="minorHAnsi" w:hAnsiTheme="minorHAnsi" w:cs="Calibri"/>
        </w:rPr>
      </w:pPr>
      <w:r>
        <w:rPr>
          <w:rFonts w:cs="Calibri"/>
        </w:rPr>
        <w:t xml:space="preserve">JC191 (2020): revision of </w:t>
      </w:r>
      <w:proofErr w:type="spellStart"/>
      <w:r>
        <w:rPr>
          <w:rFonts w:cs="Calibri"/>
        </w:rPr>
        <w:t>netcdf</w:t>
      </w:r>
      <w:proofErr w:type="spellEnd"/>
      <w:r>
        <w:rPr>
          <w:rFonts w:cs="Calibri"/>
        </w:rPr>
        <w:t xml:space="preserve"> file-interface code to use </w:t>
      </w:r>
      <w:proofErr w:type="spellStart"/>
      <w:r>
        <w:rPr>
          <w:rFonts w:cs="Calibri"/>
        </w:rPr>
        <w:t>Matlab</w:t>
      </w:r>
      <w:proofErr w:type="spellEnd"/>
      <w:r>
        <w:rPr>
          <w:rFonts w:cs="Calibri"/>
        </w:rPr>
        <w:t xml:space="preserve">-native functions (replacing bespoke functions developed before the </w:t>
      </w:r>
      <w:proofErr w:type="spellStart"/>
      <w:r>
        <w:rPr>
          <w:rFonts w:cs="Calibri"/>
        </w:rPr>
        <w:t>Matlab</w:t>
      </w:r>
      <w:proofErr w:type="spellEnd"/>
      <w:r>
        <w:rPr>
          <w:rFonts w:cs="Calibri"/>
        </w:rPr>
        <w:t>-native functions were available).</w:t>
      </w:r>
    </w:p>
    <w:p w14:paraId="4F95C981" w14:textId="77777777" w:rsidR="001B176E" w:rsidRDefault="00F824A3">
      <w:pPr>
        <w:spacing w:after="240"/>
        <w:rPr>
          <w:rFonts w:asciiTheme="minorHAnsi" w:hAnsiTheme="minorHAnsi" w:cs="Calibri"/>
        </w:rPr>
      </w:pPr>
      <w:r>
        <w:rPr>
          <w:rFonts w:cs="Calibri"/>
        </w:rPr>
        <w:t xml:space="preserve">JC211 (2021): addition of interface to NMF RVDAS underway data acquisition system, as well as function for saving from </w:t>
      </w:r>
      <w:proofErr w:type="spellStart"/>
      <w:r>
        <w:rPr>
          <w:rFonts w:cs="Calibri"/>
        </w:rPr>
        <w:t>Matlab</w:t>
      </w:r>
      <w:proofErr w:type="spellEnd"/>
      <w:r>
        <w:rPr>
          <w:rFonts w:cs="Calibri"/>
        </w:rPr>
        <w:t xml:space="preserve"> workspace to </w:t>
      </w:r>
      <w:proofErr w:type="spellStart"/>
      <w:r>
        <w:rPr>
          <w:rFonts w:cs="Calibri"/>
        </w:rPr>
        <w:t>Mstar</w:t>
      </w:r>
      <w:proofErr w:type="spellEnd"/>
      <w:r>
        <w:rPr>
          <w:rFonts w:cs="Calibri"/>
        </w:rPr>
        <w:t xml:space="preserve"> files using </w:t>
      </w:r>
      <w:proofErr w:type="spellStart"/>
      <w:r>
        <w:rPr>
          <w:rFonts w:cs="Calibri"/>
        </w:rPr>
        <w:t>Matlab</w:t>
      </w:r>
      <w:proofErr w:type="spellEnd"/>
      <w:r>
        <w:rPr>
          <w:rFonts w:cs="Calibri"/>
        </w:rPr>
        <w:t xml:space="preserve"> save-like interface, and (enabled by this function) the start of simplification of processing steps and reduction in number of intermediate </w:t>
      </w:r>
      <w:proofErr w:type="spellStart"/>
      <w:r>
        <w:rPr>
          <w:rFonts w:cs="Calibri"/>
        </w:rPr>
        <w:t>Mstar</w:t>
      </w:r>
      <w:proofErr w:type="spellEnd"/>
      <w:r>
        <w:rPr>
          <w:rFonts w:cs="Calibri"/>
        </w:rPr>
        <w:t xml:space="preserve"> files </w:t>
      </w:r>
    </w:p>
    <w:p w14:paraId="406043D0" w14:textId="1E993433" w:rsidR="001B176E" w:rsidRDefault="00F824A3">
      <w:pPr>
        <w:spacing w:after="240"/>
        <w:rPr>
          <w:rFonts w:cs="Calibri"/>
        </w:rPr>
      </w:pPr>
      <w:r>
        <w:rPr>
          <w:rFonts w:cs="Calibri"/>
        </w:rPr>
        <w:t xml:space="preserve">JC238 (2022): continued simplification of processing steps, merge of </w:t>
      </w:r>
      <w:proofErr w:type="spellStart"/>
      <w:r>
        <w:rPr>
          <w:rFonts w:cs="Calibri"/>
        </w:rPr>
        <w:t>mexec</w:t>
      </w:r>
      <w:proofErr w:type="spellEnd"/>
      <w:r>
        <w:rPr>
          <w:rFonts w:cs="Calibri"/>
        </w:rPr>
        <w:t xml:space="preserve"> and </w:t>
      </w:r>
      <w:proofErr w:type="spellStart"/>
      <w:r>
        <w:rPr>
          <w:rFonts w:cs="Calibri"/>
        </w:rPr>
        <w:t>mexec_processing_scripts</w:t>
      </w:r>
      <w:proofErr w:type="spellEnd"/>
      <w:r>
        <w:rPr>
          <w:rFonts w:cs="Calibri"/>
        </w:rPr>
        <w:t xml:space="preserve"> along with other related </w:t>
      </w:r>
      <w:proofErr w:type="spellStart"/>
      <w:r>
        <w:rPr>
          <w:rFonts w:cs="Calibri"/>
        </w:rPr>
        <w:t>Matlab</w:t>
      </w:r>
      <w:proofErr w:type="spellEnd"/>
      <w:r>
        <w:rPr>
          <w:rFonts w:cs="Calibri"/>
        </w:rPr>
        <w:t xml:space="preserve"> code into a single git repository, git.noc.ac.uk/OCP/</w:t>
      </w:r>
      <w:proofErr w:type="spellStart"/>
      <w:r>
        <w:rPr>
          <w:rFonts w:cs="Calibri"/>
        </w:rPr>
        <w:t>ocp_hydro_matlab</w:t>
      </w:r>
      <w:proofErr w:type="spellEnd"/>
      <w:r>
        <w:rPr>
          <w:rFonts w:cs="Calibri"/>
        </w:rPr>
        <w:t xml:space="preserve">, and shifting of (maintained) </w:t>
      </w:r>
      <w:proofErr w:type="spellStart"/>
      <w:r>
        <w:rPr>
          <w:rFonts w:cs="Calibri"/>
        </w:rPr>
        <w:t>mexec_exec</w:t>
      </w:r>
      <w:proofErr w:type="spellEnd"/>
      <w:r>
        <w:rPr>
          <w:rFonts w:cs="Calibri"/>
        </w:rPr>
        <w:t xml:space="preserve"> repository from git.noc.ac.uk/MEXEC/ to git.noc.ac.uk/OCP/.</w:t>
      </w:r>
    </w:p>
    <w:p w14:paraId="6036E094" w14:textId="16B17B72" w:rsidR="00EF24D9" w:rsidRDefault="00EF24D9">
      <w:pPr>
        <w:spacing w:after="240"/>
        <w:rPr>
          <w:rFonts w:cs="Calibri"/>
        </w:rPr>
      </w:pPr>
      <w:r>
        <w:rPr>
          <w:rFonts w:cs="Calibri"/>
        </w:rPr>
        <w:t xml:space="preserve">SD025 (2023): modularization of gridding and editing functionality; instrument serial numbers tracked; update of RVDAS interface for SDA. </w:t>
      </w:r>
    </w:p>
    <w:p w14:paraId="16C495FB" w14:textId="74BBB5B5" w:rsidR="00EF24D9" w:rsidRDefault="00EF24D9">
      <w:pPr>
        <w:spacing w:after="240"/>
        <w:rPr>
          <w:rFonts w:cs="Calibri"/>
        </w:rPr>
      </w:pPr>
      <w:r>
        <w:rPr>
          <w:rFonts w:cs="Calibri"/>
        </w:rPr>
        <w:t xml:space="preserve">EN705 (2023): update for reading </w:t>
      </w:r>
      <w:proofErr w:type="spellStart"/>
      <w:r>
        <w:rPr>
          <w:rFonts w:cs="Calibri"/>
        </w:rPr>
        <w:t>NetCDF</w:t>
      </w:r>
      <w:proofErr w:type="spellEnd"/>
      <w:r>
        <w:rPr>
          <w:rFonts w:cs="Calibri"/>
        </w:rPr>
        <w:t xml:space="preserve"> SCS underway data files.  </w:t>
      </w:r>
    </w:p>
    <w:p w14:paraId="6C82F991" w14:textId="3536F3A5" w:rsidR="00EF24D9" w:rsidRDefault="00EF24D9">
      <w:pPr>
        <w:spacing w:after="240"/>
        <w:rPr>
          <w:rFonts w:cs="Calibri"/>
        </w:rPr>
      </w:pPr>
      <w:r>
        <w:rPr>
          <w:rFonts w:cs="Calibri"/>
        </w:rPr>
        <w:t xml:space="preserve">DY174 (2024): CF-compliant time units. </w:t>
      </w:r>
    </w:p>
    <w:p w14:paraId="6CACFA25" w14:textId="7BEBD79A" w:rsidR="00972AFA" w:rsidRDefault="00972AFA">
      <w:pPr>
        <w:spacing w:after="240"/>
        <w:rPr>
          <w:rFonts w:asciiTheme="minorHAnsi" w:hAnsiTheme="minorHAnsi" w:cs="Calibri"/>
        </w:rPr>
      </w:pPr>
      <w:r>
        <w:rPr>
          <w:rFonts w:cs="Calibri"/>
        </w:rPr>
        <w:t xml:space="preserve">DY180 (2024): integration of CTD original data file syncing and path-setting*** into </w:t>
      </w:r>
      <w:proofErr w:type="spellStart"/>
      <w:r>
        <w:rPr>
          <w:rFonts w:cs="Calibri"/>
        </w:rPr>
        <w:t>matlab</w:t>
      </w:r>
      <w:proofErr w:type="spellEnd"/>
      <w:r>
        <w:rPr>
          <w:rFonts w:cs="Calibri"/>
        </w:rPr>
        <w:t xml:space="preserve"> scripts***</w:t>
      </w:r>
    </w:p>
    <w:p w14:paraId="48165642" w14:textId="572C055D" w:rsidR="001B176E" w:rsidRDefault="00F824A3">
      <w:pPr>
        <w:spacing w:after="240"/>
        <w:rPr>
          <w:rFonts w:cs="Calibri"/>
        </w:rPr>
      </w:pPr>
      <w:r>
        <w:rPr>
          <w:rFonts w:cs="Calibri"/>
        </w:rPr>
        <w:t xml:space="preserve">Some attempts at backwards compatibility have been made, with the goal that newer code could be used to reprocess older cruises’ data (without starting completely from scratch), for instance if new bottle samples </w:t>
      </w:r>
      <w:proofErr w:type="spellStart"/>
      <w:r>
        <w:rPr>
          <w:rFonts w:cs="Calibri"/>
        </w:rPr>
        <w:t>analysed</w:t>
      </w:r>
      <w:proofErr w:type="spellEnd"/>
      <w:r>
        <w:rPr>
          <w:rFonts w:cs="Calibri"/>
        </w:rPr>
        <w:t xml:space="preserve"> ashore become available, or calibrations are reconsidered. Where file name patterns (e.g. for merged intermediate files) have changed, the aim is for code to be compatible with both old and new versions. Backwards compatibility is also maintained for some variable names but not </w:t>
      </w:r>
      <w:r w:rsidR="00001353">
        <w:rPr>
          <w:rFonts w:cs="Calibri"/>
        </w:rPr>
        <w:t>in every case.</w:t>
      </w:r>
      <w:r>
        <w:rPr>
          <w:rFonts w:cs="Calibri"/>
        </w:rPr>
        <w:t xml:space="preserve"> When cruise options files were introduced on JR15003, processing choices from previous cruises were captured, and earlier cruises’ options files were generally kept up to date with changes to code through DY113. Changes from JC211 on (e.g. to option names, how they are specified, or in which scripts they are used) have been only partially propagated back to earlier cruises’ options files as of this point, so reprocessing earlier cruises’ data may require more editing of the options files.  </w:t>
      </w:r>
    </w:p>
    <w:p w14:paraId="31307590" w14:textId="39CF2FE4" w:rsidR="00551365" w:rsidRDefault="00551365" w:rsidP="00551365">
      <w:pPr>
        <w:pStyle w:val="Heading"/>
      </w:pPr>
      <w:r>
        <w:t xml:space="preserve">1.3 Reading and understanding </w:t>
      </w:r>
      <w:proofErr w:type="spellStart"/>
      <w:r>
        <w:t>mexec</w:t>
      </w:r>
      <w:proofErr w:type="spellEnd"/>
      <w:r>
        <w:t xml:space="preserve"> files</w:t>
      </w:r>
    </w:p>
    <w:p w14:paraId="3F9449FB" w14:textId="77777777" w:rsidR="00551365" w:rsidRDefault="00551365" w:rsidP="00551365">
      <w:pPr>
        <w:pStyle w:val="Heading3"/>
      </w:pPr>
      <w:bookmarkStart w:id="11" w:name="_Toc121838176"/>
      <w:bookmarkStart w:id="12" w:name="_Toc124798242"/>
      <w:bookmarkStart w:id="13" w:name="_Toc121838185"/>
      <w:bookmarkStart w:id="14" w:name="_Toc124798251"/>
      <w:bookmarkStart w:id="15" w:name="_Toc121838177"/>
      <w:bookmarkStart w:id="16" w:name="_Toc124798243"/>
      <w:r>
        <w:t xml:space="preserve">1.3.1 </w:t>
      </w:r>
      <w:proofErr w:type="spellStart"/>
      <w:r>
        <w:t>Mstar</w:t>
      </w:r>
      <w:proofErr w:type="spellEnd"/>
      <w:r>
        <w:t xml:space="preserve"> file format</w:t>
      </w:r>
      <w:bookmarkEnd w:id="15"/>
      <w:bookmarkEnd w:id="16"/>
      <w:r>
        <w:t xml:space="preserve"> </w:t>
      </w:r>
    </w:p>
    <w:p w14:paraId="36E6F611" w14:textId="77777777" w:rsidR="00551365" w:rsidRDefault="00551365" w:rsidP="00551365">
      <w:pPr>
        <w:tabs>
          <w:tab w:val="left" w:pos="284"/>
          <w:tab w:val="left" w:pos="2694"/>
        </w:tabs>
        <w:spacing w:after="240"/>
        <w:rPr>
          <w:rFonts w:asciiTheme="minorHAnsi" w:eastAsia="Times New Roman" w:hAnsiTheme="minorHAnsi" w:cs="Calibri"/>
        </w:rPr>
      </w:pPr>
      <w:proofErr w:type="spellStart"/>
      <w:r>
        <w:rPr>
          <w:rFonts w:eastAsia="Times New Roman" w:cs="Calibri"/>
        </w:rPr>
        <w:t>Mexec</w:t>
      </w:r>
      <w:proofErr w:type="spellEnd"/>
      <w:r>
        <w:rPr>
          <w:rFonts w:eastAsia="Times New Roman" w:cs="Calibri"/>
        </w:rPr>
        <w:t xml:space="preserve"> generates </w:t>
      </w:r>
      <w:proofErr w:type="spellStart"/>
      <w:r>
        <w:rPr>
          <w:rFonts w:eastAsia="Times New Roman" w:cs="Calibri"/>
        </w:rPr>
        <w:t>NetCDF</w:t>
      </w:r>
      <w:proofErr w:type="spellEnd"/>
      <w:r>
        <w:rPr>
          <w:rFonts w:eastAsia="Times New Roman" w:cs="Calibri"/>
        </w:rPr>
        <w:t xml:space="preserve"> files, with a particular format (set of attributes), referred to here as </w:t>
      </w:r>
      <w:proofErr w:type="spellStart"/>
      <w:r>
        <w:rPr>
          <w:rFonts w:eastAsia="Times New Roman" w:cs="Calibri"/>
        </w:rPr>
        <w:t>Mstar</w:t>
      </w:r>
      <w:proofErr w:type="spellEnd"/>
      <w:r>
        <w:rPr>
          <w:rFonts w:eastAsia="Times New Roman" w:cs="Calibri"/>
        </w:rPr>
        <w:t xml:space="preserve"> files.  While these </w:t>
      </w:r>
      <w:proofErr w:type="spellStart"/>
      <w:r>
        <w:rPr>
          <w:rFonts w:eastAsia="Times New Roman" w:cs="Calibri"/>
        </w:rPr>
        <w:t>NetCDF</w:t>
      </w:r>
      <w:proofErr w:type="spellEnd"/>
      <w:r>
        <w:rPr>
          <w:rFonts w:eastAsia="Times New Roman" w:cs="Calibri"/>
        </w:rPr>
        <w:t xml:space="preserve"> files can be read with </w:t>
      </w:r>
      <w:proofErr w:type="spellStart"/>
      <w:r>
        <w:rPr>
          <w:rFonts w:eastAsia="Times New Roman" w:cs="Calibri"/>
        </w:rPr>
        <w:t>ncdisp.m</w:t>
      </w:r>
      <w:proofErr w:type="spellEnd"/>
      <w:r>
        <w:rPr>
          <w:rFonts w:eastAsia="Times New Roman" w:cs="Calibri"/>
        </w:rPr>
        <w:t xml:space="preserve"> and </w:t>
      </w:r>
      <w:proofErr w:type="spellStart"/>
      <w:r>
        <w:rPr>
          <w:rFonts w:eastAsia="Times New Roman" w:cs="Calibri"/>
        </w:rPr>
        <w:t>ncread.m</w:t>
      </w:r>
      <w:proofErr w:type="spellEnd"/>
      <w:r>
        <w:rPr>
          <w:rFonts w:eastAsia="Times New Roman" w:cs="Calibri"/>
        </w:rPr>
        <w:t xml:space="preserve"> (or equivalent programs in other languages), there are specific </w:t>
      </w:r>
      <w:proofErr w:type="spellStart"/>
      <w:r>
        <w:rPr>
          <w:rFonts w:eastAsia="Times New Roman" w:cs="Calibri"/>
        </w:rPr>
        <w:t>Mexec</w:t>
      </w:r>
      <w:proofErr w:type="spellEnd"/>
      <w:r>
        <w:rPr>
          <w:rFonts w:eastAsia="Times New Roman" w:cs="Calibri"/>
        </w:rPr>
        <w:t xml:space="preserve"> scripts for interfacing with them.  There are two notable </w:t>
      </w:r>
      <w:proofErr w:type="spellStart"/>
      <w:r>
        <w:rPr>
          <w:rFonts w:eastAsia="Times New Roman" w:cs="Calibri"/>
        </w:rPr>
        <w:t>idiosyncracies</w:t>
      </w:r>
      <w:proofErr w:type="spellEnd"/>
      <w:r>
        <w:rPr>
          <w:rFonts w:eastAsia="Times New Roman" w:cs="Calibri"/>
        </w:rPr>
        <w:t xml:space="preserve"> that may trip up when interacting with </w:t>
      </w:r>
      <w:proofErr w:type="spellStart"/>
      <w:r>
        <w:rPr>
          <w:rFonts w:eastAsia="Times New Roman" w:cs="Calibri"/>
        </w:rPr>
        <w:t>Mstar</w:t>
      </w:r>
      <w:proofErr w:type="spellEnd"/>
      <w:r>
        <w:rPr>
          <w:rFonts w:eastAsia="Times New Roman" w:cs="Calibri"/>
        </w:rPr>
        <w:t xml:space="preserve"> files: a) all data must be numeric; b) before DY174, their </w:t>
      </w:r>
      <w:r>
        <w:rPr>
          <w:rFonts w:eastAsia="Times New Roman" w:cs="Calibri"/>
        </w:rPr>
        <w:lastRenderedPageBreak/>
        <w:t xml:space="preserve">specification of time base and units is non-standard: the time units, specified as variable attributes, are seconds or sometimes days, and the origin is given as global attribute </w:t>
      </w:r>
      <w:proofErr w:type="spellStart"/>
      <w:r>
        <w:rPr>
          <w:rFonts w:eastAsia="Times New Roman" w:cs="Calibri"/>
        </w:rPr>
        <w:t>data_time_origin</w:t>
      </w:r>
      <w:proofErr w:type="spellEnd"/>
      <w:r>
        <w:rPr>
          <w:rFonts w:eastAsia="Times New Roman" w:cs="Calibri"/>
        </w:rPr>
        <w:t xml:space="preserve"> ([</w:t>
      </w:r>
      <w:proofErr w:type="spellStart"/>
      <w:r>
        <w:rPr>
          <w:rFonts w:eastAsia="Times New Roman" w:cs="Calibri"/>
        </w:rPr>
        <w:t>yyyy</w:t>
      </w:r>
      <w:proofErr w:type="spellEnd"/>
      <w:r>
        <w:rPr>
          <w:rFonts w:eastAsia="Times New Roman" w:cs="Calibri"/>
        </w:rPr>
        <w:t xml:space="preserve"> mm dd HH MM SS]). From DY174, CF-compliant units (e.g. ‘seconds since 2024-01-01 00:00:00’) are used in time variable units attribute, and the </w:t>
      </w:r>
      <w:proofErr w:type="spellStart"/>
      <w:r>
        <w:rPr>
          <w:rFonts w:eastAsia="Times New Roman" w:cs="Calibri"/>
        </w:rPr>
        <w:t>data_time_origin</w:t>
      </w:r>
      <w:proofErr w:type="spellEnd"/>
      <w:r>
        <w:rPr>
          <w:rFonts w:eastAsia="Times New Roman" w:cs="Calibri"/>
        </w:rPr>
        <w:t xml:space="preserve"> global attribute can be ignored.  </w:t>
      </w:r>
    </w:p>
    <w:p w14:paraId="557ABE18" w14:textId="77777777" w:rsidR="00551365" w:rsidRDefault="00551365" w:rsidP="00551365">
      <w:pPr>
        <w:tabs>
          <w:tab w:val="left" w:pos="284"/>
          <w:tab w:val="left" w:pos="2694"/>
        </w:tabs>
        <w:spacing w:after="240"/>
        <w:rPr>
          <w:rFonts w:eastAsia="Times New Roman" w:cs="Calibri"/>
        </w:rPr>
      </w:pPr>
      <w:r>
        <w:rPr>
          <w:rFonts w:eastAsia="Times New Roman" w:cs="Calibri"/>
        </w:rPr>
        <w:t xml:space="preserve">A quick guide to interacting with </w:t>
      </w:r>
      <w:proofErr w:type="spellStart"/>
      <w:r>
        <w:rPr>
          <w:rFonts w:eastAsia="Times New Roman" w:cs="Calibri"/>
        </w:rPr>
        <w:t>Mstar</w:t>
      </w:r>
      <w:proofErr w:type="spellEnd"/>
      <w:r>
        <w:rPr>
          <w:rFonts w:eastAsia="Times New Roman" w:cs="Calibri"/>
        </w:rPr>
        <w:t xml:space="preserve"> files is given in Appendix A. For python users loading older (pre-DY174) </w:t>
      </w:r>
      <w:proofErr w:type="spellStart"/>
      <w:r>
        <w:rPr>
          <w:rFonts w:eastAsia="Times New Roman" w:cs="Calibri"/>
        </w:rPr>
        <w:t>Mstar</w:t>
      </w:r>
      <w:proofErr w:type="spellEnd"/>
      <w:r>
        <w:rPr>
          <w:rFonts w:eastAsia="Times New Roman" w:cs="Calibri"/>
        </w:rPr>
        <w:t xml:space="preserve"> data into </w:t>
      </w:r>
      <w:proofErr w:type="spellStart"/>
      <w:r>
        <w:rPr>
          <w:rFonts w:eastAsia="Times New Roman" w:cs="Calibri"/>
        </w:rPr>
        <w:t>xarray</w:t>
      </w:r>
      <w:proofErr w:type="spellEnd"/>
      <w:r>
        <w:rPr>
          <w:rFonts w:eastAsia="Times New Roman" w:cs="Calibri"/>
        </w:rPr>
        <w:t xml:space="preserve">, you may need to force the time variable *not* to be read not as a datetime, and then convert it. </w:t>
      </w:r>
    </w:p>
    <w:p w14:paraId="33738AA1" w14:textId="20E04D90" w:rsidR="00551365" w:rsidRDefault="00551365" w:rsidP="00551365">
      <w:pPr>
        <w:pStyle w:val="Heading3"/>
      </w:pPr>
      <w:r>
        <w:t>1.3.2 Output file types</w:t>
      </w:r>
      <w:bookmarkEnd w:id="13"/>
      <w:bookmarkEnd w:id="14"/>
    </w:p>
    <w:p w14:paraId="729A0DDD" w14:textId="77777777" w:rsidR="00551365" w:rsidRDefault="00551365" w:rsidP="00551365">
      <w:pPr>
        <w:spacing w:after="240"/>
        <w:rPr>
          <w:rFonts w:asciiTheme="minorHAnsi" w:eastAsia="Times New Roman" w:hAnsiTheme="minorHAnsi" w:cs="Calibri"/>
        </w:rPr>
      </w:pPr>
      <w:r>
        <w:rPr>
          <w:rFonts w:eastAsia="Times New Roman" w:cs="Calibri"/>
        </w:rPr>
        <w:t>ctd_</w:t>
      </w:r>
      <w:r>
        <w:rPr>
          <w:rFonts w:eastAsia="Times New Roman" w:cs="Calibri"/>
          <w:i/>
          <w:iCs/>
        </w:rPr>
        <w:t>cruise</w:t>
      </w:r>
      <w:r>
        <w:rPr>
          <w:rFonts w:eastAsia="Times New Roman" w:cs="Calibri"/>
        </w:rPr>
        <w:t>_</w:t>
      </w:r>
      <w:r>
        <w:rPr>
          <w:rFonts w:eastAsia="Times New Roman" w:cs="Calibri"/>
          <w:i/>
          <w:iCs/>
        </w:rPr>
        <w:t>nnn</w:t>
      </w:r>
      <w:r>
        <w:rPr>
          <w:rFonts w:eastAsia="Times New Roman" w:cs="Calibri"/>
        </w:rPr>
        <w:t>_*.nc contain CTD time series or profiles, with different stages of processing, editing, and averaging. More details are given below, but in short: ctd*_raw.nc files contain the data from the SBE .</w:t>
      </w:r>
      <w:proofErr w:type="spellStart"/>
      <w:r>
        <w:rPr>
          <w:rFonts w:eastAsia="Times New Roman" w:cs="Calibri"/>
        </w:rPr>
        <w:t>cnv</w:t>
      </w:r>
      <w:proofErr w:type="spellEnd"/>
      <w:r>
        <w:rPr>
          <w:rFonts w:eastAsia="Times New Roman" w:cs="Calibri"/>
        </w:rPr>
        <w:t xml:space="preserve">, with some variables renamed; ctd*_raw_cleaned.nc files contain this with some bad data replaced with </w:t>
      </w:r>
      <w:proofErr w:type="spellStart"/>
      <w:r>
        <w:rPr>
          <w:rFonts w:eastAsia="Times New Roman" w:cs="Calibri"/>
        </w:rPr>
        <w:t>NaNs</w:t>
      </w:r>
      <w:proofErr w:type="spellEnd"/>
      <w:r>
        <w:rPr>
          <w:rFonts w:eastAsia="Times New Roman" w:cs="Calibri"/>
        </w:rPr>
        <w:t>; ctd*_24hz.nc also have user-supplied calibrations applied, oxygen corrected for hysteresis, and potential density, absolute salinity, and other derived quantities***; ctd*_psal.nc is averaged to 1 Hz and also contains salinity calculated from conductivity and temperature; ctd_*2db.nc contains the 2-dbar averaged downcast data and ctd_*2up.nc the 2-dbar averaged upcast data. (</w:t>
      </w:r>
      <w:r w:rsidRPr="00245BD6">
        <w:rPr>
          <w:rFonts w:eastAsia="Times New Roman" w:cs="Calibri"/>
          <w:highlight w:val="yellow"/>
        </w:rPr>
        <w:t>For cruises pre-***, a ctd_*1hz.nc *** and derived quantities were not present in the ctd_*24hz.nc file.</w:t>
      </w:r>
      <w:r>
        <w:rPr>
          <w:rFonts w:eastAsia="Times New Roman" w:cs="Calibri"/>
        </w:rPr>
        <w:t>)</w:t>
      </w:r>
    </w:p>
    <w:p w14:paraId="1B12CD26" w14:textId="77777777" w:rsidR="00551365" w:rsidRDefault="00551365" w:rsidP="00551365">
      <w:pPr>
        <w:spacing w:after="240"/>
        <w:rPr>
          <w:rFonts w:asciiTheme="minorHAnsi" w:eastAsia="Times New Roman" w:hAnsiTheme="minorHAnsi" w:cs="Calibri"/>
        </w:rPr>
      </w:pPr>
      <w:r>
        <w:rPr>
          <w:rFonts w:eastAsia="Times New Roman" w:cs="Calibri"/>
        </w:rPr>
        <w:t>dcs_</w:t>
      </w:r>
      <w:r>
        <w:rPr>
          <w:rFonts w:eastAsia="Times New Roman" w:cs="Calibri"/>
          <w:i/>
          <w:iCs/>
        </w:rPr>
        <w:t>cruise</w:t>
      </w:r>
      <w:r>
        <w:rPr>
          <w:rFonts w:eastAsia="Times New Roman" w:cs="Calibri"/>
        </w:rPr>
        <w:t>_</w:t>
      </w:r>
      <w:r>
        <w:rPr>
          <w:rFonts w:eastAsia="Times New Roman" w:cs="Calibri"/>
          <w:i/>
          <w:iCs/>
        </w:rPr>
        <w:t>nnn</w:t>
      </w:r>
      <w:r>
        <w:rPr>
          <w:rFonts w:eastAsia="Times New Roman" w:cs="Calibri"/>
        </w:rPr>
        <w:t>.nc contains information about scans, positions, and times for the start, bottom, and end of cast. (For older cruises, pre-2021/JC211, the complete file is instead dcs_</w:t>
      </w:r>
      <w:r w:rsidRPr="00E900DD">
        <w:rPr>
          <w:rFonts w:eastAsia="Times New Roman" w:cs="Calibri"/>
          <w:i/>
          <w:iCs/>
        </w:rPr>
        <w:t>cruise</w:t>
      </w:r>
      <w:r>
        <w:rPr>
          <w:rFonts w:eastAsia="Times New Roman" w:cs="Calibri"/>
        </w:rPr>
        <w:t>_</w:t>
      </w:r>
      <w:r w:rsidRPr="00E900DD">
        <w:rPr>
          <w:rFonts w:eastAsia="Times New Roman" w:cs="Calibri"/>
          <w:i/>
          <w:iCs/>
        </w:rPr>
        <w:t>nnn</w:t>
      </w:r>
      <w:r>
        <w:rPr>
          <w:rFonts w:eastAsia="Times New Roman" w:cs="Calibri"/>
        </w:rPr>
        <w:t xml:space="preserve">_pos.nc.) </w:t>
      </w:r>
    </w:p>
    <w:p w14:paraId="3B54FA01" w14:textId="77777777" w:rsidR="00551365" w:rsidRDefault="00551365" w:rsidP="00551365">
      <w:pPr>
        <w:spacing w:after="240"/>
        <w:rPr>
          <w:rFonts w:asciiTheme="minorHAnsi" w:eastAsia="Times New Roman" w:hAnsiTheme="minorHAnsi" w:cs="Calibri"/>
        </w:rPr>
      </w:pPr>
      <w:r>
        <w:rPr>
          <w:rFonts w:eastAsia="Times New Roman" w:cs="Calibri"/>
        </w:rPr>
        <w:t>fir_</w:t>
      </w:r>
      <w:r>
        <w:rPr>
          <w:rFonts w:eastAsia="Times New Roman" w:cs="Calibri"/>
          <w:i/>
          <w:iCs/>
        </w:rPr>
        <w:t>cruise</w:t>
      </w:r>
      <w:r>
        <w:rPr>
          <w:rFonts w:eastAsia="Times New Roman" w:cs="Calibri"/>
        </w:rPr>
        <w:t>_</w:t>
      </w:r>
      <w:r>
        <w:rPr>
          <w:rFonts w:eastAsia="Times New Roman" w:cs="Calibri"/>
          <w:i/>
          <w:iCs/>
        </w:rPr>
        <w:t>nnn</w:t>
      </w:r>
      <w:r>
        <w:rPr>
          <w:rFonts w:eastAsia="Times New Roman" w:cs="Calibri"/>
        </w:rPr>
        <w:t>.nc contains information about bottle firing times and corresponding CTD and winch data. (For cruises before DY113 [2020], the file with all this information is fir_</w:t>
      </w:r>
      <w:r w:rsidRPr="002F6D02">
        <w:rPr>
          <w:rFonts w:eastAsia="Times New Roman" w:cs="Calibri"/>
          <w:i/>
          <w:iCs/>
        </w:rPr>
        <w:t>cruise</w:t>
      </w:r>
      <w:r>
        <w:rPr>
          <w:rFonts w:eastAsia="Times New Roman" w:cs="Calibri"/>
        </w:rPr>
        <w:t>_</w:t>
      </w:r>
      <w:r w:rsidRPr="002F6D02">
        <w:rPr>
          <w:rFonts w:eastAsia="Times New Roman" w:cs="Calibri"/>
          <w:i/>
          <w:iCs/>
        </w:rPr>
        <w:t>nnn</w:t>
      </w:r>
      <w:r>
        <w:rPr>
          <w:rFonts w:eastAsia="Times New Roman" w:cs="Calibri"/>
        </w:rPr>
        <w:t>_</w:t>
      </w:r>
      <w:r w:rsidRPr="002F6D02">
        <w:rPr>
          <w:rFonts w:eastAsia="Times New Roman" w:cs="Calibri"/>
          <w:highlight w:val="yellow"/>
        </w:rPr>
        <w:t>ctd</w:t>
      </w:r>
      <w:r>
        <w:rPr>
          <w:rFonts w:eastAsia="Times New Roman" w:cs="Calibri"/>
        </w:rPr>
        <w:t xml:space="preserve">.nc.) </w:t>
      </w:r>
    </w:p>
    <w:p w14:paraId="4607D1FA" w14:textId="77777777" w:rsidR="00551365" w:rsidRDefault="00551365" w:rsidP="00551365">
      <w:pPr>
        <w:spacing w:after="240"/>
        <w:rPr>
          <w:rFonts w:asciiTheme="minorHAnsi" w:eastAsia="Times New Roman" w:hAnsiTheme="minorHAnsi" w:cs="Calibri"/>
        </w:rPr>
      </w:pPr>
      <w:r>
        <w:rPr>
          <w:rFonts w:eastAsia="Times New Roman" w:cs="Calibri"/>
        </w:rPr>
        <w:t>win_</w:t>
      </w:r>
      <w:r>
        <w:rPr>
          <w:rFonts w:eastAsia="Times New Roman" w:cs="Calibri"/>
          <w:i/>
          <w:iCs/>
        </w:rPr>
        <w:t>cruise</w:t>
      </w:r>
      <w:r>
        <w:rPr>
          <w:rFonts w:eastAsia="Times New Roman" w:cs="Calibri"/>
        </w:rPr>
        <w:t>_</w:t>
      </w:r>
      <w:r w:rsidRPr="00E900DD">
        <w:rPr>
          <w:rFonts w:eastAsia="Times New Roman" w:cs="Calibri"/>
          <w:i/>
          <w:iCs/>
        </w:rPr>
        <w:t>nnn</w:t>
      </w:r>
      <w:r>
        <w:rPr>
          <w:rFonts w:eastAsia="Times New Roman" w:cs="Calibri"/>
        </w:rPr>
        <w:t>.nc contains winch information (</w:t>
      </w:r>
      <w:proofErr w:type="spellStart"/>
      <w:r>
        <w:rPr>
          <w:rFonts w:eastAsia="Times New Roman" w:cs="Calibri"/>
        </w:rPr>
        <w:t>wireout</w:t>
      </w:r>
      <w:proofErr w:type="spellEnd"/>
      <w:r>
        <w:rPr>
          <w:rFonts w:eastAsia="Times New Roman" w:cs="Calibri"/>
        </w:rPr>
        <w:t xml:space="preserve">, tension). </w:t>
      </w:r>
    </w:p>
    <w:p w14:paraId="350F46F4" w14:textId="77777777" w:rsidR="00551365" w:rsidRDefault="00551365" w:rsidP="00551365">
      <w:pPr>
        <w:spacing w:after="240"/>
        <w:rPr>
          <w:rFonts w:eastAsia="Times New Roman" w:cs="Calibri"/>
        </w:rPr>
      </w:pPr>
      <w:r w:rsidRPr="00E900DD">
        <w:rPr>
          <w:rFonts w:eastAsia="Times New Roman" w:cs="Calibri"/>
          <w:i/>
          <w:iCs/>
        </w:rPr>
        <w:t>parameter</w:t>
      </w:r>
      <w:r>
        <w:rPr>
          <w:rFonts w:eastAsia="Times New Roman" w:cs="Calibri"/>
        </w:rPr>
        <w:t>_</w:t>
      </w:r>
      <w:r w:rsidRPr="00E900DD">
        <w:rPr>
          <w:rFonts w:eastAsia="Times New Roman" w:cs="Calibri"/>
          <w:i/>
          <w:iCs/>
        </w:rPr>
        <w:t>cruise</w:t>
      </w:r>
      <w:r>
        <w:rPr>
          <w:rFonts w:eastAsia="Times New Roman" w:cs="Calibri"/>
        </w:rPr>
        <w:t>_</w:t>
      </w:r>
      <w:commentRangeStart w:id="17"/>
      <w:r>
        <w:rPr>
          <w:rFonts w:eastAsia="Times New Roman" w:cs="Calibri"/>
        </w:rPr>
        <w:t>01</w:t>
      </w:r>
      <w:commentRangeEnd w:id="17"/>
      <w:r>
        <w:rPr>
          <w:rStyle w:val="CommentReference"/>
        </w:rPr>
        <w:commentReference w:id="17"/>
      </w:r>
      <w:r>
        <w:rPr>
          <w:rFonts w:eastAsia="Times New Roman" w:cs="Calibri"/>
        </w:rPr>
        <w:t xml:space="preserve">.nc files, contain all bottle sample data for a given parameter or set of parameters: e.g. sal_cruise_01.nc contains bottle salinity values, nut_cruise_01.nc contains bottle phosphate, nitrate, silicate, etc. </w:t>
      </w:r>
      <w:proofErr w:type="spellStart"/>
      <w:r>
        <w:rPr>
          <w:rFonts w:eastAsia="Times New Roman" w:cs="Calibri"/>
        </w:rPr>
        <w:t xml:space="preserve">values. </w:t>
      </w:r>
      <w:proofErr w:type="spellEnd"/>
      <w:proofErr w:type="gramStart"/>
      <w:r>
        <w:rPr>
          <w:rFonts w:eastAsia="Times New Roman" w:cs="Calibri"/>
        </w:rPr>
        <w:t>Generally</w:t>
      </w:r>
      <w:proofErr w:type="gramEnd"/>
      <w:r>
        <w:rPr>
          <w:rFonts w:eastAsia="Times New Roman" w:cs="Calibri"/>
        </w:rPr>
        <w:t xml:space="preserve"> parameter is a 3-letter abbreviation. (For cruises before JC211 [2021], some parameters may instead have a file for each station, e.g. </w:t>
      </w:r>
      <w:r w:rsidRPr="00E900DD">
        <w:rPr>
          <w:rFonts w:eastAsia="Times New Roman" w:cs="Calibri"/>
          <w:i/>
          <w:iCs/>
        </w:rPr>
        <w:t>parameter</w:t>
      </w:r>
      <w:r>
        <w:rPr>
          <w:rFonts w:eastAsia="Times New Roman" w:cs="Calibri"/>
        </w:rPr>
        <w:t>_</w:t>
      </w:r>
      <w:r w:rsidRPr="00E900DD">
        <w:rPr>
          <w:rFonts w:eastAsia="Times New Roman" w:cs="Calibri"/>
          <w:i/>
          <w:iCs/>
        </w:rPr>
        <w:t>cruise</w:t>
      </w:r>
      <w:r>
        <w:rPr>
          <w:rFonts w:eastAsia="Times New Roman" w:cs="Calibri"/>
        </w:rPr>
        <w:t>_</w:t>
      </w:r>
      <w:r w:rsidRPr="00E900DD">
        <w:rPr>
          <w:rFonts w:eastAsia="Times New Roman" w:cs="Calibri"/>
          <w:i/>
          <w:iCs/>
        </w:rPr>
        <w:t>nnn</w:t>
      </w:r>
      <w:r>
        <w:rPr>
          <w:rFonts w:eastAsia="Times New Roman" w:cs="Calibri"/>
        </w:rPr>
        <w:t xml:space="preserve">.nc.) </w:t>
      </w:r>
    </w:p>
    <w:p w14:paraId="2621BE08" w14:textId="77777777" w:rsidR="00551365" w:rsidRDefault="00551365" w:rsidP="00551365">
      <w:pPr>
        <w:spacing w:after="240"/>
        <w:rPr>
          <w:rFonts w:eastAsia="Times New Roman" w:cs="Calibri"/>
        </w:rPr>
      </w:pPr>
      <w:r>
        <w:rPr>
          <w:rFonts w:eastAsia="Times New Roman" w:cs="Calibri"/>
        </w:rPr>
        <w:t>sam_</w:t>
      </w:r>
      <w:r>
        <w:rPr>
          <w:rFonts w:eastAsia="Times New Roman" w:cs="Calibri"/>
          <w:i/>
          <w:iCs/>
        </w:rPr>
        <w:t>cruise</w:t>
      </w:r>
      <w:r>
        <w:rPr>
          <w:rFonts w:eastAsia="Times New Roman" w:cs="Calibri"/>
        </w:rPr>
        <w:t>_all.nc is a combined (all-station) file containing the data from the fir_</w:t>
      </w:r>
      <w:r>
        <w:rPr>
          <w:rFonts w:eastAsia="Times New Roman" w:cs="Calibri"/>
          <w:i/>
          <w:iCs/>
        </w:rPr>
        <w:t>cruise</w:t>
      </w:r>
      <w:r>
        <w:rPr>
          <w:rFonts w:eastAsia="Times New Roman" w:cs="Calibri"/>
        </w:rPr>
        <w:t>_</w:t>
      </w:r>
      <w:r>
        <w:rPr>
          <w:rFonts w:eastAsia="Times New Roman" w:cs="Calibri"/>
          <w:i/>
          <w:iCs/>
        </w:rPr>
        <w:t>nnn</w:t>
      </w:r>
      <w:r>
        <w:rPr>
          <w:rFonts w:eastAsia="Times New Roman" w:cs="Calibri"/>
        </w:rPr>
        <w:t>.nc files along with bottle sample data. (For cruises before ***, individual station files sam_</w:t>
      </w:r>
      <w:r w:rsidRPr="00245BD6">
        <w:rPr>
          <w:rFonts w:eastAsia="Times New Roman" w:cs="Calibri"/>
          <w:i/>
          <w:iCs/>
        </w:rPr>
        <w:t>cruise</w:t>
      </w:r>
      <w:r>
        <w:rPr>
          <w:rFonts w:eastAsia="Times New Roman" w:cs="Calibri"/>
        </w:rPr>
        <w:t>_</w:t>
      </w:r>
      <w:r w:rsidRPr="00245BD6">
        <w:rPr>
          <w:rFonts w:eastAsia="Times New Roman" w:cs="Calibri"/>
          <w:i/>
          <w:iCs/>
        </w:rPr>
        <w:t>nnn</w:t>
      </w:r>
      <w:r>
        <w:rPr>
          <w:rFonts w:eastAsia="Times New Roman" w:cs="Calibri"/>
        </w:rPr>
        <w:t>.nc also exist, usually in addition to a concatenated sam_</w:t>
      </w:r>
      <w:r w:rsidRPr="00245BD6">
        <w:rPr>
          <w:rFonts w:eastAsia="Times New Roman" w:cs="Calibri"/>
          <w:i/>
          <w:iCs/>
        </w:rPr>
        <w:t>cruise</w:t>
      </w:r>
      <w:r>
        <w:rPr>
          <w:rFonts w:eastAsia="Times New Roman" w:cs="Calibri"/>
        </w:rPr>
        <w:t>_all.nc.)</w:t>
      </w:r>
    </w:p>
    <w:p w14:paraId="77840601" w14:textId="77777777" w:rsidR="00551365" w:rsidRDefault="00551365" w:rsidP="00551365">
      <w:pPr>
        <w:spacing w:after="240"/>
        <w:rPr>
          <w:rFonts w:eastAsia="Times New Roman" w:cs="Calibri"/>
        </w:rPr>
      </w:pPr>
      <w:r>
        <w:rPr>
          <w:rFonts w:eastAsia="Times New Roman" w:cs="Calibri"/>
        </w:rPr>
        <w:t>stream_</w:t>
      </w:r>
      <w:r w:rsidRPr="00245BD6">
        <w:rPr>
          <w:rFonts w:eastAsia="Times New Roman" w:cs="Calibri"/>
          <w:i/>
          <w:iCs/>
        </w:rPr>
        <w:t>cruise</w:t>
      </w:r>
      <w:r>
        <w:rPr>
          <w:rFonts w:eastAsia="Times New Roman" w:cs="Calibri"/>
        </w:rPr>
        <w:t xml:space="preserve">_all_*.nc contain underway timeseries data from a given instrument/stream, e.g. </w:t>
      </w:r>
      <w:proofErr w:type="spellStart"/>
      <w:r>
        <w:rPr>
          <w:rFonts w:eastAsia="Times New Roman" w:cs="Calibri"/>
        </w:rPr>
        <w:t>seapathpos</w:t>
      </w:r>
      <w:proofErr w:type="spellEnd"/>
      <w:r>
        <w:rPr>
          <w:rFonts w:eastAsia="Times New Roman" w:cs="Calibri"/>
        </w:rPr>
        <w:t xml:space="preserve">_* contains latitude and longitude from a </w:t>
      </w:r>
      <w:proofErr w:type="spellStart"/>
      <w:r>
        <w:rPr>
          <w:rFonts w:eastAsia="Times New Roman" w:cs="Calibri"/>
        </w:rPr>
        <w:t>SeaPath</w:t>
      </w:r>
      <w:proofErr w:type="spellEnd"/>
      <w:r>
        <w:rPr>
          <w:rFonts w:eastAsia="Times New Roman" w:cs="Calibri"/>
        </w:rPr>
        <w:t xml:space="preserve"> GPS, </w:t>
      </w:r>
      <w:proofErr w:type="spellStart"/>
      <w:r>
        <w:rPr>
          <w:rFonts w:eastAsia="Times New Roman" w:cs="Calibri"/>
        </w:rPr>
        <w:t>tsg</w:t>
      </w:r>
      <w:proofErr w:type="spellEnd"/>
      <w:r>
        <w:rPr>
          <w:rFonts w:eastAsia="Times New Roman" w:cs="Calibri"/>
        </w:rPr>
        <w:t xml:space="preserve">_* contains temperature, conductivity, fluorescence from the SBE45*** measuring the uncontaminated seawater supply, etc. </w:t>
      </w:r>
      <w:r w:rsidRPr="00245BD6">
        <w:rPr>
          <w:rFonts w:eastAsia="Times New Roman" w:cs="Calibri"/>
          <w:i/>
          <w:iCs/>
        </w:rPr>
        <w:t>stream</w:t>
      </w:r>
      <w:r>
        <w:rPr>
          <w:rFonts w:eastAsia="Times New Roman" w:cs="Calibri"/>
        </w:rPr>
        <w:t>_</w:t>
      </w:r>
      <w:r>
        <w:rPr>
          <w:rFonts w:eastAsia="Times New Roman" w:cs="Calibri"/>
          <w:i/>
          <w:iCs/>
        </w:rPr>
        <w:t>cruise</w:t>
      </w:r>
      <w:r>
        <w:rPr>
          <w:rFonts w:eastAsia="Times New Roman" w:cs="Calibri"/>
        </w:rPr>
        <w:t xml:space="preserve">_all_raw.nc contains data read in from the underway source without averaging***, with variable names standardized; </w:t>
      </w:r>
      <w:r w:rsidRPr="00245BD6">
        <w:rPr>
          <w:rFonts w:eastAsia="Times New Roman" w:cs="Calibri"/>
          <w:i/>
          <w:iCs/>
        </w:rPr>
        <w:t>stream</w:t>
      </w:r>
      <w:r>
        <w:rPr>
          <w:rFonts w:eastAsia="Times New Roman" w:cs="Calibri"/>
        </w:rPr>
        <w:t>_</w:t>
      </w:r>
      <w:r w:rsidRPr="00245BD6">
        <w:rPr>
          <w:rFonts w:eastAsia="Times New Roman" w:cs="Calibri"/>
          <w:i/>
          <w:iCs/>
        </w:rPr>
        <w:t>cruise</w:t>
      </w:r>
      <w:r>
        <w:rPr>
          <w:rFonts w:eastAsia="Times New Roman" w:cs="Calibri"/>
        </w:rPr>
        <w:t>_all_edt.nc contains these data with cleaning and calibration applied***. (</w:t>
      </w:r>
      <w:r w:rsidRPr="00021893">
        <w:rPr>
          <w:rFonts w:eastAsia="Times New Roman" w:cs="Calibri"/>
          <w:highlight w:val="yellow"/>
        </w:rPr>
        <w:t xml:space="preserve">For cruises before *** these files were instead </w:t>
      </w:r>
      <w:r w:rsidRPr="00021893">
        <w:rPr>
          <w:rFonts w:eastAsia="Times New Roman" w:cs="Calibri"/>
          <w:i/>
          <w:iCs/>
          <w:highlight w:val="yellow"/>
        </w:rPr>
        <w:lastRenderedPageBreak/>
        <w:t>stream</w:t>
      </w:r>
      <w:r w:rsidRPr="00021893">
        <w:rPr>
          <w:rFonts w:eastAsia="Times New Roman" w:cs="Calibri"/>
          <w:highlight w:val="yellow"/>
        </w:rPr>
        <w:t>_</w:t>
      </w:r>
      <w:r w:rsidRPr="00021893">
        <w:rPr>
          <w:rFonts w:eastAsia="Times New Roman" w:cs="Calibri"/>
          <w:i/>
          <w:iCs/>
          <w:highlight w:val="yellow"/>
        </w:rPr>
        <w:t>cruise</w:t>
      </w:r>
      <w:r w:rsidRPr="00021893">
        <w:rPr>
          <w:rFonts w:eastAsia="Times New Roman" w:cs="Calibri"/>
          <w:highlight w:val="yellow"/>
        </w:rPr>
        <w:t xml:space="preserve">_01.nc, with stream_cruise_01_medav_clean_cal.nc containing the cleaned and averaged TSG data / </w:t>
      </w:r>
      <w:commentRangeStart w:id="18"/>
      <w:r w:rsidRPr="00021893">
        <w:rPr>
          <w:rFonts w:eastAsia="Times New Roman" w:cs="Calibri"/>
          <w:highlight w:val="yellow"/>
        </w:rPr>
        <w:t xml:space="preserve">combined </w:t>
      </w:r>
      <w:commentRangeEnd w:id="18"/>
      <w:r>
        <w:rPr>
          <w:rStyle w:val="CommentReference"/>
        </w:rPr>
        <w:commentReference w:id="18"/>
      </w:r>
      <w:r w:rsidRPr="00021893">
        <w:rPr>
          <w:rFonts w:eastAsia="Times New Roman" w:cs="Calibri"/>
          <w:highlight w:val="yellow"/>
        </w:rPr>
        <w:t xml:space="preserve">with other </w:t>
      </w:r>
      <w:proofErr w:type="spellStart"/>
      <w:r w:rsidRPr="00021893">
        <w:rPr>
          <w:rFonts w:eastAsia="Times New Roman" w:cs="Calibri"/>
          <w:highlight w:val="yellow"/>
        </w:rPr>
        <w:t>surfmet</w:t>
      </w:r>
      <w:proofErr w:type="spellEnd"/>
      <w:r w:rsidRPr="00021893">
        <w:rPr>
          <w:rFonts w:eastAsia="Times New Roman" w:cs="Calibri"/>
          <w:highlight w:val="yellow"/>
        </w:rPr>
        <w:t xml:space="preserve"> …)</w:t>
      </w:r>
    </w:p>
    <w:bookmarkEnd w:id="11"/>
    <w:bookmarkEnd w:id="12"/>
    <w:p w14:paraId="76465147" w14:textId="7FA21CE9" w:rsidR="00551365" w:rsidRDefault="00551365" w:rsidP="00551365">
      <w:pPr>
        <w:pStyle w:val="BodyText"/>
      </w:pPr>
    </w:p>
    <w:p w14:paraId="0149FB99" w14:textId="6B0F5F74" w:rsidR="00551365" w:rsidRPr="00551365" w:rsidRDefault="00551365" w:rsidP="00551365">
      <w:pPr>
        <w:pStyle w:val="Heading"/>
      </w:pPr>
      <w:r>
        <w:t xml:space="preserve">1.4 Processing using </w:t>
      </w:r>
      <w:proofErr w:type="spellStart"/>
      <w:r>
        <w:t>mexec</w:t>
      </w:r>
      <w:proofErr w:type="spellEnd"/>
      <w:r>
        <w:t xml:space="preserve">, and writing </w:t>
      </w:r>
      <w:proofErr w:type="spellStart"/>
      <w:r>
        <w:t>mexec</w:t>
      </w:r>
      <w:proofErr w:type="spellEnd"/>
      <w:r>
        <w:t xml:space="preserve"> files</w:t>
      </w:r>
    </w:p>
    <w:p w14:paraId="1BF7F7B2" w14:textId="3D99F8AF" w:rsidR="001B176E" w:rsidRDefault="00F824A3">
      <w:pPr>
        <w:pStyle w:val="Heading3"/>
      </w:pPr>
      <w:bookmarkStart w:id="19" w:name="_Toc121838174"/>
      <w:bookmarkStart w:id="20" w:name="_Toc124798240"/>
      <w:r>
        <w:t>1.</w:t>
      </w:r>
      <w:r w:rsidR="00551365">
        <w:t>4</w:t>
      </w:r>
      <w:r>
        <w:t xml:space="preserve">.1 </w:t>
      </w:r>
      <w:r w:rsidR="00001353">
        <w:t>Metadata, h</w:t>
      </w:r>
      <w:r>
        <w:t>istory files and data file version control for multiple people processing data</w:t>
      </w:r>
      <w:bookmarkEnd w:id="19"/>
      <w:bookmarkEnd w:id="20"/>
    </w:p>
    <w:p w14:paraId="6D98DBC7" w14:textId="77777777" w:rsidR="00551365" w:rsidRPr="00551365" w:rsidRDefault="00551365" w:rsidP="00551365"/>
    <w:p w14:paraId="12E639B7" w14:textId="17A3CB85" w:rsidR="001B176E" w:rsidRDefault="00F824A3">
      <w:pPr>
        <w:spacing w:after="240"/>
        <w:rPr>
          <w:rFonts w:asciiTheme="minorHAnsi" w:hAnsiTheme="minorHAnsi" w:cs="Calibri"/>
        </w:rPr>
      </w:pPr>
      <w:r>
        <w:rPr>
          <w:rFonts w:cs="Calibri"/>
        </w:rPr>
        <w:t xml:space="preserve">Each step that goes into a </w:t>
      </w:r>
      <w:proofErr w:type="spellStart"/>
      <w:r>
        <w:rPr>
          <w:rFonts w:cs="Calibri"/>
        </w:rPr>
        <w:t>Mstar</w:t>
      </w:r>
      <w:proofErr w:type="spellEnd"/>
      <w:r>
        <w:rPr>
          <w:rFonts w:cs="Calibri"/>
        </w:rPr>
        <w:t xml:space="preserve"> file is recorded both in the header comment field and in a history file for the processing stream (so, although there are multiple </w:t>
      </w:r>
      <w:proofErr w:type="spellStart"/>
      <w:r>
        <w:rPr>
          <w:rFonts w:cs="Calibri"/>
        </w:rPr>
        <w:t>ctd</w:t>
      </w:r>
      <w:proofErr w:type="spellEnd"/>
      <w:r>
        <w:rPr>
          <w:rFonts w:cs="Calibri"/>
        </w:rPr>
        <w:t xml:space="preserve"> </w:t>
      </w:r>
      <w:proofErr w:type="spellStart"/>
      <w:r>
        <w:rPr>
          <w:rFonts w:cs="Calibri"/>
        </w:rPr>
        <w:t>Mstar</w:t>
      </w:r>
      <w:proofErr w:type="spellEnd"/>
      <w:r>
        <w:rPr>
          <w:rFonts w:cs="Calibri"/>
        </w:rPr>
        <w:t xml:space="preserve"> files for each station,</w:t>
      </w:r>
      <w:r w:rsidR="00972AFA">
        <w:rPr>
          <w:rFonts w:cs="Calibri"/>
        </w:rPr>
        <w:t xml:space="preserve"> with different levels of QC/averaging,</w:t>
      </w:r>
      <w:r>
        <w:rPr>
          <w:rFonts w:cs="Calibri"/>
        </w:rPr>
        <w:t xml:space="preserve"> there will be a single </w:t>
      </w:r>
      <w:proofErr w:type="spellStart"/>
      <w:r>
        <w:rPr>
          <w:rFonts w:cs="Calibri"/>
        </w:rPr>
        <w:t>ctd</w:t>
      </w:r>
      <w:proofErr w:type="spellEnd"/>
      <w:r>
        <w:rPr>
          <w:rFonts w:cs="Calibri"/>
        </w:rPr>
        <w:t xml:space="preserve"> history file for each station).  The history files are found in </w:t>
      </w:r>
      <w:proofErr w:type="spellStart"/>
      <w:r>
        <w:rPr>
          <w:rFonts w:cs="Calibri"/>
        </w:rPr>
        <w:t>mexec_housekeeping</w:t>
      </w:r>
      <w:proofErr w:type="spellEnd"/>
      <w:r>
        <w:rPr>
          <w:rFonts w:cs="Calibri"/>
        </w:rPr>
        <w:t xml:space="preserve">/history/.  </w:t>
      </w:r>
      <w:r w:rsidR="00001353">
        <w:rPr>
          <w:rFonts w:cs="Calibri"/>
        </w:rPr>
        <w:t xml:space="preserve">The comments in the header of the data file are set by the code writing it and, if the code is run on a Unix/Linux system, include the user and latest commit of the code used at a given step. </w:t>
      </w:r>
    </w:p>
    <w:p w14:paraId="2540D0FD" w14:textId="77777777" w:rsidR="001B176E" w:rsidRDefault="00F824A3">
      <w:pPr>
        <w:spacing w:after="240"/>
        <w:rPr>
          <w:rFonts w:asciiTheme="minorHAnsi" w:hAnsiTheme="minorHAnsi" w:cs="Calibri"/>
        </w:rPr>
      </w:pPr>
      <w:r>
        <w:rPr>
          <w:rFonts w:cs="Calibri"/>
        </w:rPr>
        <w:t xml:space="preserve">To prevent conflicts over modifying </w:t>
      </w:r>
      <w:proofErr w:type="spellStart"/>
      <w:r>
        <w:rPr>
          <w:rFonts w:cs="Calibri"/>
        </w:rPr>
        <w:t>Mstar</w:t>
      </w:r>
      <w:proofErr w:type="spellEnd"/>
      <w:r>
        <w:rPr>
          <w:rFonts w:cs="Calibri"/>
        </w:rPr>
        <w:t xml:space="preserve"> files, editing one also sets a lock file, in </w:t>
      </w:r>
      <w:proofErr w:type="spellStart"/>
      <w:r>
        <w:rPr>
          <w:rFonts w:cs="Calibri"/>
        </w:rPr>
        <w:t>mexec_housekeeping</w:t>
      </w:r>
      <w:proofErr w:type="spellEnd"/>
      <w:r>
        <w:rPr>
          <w:rFonts w:cs="Calibri"/>
        </w:rPr>
        <w:t xml:space="preserve">/version/, which will normally be reset in closing the program. If a program is interrupted mid-run, however, the flag may have to be reset manually using </w:t>
      </w:r>
      <w:proofErr w:type="spellStart"/>
      <w:r>
        <w:rPr>
          <w:rFonts w:cs="Calibri"/>
        </w:rPr>
        <w:t>mreset.m</w:t>
      </w:r>
      <w:proofErr w:type="spellEnd"/>
      <w:r>
        <w:rPr>
          <w:rFonts w:cs="Calibri"/>
        </w:rPr>
        <w:t xml:space="preserve">.  </w:t>
      </w:r>
    </w:p>
    <w:p w14:paraId="15F679BE" w14:textId="00028407" w:rsidR="00551365" w:rsidRDefault="00551365" w:rsidP="00551365">
      <w:pPr>
        <w:pStyle w:val="Heading3"/>
      </w:pPr>
      <w:bookmarkStart w:id="21" w:name="_Toc121838175"/>
      <w:bookmarkStart w:id="22" w:name="_Toc124798241"/>
      <w:r>
        <w:t>1.4.</w:t>
      </w:r>
      <w:r>
        <w:t>2</w:t>
      </w:r>
      <w:r>
        <w:t xml:space="preserve"> </w:t>
      </w:r>
      <w:proofErr w:type="spellStart"/>
      <w:r>
        <w:t>Mexec</w:t>
      </w:r>
      <w:proofErr w:type="spellEnd"/>
      <w:r>
        <w:t xml:space="preserve"> conventions</w:t>
      </w:r>
    </w:p>
    <w:p w14:paraId="2BA93608" w14:textId="77777777" w:rsidR="00551365" w:rsidRDefault="00551365" w:rsidP="00551365">
      <w:pPr>
        <w:spacing w:after="240"/>
        <w:rPr>
          <w:rFonts w:asciiTheme="minorHAnsi" w:eastAsia="Times New Roman" w:hAnsiTheme="minorHAnsi" w:cs="Calibri"/>
        </w:rPr>
      </w:pPr>
      <w:proofErr w:type="spellStart"/>
      <w:r>
        <w:rPr>
          <w:rFonts w:eastAsia="Times New Roman" w:cs="Calibri"/>
        </w:rPr>
        <w:t>Mexec</w:t>
      </w:r>
      <w:proofErr w:type="spellEnd"/>
      <w:r>
        <w:rPr>
          <w:rFonts w:eastAsia="Times New Roman" w:cs="Calibri"/>
        </w:rPr>
        <w:t xml:space="preserve"> uses global variables for passing arguments to functions. This means if you clear the workspace you will have to re-run </w:t>
      </w:r>
      <w:proofErr w:type="spellStart"/>
      <w:r>
        <w:rPr>
          <w:rFonts w:eastAsia="Times New Roman" w:cs="Calibri"/>
        </w:rPr>
        <w:t>m_common</w:t>
      </w:r>
      <w:proofErr w:type="spellEnd"/>
      <w:r>
        <w:rPr>
          <w:rFonts w:eastAsia="Times New Roman" w:cs="Calibri"/>
        </w:rPr>
        <w:t xml:space="preserve"> or </w:t>
      </w:r>
      <w:proofErr w:type="spellStart"/>
      <w:r>
        <w:rPr>
          <w:rFonts w:eastAsia="Times New Roman" w:cs="Calibri"/>
        </w:rPr>
        <w:t>m_global</w:t>
      </w:r>
      <w:proofErr w:type="spellEnd"/>
      <w:r>
        <w:rPr>
          <w:rFonts w:eastAsia="Times New Roman" w:cs="Calibri"/>
        </w:rPr>
        <w:t xml:space="preserve"> before using any other </w:t>
      </w:r>
      <w:proofErr w:type="spellStart"/>
      <w:r>
        <w:rPr>
          <w:rFonts w:eastAsia="Times New Roman" w:cs="Calibri"/>
        </w:rPr>
        <w:t>Mexec</w:t>
      </w:r>
      <w:proofErr w:type="spellEnd"/>
      <w:r>
        <w:rPr>
          <w:rFonts w:eastAsia="Times New Roman" w:cs="Calibri"/>
        </w:rPr>
        <w:t xml:space="preserve"> programs. </w:t>
      </w:r>
    </w:p>
    <w:p w14:paraId="158A99BD" w14:textId="77777777" w:rsidR="00551365" w:rsidRDefault="00551365" w:rsidP="00551365">
      <w:pPr>
        <w:spacing w:after="240"/>
        <w:rPr>
          <w:rFonts w:asciiTheme="minorHAnsi" w:eastAsia="Times New Roman" w:hAnsiTheme="minorHAnsi" w:cs="Calibri"/>
        </w:rPr>
      </w:pPr>
      <w:r>
        <w:rPr>
          <w:rFonts w:eastAsia="Times New Roman" w:cs="Calibri"/>
        </w:rPr>
        <w:t xml:space="preserve">The reason for this setup is that many of the original functions that performed calculations and did file </w:t>
      </w:r>
      <w:proofErr w:type="spellStart"/>
      <w:r>
        <w:rPr>
          <w:rFonts w:eastAsia="Times New Roman" w:cs="Calibri"/>
        </w:rPr>
        <w:t>i</w:t>
      </w:r>
      <w:proofErr w:type="spellEnd"/>
      <w:r>
        <w:rPr>
          <w:rFonts w:eastAsia="Times New Roman" w:cs="Calibri"/>
        </w:rPr>
        <w:t xml:space="preserve">/o (now in </w:t>
      </w:r>
      <w:proofErr w:type="spellStart"/>
      <w:r>
        <w:rPr>
          <w:rFonts w:eastAsia="Times New Roman" w:cs="Calibri"/>
        </w:rPr>
        <w:t>ocp_hydro_matlab</w:t>
      </w:r>
      <w:proofErr w:type="spellEnd"/>
      <w:r>
        <w:rPr>
          <w:rFonts w:eastAsia="Times New Roman" w:cs="Calibri"/>
        </w:rPr>
        <w:t>/</w:t>
      </w:r>
      <w:proofErr w:type="spellStart"/>
      <w:r>
        <w:rPr>
          <w:rFonts w:eastAsia="Times New Roman" w:cs="Calibri"/>
        </w:rPr>
        <w:t>file_tools</w:t>
      </w:r>
      <w:proofErr w:type="spellEnd"/>
      <w:r>
        <w:rPr>
          <w:rFonts w:eastAsia="Times New Roman" w:cs="Calibri"/>
        </w:rPr>
        <w:t>/</w:t>
      </w:r>
      <w:proofErr w:type="spellStart"/>
      <w:r>
        <w:rPr>
          <w:rFonts w:eastAsia="Times New Roman" w:cs="Calibri"/>
        </w:rPr>
        <w:t>mexec</w:t>
      </w:r>
      <w:proofErr w:type="spellEnd"/>
      <w:r>
        <w:rPr>
          <w:rFonts w:eastAsia="Times New Roman" w:cs="Calibri"/>
        </w:rPr>
        <w:t>/) were designed to be run in an interactive mode, prompting for successive inputs on the command line. To call these functions within other scripts or functions, therefore, a global variable (MEXEC_</w:t>
      </w:r>
      <w:proofErr w:type="gramStart"/>
      <w:r>
        <w:rPr>
          <w:rFonts w:eastAsia="Times New Roman" w:cs="Calibri"/>
        </w:rPr>
        <w:t>A.MARGS</w:t>
      </w:r>
      <w:proofErr w:type="gramEnd"/>
      <w:r>
        <w:rPr>
          <w:rFonts w:eastAsia="Times New Roman" w:cs="Calibri"/>
        </w:rPr>
        <w:t>_IN) is used and queried for the inputs. Because the list of inputs depends on the previous choices, the best way to figure out how to use one of these functions is to call it in interactive mode (with empty or missing MEXEC_</w:t>
      </w:r>
      <w:proofErr w:type="gramStart"/>
      <w:r>
        <w:rPr>
          <w:rFonts w:eastAsia="Times New Roman" w:cs="Calibri"/>
        </w:rPr>
        <w:t>A.MARGS</w:t>
      </w:r>
      <w:proofErr w:type="gramEnd"/>
      <w:r>
        <w:rPr>
          <w:rFonts w:eastAsia="Times New Roman" w:cs="Calibri"/>
        </w:rPr>
        <w:t xml:space="preserve">_IN) and follow the prompts. </w:t>
      </w:r>
    </w:p>
    <w:p w14:paraId="0138B06B" w14:textId="77777777" w:rsidR="00551365" w:rsidRDefault="00551365" w:rsidP="00551365">
      <w:pPr>
        <w:spacing w:after="240"/>
        <w:rPr>
          <w:rFonts w:asciiTheme="minorHAnsi" w:eastAsia="Times New Roman" w:hAnsiTheme="minorHAnsi" w:cs="Calibri"/>
        </w:rPr>
      </w:pPr>
      <w:r>
        <w:rPr>
          <w:rFonts w:eastAsia="Times New Roman" w:cs="Calibri"/>
        </w:rPr>
        <w:t xml:space="preserve">Partially in v3 and increasingly in v4, these functions are being superseded, first by increased calculations in the workspace, and second by functions that take input arguments in a more </w:t>
      </w:r>
      <w:proofErr w:type="spellStart"/>
      <w:r>
        <w:rPr>
          <w:rFonts w:eastAsia="Times New Roman" w:cs="Calibri"/>
        </w:rPr>
        <w:t>Matlab</w:t>
      </w:r>
      <w:proofErr w:type="spellEnd"/>
      <w:r>
        <w:rPr>
          <w:rFonts w:eastAsia="Times New Roman" w:cs="Calibri"/>
        </w:rPr>
        <w:t xml:space="preserve">-standard format. This guide thus assumes users will interact with </w:t>
      </w:r>
      <w:proofErr w:type="spellStart"/>
      <w:r>
        <w:rPr>
          <w:rFonts w:eastAsia="Times New Roman" w:cs="Calibri"/>
        </w:rPr>
        <w:t>Mexec</w:t>
      </w:r>
      <w:proofErr w:type="spellEnd"/>
      <w:r>
        <w:rPr>
          <w:rFonts w:eastAsia="Times New Roman" w:cs="Calibri"/>
        </w:rPr>
        <w:t xml:space="preserve"> by running the wrapper scripts (</w:t>
      </w:r>
      <w:proofErr w:type="spellStart"/>
      <w:r>
        <w:rPr>
          <w:rFonts w:eastAsia="Times New Roman" w:cs="Calibri"/>
        </w:rPr>
        <w:t>ocp_hydro_matlab</w:t>
      </w:r>
      <w:proofErr w:type="spellEnd"/>
      <w:r>
        <w:rPr>
          <w:rFonts w:eastAsia="Times New Roman" w:cs="Calibri"/>
        </w:rPr>
        <w:t>/</w:t>
      </w:r>
      <w:proofErr w:type="spellStart"/>
      <w:r>
        <w:rPr>
          <w:rFonts w:eastAsia="Times New Roman" w:cs="Calibri"/>
        </w:rPr>
        <w:t>mexec_processing_scripts</w:t>
      </w:r>
      <w:proofErr w:type="spellEnd"/>
      <w:r>
        <w:rPr>
          <w:rFonts w:eastAsia="Times New Roman" w:cs="Calibri"/>
        </w:rPr>
        <w:t xml:space="preserve"> and subdirectories, described below) and modifying the cruise options file, ocp_hydro_matlab/mexec_processing_scripts/cruise_options/opt_</w:t>
      </w:r>
      <w:r>
        <w:rPr>
          <w:rFonts w:eastAsia="Times New Roman" w:cs="Calibri"/>
          <w:i/>
          <w:iCs/>
        </w:rPr>
        <w:t>cruise</w:t>
      </w:r>
      <w:r>
        <w:rPr>
          <w:rFonts w:eastAsia="Times New Roman" w:cs="Calibri"/>
        </w:rPr>
        <w:t xml:space="preserve">.m, and will not need to directly call the </w:t>
      </w:r>
      <w:proofErr w:type="spellStart"/>
      <w:r>
        <w:rPr>
          <w:rFonts w:eastAsia="Times New Roman" w:cs="Calibri"/>
        </w:rPr>
        <w:t>ocp_hydro_matlab</w:t>
      </w:r>
      <w:proofErr w:type="spellEnd"/>
      <w:r>
        <w:rPr>
          <w:rFonts w:eastAsia="Times New Roman" w:cs="Calibri"/>
        </w:rPr>
        <w:t>/</w:t>
      </w:r>
      <w:proofErr w:type="spellStart"/>
      <w:r>
        <w:rPr>
          <w:rFonts w:eastAsia="Times New Roman" w:cs="Calibri"/>
        </w:rPr>
        <w:t>file_tools</w:t>
      </w:r>
      <w:proofErr w:type="spellEnd"/>
      <w:r>
        <w:rPr>
          <w:rFonts w:eastAsia="Times New Roman" w:cs="Calibri"/>
        </w:rPr>
        <w:t>/</w:t>
      </w:r>
      <w:proofErr w:type="spellStart"/>
      <w:r>
        <w:rPr>
          <w:rFonts w:eastAsia="Times New Roman" w:cs="Calibri"/>
        </w:rPr>
        <w:t>mexec</w:t>
      </w:r>
      <w:proofErr w:type="spellEnd"/>
      <w:r>
        <w:rPr>
          <w:rFonts w:eastAsia="Times New Roman" w:cs="Calibri"/>
        </w:rPr>
        <w:t xml:space="preserve">/ functions (or edit them except for some specifying underway file information, detailed in Section 4). </w:t>
      </w:r>
    </w:p>
    <w:p w14:paraId="429E3388" w14:textId="4FCF59F5" w:rsidR="001B176E" w:rsidRDefault="00F824A3">
      <w:pPr>
        <w:pStyle w:val="Heading3"/>
      </w:pPr>
      <w:r>
        <w:t>1.</w:t>
      </w:r>
      <w:r w:rsidR="00551365">
        <w:t>4</w:t>
      </w:r>
      <w:r>
        <w:t>.</w:t>
      </w:r>
      <w:r w:rsidR="00551365">
        <w:t>3</w:t>
      </w:r>
      <w:r>
        <w:t xml:space="preserve"> Processing options and parameters</w:t>
      </w:r>
      <w:bookmarkEnd w:id="21"/>
      <w:bookmarkEnd w:id="22"/>
    </w:p>
    <w:p w14:paraId="4A2BB608" w14:textId="77777777" w:rsidR="001B176E" w:rsidRDefault="00F824A3">
      <w:pPr>
        <w:rPr>
          <w:rFonts w:asciiTheme="minorHAnsi" w:hAnsiTheme="minorHAnsi" w:cs="Calibri"/>
        </w:rPr>
      </w:pPr>
      <w:proofErr w:type="gramStart"/>
      <w:r>
        <w:rPr>
          <w:rFonts w:cs="Calibri"/>
        </w:rPr>
        <w:t>A number of</w:t>
      </w:r>
      <w:proofErr w:type="gramEnd"/>
      <w:r>
        <w:rPr>
          <w:rFonts w:cs="Calibri"/>
        </w:rPr>
        <w:t xml:space="preserve"> processing parameters and variables (e.g. which CTD is primary, the calibration functions for conductivity and other parameters, etc.) change from cruise </w:t>
      </w:r>
      <w:r>
        <w:rPr>
          <w:rFonts w:cs="Calibri"/>
        </w:rPr>
        <w:lastRenderedPageBreak/>
        <w:t xml:space="preserve">to cruise. From </w:t>
      </w:r>
      <w:proofErr w:type="spellStart"/>
      <w:r>
        <w:rPr>
          <w:rFonts w:cs="Calibri"/>
        </w:rPr>
        <w:t>Mexec</w:t>
      </w:r>
      <w:proofErr w:type="spellEnd"/>
      <w:r>
        <w:rPr>
          <w:rFonts w:cs="Calibri"/>
        </w:rPr>
        <w:t xml:space="preserve"> v3 on, rather than editing the various scripts that may contain these parameters, they are set centrally, with modifications contained in one script (per cruise), as follows: processing scripts and functions call </w:t>
      </w:r>
      <w:proofErr w:type="spellStart"/>
      <w:r>
        <w:rPr>
          <w:rFonts w:cs="Calibri"/>
        </w:rPr>
        <w:t>get_cropt.m</w:t>
      </w:r>
      <w:proofErr w:type="spellEnd"/>
      <w:r>
        <w:rPr>
          <w:rFonts w:cs="Calibri"/>
        </w:rPr>
        <w:t xml:space="preserve">, which </w:t>
      </w:r>
    </w:p>
    <w:p w14:paraId="09F331A4" w14:textId="0B5BEC29" w:rsidR="001B176E" w:rsidRDefault="00F824A3">
      <w:pPr>
        <w:pStyle w:val="ListParagraph"/>
        <w:numPr>
          <w:ilvl w:val="0"/>
          <w:numId w:val="2"/>
        </w:numPr>
        <w:rPr>
          <w:rFonts w:asciiTheme="minorHAnsi" w:hAnsiTheme="minorHAnsi" w:cs="Calibri"/>
        </w:rPr>
      </w:pPr>
      <w:r>
        <w:rPr>
          <w:rFonts w:cs="Calibri"/>
        </w:rPr>
        <w:t xml:space="preserve">calls </w:t>
      </w:r>
      <w:proofErr w:type="spellStart"/>
      <w:r w:rsidR="00972AFA">
        <w:rPr>
          <w:rFonts w:cs="Calibri"/>
        </w:rPr>
        <w:t>set_mexec_defaults.m</w:t>
      </w:r>
      <w:proofErr w:type="spellEnd"/>
      <w:r>
        <w:rPr>
          <w:rFonts w:cs="Calibri"/>
        </w:rPr>
        <w:t xml:space="preserve"> to set any defaults using switch/case on two (string) variables: </w:t>
      </w:r>
      <w:r w:rsidR="00972AFA">
        <w:rPr>
          <w:rFonts w:cs="Calibri"/>
        </w:rPr>
        <w:t>opt1 (e.g. ‘</w:t>
      </w:r>
      <w:proofErr w:type="spellStart"/>
      <w:r w:rsidR="00972AFA">
        <w:rPr>
          <w:rFonts w:cs="Calibri"/>
        </w:rPr>
        <w:t>ctd_proc</w:t>
      </w:r>
      <w:proofErr w:type="spellEnd"/>
      <w:r w:rsidR="00972AFA">
        <w:rPr>
          <w:rFonts w:cs="Calibri"/>
        </w:rPr>
        <w:t>’) and opt2 (e.g. ‘</w:t>
      </w:r>
      <w:proofErr w:type="spellStart"/>
      <w:r w:rsidR="00972AFA">
        <w:rPr>
          <w:rFonts w:cs="Calibri"/>
        </w:rPr>
        <w:t>cnvfilename</w:t>
      </w:r>
      <w:proofErr w:type="spellEnd"/>
      <w:r w:rsidR="00972AFA">
        <w:rPr>
          <w:rFonts w:cs="Calibri"/>
        </w:rPr>
        <w:t>’, ‘</w:t>
      </w:r>
      <w:proofErr w:type="spellStart"/>
      <w:r w:rsidR="00972AFA">
        <w:rPr>
          <w:rFonts w:cs="Calibri"/>
        </w:rPr>
        <w:t>oxy_hyst</w:t>
      </w:r>
      <w:proofErr w:type="spellEnd"/>
      <w:r w:rsidR="00972AFA">
        <w:rPr>
          <w:rFonts w:cs="Calibri"/>
        </w:rPr>
        <w:t>’, etc.</w:t>
      </w:r>
      <w:proofErr w:type="gramStart"/>
      <w:r w:rsidR="00972AFA">
        <w:rPr>
          <w:rFonts w:cs="Calibri"/>
        </w:rPr>
        <w:t>)</w:t>
      </w:r>
      <w:r>
        <w:rPr>
          <w:rFonts w:cs="Calibri"/>
        </w:rPr>
        <w:t>;</w:t>
      </w:r>
      <w:proofErr w:type="gramEnd"/>
      <w:r>
        <w:rPr>
          <w:rFonts w:cs="Calibri"/>
        </w:rPr>
        <w:t xml:space="preserve"> </w:t>
      </w:r>
    </w:p>
    <w:p w14:paraId="51C42729" w14:textId="77777777" w:rsidR="001B176E" w:rsidRDefault="00F824A3">
      <w:pPr>
        <w:pStyle w:val="ListParagraph"/>
        <w:numPr>
          <w:ilvl w:val="0"/>
          <w:numId w:val="2"/>
        </w:numPr>
        <w:rPr>
          <w:rFonts w:asciiTheme="minorHAnsi" w:hAnsiTheme="minorHAnsi" w:cs="Calibri"/>
        </w:rPr>
      </w:pPr>
      <w:r>
        <w:rPr>
          <w:rFonts w:cs="Calibri"/>
        </w:rPr>
        <w:t xml:space="preserve">calls </w:t>
      </w:r>
      <w:proofErr w:type="spellStart"/>
      <w:r>
        <w:rPr>
          <w:rFonts w:cs="Calibri"/>
        </w:rPr>
        <w:t>opt_</w:t>
      </w:r>
      <w:r>
        <w:rPr>
          <w:rFonts w:cs="Calibri"/>
          <w:i/>
          <w:iCs/>
        </w:rPr>
        <w:t>cruise</w:t>
      </w:r>
      <w:r>
        <w:rPr>
          <w:rFonts w:cs="Calibri"/>
        </w:rPr>
        <w:t>.m</w:t>
      </w:r>
      <w:proofErr w:type="spellEnd"/>
      <w:r>
        <w:rPr>
          <w:rFonts w:cs="Calibri"/>
        </w:rPr>
        <w:t xml:space="preserve"> to set cruise-specific options, again using switch/case on </w:t>
      </w:r>
      <w:proofErr w:type="spellStart"/>
      <w:r>
        <w:rPr>
          <w:rFonts w:cs="Calibri"/>
        </w:rPr>
        <w:t>scriptname</w:t>
      </w:r>
      <w:proofErr w:type="spellEnd"/>
      <w:r>
        <w:rPr>
          <w:rFonts w:cs="Calibri"/>
        </w:rPr>
        <w:t xml:space="preserve"> and </w:t>
      </w:r>
      <w:proofErr w:type="spellStart"/>
      <w:r>
        <w:rPr>
          <w:rFonts w:cs="Calibri"/>
        </w:rPr>
        <w:t>oopt</w:t>
      </w:r>
      <w:proofErr w:type="spellEnd"/>
      <w:r>
        <w:rPr>
          <w:rFonts w:cs="Calibri"/>
        </w:rPr>
        <w:t xml:space="preserve">; and </w:t>
      </w:r>
    </w:p>
    <w:p w14:paraId="6D1F2DC7" w14:textId="77777777" w:rsidR="001B176E" w:rsidRDefault="00F824A3">
      <w:pPr>
        <w:pStyle w:val="ListParagraph"/>
        <w:numPr>
          <w:ilvl w:val="0"/>
          <w:numId w:val="2"/>
        </w:numPr>
        <w:rPr>
          <w:rFonts w:asciiTheme="minorHAnsi" w:hAnsiTheme="minorHAnsi" w:cs="Calibri"/>
        </w:rPr>
      </w:pPr>
      <w:r>
        <w:rPr>
          <w:rFonts w:cs="Calibri"/>
        </w:rPr>
        <w:t xml:space="preserve">calls </w:t>
      </w:r>
      <w:proofErr w:type="spellStart"/>
      <w:r>
        <w:rPr>
          <w:rFonts w:cs="Calibri"/>
        </w:rPr>
        <w:t>check_cropt.m</w:t>
      </w:r>
      <w:proofErr w:type="spellEnd"/>
      <w:r>
        <w:rPr>
          <w:rFonts w:cs="Calibri"/>
        </w:rPr>
        <w:t xml:space="preserve"> to (for some cases) check and warn about invalid or unset options.  </w:t>
      </w:r>
    </w:p>
    <w:p w14:paraId="602C1BFC" w14:textId="77777777" w:rsidR="001B176E" w:rsidRDefault="001B176E">
      <w:pPr>
        <w:rPr>
          <w:rFonts w:asciiTheme="minorHAnsi" w:hAnsiTheme="minorHAnsi" w:cs="Calibri"/>
        </w:rPr>
      </w:pPr>
    </w:p>
    <w:p w14:paraId="106AF37B" w14:textId="68895646" w:rsidR="00FF3C80" w:rsidRDefault="00FF3C80" w:rsidP="00FF3C80">
      <w:pPr>
        <w:rPr>
          <w:rFonts w:cs="Calibri"/>
        </w:rPr>
      </w:pPr>
      <w:r>
        <w:rPr>
          <w:rFonts w:cs="Calibri"/>
        </w:rPr>
        <w:t xml:space="preserve">The defaults are split, purely for convenience/readability, across four scripts: </w:t>
      </w:r>
      <w:proofErr w:type="spellStart"/>
      <w:r w:rsidR="00670C5D">
        <w:rPr>
          <w:rFonts w:cs="Calibri"/>
        </w:rPr>
        <w:t>set_mexec_defaults</w:t>
      </w:r>
      <w:r>
        <w:rPr>
          <w:rFonts w:cs="Calibri"/>
        </w:rPr>
        <w:t>.m</w:t>
      </w:r>
      <w:proofErr w:type="spellEnd"/>
      <w:r>
        <w:rPr>
          <w:rFonts w:cs="Calibri"/>
        </w:rPr>
        <w:t xml:space="preserve"> contains defaults relating to CTD casts, </w:t>
      </w:r>
      <w:proofErr w:type="spellStart"/>
      <w:r>
        <w:rPr>
          <w:rFonts w:cs="Calibri"/>
        </w:rPr>
        <w:t>setdef_cropt_sam.m</w:t>
      </w:r>
      <w:proofErr w:type="spellEnd"/>
      <w:r>
        <w:rPr>
          <w:rFonts w:cs="Calibri"/>
        </w:rPr>
        <w:t xml:space="preserve"> those relating to sample data, </w:t>
      </w:r>
      <w:proofErr w:type="spellStart"/>
      <w:r>
        <w:rPr>
          <w:rFonts w:cs="Calibri"/>
        </w:rPr>
        <w:t>setdef_cropt_uway.m</w:t>
      </w:r>
      <w:proofErr w:type="spellEnd"/>
      <w:r>
        <w:rPr>
          <w:rFonts w:cs="Calibri"/>
        </w:rPr>
        <w:t xml:space="preserve"> those relating to underway streams, and </w:t>
      </w:r>
      <w:proofErr w:type="spellStart"/>
      <w:r>
        <w:rPr>
          <w:rFonts w:cs="Calibri"/>
        </w:rPr>
        <w:t>setdef_cropt_other.m</w:t>
      </w:r>
      <w:proofErr w:type="spellEnd"/>
      <w:r>
        <w:rPr>
          <w:rFonts w:cs="Calibri"/>
        </w:rPr>
        <w:t xml:space="preserve"> contains defaults relating to everything else (csv output files, multi-cast gridding, etc.). These </w:t>
      </w:r>
      <w:proofErr w:type="spellStart"/>
      <w:r>
        <w:rPr>
          <w:rFonts w:cs="Calibri"/>
        </w:rPr>
        <w:t>setdef</w:t>
      </w:r>
      <w:proofErr w:type="spellEnd"/>
      <w:r>
        <w:rPr>
          <w:rFonts w:cs="Calibri"/>
        </w:rPr>
        <w:t xml:space="preserve">*.m scripts contain explanations for each set of options and therefore may be useful to examine, but general users should not edit them. Instead, make changes to </w:t>
      </w:r>
      <w:proofErr w:type="spellStart"/>
      <w:r>
        <w:rPr>
          <w:rFonts w:cs="Calibri"/>
        </w:rPr>
        <w:t>opt_</w:t>
      </w:r>
      <w:r>
        <w:rPr>
          <w:rFonts w:cs="Calibri"/>
          <w:i/>
          <w:iCs/>
        </w:rPr>
        <w:t>cruise</w:t>
      </w:r>
      <w:r>
        <w:rPr>
          <w:rFonts w:cs="Calibri"/>
        </w:rPr>
        <w:t>.m</w:t>
      </w:r>
      <w:proofErr w:type="spellEnd"/>
      <w:r>
        <w:rPr>
          <w:rFonts w:cs="Calibri"/>
        </w:rPr>
        <w:t xml:space="preserve"> for your cruise – it is recommended that you not duplicate (unchanged) default settings in this file -- and raise an issue (see 1.3) if you think the defaults themselves should change. </w:t>
      </w:r>
    </w:p>
    <w:p w14:paraId="3E5792D4" w14:textId="7AC4134B" w:rsidR="00FF3C80" w:rsidRDefault="00FF3C80" w:rsidP="00137C57">
      <w:pPr>
        <w:rPr>
          <w:rFonts w:cs="Calibri"/>
        </w:rPr>
      </w:pPr>
    </w:p>
    <w:p w14:paraId="5BD7E56C" w14:textId="7F3772DE" w:rsidR="00FF3C80" w:rsidRDefault="00FF3C80" w:rsidP="00FF3C80">
      <w:pPr>
        <w:rPr>
          <w:rFonts w:asciiTheme="minorHAnsi" w:hAnsiTheme="minorHAnsi" w:cs="Calibri"/>
        </w:rPr>
      </w:pPr>
      <w:r>
        <w:rPr>
          <w:rFonts w:cs="Calibri"/>
        </w:rPr>
        <w:t xml:space="preserve">A guide to finding out about cruise-specific options is in Appendix </w:t>
      </w:r>
      <w:r w:rsidR="00A96B77">
        <w:rPr>
          <w:rFonts w:cs="Calibri"/>
        </w:rPr>
        <w:t>A</w:t>
      </w:r>
      <w:r w:rsidR="00C73A25">
        <w:rPr>
          <w:rFonts w:cs="Calibri"/>
        </w:rPr>
        <w:t>.</w:t>
      </w:r>
      <w:r>
        <w:rPr>
          <w:rFonts w:cs="Calibri"/>
        </w:rPr>
        <w:t xml:space="preserve"> </w:t>
      </w:r>
    </w:p>
    <w:p w14:paraId="4F250FB1" w14:textId="77777777" w:rsidR="00FF3C80" w:rsidRDefault="00FF3C80" w:rsidP="00137C57">
      <w:pPr>
        <w:rPr>
          <w:rFonts w:cs="Calibri"/>
        </w:rPr>
      </w:pPr>
    </w:p>
    <w:p w14:paraId="1A648F03" w14:textId="1E7AD57A" w:rsidR="001B176E" w:rsidRDefault="00FF3C80">
      <w:pPr>
        <w:rPr>
          <w:rFonts w:asciiTheme="minorHAnsi" w:hAnsiTheme="minorHAnsi" w:cs="Calibri"/>
        </w:rPr>
      </w:pPr>
      <w:r>
        <w:rPr>
          <w:rFonts w:cs="Calibri"/>
        </w:rPr>
        <w:t xml:space="preserve">To determine processing choices that went into a given data file, in addition to the comment field, the metadata includes the commit active when the data file was most recently modified; the </w:t>
      </w:r>
      <w:proofErr w:type="spellStart"/>
      <w:r>
        <w:rPr>
          <w:rFonts w:cs="Calibri"/>
        </w:rPr>
        <w:t>setdef_cropt</w:t>
      </w:r>
      <w:proofErr w:type="spellEnd"/>
      <w:r>
        <w:rPr>
          <w:rFonts w:cs="Calibri"/>
        </w:rPr>
        <w:t xml:space="preserve">_*.m and </w:t>
      </w:r>
      <w:proofErr w:type="spellStart"/>
      <w:r>
        <w:rPr>
          <w:rFonts w:cs="Calibri"/>
        </w:rPr>
        <w:t>opt_</w:t>
      </w:r>
      <w:r>
        <w:rPr>
          <w:rFonts w:cs="Calibri"/>
          <w:i/>
          <w:iCs/>
        </w:rPr>
        <w:t>cruise</w:t>
      </w:r>
      <w:r>
        <w:rPr>
          <w:rFonts w:cs="Calibri"/>
        </w:rPr>
        <w:t>.m</w:t>
      </w:r>
      <w:proofErr w:type="spellEnd"/>
      <w:r>
        <w:rPr>
          <w:rFonts w:cs="Calibri"/>
        </w:rPr>
        <w:t xml:space="preserve"> files in that commit thus contain a record of corresponding processing parameters. If you add parameters (e.g. a list of salinity sample flags to modify) not explicitly in </w:t>
      </w:r>
      <w:proofErr w:type="spellStart"/>
      <w:r>
        <w:rPr>
          <w:rFonts w:cs="Calibri"/>
        </w:rPr>
        <w:t>opt_</w:t>
      </w:r>
      <w:r w:rsidRPr="0046605A">
        <w:rPr>
          <w:rFonts w:cs="Calibri"/>
          <w:i/>
          <w:iCs/>
        </w:rPr>
        <w:t>cruise</w:t>
      </w:r>
      <w:r>
        <w:rPr>
          <w:rFonts w:cs="Calibri"/>
        </w:rPr>
        <w:t>.m</w:t>
      </w:r>
      <w:proofErr w:type="spellEnd"/>
      <w:r>
        <w:rPr>
          <w:rFonts w:cs="Calibri"/>
        </w:rPr>
        <w:t xml:space="preserve"> but by having </w:t>
      </w:r>
      <w:proofErr w:type="spellStart"/>
      <w:r>
        <w:rPr>
          <w:rFonts w:cs="Calibri"/>
        </w:rPr>
        <w:t>opt_</w:t>
      </w:r>
      <w:r w:rsidRPr="0046605A">
        <w:rPr>
          <w:rFonts w:cs="Calibri"/>
          <w:i/>
          <w:iCs/>
        </w:rPr>
        <w:t>cruise</w:t>
      </w:r>
      <w:r>
        <w:rPr>
          <w:rFonts w:cs="Calibri"/>
        </w:rPr>
        <w:t>.m</w:t>
      </w:r>
      <w:proofErr w:type="spellEnd"/>
      <w:r>
        <w:rPr>
          <w:rFonts w:cs="Calibri"/>
        </w:rPr>
        <w:t xml:space="preserve"> read in another file (e.g. salflags.txt), you should </w:t>
      </w:r>
      <w:r w:rsidR="0046605A">
        <w:rPr>
          <w:rFonts w:cs="Calibri"/>
        </w:rPr>
        <w:t>place</w:t>
      </w:r>
      <w:r>
        <w:rPr>
          <w:rFonts w:cs="Calibri"/>
        </w:rPr>
        <w:t xml:space="preserve"> that file in your data directory (e.g. in </w:t>
      </w:r>
      <w:proofErr w:type="spellStart"/>
      <w:r>
        <w:rPr>
          <w:rFonts w:cs="Calibri"/>
        </w:rPr>
        <w:t>ctd</w:t>
      </w:r>
      <w:proofErr w:type="spellEnd"/>
      <w:r>
        <w:rPr>
          <w:rFonts w:cs="Calibri"/>
        </w:rPr>
        <w:t xml:space="preserve">/BOTTLE_SAL) so it will be backed up along with the original input “data” files (e.g. sal_jc238_crate1.csv, etc.). </w:t>
      </w:r>
    </w:p>
    <w:p w14:paraId="5D94F81A" w14:textId="77777777" w:rsidR="00CE6BCC" w:rsidRDefault="00CE6BCC">
      <w:pPr>
        <w:rPr>
          <w:rFonts w:asciiTheme="minorHAnsi" w:hAnsiTheme="minorHAnsi" w:cs="Calibri"/>
        </w:rPr>
      </w:pPr>
    </w:p>
    <w:p w14:paraId="7DBA6911" w14:textId="77777777" w:rsidR="001B176E" w:rsidRDefault="00F824A3">
      <w:pPr>
        <w:pStyle w:val="Heading2"/>
      </w:pPr>
      <w:bookmarkStart w:id="23" w:name="_Toc121838178"/>
      <w:bookmarkStart w:id="24" w:name="_Toc124798244"/>
      <w:r>
        <w:t>1.3 Changes and bugs</w:t>
      </w:r>
      <w:bookmarkEnd w:id="23"/>
      <w:bookmarkEnd w:id="24"/>
    </w:p>
    <w:p w14:paraId="6E870FAB" w14:textId="2CD088F8" w:rsidR="001B176E" w:rsidRDefault="0095434A">
      <w:pPr>
        <w:spacing w:after="240"/>
        <w:rPr>
          <w:rFonts w:asciiTheme="minorHAnsi" w:hAnsiTheme="minorHAnsi" w:cs="Calibri"/>
        </w:rPr>
      </w:pPr>
      <w:r>
        <w:rPr>
          <w:rFonts w:cs="Calibri"/>
        </w:rPr>
        <w:t>W</w:t>
      </w:r>
      <w:r w:rsidR="00F824A3">
        <w:rPr>
          <w:rFonts w:cs="Calibri"/>
        </w:rPr>
        <w:t>e encourage you to create a pull request or send us your scripts at the end of your cruise</w:t>
      </w:r>
      <w:r>
        <w:rPr>
          <w:rFonts w:cs="Calibri"/>
        </w:rPr>
        <w:t xml:space="preserve"> (ideally with context about your changes or additions as an issue or by email</w:t>
      </w:r>
      <w:r w:rsidR="00670C5D">
        <w:rPr>
          <w:rFonts w:cs="Calibri"/>
        </w:rPr>
        <w:t xml:space="preserve"> to </w:t>
      </w:r>
      <w:hyperlink r:id="rId11" w:history="1">
        <w:r w:rsidR="00670C5D" w:rsidRPr="00FA4EAB">
          <w:rPr>
            <w:rStyle w:val="Hyperlink"/>
            <w:rFonts w:cs="Calibri"/>
          </w:rPr>
          <w:t>yvonne.firing@noc.ac.uk</w:t>
        </w:r>
      </w:hyperlink>
      <w:r>
        <w:rPr>
          <w:rFonts w:cs="Calibri"/>
        </w:rPr>
        <w:t xml:space="preserve">), so that other users can benefit from your improvements </w:t>
      </w:r>
      <w:r w:rsidR="00670C5D">
        <w:rPr>
          <w:rFonts w:cs="Calibri"/>
        </w:rPr>
        <w:t>and</w:t>
      </w:r>
      <w:r>
        <w:rPr>
          <w:rFonts w:cs="Calibri"/>
        </w:rPr>
        <w:t xml:space="preserve"> examples</w:t>
      </w:r>
      <w:r w:rsidR="00F824A3">
        <w:rPr>
          <w:rFonts w:cs="Calibri"/>
        </w:rPr>
        <w:t xml:space="preserve">. To make it easier for us to track and integrate changes, please </w:t>
      </w:r>
      <w:r w:rsidR="00670C5D">
        <w:rPr>
          <w:rFonts w:cs="Calibri"/>
        </w:rPr>
        <w:t xml:space="preserve">use </w:t>
      </w:r>
      <w:proofErr w:type="spellStart"/>
      <w:r w:rsidR="00670C5D">
        <w:rPr>
          <w:rFonts w:cs="Calibri"/>
        </w:rPr>
        <w:t>ocp_hydro_matlab</w:t>
      </w:r>
      <w:proofErr w:type="spellEnd"/>
      <w:r w:rsidR="00670C5D">
        <w:rPr>
          <w:rFonts w:cs="Calibri"/>
        </w:rPr>
        <w:t>/ only for</w:t>
      </w:r>
      <w:r>
        <w:rPr>
          <w:rFonts w:cs="Calibri"/>
        </w:rPr>
        <w:t xml:space="preserve"> </w:t>
      </w:r>
      <w:r w:rsidR="00670C5D">
        <w:rPr>
          <w:rFonts w:cs="Calibri"/>
        </w:rPr>
        <w:t>s</w:t>
      </w:r>
      <w:r>
        <w:rPr>
          <w:rFonts w:cs="Calibri"/>
        </w:rPr>
        <w:t>cripts/functions that you think should be maintained in the code going forward</w:t>
      </w:r>
      <w:r w:rsidR="00670C5D">
        <w:rPr>
          <w:rFonts w:cs="Calibri"/>
        </w:rPr>
        <w:t xml:space="preserve"> (e.g. a bug fix to an existing script, or a new script to read in a new type of data that may be used again); </w:t>
      </w:r>
      <w:r>
        <w:rPr>
          <w:rFonts w:cs="Calibri"/>
        </w:rPr>
        <w:t xml:space="preserve">use a different directory for </w:t>
      </w:r>
      <w:r w:rsidR="00670C5D">
        <w:rPr>
          <w:rFonts w:cs="Calibri"/>
        </w:rPr>
        <w:t xml:space="preserve">working code just for your cruise </w:t>
      </w:r>
      <w:r w:rsidR="00F824A3">
        <w:rPr>
          <w:rFonts w:cs="Calibri"/>
        </w:rPr>
        <w:t>(e.g. quick</w:t>
      </w:r>
      <w:r>
        <w:rPr>
          <w:rFonts w:cs="Calibri"/>
        </w:rPr>
        <w:t xml:space="preserve"> </w:t>
      </w:r>
      <w:r w:rsidR="00F824A3">
        <w:rPr>
          <w:rFonts w:cs="Calibri"/>
        </w:rPr>
        <w:t>code making plots of data</w:t>
      </w:r>
      <w:r>
        <w:rPr>
          <w:rFonts w:cs="Calibri"/>
        </w:rPr>
        <w:t xml:space="preserve"> </w:t>
      </w:r>
      <w:r w:rsidR="00001353">
        <w:rPr>
          <w:rFonts w:cs="Calibri"/>
        </w:rPr>
        <w:t>specifically for</w:t>
      </w:r>
      <w:r>
        <w:rPr>
          <w:rFonts w:cs="Calibri"/>
        </w:rPr>
        <w:t xml:space="preserve"> your cruise</w:t>
      </w:r>
      <w:r w:rsidR="00F824A3">
        <w:rPr>
          <w:rFonts w:cs="Calibri"/>
        </w:rPr>
        <w:t>)</w:t>
      </w:r>
      <w:r>
        <w:rPr>
          <w:rFonts w:cs="Calibri"/>
        </w:rPr>
        <w:t xml:space="preserve">. </w:t>
      </w:r>
      <w:r w:rsidR="00F824A3">
        <w:rPr>
          <w:rFonts w:cs="Calibri"/>
        </w:rPr>
        <w:t xml:space="preserve"> </w:t>
      </w:r>
    </w:p>
    <w:p w14:paraId="4E71126C" w14:textId="77777777" w:rsidR="001B176E" w:rsidRDefault="001B176E">
      <w:pPr>
        <w:rPr>
          <w:rFonts w:asciiTheme="minorHAnsi" w:hAnsiTheme="minorHAnsi" w:cs="Calibri"/>
        </w:rPr>
      </w:pPr>
    </w:p>
    <w:p w14:paraId="62DCAA73" w14:textId="77777777" w:rsidR="001B176E" w:rsidRDefault="001B176E">
      <w:pPr>
        <w:rPr>
          <w:rFonts w:asciiTheme="minorHAnsi" w:hAnsiTheme="minorHAnsi" w:cs="Calibri"/>
        </w:rPr>
      </w:pPr>
    </w:p>
    <w:p w14:paraId="4683E939" w14:textId="77777777" w:rsidR="001B176E" w:rsidRDefault="00F824A3">
      <w:pPr>
        <w:rPr>
          <w:rFonts w:asciiTheme="majorHAnsi" w:eastAsiaTheme="majorEastAsia" w:hAnsiTheme="majorHAnsi" w:cstheme="majorBidi"/>
          <w:color w:val="365F91" w:themeColor="accent1" w:themeShade="BF"/>
          <w:sz w:val="32"/>
          <w:szCs w:val="32"/>
        </w:rPr>
      </w:pPr>
      <w:r>
        <w:br w:type="page"/>
      </w:r>
    </w:p>
    <w:p w14:paraId="4D971BAE" w14:textId="2DB7876A" w:rsidR="001B176E" w:rsidRDefault="00F824A3">
      <w:pPr>
        <w:pStyle w:val="Heading1"/>
      </w:pPr>
      <w:bookmarkStart w:id="25" w:name="_Toc121838179"/>
      <w:bookmarkStart w:id="26" w:name="_Toc124798245"/>
      <w:r>
        <w:lastRenderedPageBreak/>
        <w:t xml:space="preserve">2. Setting up a new cruise and using </w:t>
      </w:r>
      <w:proofErr w:type="spellStart"/>
      <w:r>
        <w:t>Mexec</w:t>
      </w:r>
      <w:bookmarkEnd w:id="25"/>
      <w:bookmarkEnd w:id="26"/>
      <w:proofErr w:type="spellEnd"/>
      <w:r w:rsidR="00116D83">
        <w:t xml:space="preserve"> to process data</w:t>
      </w:r>
    </w:p>
    <w:p w14:paraId="390DB23C" w14:textId="77777777" w:rsidR="001B176E" w:rsidRDefault="001B176E"/>
    <w:p w14:paraId="5D7B8156" w14:textId="77777777" w:rsidR="001B176E" w:rsidRDefault="00F824A3" w:rsidP="00116D83">
      <w:pPr>
        <w:pStyle w:val="Heading2"/>
      </w:pPr>
      <w:r>
        <w:t>2.1 Before the cruise</w:t>
      </w:r>
    </w:p>
    <w:p w14:paraId="661D9C67" w14:textId="77777777" w:rsidR="001B176E" w:rsidRDefault="001B176E">
      <w:pPr>
        <w:pStyle w:val="Heading2"/>
        <w:rPr>
          <w:rFonts w:ascii="Cambria" w:hAnsi="Cambria" w:cs="Times New Roman"/>
        </w:rPr>
      </w:pPr>
    </w:p>
    <w:p w14:paraId="12D18EA4" w14:textId="77777777" w:rsidR="0095434A" w:rsidRPr="0095434A" w:rsidRDefault="00F824A3" w:rsidP="00962582">
      <w:pPr>
        <w:pStyle w:val="ListParagraph"/>
        <w:numPr>
          <w:ilvl w:val="0"/>
          <w:numId w:val="6"/>
        </w:numPr>
        <w:ind w:left="284"/>
        <w:rPr>
          <w:rFonts w:asciiTheme="minorHAnsi" w:hAnsiTheme="minorHAnsi" w:cs="Calibri"/>
          <w:lang w:val="en-GB"/>
        </w:rPr>
      </w:pPr>
      <w:r>
        <w:rPr>
          <w:rFonts w:cs="Calibri"/>
          <w:lang w:val="en-GB"/>
        </w:rPr>
        <w:t xml:space="preserve">Get the </w:t>
      </w:r>
      <w:proofErr w:type="spellStart"/>
      <w:r w:rsidR="0095434A">
        <w:rPr>
          <w:rFonts w:cs="Calibri"/>
          <w:lang w:val="en-GB"/>
        </w:rPr>
        <w:t>ocp_hydro_matlab</w:t>
      </w:r>
      <w:proofErr w:type="spellEnd"/>
      <w:r>
        <w:rPr>
          <w:rFonts w:cs="Calibri"/>
          <w:lang w:val="en-GB"/>
        </w:rPr>
        <w:t xml:space="preserve"> git repositor</w:t>
      </w:r>
      <w:r w:rsidR="0095434A">
        <w:rPr>
          <w:rFonts w:cs="Calibri"/>
          <w:lang w:val="en-GB"/>
        </w:rPr>
        <w:t xml:space="preserve">y. </w:t>
      </w:r>
    </w:p>
    <w:p w14:paraId="1705DAFA" w14:textId="214D75E6" w:rsidR="001B176E" w:rsidRDefault="00F824A3" w:rsidP="00962582">
      <w:pPr>
        <w:ind w:left="567"/>
        <w:rPr>
          <w:rFonts w:asciiTheme="minorHAnsi" w:hAnsiTheme="minorHAnsi" w:cs="Calibri"/>
          <w:lang w:val="en-GB"/>
        </w:rPr>
      </w:pPr>
      <w:r>
        <w:rPr>
          <w:rFonts w:cs="Calibri"/>
          <w:lang w:val="en-GB"/>
        </w:rPr>
        <w:t>If you have git</w:t>
      </w:r>
      <w:r w:rsidR="00001353">
        <w:rPr>
          <w:rFonts w:cs="Calibri"/>
          <w:lang w:val="en-GB"/>
        </w:rPr>
        <w:t xml:space="preserve">, </w:t>
      </w:r>
      <w:r>
        <w:rPr>
          <w:rFonts w:cs="Calibri"/>
          <w:lang w:val="en-GB"/>
        </w:rPr>
        <w:t xml:space="preserve">clone the </w:t>
      </w:r>
      <w:r w:rsidR="00001353">
        <w:rPr>
          <w:rFonts w:cs="Calibri"/>
          <w:lang w:val="en-GB"/>
        </w:rPr>
        <w:t>main</w:t>
      </w:r>
      <w:r>
        <w:rPr>
          <w:rFonts w:cs="Calibri"/>
          <w:lang w:val="en-GB"/>
        </w:rPr>
        <w:t xml:space="preserve"> branch:</w:t>
      </w:r>
    </w:p>
    <w:p w14:paraId="56AE5C4C" w14:textId="2E2C7B0E" w:rsidR="001B176E" w:rsidRDefault="00F824A3" w:rsidP="00962582">
      <w:pPr>
        <w:ind w:left="567"/>
        <w:rPr>
          <w:rFonts w:asciiTheme="minorHAnsi" w:hAnsiTheme="minorHAnsi" w:cs="Calibri"/>
          <w:lang w:val="en-GB"/>
        </w:rPr>
      </w:pPr>
      <w:r>
        <w:rPr>
          <w:rFonts w:cs="Calibri"/>
          <w:lang w:val="en-GB"/>
        </w:rPr>
        <w:t>&gt; cd ${PROGDIR} #</w:t>
      </w:r>
      <w:r w:rsidR="006919C4">
        <w:rPr>
          <w:rFonts w:cs="Calibri"/>
          <w:lang w:val="en-GB"/>
        </w:rPr>
        <w:t xml:space="preserve">this is </w:t>
      </w:r>
      <w:r>
        <w:rPr>
          <w:rFonts w:cs="Calibri"/>
          <w:lang w:val="en-GB"/>
        </w:rPr>
        <w:t>wherever you choose to keep the software</w:t>
      </w:r>
    </w:p>
    <w:p w14:paraId="20E3459C" w14:textId="19A24DD5" w:rsidR="00001353" w:rsidRPr="00001353" w:rsidRDefault="00F824A3" w:rsidP="00001353">
      <w:pPr>
        <w:ind w:left="567"/>
        <w:rPr>
          <w:rFonts w:cs="Calibri"/>
          <w:color w:val="0000FF" w:themeColor="hyperlink"/>
          <w:u w:val="single"/>
          <w:lang w:val="en-GB"/>
        </w:rPr>
      </w:pPr>
      <w:r>
        <w:rPr>
          <w:rFonts w:cs="Calibri"/>
          <w:lang w:val="en-GB"/>
        </w:rPr>
        <w:t xml:space="preserve">&gt; git clone </w:t>
      </w:r>
      <w:hyperlink r:id="rId12" w:history="1">
        <w:r w:rsidR="0095434A" w:rsidRPr="00F02AEB">
          <w:rPr>
            <w:rStyle w:val="Hyperlink"/>
            <w:rFonts w:cs="Calibri"/>
            <w:lang w:val="en-GB"/>
          </w:rPr>
          <w:t>git@github.com/NOC-OCP/ocp_hydro_matlab.git</w:t>
        </w:r>
      </w:hyperlink>
      <w:r w:rsidR="00001353">
        <w:rPr>
          <w:rStyle w:val="Hyperlink"/>
          <w:rFonts w:cs="Calibri"/>
          <w:lang w:val="en-GB"/>
        </w:rPr>
        <w:t xml:space="preserve"> </w:t>
      </w:r>
      <w:r w:rsidR="00001353">
        <w:rPr>
          <w:rFonts w:cs="Calibri"/>
          <w:lang w:val="en-GB"/>
        </w:rPr>
        <w:t xml:space="preserve">#if you have a </w:t>
      </w:r>
      <w:proofErr w:type="spellStart"/>
      <w:r w:rsidR="00001353">
        <w:rPr>
          <w:rFonts w:cs="Calibri"/>
          <w:lang w:val="en-GB"/>
        </w:rPr>
        <w:t>github</w:t>
      </w:r>
      <w:proofErr w:type="spellEnd"/>
      <w:r w:rsidR="00001353">
        <w:rPr>
          <w:rFonts w:cs="Calibri"/>
          <w:lang w:val="en-GB"/>
        </w:rPr>
        <w:t xml:space="preserve"> login</w:t>
      </w:r>
    </w:p>
    <w:p w14:paraId="0464B0BB" w14:textId="77777777" w:rsidR="00001353" w:rsidRDefault="00001353" w:rsidP="00962582">
      <w:pPr>
        <w:ind w:left="567"/>
        <w:rPr>
          <w:rFonts w:cs="Calibri"/>
          <w:lang w:val="en-GB"/>
        </w:rPr>
      </w:pPr>
      <w:r>
        <w:rPr>
          <w:rFonts w:cs="Calibri"/>
          <w:lang w:val="en-GB"/>
        </w:rPr>
        <w:t>OR</w:t>
      </w:r>
    </w:p>
    <w:p w14:paraId="649D8B6D" w14:textId="4F535E1B" w:rsidR="00001353" w:rsidRDefault="00001353" w:rsidP="00962582">
      <w:pPr>
        <w:ind w:left="567"/>
        <w:rPr>
          <w:rFonts w:cs="Calibri"/>
          <w:lang w:val="en-GB"/>
        </w:rPr>
      </w:pPr>
      <w:r>
        <w:rPr>
          <w:rFonts w:cs="Calibri"/>
          <w:lang w:val="en-GB"/>
        </w:rPr>
        <w:t xml:space="preserve">&gt; git clone </w:t>
      </w:r>
      <w:hyperlink r:id="rId13" w:history="1">
        <w:r w:rsidRPr="00FA4EAB">
          <w:rPr>
            <w:rStyle w:val="Hyperlink"/>
            <w:rFonts w:cs="Calibri"/>
            <w:lang w:val="en-GB"/>
          </w:rPr>
          <w:t>https://github.com/NOC-OCP/ocp_hydro_matlab.git</w:t>
        </w:r>
      </w:hyperlink>
    </w:p>
    <w:p w14:paraId="62546928" w14:textId="1B248F63" w:rsidR="001B176E" w:rsidRDefault="00F824A3" w:rsidP="00962582">
      <w:pPr>
        <w:ind w:left="567"/>
        <w:rPr>
          <w:rFonts w:asciiTheme="minorHAnsi" w:hAnsiTheme="minorHAnsi" w:cs="Calibri"/>
          <w:lang w:val="en-GB"/>
        </w:rPr>
      </w:pPr>
      <w:proofErr w:type="gramStart"/>
      <w:r>
        <w:rPr>
          <w:rFonts w:cs="Calibri"/>
          <w:lang w:val="en-GB"/>
        </w:rPr>
        <w:t>Generally</w:t>
      </w:r>
      <w:proofErr w:type="gramEnd"/>
      <w:r>
        <w:rPr>
          <w:rFonts w:cs="Calibri"/>
          <w:lang w:val="en-GB"/>
        </w:rPr>
        <w:t xml:space="preserve"> the </w:t>
      </w:r>
      <w:r w:rsidR="00001353">
        <w:rPr>
          <w:rFonts w:cs="Calibri"/>
          <w:lang w:val="en-GB"/>
        </w:rPr>
        <w:t>main</w:t>
      </w:r>
      <w:r>
        <w:rPr>
          <w:rFonts w:cs="Calibri"/>
          <w:lang w:val="en-GB"/>
        </w:rPr>
        <w:t xml:space="preserve"> branch is the version you should use, but in special cases you may instead want to work from a different cruise branch: </w:t>
      </w:r>
    </w:p>
    <w:p w14:paraId="5B531CB0" w14:textId="77777777" w:rsidR="001B176E" w:rsidRDefault="00F824A3" w:rsidP="00962582">
      <w:pPr>
        <w:ind w:left="567"/>
        <w:rPr>
          <w:rFonts w:asciiTheme="minorHAnsi" w:hAnsiTheme="minorHAnsi" w:cs="Calibri"/>
          <w:lang w:val="en-GB"/>
        </w:rPr>
      </w:pPr>
      <w:r>
        <w:rPr>
          <w:rFonts w:cs="Calibri"/>
          <w:lang w:val="en-GB"/>
        </w:rPr>
        <w:t>&gt; cd ${PROGDIR}/</w:t>
      </w:r>
      <w:proofErr w:type="spellStart"/>
      <w:r>
        <w:rPr>
          <w:rFonts w:cs="Calibri"/>
          <w:lang w:val="en-GB"/>
        </w:rPr>
        <w:t>ocp_hydro_matlab</w:t>
      </w:r>
      <w:proofErr w:type="spellEnd"/>
    </w:p>
    <w:p w14:paraId="1E808121" w14:textId="77777777" w:rsidR="001B176E" w:rsidRDefault="00F824A3" w:rsidP="00962582">
      <w:pPr>
        <w:ind w:left="567"/>
        <w:rPr>
          <w:rFonts w:asciiTheme="minorHAnsi" w:hAnsiTheme="minorHAnsi" w:cs="Calibri"/>
          <w:lang w:val="en-GB"/>
        </w:rPr>
      </w:pPr>
      <w:r>
        <w:rPr>
          <w:rFonts w:cs="Calibri"/>
          <w:lang w:val="en-GB"/>
        </w:rPr>
        <w:t xml:space="preserve">&gt; git branch </w:t>
      </w:r>
      <w:proofErr w:type="spellStart"/>
      <w:r>
        <w:rPr>
          <w:rFonts w:cs="Calibri"/>
          <w:i/>
          <w:iCs/>
          <w:lang w:val="en-GB"/>
        </w:rPr>
        <w:t>other_branch</w:t>
      </w:r>
      <w:proofErr w:type="spellEnd"/>
    </w:p>
    <w:p w14:paraId="42E685C3" w14:textId="77777777" w:rsidR="001B176E" w:rsidRDefault="00F824A3" w:rsidP="00962582">
      <w:pPr>
        <w:ind w:left="567"/>
        <w:rPr>
          <w:rFonts w:asciiTheme="minorHAnsi" w:hAnsiTheme="minorHAnsi" w:cs="Calibri"/>
          <w:lang w:val="en-GB"/>
        </w:rPr>
      </w:pPr>
      <w:r>
        <w:rPr>
          <w:rFonts w:cs="Calibri"/>
          <w:lang w:val="en-GB"/>
        </w:rPr>
        <w:t xml:space="preserve">&gt; git fetch origin </w:t>
      </w:r>
      <w:proofErr w:type="spellStart"/>
      <w:r>
        <w:rPr>
          <w:rFonts w:cs="Calibri"/>
          <w:i/>
          <w:iCs/>
          <w:lang w:val="en-GB"/>
        </w:rPr>
        <w:t>other_branch</w:t>
      </w:r>
      <w:proofErr w:type="spellEnd"/>
    </w:p>
    <w:p w14:paraId="20A65B37" w14:textId="77777777" w:rsidR="001B176E" w:rsidRDefault="00F824A3" w:rsidP="00962582">
      <w:pPr>
        <w:ind w:left="567"/>
        <w:rPr>
          <w:rFonts w:asciiTheme="minorHAnsi" w:hAnsiTheme="minorHAnsi" w:cs="Calibri"/>
          <w:lang w:val="en-GB"/>
        </w:rPr>
      </w:pPr>
      <w:r>
        <w:rPr>
          <w:rFonts w:cs="Calibri"/>
          <w:lang w:val="en-GB"/>
        </w:rPr>
        <w:t xml:space="preserve">&gt; git checkout origin </w:t>
      </w:r>
      <w:proofErr w:type="spellStart"/>
      <w:r>
        <w:rPr>
          <w:rFonts w:cs="Calibri"/>
          <w:i/>
          <w:iCs/>
          <w:lang w:val="en-GB"/>
        </w:rPr>
        <w:t>other_branch</w:t>
      </w:r>
      <w:proofErr w:type="spellEnd"/>
    </w:p>
    <w:p w14:paraId="29060A80" w14:textId="77777777" w:rsidR="001B176E" w:rsidRDefault="00F824A3" w:rsidP="00962582">
      <w:pPr>
        <w:ind w:left="567"/>
        <w:rPr>
          <w:rFonts w:asciiTheme="minorHAnsi" w:hAnsiTheme="minorHAnsi" w:cs="Calibri"/>
          <w:lang w:val="en-GB"/>
        </w:rPr>
      </w:pPr>
      <w:r>
        <w:rPr>
          <w:rFonts w:cs="Calibri"/>
          <w:lang w:val="en-GB"/>
        </w:rPr>
        <w:t xml:space="preserve">&gt; git pull origin </w:t>
      </w:r>
      <w:proofErr w:type="spellStart"/>
      <w:r>
        <w:rPr>
          <w:rFonts w:cs="Calibri"/>
          <w:i/>
          <w:iCs/>
          <w:lang w:val="en-GB"/>
        </w:rPr>
        <w:t>other_branch</w:t>
      </w:r>
      <w:proofErr w:type="spellEnd"/>
    </w:p>
    <w:p w14:paraId="39D81C79" w14:textId="77777777" w:rsidR="0095434A" w:rsidRDefault="00F824A3" w:rsidP="00962582">
      <w:pPr>
        <w:spacing w:after="240"/>
        <w:ind w:left="567"/>
        <w:rPr>
          <w:rFonts w:cs="Calibri"/>
          <w:lang w:val="en-GB"/>
        </w:rPr>
      </w:pPr>
      <w:r>
        <w:rPr>
          <w:rFonts w:cs="Calibri"/>
          <w:lang w:val="en-GB"/>
        </w:rPr>
        <w:t xml:space="preserve">Otherwise, download the desired branch (probably the master branch) from </w:t>
      </w:r>
      <w:hyperlink r:id="rId14" w:history="1">
        <w:r w:rsidR="0095434A" w:rsidRPr="00F02AEB">
          <w:rPr>
            <w:rStyle w:val="Hyperlink"/>
            <w:rFonts w:cs="Calibri"/>
            <w:lang w:val="en-GB"/>
          </w:rPr>
          <w:t>http://github.com/NOC-OCP/ocp_hydro_matlab</w:t>
        </w:r>
      </w:hyperlink>
      <w:r>
        <w:rPr>
          <w:rFonts w:cs="Calibri"/>
          <w:lang w:val="en-GB"/>
        </w:rPr>
        <w:t xml:space="preserve"> and </w:t>
      </w:r>
      <w:r w:rsidR="0095434A">
        <w:rPr>
          <w:rFonts w:cs="Calibri"/>
          <w:lang w:val="en-GB"/>
        </w:rPr>
        <w:t xml:space="preserve">unpack in ${PROGDIR}. </w:t>
      </w:r>
    </w:p>
    <w:p w14:paraId="20880D45" w14:textId="1CC2B521" w:rsidR="00001353" w:rsidRDefault="0095434A" w:rsidP="00001353">
      <w:pPr>
        <w:ind w:left="360"/>
        <w:rPr>
          <w:rFonts w:cs="Calibri"/>
          <w:lang w:val="en-GB"/>
        </w:rPr>
      </w:pPr>
      <w:r>
        <w:rPr>
          <w:rFonts w:cs="Calibri"/>
          <w:lang w:val="en-GB"/>
        </w:rPr>
        <w:t xml:space="preserve">1b) </w:t>
      </w:r>
      <w:r w:rsidRPr="0095434A">
        <w:rPr>
          <w:rFonts w:cs="Calibri"/>
          <w:lang w:val="en-GB"/>
        </w:rPr>
        <w:t xml:space="preserve">If you intend to use the shell scripts for syncing data from a server to your Linux/MacOS working machine, also </w:t>
      </w:r>
      <w:r w:rsidR="00001353">
        <w:rPr>
          <w:rFonts w:cs="Calibri"/>
          <w:lang w:val="en-GB"/>
        </w:rPr>
        <w:t>clone or download (as above)</w:t>
      </w:r>
      <w:r w:rsidRPr="0095434A">
        <w:rPr>
          <w:rFonts w:cs="Calibri"/>
          <w:lang w:val="en-GB"/>
        </w:rPr>
        <w:t xml:space="preserve"> the </w:t>
      </w:r>
      <w:proofErr w:type="spellStart"/>
      <w:r w:rsidRPr="0095434A">
        <w:rPr>
          <w:rFonts w:cs="Calibri"/>
          <w:lang w:val="en-GB"/>
        </w:rPr>
        <w:t>mexec_exec</w:t>
      </w:r>
      <w:proofErr w:type="spellEnd"/>
      <w:r w:rsidRPr="0095434A">
        <w:rPr>
          <w:rFonts w:cs="Calibri"/>
          <w:lang w:val="en-GB"/>
        </w:rPr>
        <w:t xml:space="preserve"> git repository</w:t>
      </w:r>
      <w:r w:rsidR="00001353">
        <w:rPr>
          <w:rFonts w:cs="Calibri"/>
          <w:lang w:val="en-GB"/>
        </w:rPr>
        <w:t xml:space="preserve"> from git.noc.ac.uk/OCP/</w:t>
      </w:r>
      <w:proofErr w:type="spellStart"/>
      <w:r w:rsidR="00001353">
        <w:rPr>
          <w:rFonts w:cs="Calibri"/>
          <w:lang w:val="en-GB"/>
        </w:rPr>
        <w:t>mexec_exec</w:t>
      </w:r>
      <w:proofErr w:type="spellEnd"/>
      <w:r w:rsidR="00001353">
        <w:rPr>
          <w:rFonts w:cs="Calibri"/>
          <w:lang w:val="en-GB"/>
        </w:rPr>
        <w:t xml:space="preserve">. </w:t>
      </w:r>
    </w:p>
    <w:p w14:paraId="67CD88D8" w14:textId="5940A85E" w:rsidR="001B176E" w:rsidRPr="00001353" w:rsidRDefault="00F824A3" w:rsidP="00001353">
      <w:pPr>
        <w:ind w:left="360"/>
        <w:rPr>
          <w:rFonts w:cs="Calibri"/>
          <w:lang w:val="en-GB"/>
        </w:rPr>
      </w:pPr>
      <w:r>
        <w:rPr>
          <w:rFonts w:cs="Calibri"/>
          <w:lang w:val="en-GB"/>
        </w:rPr>
        <w:t xml:space="preserve"> </w:t>
      </w:r>
    </w:p>
    <w:p w14:paraId="5307B716" w14:textId="0A3BFE32" w:rsidR="001B176E" w:rsidRDefault="00F824A3" w:rsidP="00962582">
      <w:pPr>
        <w:pStyle w:val="ListParagraph"/>
        <w:numPr>
          <w:ilvl w:val="0"/>
          <w:numId w:val="6"/>
        </w:numPr>
        <w:spacing w:after="240"/>
        <w:ind w:left="284"/>
        <w:rPr>
          <w:rFonts w:asciiTheme="minorHAnsi" w:hAnsiTheme="minorHAnsi" w:cs="Calibri"/>
          <w:lang w:val="en-GB"/>
        </w:rPr>
      </w:pPr>
      <w:r>
        <w:rPr>
          <w:rFonts w:cs="Calibri"/>
          <w:lang w:val="en-GB"/>
        </w:rPr>
        <w:t xml:space="preserve">Determine your cruise designation, typically 2-3 letters denoting the ship and 3-5 letters denoting the cruise number, e.g. dy113, jr18002, nbp0705. This will be used in various places and is the variable meant by (italic) </w:t>
      </w:r>
      <w:r>
        <w:rPr>
          <w:rFonts w:cs="Calibri"/>
          <w:i/>
          <w:iCs/>
          <w:lang w:val="en-GB"/>
        </w:rPr>
        <w:t>cruise</w:t>
      </w:r>
      <w:r>
        <w:rPr>
          <w:rFonts w:cs="Calibri"/>
          <w:lang w:val="en-GB"/>
        </w:rPr>
        <w:t xml:space="preserve"> through the rest of this document. </w:t>
      </w:r>
    </w:p>
    <w:p w14:paraId="6A07A10E" w14:textId="140E7795" w:rsidR="001B176E" w:rsidRDefault="00F824A3" w:rsidP="00962582">
      <w:pPr>
        <w:ind w:left="567"/>
        <w:rPr>
          <w:rFonts w:asciiTheme="minorHAnsi" w:hAnsiTheme="minorHAnsi" w:cs="Calibri"/>
          <w:lang w:val="en-GB"/>
        </w:rPr>
      </w:pPr>
      <w:r>
        <w:rPr>
          <w:rFonts w:cs="Calibri"/>
          <w:lang w:val="en-GB"/>
        </w:rPr>
        <w:t xml:space="preserve">If you are using git, for each of the repositories, create and switch to a new branch for your cruise: </w:t>
      </w:r>
    </w:p>
    <w:p w14:paraId="41BA7CAA" w14:textId="77777777" w:rsidR="001B176E" w:rsidRDefault="00F824A3" w:rsidP="00962582">
      <w:pPr>
        <w:ind w:left="567"/>
        <w:rPr>
          <w:rFonts w:asciiTheme="minorHAnsi" w:hAnsiTheme="minorHAnsi" w:cs="Calibri"/>
          <w:lang w:val="en-GB"/>
        </w:rPr>
      </w:pPr>
      <w:r>
        <w:rPr>
          <w:rFonts w:cs="Calibri"/>
          <w:lang w:val="en-GB"/>
        </w:rPr>
        <w:t>&gt; cd ${PROGDIR}/</w:t>
      </w:r>
      <w:proofErr w:type="spellStart"/>
      <w:r>
        <w:rPr>
          <w:rFonts w:cs="Calibri"/>
          <w:lang w:val="en-GB"/>
        </w:rPr>
        <w:t>ocp_hydro_matlab</w:t>
      </w:r>
      <w:proofErr w:type="spellEnd"/>
    </w:p>
    <w:p w14:paraId="2A4D52C9" w14:textId="77777777" w:rsidR="001B176E" w:rsidRDefault="00F824A3" w:rsidP="00962582">
      <w:pPr>
        <w:ind w:left="567"/>
        <w:rPr>
          <w:rFonts w:asciiTheme="minorHAnsi" w:hAnsiTheme="minorHAnsi" w:cs="Calibri"/>
          <w:lang w:val="en-GB"/>
        </w:rPr>
      </w:pPr>
      <w:r>
        <w:rPr>
          <w:rFonts w:cs="Calibri"/>
          <w:lang w:val="en-GB"/>
        </w:rPr>
        <w:t xml:space="preserve">&gt; git branch </w:t>
      </w:r>
      <w:r>
        <w:rPr>
          <w:rFonts w:cs="Calibri"/>
          <w:i/>
          <w:iCs/>
          <w:lang w:val="en-GB"/>
        </w:rPr>
        <w:t>cruise</w:t>
      </w:r>
    </w:p>
    <w:p w14:paraId="736DB85E" w14:textId="77777777" w:rsidR="001B176E" w:rsidRDefault="00F824A3" w:rsidP="00962582">
      <w:pPr>
        <w:ind w:left="567"/>
        <w:rPr>
          <w:rFonts w:cs="Calibri"/>
          <w:i/>
          <w:iCs/>
          <w:lang w:val="en-GB"/>
        </w:rPr>
      </w:pPr>
      <w:r>
        <w:rPr>
          <w:rFonts w:cs="Calibri"/>
          <w:lang w:val="en-GB"/>
        </w:rPr>
        <w:t xml:space="preserve">&gt; git checkout </w:t>
      </w:r>
      <w:r>
        <w:rPr>
          <w:rFonts w:cs="Calibri"/>
          <w:i/>
          <w:iCs/>
          <w:lang w:val="en-GB"/>
        </w:rPr>
        <w:t>cruise</w:t>
      </w:r>
    </w:p>
    <w:p w14:paraId="656B0435" w14:textId="63D8A0BA" w:rsidR="006919C4" w:rsidRPr="006919C4" w:rsidRDefault="006919C4" w:rsidP="00962582">
      <w:pPr>
        <w:ind w:left="567"/>
        <w:rPr>
          <w:rFonts w:asciiTheme="minorHAnsi" w:hAnsiTheme="minorHAnsi" w:cs="Calibri"/>
          <w:lang w:val="en-GB"/>
        </w:rPr>
      </w:pPr>
      <w:r>
        <w:rPr>
          <w:rFonts w:cs="Calibri"/>
          <w:lang w:val="en-GB"/>
        </w:rPr>
        <w:t xml:space="preserve">If you are using </w:t>
      </w:r>
      <w:proofErr w:type="spellStart"/>
      <w:r>
        <w:rPr>
          <w:rFonts w:cs="Calibri"/>
          <w:lang w:val="en-GB"/>
        </w:rPr>
        <w:t>mexec_exec</w:t>
      </w:r>
      <w:proofErr w:type="spellEnd"/>
      <w:r>
        <w:rPr>
          <w:rFonts w:cs="Calibri"/>
          <w:lang w:val="en-GB"/>
        </w:rPr>
        <w:t xml:space="preserve"> also: </w:t>
      </w:r>
    </w:p>
    <w:p w14:paraId="5346D5B3" w14:textId="77777777" w:rsidR="001B176E" w:rsidRDefault="00F824A3" w:rsidP="00962582">
      <w:pPr>
        <w:ind w:left="567"/>
        <w:rPr>
          <w:rFonts w:asciiTheme="minorHAnsi" w:hAnsiTheme="minorHAnsi" w:cs="Calibri"/>
          <w:lang w:val="en-GB"/>
        </w:rPr>
      </w:pPr>
      <w:r>
        <w:rPr>
          <w:rFonts w:cs="Calibri"/>
          <w:lang w:val="en-GB"/>
        </w:rPr>
        <w:t>&gt; cd ${PROGDIR}/</w:t>
      </w:r>
      <w:proofErr w:type="spellStart"/>
      <w:r>
        <w:rPr>
          <w:rFonts w:cs="Calibri"/>
          <w:lang w:val="en-GB"/>
        </w:rPr>
        <w:t>mexec_exec</w:t>
      </w:r>
      <w:proofErr w:type="spellEnd"/>
    </w:p>
    <w:p w14:paraId="5F810F10" w14:textId="77777777" w:rsidR="001B176E" w:rsidRDefault="00F824A3" w:rsidP="00962582">
      <w:pPr>
        <w:ind w:left="567"/>
        <w:rPr>
          <w:rFonts w:asciiTheme="minorHAnsi" w:hAnsiTheme="minorHAnsi" w:cs="Calibri"/>
          <w:lang w:val="en-GB"/>
        </w:rPr>
      </w:pPr>
      <w:r>
        <w:rPr>
          <w:rFonts w:cs="Calibri"/>
          <w:lang w:val="en-GB"/>
        </w:rPr>
        <w:t xml:space="preserve">&gt; git branch </w:t>
      </w:r>
      <w:r>
        <w:rPr>
          <w:rFonts w:cs="Calibri"/>
          <w:i/>
          <w:iCs/>
          <w:lang w:val="en-GB"/>
        </w:rPr>
        <w:t>cruise</w:t>
      </w:r>
    </w:p>
    <w:p w14:paraId="752BCD40" w14:textId="46216697" w:rsidR="001B176E" w:rsidRDefault="00F824A3" w:rsidP="00962582">
      <w:pPr>
        <w:ind w:left="567"/>
        <w:rPr>
          <w:rFonts w:cs="Calibri"/>
          <w:i/>
          <w:iCs/>
          <w:lang w:val="en-GB"/>
        </w:rPr>
      </w:pPr>
      <w:r>
        <w:rPr>
          <w:rFonts w:cs="Calibri"/>
          <w:lang w:val="en-GB"/>
        </w:rPr>
        <w:t xml:space="preserve">&gt; git checkout </w:t>
      </w:r>
      <w:r>
        <w:rPr>
          <w:rFonts w:cs="Calibri"/>
          <w:i/>
          <w:iCs/>
          <w:lang w:val="en-GB"/>
        </w:rPr>
        <w:t>cruise</w:t>
      </w:r>
    </w:p>
    <w:p w14:paraId="0A699A02" w14:textId="77777777" w:rsidR="00962582" w:rsidRDefault="00962582" w:rsidP="00962582">
      <w:pPr>
        <w:ind w:left="-284"/>
        <w:rPr>
          <w:rFonts w:asciiTheme="minorHAnsi" w:hAnsiTheme="minorHAnsi" w:cs="Calibri"/>
          <w:i/>
          <w:iCs/>
          <w:lang w:val="en-GB"/>
        </w:rPr>
      </w:pPr>
    </w:p>
    <w:p w14:paraId="1C51433C" w14:textId="748D07BF" w:rsidR="00EF24D9" w:rsidRPr="00EF24D9" w:rsidRDefault="006919C4" w:rsidP="00EF24D9">
      <w:pPr>
        <w:pStyle w:val="ListParagraph"/>
        <w:numPr>
          <w:ilvl w:val="0"/>
          <w:numId w:val="6"/>
        </w:numPr>
        <w:spacing w:after="240"/>
        <w:rPr>
          <w:rFonts w:cs="Calibri"/>
          <w:lang w:val="en-GB"/>
        </w:rPr>
      </w:pPr>
      <w:r w:rsidRPr="00EF24D9">
        <w:rPr>
          <w:rFonts w:cs="Calibri"/>
          <w:lang w:val="en-GB"/>
        </w:rPr>
        <w:t xml:space="preserve">Add the full path to </w:t>
      </w:r>
      <w:proofErr w:type="spellStart"/>
      <w:r w:rsidRPr="00EF24D9">
        <w:rPr>
          <w:rFonts w:cs="Calibri"/>
          <w:lang w:val="en-GB"/>
        </w:rPr>
        <w:t>ocp_hydro_matlab</w:t>
      </w:r>
      <w:proofErr w:type="spellEnd"/>
      <w:r w:rsidRPr="00EF24D9">
        <w:rPr>
          <w:rFonts w:cs="Calibri"/>
          <w:lang w:val="en-GB"/>
        </w:rPr>
        <w:t xml:space="preserve"> to your </w:t>
      </w:r>
      <w:proofErr w:type="spellStart"/>
      <w:r w:rsidRPr="00EF24D9">
        <w:rPr>
          <w:rFonts w:cs="Calibri"/>
          <w:lang w:val="en-GB"/>
        </w:rPr>
        <w:t>Matlab</w:t>
      </w:r>
      <w:proofErr w:type="spellEnd"/>
      <w:r w:rsidRPr="00EF24D9">
        <w:rPr>
          <w:rFonts w:cs="Calibri"/>
          <w:lang w:val="en-GB"/>
        </w:rPr>
        <w:t xml:space="preserve"> startup path. </w:t>
      </w:r>
    </w:p>
    <w:p w14:paraId="322ACFC4" w14:textId="77777777" w:rsidR="00EF24D9" w:rsidRPr="00EF24D9" w:rsidRDefault="00EF24D9" w:rsidP="00EF24D9">
      <w:pPr>
        <w:pStyle w:val="ListParagraph"/>
        <w:spacing w:after="240"/>
        <w:rPr>
          <w:rFonts w:asciiTheme="minorHAnsi" w:hAnsiTheme="minorHAnsi" w:cs="Calibri"/>
          <w:lang w:val="en-GB"/>
        </w:rPr>
      </w:pPr>
    </w:p>
    <w:p w14:paraId="2A7938B9" w14:textId="7A9BFAF2" w:rsidR="00EF24D9" w:rsidRPr="00EF24D9" w:rsidRDefault="006919C4" w:rsidP="00EF24D9">
      <w:pPr>
        <w:pStyle w:val="ListParagraph"/>
        <w:numPr>
          <w:ilvl w:val="0"/>
          <w:numId w:val="6"/>
        </w:numPr>
        <w:spacing w:after="240"/>
        <w:rPr>
          <w:rFonts w:asciiTheme="minorHAnsi" w:hAnsiTheme="minorHAnsi" w:cs="Calibri"/>
          <w:lang w:val="en-GB"/>
        </w:rPr>
      </w:pPr>
      <w:r w:rsidRPr="00EF24D9">
        <w:rPr>
          <w:rFonts w:cs="Calibri"/>
          <w:lang w:val="en-GB"/>
        </w:rPr>
        <w:t xml:space="preserve">If using </w:t>
      </w:r>
      <w:proofErr w:type="spellStart"/>
      <w:r w:rsidR="00F824A3" w:rsidRPr="00EF24D9">
        <w:rPr>
          <w:rFonts w:cs="Calibri"/>
          <w:lang w:val="en-GB"/>
        </w:rPr>
        <w:t>mexec_exec</w:t>
      </w:r>
      <w:proofErr w:type="spellEnd"/>
      <w:r w:rsidR="00EF24D9">
        <w:rPr>
          <w:rFonts w:cs="Calibri"/>
          <w:lang w:val="en-GB"/>
        </w:rPr>
        <w:t>:</w:t>
      </w:r>
    </w:p>
    <w:p w14:paraId="23E15578" w14:textId="77777777" w:rsidR="00EF24D9" w:rsidRPr="00EF24D9" w:rsidRDefault="00EF24D9" w:rsidP="00EF24D9">
      <w:pPr>
        <w:pStyle w:val="ListParagraph"/>
        <w:numPr>
          <w:ilvl w:val="1"/>
          <w:numId w:val="6"/>
        </w:numPr>
        <w:spacing w:after="240"/>
        <w:rPr>
          <w:rFonts w:asciiTheme="minorHAnsi" w:hAnsiTheme="minorHAnsi" w:cs="Calibri"/>
          <w:lang w:val="en-GB"/>
        </w:rPr>
      </w:pPr>
      <w:r>
        <w:rPr>
          <w:rFonts w:cs="Calibri"/>
          <w:lang w:val="en-GB"/>
        </w:rPr>
        <w:t>A</w:t>
      </w:r>
      <w:r w:rsidR="006919C4" w:rsidRPr="00EF24D9">
        <w:rPr>
          <w:rFonts w:cs="Calibri"/>
          <w:lang w:val="en-GB"/>
        </w:rPr>
        <w:t>dd it</w:t>
      </w:r>
      <w:r w:rsidR="00F824A3" w:rsidRPr="00EF24D9">
        <w:rPr>
          <w:rFonts w:cs="Calibri"/>
          <w:lang w:val="en-GB"/>
        </w:rPr>
        <w:t xml:space="preserve"> and its subdirectories to your shell path (</w:t>
      </w:r>
      <w:proofErr w:type="gramStart"/>
      <w:r w:rsidR="00F824A3" w:rsidRPr="00EF24D9">
        <w:rPr>
          <w:rFonts w:cs="Calibri"/>
          <w:lang w:val="en-GB"/>
        </w:rPr>
        <w:t>in .</w:t>
      </w:r>
      <w:proofErr w:type="spellStart"/>
      <w:r w:rsidR="00F824A3" w:rsidRPr="00EF24D9">
        <w:rPr>
          <w:rFonts w:cs="Calibri"/>
          <w:lang w:val="en-GB"/>
        </w:rPr>
        <w:t>bashrc</w:t>
      </w:r>
      <w:proofErr w:type="spellEnd"/>
      <w:proofErr w:type="gramEnd"/>
      <w:r w:rsidR="00F824A3" w:rsidRPr="00EF24D9">
        <w:rPr>
          <w:rFonts w:cs="Calibri"/>
          <w:lang w:val="en-GB"/>
        </w:rPr>
        <w:t xml:space="preserve"> or equivalent). </w:t>
      </w:r>
    </w:p>
    <w:p w14:paraId="1146F442" w14:textId="4FC14295" w:rsidR="001B176E" w:rsidRPr="00EF24D9" w:rsidRDefault="00F824A3" w:rsidP="00EF24D9">
      <w:pPr>
        <w:pStyle w:val="ListParagraph"/>
        <w:numPr>
          <w:ilvl w:val="1"/>
          <w:numId w:val="6"/>
        </w:numPr>
        <w:spacing w:after="240"/>
        <w:rPr>
          <w:rFonts w:asciiTheme="minorHAnsi" w:hAnsiTheme="minorHAnsi" w:cs="Calibri"/>
          <w:lang w:val="en-GB"/>
        </w:rPr>
      </w:pPr>
      <w:r w:rsidRPr="00EF24D9">
        <w:rPr>
          <w:rFonts w:cs="Calibri"/>
          <w:lang w:val="en-GB"/>
        </w:rPr>
        <w:t>Edit the cruise name and processing base directory (e.g. /local/users/</w:t>
      </w:r>
      <w:proofErr w:type="spellStart"/>
      <w:r w:rsidRPr="00EF24D9">
        <w:rPr>
          <w:rFonts w:cs="Calibri"/>
          <w:lang w:val="en-GB"/>
        </w:rPr>
        <w:t>pstar</w:t>
      </w:r>
      <w:proofErr w:type="spellEnd"/>
      <w:r w:rsidRPr="00EF24D9">
        <w:rPr>
          <w:rFonts w:cs="Calibri"/>
          <w:lang w:val="en-GB"/>
        </w:rPr>
        <w:t>/dy113/</w:t>
      </w:r>
      <w:proofErr w:type="spellStart"/>
      <w:r w:rsidRPr="00EF24D9">
        <w:rPr>
          <w:rFonts w:cs="Calibri"/>
          <w:lang w:val="en-GB"/>
        </w:rPr>
        <w:t>mcruise</w:t>
      </w:r>
      <w:proofErr w:type="spellEnd"/>
      <w:r w:rsidRPr="00EF24D9">
        <w:rPr>
          <w:rFonts w:cs="Calibri"/>
          <w:lang w:val="en-GB"/>
        </w:rPr>
        <w:t xml:space="preserve">/) in </w:t>
      </w:r>
      <w:r w:rsidR="00EF24D9">
        <w:rPr>
          <w:rFonts w:cs="Calibri"/>
          <w:lang w:val="en-GB"/>
        </w:rPr>
        <w:t>${PROGDIR}/</w:t>
      </w:r>
      <w:proofErr w:type="spellStart"/>
      <w:r w:rsidRPr="00EF24D9">
        <w:rPr>
          <w:rFonts w:cs="Calibri"/>
          <w:lang w:val="en-GB"/>
        </w:rPr>
        <w:t>mexec_exec</w:t>
      </w:r>
      <w:proofErr w:type="spellEnd"/>
      <w:r w:rsidRPr="00EF24D9">
        <w:rPr>
          <w:rFonts w:cs="Calibri"/>
          <w:lang w:val="en-GB"/>
        </w:rPr>
        <w:t>/</w:t>
      </w:r>
      <w:proofErr w:type="spellStart"/>
      <w:r w:rsidRPr="00EF24D9">
        <w:rPr>
          <w:rFonts w:cs="Calibri"/>
          <w:lang w:val="en-GB"/>
        </w:rPr>
        <w:t>conf_scripts</w:t>
      </w:r>
      <w:proofErr w:type="spellEnd"/>
      <w:r w:rsidRPr="00EF24D9">
        <w:rPr>
          <w:rFonts w:cs="Calibri"/>
          <w:lang w:val="en-GB"/>
        </w:rPr>
        <w:t>/</w:t>
      </w:r>
      <w:proofErr w:type="spellStart"/>
      <w:r w:rsidRPr="00EF24D9">
        <w:rPr>
          <w:rFonts w:cs="Calibri"/>
          <w:lang w:val="en-GB"/>
        </w:rPr>
        <w:t>conf_script_mexec</w:t>
      </w:r>
      <w:proofErr w:type="spellEnd"/>
      <w:r w:rsidRPr="00EF24D9">
        <w:rPr>
          <w:rFonts w:cs="Calibri"/>
          <w:lang w:val="en-GB"/>
        </w:rPr>
        <w:t xml:space="preserve">. You may also need to edit the underway data system and a flag for whether </w:t>
      </w:r>
      <w:r w:rsidRPr="00EF24D9">
        <w:rPr>
          <w:rFonts w:cs="Calibri"/>
          <w:lang w:val="en-GB"/>
        </w:rPr>
        <w:lastRenderedPageBreak/>
        <w:t xml:space="preserve">LADCP data are acquired. Run to configure the cruise directory structure: </w:t>
      </w:r>
    </w:p>
    <w:p w14:paraId="1E56E0E8" w14:textId="77777777" w:rsidR="00EF24D9" w:rsidRDefault="00EF24D9" w:rsidP="00EF24D9">
      <w:pPr>
        <w:pStyle w:val="ListParagraph"/>
        <w:spacing w:after="240"/>
        <w:ind w:left="1440"/>
        <w:rPr>
          <w:rFonts w:cs="Calibri"/>
          <w:lang w:val="en-GB"/>
        </w:rPr>
      </w:pPr>
      <w:r>
        <w:rPr>
          <w:rFonts w:cs="Calibri"/>
          <w:lang w:val="en-GB"/>
        </w:rPr>
        <w:t xml:space="preserve">&gt; </w:t>
      </w:r>
      <w:proofErr w:type="spellStart"/>
      <w:r>
        <w:rPr>
          <w:rFonts w:cs="Calibri"/>
          <w:lang w:val="en-GB"/>
        </w:rPr>
        <w:t>conf_script_mexec</w:t>
      </w:r>
      <w:proofErr w:type="spellEnd"/>
    </w:p>
    <w:p w14:paraId="4D936BEC" w14:textId="79827F34" w:rsidR="001B176E" w:rsidRDefault="00F824A3" w:rsidP="00EF24D9">
      <w:pPr>
        <w:pStyle w:val="ListParagraph"/>
        <w:spacing w:after="240"/>
        <w:ind w:left="1440"/>
        <w:rPr>
          <w:rFonts w:asciiTheme="minorHAnsi" w:hAnsiTheme="minorHAnsi" w:cs="Calibri"/>
          <w:lang w:val="en-GB"/>
        </w:rPr>
      </w:pPr>
      <w:r>
        <w:rPr>
          <w:rFonts w:cs="Calibri"/>
          <w:lang w:val="en-GB"/>
        </w:rPr>
        <w:t xml:space="preserve">This will set up a processing directory structure, including relative symbolic links so that the directory structure can be copied elsewhere (e.g. at the end of a cruise) and processing continued. </w:t>
      </w:r>
    </w:p>
    <w:p w14:paraId="2D5052B9" w14:textId="77777777" w:rsidR="00EF24D9" w:rsidRPr="00EF24D9" w:rsidRDefault="00EF24D9" w:rsidP="00EF24D9">
      <w:pPr>
        <w:pStyle w:val="ListParagraph"/>
        <w:spacing w:after="240"/>
        <w:ind w:left="142"/>
        <w:rPr>
          <w:rFonts w:asciiTheme="minorHAnsi" w:hAnsiTheme="minorHAnsi" w:cs="Calibri"/>
          <w:lang w:val="en-GB"/>
        </w:rPr>
      </w:pPr>
    </w:p>
    <w:p w14:paraId="57A8068F" w14:textId="53CE52EE" w:rsidR="00EF24D9" w:rsidRPr="00EF24D9" w:rsidRDefault="00EF24D9" w:rsidP="00962582">
      <w:pPr>
        <w:pStyle w:val="ListParagraph"/>
        <w:numPr>
          <w:ilvl w:val="0"/>
          <w:numId w:val="7"/>
        </w:numPr>
        <w:spacing w:after="240"/>
        <w:ind w:left="142"/>
        <w:rPr>
          <w:rFonts w:asciiTheme="minorHAnsi" w:hAnsiTheme="minorHAnsi" w:cs="Calibri"/>
          <w:lang w:val="en-GB"/>
        </w:rPr>
      </w:pPr>
      <w:r>
        <w:rPr>
          <w:rFonts w:cs="Calibri"/>
          <w:lang w:val="en-GB"/>
        </w:rPr>
        <w:t xml:space="preserve">Configure </w:t>
      </w:r>
      <w:proofErr w:type="spellStart"/>
      <w:r>
        <w:rPr>
          <w:rFonts w:cs="Calibri"/>
          <w:lang w:val="en-GB"/>
        </w:rPr>
        <w:t>ocp_hydro_matlab</w:t>
      </w:r>
      <w:proofErr w:type="spellEnd"/>
      <w:r>
        <w:rPr>
          <w:rFonts w:cs="Calibri"/>
          <w:lang w:val="en-GB"/>
        </w:rPr>
        <w:t>:</w:t>
      </w:r>
    </w:p>
    <w:p w14:paraId="2B208D11" w14:textId="77777777" w:rsidR="00EF24D9" w:rsidRPr="00EF24D9" w:rsidRDefault="00EF24D9" w:rsidP="00EF24D9">
      <w:pPr>
        <w:pStyle w:val="ListParagraph"/>
        <w:numPr>
          <w:ilvl w:val="1"/>
          <w:numId w:val="7"/>
        </w:numPr>
        <w:spacing w:after="240"/>
        <w:rPr>
          <w:rFonts w:asciiTheme="minorHAnsi" w:hAnsiTheme="minorHAnsi" w:cs="Calibri"/>
          <w:lang w:val="en-GB"/>
        </w:rPr>
      </w:pPr>
      <w:r>
        <w:rPr>
          <w:rFonts w:cs="Calibri"/>
          <w:lang w:val="en-GB"/>
        </w:rPr>
        <w:t xml:space="preserve">Add the full path to </w:t>
      </w:r>
      <w:proofErr w:type="spellStart"/>
      <w:r>
        <w:rPr>
          <w:rFonts w:cs="Calibri"/>
          <w:lang w:val="en-GB"/>
        </w:rPr>
        <w:t>ocp_hydro_matlab</w:t>
      </w:r>
      <w:proofErr w:type="spellEnd"/>
      <w:r>
        <w:rPr>
          <w:rFonts w:cs="Calibri"/>
          <w:lang w:val="en-GB"/>
        </w:rPr>
        <w:t xml:space="preserve">/ to your </w:t>
      </w:r>
      <w:proofErr w:type="spellStart"/>
      <w:r>
        <w:rPr>
          <w:rFonts w:cs="Calibri"/>
          <w:lang w:val="en-GB"/>
        </w:rPr>
        <w:t>Matlab</w:t>
      </w:r>
      <w:proofErr w:type="spellEnd"/>
      <w:r>
        <w:rPr>
          <w:rFonts w:cs="Calibri"/>
          <w:lang w:val="en-GB"/>
        </w:rPr>
        <w:t xml:space="preserve"> startup path</w:t>
      </w:r>
    </w:p>
    <w:p w14:paraId="4F9AA357" w14:textId="092E3ECD" w:rsidR="00EF24D9" w:rsidRPr="00EF24D9" w:rsidRDefault="00F824A3" w:rsidP="00EF24D9">
      <w:pPr>
        <w:pStyle w:val="ListParagraph"/>
        <w:numPr>
          <w:ilvl w:val="1"/>
          <w:numId w:val="7"/>
        </w:numPr>
        <w:spacing w:after="240"/>
        <w:rPr>
          <w:rFonts w:asciiTheme="minorHAnsi" w:hAnsiTheme="minorHAnsi" w:cs="Calibri"/>
          <w:lang w:val="en-GB"/>
        </w:rPr>
      </w:pPr>
      <w:r w:rsidRPr="00EF24D9">
        <w:rPr>
          <w:rFonts w:cs="Calibri"/>
          <w:lang w:val="en-GB"/>
        </w:rPr>
        <w:t xml:space="preserve">Edit </w:t>
      </w:r>
      <w:proofErr w:type="spellStart"/>
      <w:r w:rsidRPr="00EF24D9">
        <w:rPr>
          <w:rFonts w:cs="Calibri"/>
          <w:lang w:val="en-GB"/>
        </w:rPr>
        <w:t>ocp_hydro_matlab</w:t>
      </w:r>
      <w:proofErr w:type="spellEnd"/>
      <w:r w:rsidRPr="00EF24D9">
        <w:rPr>
          <w:rFonts w:cs="Calibri"/>
          <w:lang w:val="en-GB"/>
        </w:rPr>
        <w:t>/</w:t>
      </w:r>
      <w:proofErr w:type="spellStart"/>
      <w:r w:rsidRPr="00EF24D9">
        <w:rPr>
          <w:rFonts w:cs="Calibri"/>
          <w:lang w:val="en-GB"/>
        </w:rPr>
        <w:t>mexec_processing_scripts</w:t>
      </w:r>
      <w:proofErr w:type="spellEnd"/>
      <w:r w:rsidRPr="00EF24D9">
        <w:rPr>
          <w:rFonts w:cs="Calibri"/>
          <w:lang w:val="en-GB"/>
        </w:rPr>
        <w:t>/</w:t>
      </w:r>
      <w:proofErr w:type="spellStart"/>
      <w:r w:rsidRPr="00EF24D9">
        <w:rPr>
          <w:rFonts w:cs="Calibri"/>
          <w:lang w:val="en-GB"/>
        </w:rPr>
        <w:t>m_setup.m</w:t>
      </w:r>
      <w:proofErr w:type="spellEnd"/>
      <w:r w:rsidRPr="00EF24D9">
        <w:rPr>
          <w:rFonts w:cs="Calibri"/>
          <w:lang w:val="en-GB"/>
        </w:rPr>
        <w:t xml:space="preserve">. Most things you (may) need to modify are near the top of the file, including </w:t>
      </w:r>
      <w:r w:rsidRPr="00EF24D9">
        <w:rPr>
          <w:rFonts w:cs="Calibri"/>
          <w:i/>
          <w:iCs/>
          <w:lang w:val="en-GB"/>
        </w:rPr>
        <w:t>cruise</w:t>
      </w:r>
      <w:r w:rsidRPr="00EF24D9">
        <w:rPr>
          <w:rFonts w:cs="Calibri"/>
          <w:lang w:val="en-GB"/>
        </w:rPr>
        <w:t xml:space="preserve"> (stored as MEXEC_</w:t>
      </w:r>
      <w:proofErr w:type="gramStart"/>
      <w:r w:rsidRPr="00EF24D9">
        <w:rPr>
          <w:rFonts w:cs="Calibri"/>
          <w:lang w:val="en-GB"/>
        </w:rPr>
        <w:t>G.MSCRIPT</w:t>
      </w:r>
      <w:proofErr w:type="gramEnd"/>
      <w:r w:rsidRPr="00EF24D9">
        <w:rPr>
          <w:rFonts w:cs="Calibri"/>
          <w:lang w:val="en-GB"/>
        </w:rPr>
        <w:t xml:space="preserve">_CRUISE_STRING), </w:t>
      </w:r>
      <w:r w:rsidR="00EF24D9" w:rsidRPr="00EF24D9">
        <w:rPr>
          <w:rFonts w:cs="Calibri"/>
          <w:lang w:val="en-GB"/>
        </w:rPr>
        <w:t xml:space="preserve">and the paths to other software </w:t>
      </w:r>
      <w:r w:rsidR="00EF24D9">
        <w:rPr>
          <w:rFonts w:cs="Calibri"/>
          <w:lang w:val="en-GB"/>
        </w:rPr>
        <w:t xml:space="preserve">used in processing </w:t>
      </w:r>
      <w:r w:rsidR="00EF24D9" w:rsidRPr="00EF24D9">
        <w:rPr>
          <w:rFonts w:cs="Calibri"/>
          <w:lang w:val="en-GB"/>
        </w:rPr>
        <w:t>(</w:t>
      </w:r>
      <w:r w:rsidR="00EF24D9">
        <w:rPr>
          <w:rFonts w:cs="Calibri"/>
          <w:lang w:val="en-GB"/>
        </w:rPr>
        <w:t>e.g. seawater toolboxes)</w:t>
      </w:r>
      <w:r w:rsidRPr="00EF24D9">
        <w:rPr>
          <w:rFonts w:cs="Calibri"/>
          <w:lang w:val="en-GB"/>
        </w:rPr>
        <w:t xml:space="preserve">.  </w:t>
      </w:r>
      <w:r w:rsidR="00EF24D9" w:rsidRPr="00EF24D9">
        <w:rPr>
          <w:rFonts w:cs="Calibri"/>
          <w:lang w:val="en-GB"/>
        </w:rPr>
        <w:t xml:space="preserve">You can alternately specify the </w:t>
      </w:r>
      <w:r w:rsidR="00EF24D9" w:rsidRPr="00EF24D9">
        <w:rPr>
          <w:rFonts w:cs="Calibri"/>
          <w:i/>
          <w:iCs/>
          <w:lang w:val="en-GB"/>
        </w:rPr>
        <w:t>cruise</w:t>
      </w:r>
      <w:r w:rsidR="00EF24D9" w:rsidRPr="00EF24D9">
        <w:rPr>
          <w:rFonts w:cs="Calibri"/>
          <w:lang w:val="en-GB"/>
        </w:rPr>
        <w:t xml:space="preserve"> and a few other variables in an input argument to </w:t>
      </w:r>
      <w:proofErr w:type="spellStart"/>
      <w:r w:rsidR="00EF24D9" w:rsidRPr="00EF24D9">
        <w:rPr>
          <w:rFonts w:cs="Calibri"/>
          <w:lang w:val="en-GB"/>
        </w:rPr>
        <w:t>m_setup</w:t>
      </w:r>
      <w:proofErr w:type="spellEnd"/>
      <w:r w:rsidR="00EF24D9" w:rsidRPr="00EF24D9">
        <w:rPr>
          <w:rFonts w:cs="Calibri"/>
          <w:lang w:val="en-GB"/>
        </w:rPr>
        <w:t>.</w:t>
      </w:r>
      <w:r w:rsidR="00EF24D9">
        <w:rPr>
          <w:rFonts w:cs="Calibri"/>
          <w:lang w:val="en-GB"/>
        </w:rPr>
        <w:t xml:space="preserve"> </w:t>
      </w:r>
    </w:p>
    <w:p w14:paraId="644A6CB6" w14:textId="4D22EAE8" w:rsidR="001B176E" w:rsidRPr="00EF24D9" w:rsidRDefault="00F824A3" w:rsidP="00EF24D9">
      <w:pPr>
        <w:pStyle w:val="ListParagraph"/>
        <w:numPr>
          <w:ilvl w:val="1"/>
          <w:numId w:val="7"/>
        </w:numPr>
        <w:spacing w:after="240"/>
        <w:rPr>
          <w:rFonts w:asciiTheme="minorHAnsi" w:hAnsiTheme="minorHAnsi" w:cs="Calibri"/>
          <w:lang w:val="en-GB"/>
        </w:rPr>
      </w:pPr>
      <w:r w:rsidRPr="00EF24D9">
        <w:rPr>
          <w:rFonts w:cs="Calibri"/>
          <w:lang w:val="en-GB"/>
        </w:rPr>
        <w:t xml:space="preserve">Generate an empty cruise-specific options </w:t>
      </w:r>
      <w:proofErr w:type="gramStart"/>
      <w:r w:rsidRPr="00EF24D9">
        <w:rPr>
          <w:rFonts w:cs="Calibri"/>
          <w:lang w:val="en-GB"/>
        </w:rPr>
        <w:t>file,  ocp</w:t>
      </w:r>
      <w:proofErr w:type="gramEnd"/>
      <w:r w:rsidRPr="00EF24D9">
        <w:rPr>
          <w:rFonts w:cs="Calibri"/>
          <w:lang w:val="en-GB"/>
        </w:rPr>
        <w:t>_hydro_matlab/mexec_processing_scripts/cruise_options/opt_</w:t>
      </w:r>
      <w:r w:rsidRPr="00EF24D9">
        <w:rPr>
          <w:rFonts w:cs="Calibri"/>
          <w:i/>
          <w:iCs/>
          <w:lang w:val="en-GB"/>
        </w:rPr>
        <w:t>cruise</w:t>
      </w:r>
      <w:r w:rsidRPr="00EF24D9">
        <w:rPr>
          <w:rFonts w:cs="Calibri"/>
          <w:lang w:val="en-GB"/>
        </w:rPr>
        <w:t xml:space="preserve">.m, replacing </w:t>
      </w:r>
      <w:r w:rsidRPr="00EF24D9">
        <w:rPr>
          <w:rFonts w:cs="Calibri"/>
          <w:i/>
          <w:iCs/>
          <w:lang w:val="en-GB"/>
        </w:rPr>
        <w:t>cruise</w:t>
      </w:r>
      <w:r w:rsidRPr="00EF24D9">
        <w:rPr>
          <w:rFonts w:cs="Calibri"/>
          <w:lang w:val="en-GB"/>
        </w:rPr>
        <w:t xml:space="preserve"> with your cruise reference (in the same form as you set in </w:t>
      </w:r>
      <w:proofErr w:type="spellStart"/>
      <w:r w:rsidRPr="00EF24D9">
        <w:rPr>
          <w:rFonts w:cs="Calibri"/>
          <w:lang w:val="en-GB"/>
        </w:rPr>
        <w:t>m_setup.m</w:t>
      </w:r>
      <w:proofErr w:type="spellEnd"/>
      <w:r w:rsidRPr="00EF24D9">
        <w:rPr>
          <w:rFonts w:cs="Calibri"/>
          <w:lang w:val="en-GB"/>
        </w:rPr>
        <w:t xml:space="preserve">, e.g. dy113). See below, as well as other files in that directory, for examples. </w:t>
      </w:r>
    </w:p>
    <w:p w14:paraId="163971D7" w14:textId="77777777" w:rsidR="001B176E" w:rsidRDefault="00F824A3">
      <w:pPr>
        <w:pStyle w:val="Heading2"/>
        <w:rPr>
          <w:lang w:val="en-GB"/>
        </w:rPr>
      </w:pPr>
      <w:bookmarkStart w:id="27" w:name="_Toc121838180"/>
      <w:bookmarkStart w:id="28" w:name="_Toc124798246"/>
      <w:r>
        <w:rPr>
          <w:lang w:val="en-GB"/>
        </w:rPr>
        <w:t>2.2 On the ship</w:t>
      </w:r>
      <w:bookmarkEnd w:id="27"/>
      <w:bookmarkEnd w:id="28"/>
    </w:p>
    <w:p w14:paraId="34D0F1EA" w14:textId="12485B2E" w:rsidR="001B176E" w:rsidRDefault="00116D83">
      <w:pPr>
        <w:spacing w:after="240"/>
        <w:ind w:left="-284"/>
        <w:rPr>
          <w:rFonts w:asciiTheme="minorHAnsi" w:hAnsiTheme="minorHAnsi" w:cs="Calibri"/>
          <w:lang w:val="en-GB"/>
        </w:rPr>
      </w:pPr>
      <w:r>
        <w:rPr>
          <w:rFonts w:cs="Calibri"/>
          <w:lang w:val="en-GB"/>
        </w:rPr>
        <w:t>6</w:t>
      </w:r>
      <w:r w:rsidR="00F824A3">
        <w:rPr>
          <w:rFonts w:cs="Calibri"/>
          <w:lang w:val="en-GB"/>
        </w:rPr>
        <w:t xml:space="preserve">) Remotely mount data filesystems, and if </w:t>
      </w:r>
      <w:proofErr w:type="gramStart"/>
      <w:r w:rsidR="00F824A3">
        <w:rPr>
          <w:rFonts w:cs="Calibri"/>
          <w:lang w:val="en-GB"/>
        </w:rPr>
        <w:t>necessary</w:t>
      </w:r>
      <w:proofErr w:type="gramEnd"/>
      <w:r w:rsidR="00F824A3">
        <w:rPr>
          <w:rFonts w:cs="Calibri"/>
          <w:lang w:val="en-GB"/>
        </w:rPr>
        <w:t xml:space="preserve"> set up symbolic links, e.g.</w:t>
      </w:r>
    </w:p>
    <w:p w14:paraId="4EDD694F" w14:textId="77777777" w:rsidR="001B176E" w:rsidRDefault="00F824A3">
      <w:pPr>
        <w:spacing w:after="240"/>
        <w:ind w:left="-284"/>
        <w:rPr>
          <w:rFonts w:asciiTheme="minorHAnsi" w:hAnsiTheme="minorHAnsi" w:cs="Calibri"/>
          <w:lang w:val="en-GB"/>
        </w:rPr>
      </w:pPr>
      <w:r>
        <w:rPr>
          <w:rFonts w:cs="Calibri"/>
          <w:lang w:val="en-GB"/>
        </w:rPr>
        <w:t>&gt; ln -s /</w:t>
      </w:r>
      <w:proofErr w:type="spellStart"/>
      <w:r>
        <w:rPr>
          <w:rFonts w:cs="Calibri"/>
          <w:lang w:val="en-GB"/>
        </w:rPr>
        <w:t>mnt</w:t>
      </w:r>
      <w:proofErr w:type="spellEnd"/>
      <w:r>
        <w:rPr>
          <w:rFonts w:cs="Calibri"/>
          <w:lang w:val="en-GB"/>
        </w:rPr>
        <w:t>/Data/</w:t>
      </w:r>
      <w:proofErr w:type="spellStart"/>
      <w:r>
        <w:rPr>
          <w:rFonts w:cs="Calibri"/>
          <w:lang w:val="en-GB"/>
        </w:rPr>
        <w:t>current_cruise</w:t>
      </w:r>
      <w:proofErr w:type="spellEnd"/>
      <w:r>
        <w:rPr>
          <w:rFonts w:cs="Calibri"/>
          <w:lang w:val="en-GB"/>
        </w:rPr>
        <w:t xml:space="preserve"> ~/mounts/</w:t>
      </w:r>
      <w:proofErr w:type="spellStart"/>
      <w:r>
        <w:rPr>
          <w:rFonts w:cs="Calibri"/>
          <w:lang w:val="en-GB"/>
        </w:rPr>
        <w:t>mnt_cruise_data</w:t>
      </w:r>
      <w:proofErr w:type="spellEnd"/>
    </w:p>
    <w:p w14:paraId="1F1DEA98" w14:textId="77777777" w:rsidR="001B176E" w:rsidRDefault="00F824A3">
      <w:pPr>
        <w:spacing w:after="240"/>
        <w:ind w:left="-284"/>
        <w:rPr>
          <w:rFonts w:asciiTheme="minorHAnsi" w:hAnsiTheme="minorHAnsi" w:cs="Calibri"/>
          <w:lang w:val="en-GB"/>
        </w:rPr>
      </w:pPr>
      <w:r>
        <w:rPr>
          <w:rFonts w:cs="Calibri"/>
          <w:lang w:val="en-GB"/>
        </w:rPr>
        <w:t>The NOC OCP seagoing workstations have mount points for Cook and Discovery in /etc/</w:t>
      </w:r>
      <w:proofErr w:type="spellStart"/>
      <w:r>
        <w:rPr>
          <w:rFonts w:cs="Calibri"/>
          <w:lang w:val="en-GB"/>
        </w:rPr>
        <w:t>fstab</w:t>
      </w:r>
      <w:proofErr w:type="spellEnd"/>
      <w:r>
        <w:rPr>
          <w:rFonts w:cs="Calibri"/>
          <w:lang w:val="en-GB"/>
        </w:rPr>
        <w:t xml:space="preserve"> and preserved under ~/mounts/, e.g. ***  </w:t>
      </w:r>
    </w:p>
    <w:p w14:paraId="59BD9C76" w14:textId="088F2246" w:rsidR="001B176E" w:rsidRDefault="00116D83">
      <w:pPr>
        <w:spacing w:after="240"/>
        <w:ind w:left="-284"/>
        <w:rPr>
          <w:rFonts w:asciiTheme="minorHAnsi" w:hAnsiTheme="minorHAnsi" w:cs="Calibri"/>
          <w:lang w:val="en-GB"/>
        </w:rPr>
      </w:pPr>
      <w:r>
        <w:rPr>
          <w:rFonts w:cs="Calibri"/>
          <w:lang w:val="en-GB"/>
        </w:rPr>
        <w:t>7</w:t>
      </w:r>
      <w:r w:rsidR="00F824A3">
        <w:rPr>
          <w:rFonts w:cs="Calibri"/>
          <w:lang w:val="en-GB"/>
        </w:rPr>
        <w:t xml:space="preserve">) Edit shell scripts in </w:t>
      </w:r>
      <w:proofErr w:type="spellStart"/>
      <w:r w:rsidR="00F824A3">
        <w:rPr>
          <w:rFonts w:cs="Calibri"/>
          <w:lang w:val="en-GB"/>
        </w:rPr>
        <w:t>mexec_exec</w:t>
      </w:r>
      <w:proofErr w:type="spellEnd"/>
      <w:r w:rsidR="00F824A3">
        <w:rPr>
          <w:rFonts w:cs="Calibri"/>
          <w:lang w:val="en-GB"/>
        </w:rPr>
        <w:t xml:space="preserve">/: </w:t>
      </w:r>
      <w:proofErr w:type="spellStart"/>
      <w:r w:rsidR="00F824A3">
        <w:rPr>
          <w:rFonts w:cs="Calibri"/>
          <w:lang w:val="en-GB"/>
        </w:rPr>
        <w:t>ctd_syncscript</w:t>
      </w:r>
      <w:proofErr w:type="spellEnd"/>
      <w:r w:rsidR="00F824A3">
        <w:rPr>
          <w:rFonts w:cs="Calibri"/>
          <w:lang w:val="en-GB"/>
        </w:rPr>
        <w:t xml:space="preserve">, </w:t>
      </w:r>
      <w:proofErr w:type="spellStart"/>
      <w:r w:rsidR="00F824A3">
        <w:rPr>
          <w:rFonts w:cs="Calibri"/>
          <w:lang w:val="en-GB"/>
        </w:rPr>
        <w:t>lad_syncscript</w:t>
      </w:r>
      <w:proofErr w:type="spellEnd"/>
      <w:r w:rsidR="00F824A3">
        <w:rPr>
          <w:rFonts w:cs="Calibri"/>
          <w:lang w:val="en-GB"/>
        </w:rPr>
        <w:t xml:space="preserve"> (for LADCP), and uhdas_01_linkmerge (if reading UHDAS/CODAS data). </w:t>
      </w:r>
    </w:p>
    <w:p w14:paraId="5A285380" w14:textId="77777777" w:rsidR="001B176E" w:rsidRDefault="00F824A3">
      <w:pPr>
        <w:spacing w:after="240"/>
        <w:rPr>
          <w:rFonts w:asciiTheme="minorHAnsi" w:hAnsiTheme="minorHAnsi" w:cs="Calibri"/>
          <w:lang w:val="en-GB"/>
        </w:rPr>
      </w:pPr>
      <w:r>
        <w:rPr>
          <w:rFonts w:cs="Calibri"/>
          <w:lang w:val="en-GB"/>
        </w:rPr>
        <w:t xml:space="preserve">These scripts will be used to sync data from the remote directories to the processing directory </w:t>
      </w:r>
      <w:proofErr w:type="gramStart"/>
      <w:r>
        <w:rPr>
          <w:rFonts w:cs="Calibri"/>
          <w:lang w:val="en-GB"/>
        </w:rPr>
        <w:t>structure, and</w:t>
      </w:r>
      <w:proofErr w:type="gramEnd"/>
      <w:r>
        <w:rPr>
          <w:rFonts w:cs="Calibri"/>
          <w:lang w:val="en-GB"/>
        </w:rPr>
        <w:t xml:space="preserve"> will need to be edited to reflect file naming conventions in the remote directories (e.g. ~/mounts/CTD/Data/CTD_DY113_001.cnv vs. ~/mounts/CTD/Data/Processed/ctd_dy113_001_01.cnv, etc.). </w:t>
      </w:r>
    </w:p>
    <w:p w14:paraId="58184046" w14:textId="77777777" w:rsidR="001B176E" w:rsidRDefault="00F824A3">
      <w:pPr>
        <w:spacing w:after="240"/>
        <w:rPr>
          <w:rFonts w:asciiTheme="minorHAnsi" w:hAnsiTheme="minorHAnsi" w:cs="Calibri"/>
          <w:lang w:val="en-GB"/>
        </w:rPr>
      </w:pPr>
      <w:r>
        <w:rPr>
          <w:rFonts w:cs="Calibri"/>
          <w:lang w:val="en-GB"/>
        </w:rPr>
        <w:t xml:space="preserve">You may also want to use </w:t>
      </w:r>
      <w:proofErr w:type="spellStart"/>
      <w:r>
        <w:rPr>
          <w:rFonts w:cs="Calibri"/>
          <w:lang w:val="en-GB"/>
        </w:rPr>
        <w:t>mexec_exec</w:t>
      </w:r>
      <w:proofErr w:type="spellEnd"/>
      <w:r>
        <w:rPr>
          <w:rFonts w:cs="Calibri"/>
          <w:lang w:val="en-GB"/>
        </w:rPr>
        <w:t>/</w:t>
      </w:r>
      <w:proofErr w:type="spellStart"/>
      <w:r>
        <w:rPr>
          <w:rFonts w:cs="Calibri"/>
          <w:lang w:val="en-GB"/>
        </w:rPr>
        <w:t>cruise_backup</w:t>
      </w:r>
      <w:proofErr w:type="spellEnd"/>
      <w:r>
        <w:rPr>
          <w:rFonts w:cs="Calibri"/>
          <w:lang w:val="en-GB"/>
        </w:rPr>
        <w:t xml:space="preserve"> to sync the processing directory and scripts to an external hard drive; in this case, edit the directories set near the top of </w:t>
      </w:r>
      <w:proofErr w:type="spellStart"/>
      <w:r>
        <w:rPr>
          <w:rFonts w:cs="Calibri"/>
          <w:lang w:val="en-GB"/>
        </w:rPr>
        <w:t>cruise_backup</w:t>
      </w:r>
      <w:proofErr w:type="spellEnd"/>
      <w:r>
        <w:rPr>
          <w:rFonts w:cs="Calibri"/>
          <w:lang w:val="en-GB"/>
        </w:rPr>
        <w:t xml:space="preserve">, and (recommended) add it to your crontab file to run regularly. </w:t>
      </w:r>
    </w:p>
    <w:p w14:paraId="3566910D" w14:textId="23C51426" w:rsidR="001B176E" w:rsidRDefault="00116D83">
      <w:pPr>
        <w:spacing w:after="240"/>
        <w:ind w:left="-284"/>
        <w:rPr>
          <w:rFonts w:asciiTheme="minorHAnsi" w:hAnsiTheme="minorHAnsi" w:cs="Calibri"/>
          <w:lang w:val="en-GB"/>
        </w:rPr>
      </w:pPr>
      <w:r>
        <w:rPr>
          <w:rFonts w:cs="Calibri"/>
          <w:lang w:val="en-GB"/>
        </w:rPr>
        <w:t>8</w:t>
      </w:r>
      <w:r w:rsidR="00F824A3">
        <w:rPr>
          <w:rFonts w:cs="Calibri"/>
          <w:lang w:val="en-GB"/>
        </w:rPr>
        <w:t>) Set up or link underway data processing</w:t>
      </w:r>
    </w:p>
    <w:p w14:paraId="3AD76E79" w14:textId="64A0FDB5" w:rsidR="001B176E" w:rsidRDefault="00F824A3">
      <w:pPr>
        <w:spacing w:after="240"/>
        <w:rPr>
          <w:rFonts w:cs="Calibri"/>
          <w:lang w:val="en-GB"/>
        </w:rPr>
      </w:pPr>
      <w:r>
        <w:rPr>
          <w:rFonts w:cs="Calibri"/>
          <w:lang w:val="en-GB"/>
        </w:rPr>
        <w:t xml:space="preserve">a) </w:t>
      </w:r>
      <w:r w:rsidR="00962582">
        <w:rPr>
          <w:rFonts w:cs="Calibri"/>
          <w:lang w:val="en-GB"/>
        </w:rPr>
        <w:t xml:space="preserve">TECHSAS or SCS: edit </w:t>
      </w:r>
      <w:proofErr w:type="spellStart"/>
      <w:r>
        <w:rPr>
          <w:rFonts w:cs="Calibri"/>
          <w:lang w:val="en-GB"/>
        </w:rPr>
        <w:t>ocp_hydro_matlab</w:t>
      </w:r>
      <w:proofErr w:type="spellEnd"/>
      <w:r>
        <w:rPr>
          <w:rFonts w:cs="Calibri"/>
          <w:lang w:val="en-GB"/>
        </w:rPr>
        <w:t>/</w:t>
      </w:r>
      <w:proofErr w:type="spellStart"/>
      <w:r>
        <w:rPr>
          <w:rFonts w:cs="Calibri"/>
          <w:lang w:val="en-GB"/>
        </w:rPr>
        <w:t>file_tools</w:t>
      </w:r>
      <w:proofErr w:type="spellEnd"/>
      <w:r>
        <w:rPr>
          <w:rFonts w:cs="Calibri"/>
          <w:lang w:val="en-GB"/>
        </w:rPr>
        <w:t>/</w:t>
      </w:r>
      <w:proofErr w:type="spellStart"/>
      <w:r>
        <w:rPr>
          <w:rFonts w:cs="Calibri"/>
          <w:lang w:val="en-GB"/>
        </w:rPr>
        <w:t>mexec</w:t>
      </w:r>
      <w:proofErr w:type="spellEnd"/>
      <w:r>
        <w:rPr>
          <w:rFonts w:cs="Calibri"/>
          <w:lang w:val="en-GB"/>
        </w:rPr>
        <w:t>/</w:t>
      </w:r>
      <w:proofErr w:type="spellStart"/>
      <w:r>
        <w:rPr>
          <w:rFonts w:cs="Calibri"/>
          <w:lang w:val="en-GB"/>
        </w:rPr>
        <w:t>mtechsas</w:t>
      </w:r>
      <w:proofErr w:type="spellEnd"/>
      <w:r>
        <w:rPr>
          <w:rFonts w:cs="Calibri"/>
          <w:lang w:val="en-GB"/>
        </w:rPr>
        <w:t>/</w:t>
      </w:r>
      <w:proofErr w:type="spellStart"/>
      <w:r>
        <w:rPr>
          <w:rFonts w:cs="Calibri"/>
          <w:lang w:val="en-GB"/>
        </w:rPr>
        <w:t>mtnames.m</w:t>
      </w:r>
      <w:proofErr w:type="spellEnd"/>
      <w:r>
        <w:rPr>
          <w:rFonts w:cs="Calibri"/>
          <w:lang w:val="en-GB"/>
        </w:rPr>
        <w:t xml:space="preserve"> (for TECHSAS) or </w:t>
      </w:r>
      <w:proofErr w:type="spellStart"/>
      <w:r>
        <w:rPr>
          <w:rFonts w:cs="Calibri"/>
          <w:lang w:val="en-GB"/>
        </w:rPr>
        <w:t>ocp_hydro_matlab</w:t>
      </w:r>
      <w:proofErr w:type="spellEnd"/>
      <w:r>
        <w:rPr>
          <w:rFonts w:cs="Calibri"/>
          <w:lang w:val="en-GB"/>
        </w:rPr>
        <w:t>/</w:t>
      </w:r>
      <w:proofErr w:type="spellStart"/>
      <w:r>
        <w:rPr>
          <w:rFonts w:cs="Calibri"/>
          <w:lang w:val="en-GB"/>
        </w:rPr>
        <w:t>file_tools</w:t>
      </w:r>
      <w:proofErr w:type="spellEnd"/>
      <w:r>
        <w:rPr>
          <w:rFonts w:cs="Calibri"/>
          <w:lang w:val="en-GB"/>
        </w:rPr>
        <w:t>/</w:t>
      </w:r>
      <w:proofErr w:type="spellStart"/>
      <w:r>
        <w:rPr>
          <w:rFonts w:cs="Calibri"/>
          <w:lang w:val="en-GB"/>
        </w:rPr>
        <w:t>mscs</w:t>
      </w:r>
      <w:proofErr w:type="spellEnd"/>
      <w:r>
        <w:rPr>
          <w:rFonts w:cs="Calibri"/>
          <w:lang w:val="en-GB"/>
        </w:rPr>
        <w:t>/</w:t>
      </w:r>
      <w:proofErr w:type="spellStart"/>
      <w:r>
        <w:rPr>
          <w:rFonts w:cs="Calibri"/>
          <w:lang w:val="en-GB"/>
        </w:rPr>
        <w:t>msnames.m</w:t>
      </w:r>
      <w:proofErr w:type="spellEnd"/>
      <w:r>
        <w:rPr>
          <w:rFonts w:cs="Calibri"/>
          <w:lang w:val="en-GB"/>
        </w:rPr>
        <w:t xml:space="preserve"> (for SCS): add or comment/uncomment lines as necessary to reflect the stream names available on your cruise. If adding a new type of stream you can decide on the </w:t>
      </w:r>
      <w:proofErr w:type="spellStart"/>
      <w:r>
        <w:rPr>
          <w:rFonts w:cs="Calibri"/>
          <w:lang w:val="en-GB"/>
        </w:rPr>
        <w:t>Mexec</w:t>
      </w:r>
      <w:proofErr w:type="spellEnd"/>
      <w:r>
        <w:rPr>
          <w:rFonts w:cs="Calibri"/>
          <w:lang w:val="en-GB"/>
        </w:rPr>
        <w:t xml:space="preserve"> abbreviation. </w:t>
      </w:r>
    </w:p>
    <w:p w14:paraId="7401FC2A" w14:textId="77777777" w:rsidR="00962582" w:rsidRDefault="00962582" w:rsidP="00587D58">
      <w:pPr>
        <w:spacing w:after="240"/>
        <w:rPr>
          <w:rFonts w:cs="Calibri"/>
          <w:lang w:val="en-GB"/>
        </w:rPr>
      </w:pPr>
      <w:r>
        <w:rPr>
          <w:rFonts w:cs="Calibri"/>
          <w:lang w:val="en-GB"/>
        </w:rPr>
        <w:t xml:space="preserve">b) </w:t>
      </w:r>
      <w:r w:rsidR="00587D58">
        <w:rPr>
          <w:rFonts w:cs="Calibri"/>
          <w:lang w:val="en-GB"/>
        </w:rPr>
        <w:t xml:space="preserve">RVDAS: get address login credentials for </w:t>
      </w:r>
      <w:proofErr w:type="spellStart"/>
      <w:r w:rsidR="00587D58">
        <w:rPr>
          <w:rFonts w:cs="Calibri"/>
          <w:lang w:val="en-GB"/>
        </w:rPr>
        <w:t>rvdas</w:t>
      </w:r>
      <w:proofErr w:type="spellEnd"/>
      <w:r w:rsidR="00587D58">
        <w:rPr>
          <w:rFonts w:cs="Calibri"/>
          <w:lang w:val="en-GB"/>
        </w:rPr>
        <w:t xml:space="preserve"> database machine. Set up ~</w:t>
      </w:r>
      <w:proofErr w:type="gramStart"/>
      <w:r w:rsidR="00587D58">
        <w:rPr>
          <w:rFonts w:cs="Calibri"/>
          <w:lang w:val="en-GB"/>
        </w:rPr>
        <w:t>/.</w:t>
      </w:r>
      <w:proofErr w:type="spellStart"/>
      <w:r w:rsidR="00587D58">
        <w:rPr>
          <w:rFonts w:cs="Calibri"/>
          <w:lang w:val="en-GB"/>
        </w:rPr>
        <w:t>pgpass</w:t>
      </w:r>
      <w:proofErr w:type="spellEnd"/>
      <w:proofErr w:type="gramEnd"/>
      <w:r w:rsidR="00587D58">
        <w:rPr>
          <w:rFonts w:cs="Calibri"/>
          <w:lang w:val="en-GB"/>
        </w:rPr>
        <w:t xml:space="preserve"> file containing</w:t>
      </w:r>
      <w:r>
        <w:rPr>
          <w:rFonts w:cs="Calibri"/>
          <w:lang w:val="en-GB"/>
        </w:rPr>
        <w:t>:</w:t>
      </w:r>
    </w:p>
    <w:p w14:paraId="0DFD91B5" w14:textId="25850DA9" w:rsidR="00962582" w:rsidRDefault="00962582" w:rsidP="00587D58">
      <w:pPr>
        <w:spacing w:after="240"/>
        <w:rPr>
          <w:rFonts w:cs="Calibri"/>
          <w:lang w:val="en-GB"/>
        </w:rPr>
      </w:pPr>
      <w:proofErr w:type="spellStart"/>
      <w:proofErr w:type="gramStart"/>
      <w:r>
        <w:rPr>
          <w:rFonts w:cs="Calibri"/>
          <w:lang w:val="en-GB"/>
        </w:rPr>
        <w:lastRenderedPageBreak/>
        <w:t>server:port</w:t>
      </w:r>
      <w:proofErr w:type="gramEnd"/>
      <w:r>
        <w:rPr>
          <w:rFonts w:cs="Calibri"/>
          <w:lang w:val="en-GB"/>
        </w:rPr>
        <w:t>:database:username:password</w:t>
      </w:r>
      <w:proofErr w:type="spellEnd"/>
      <w:r w:rsidR="00587D58">
        <w:rPr>
          <w:rFonts w:cs="Calibri"/>
          <w:lang w:val="en-GB"/>
        </w:rPr>
        <w:t xml:space="preserve"> </w:t>
      </w:r>
    </w:p>
    <w:p w14:paraId="065DFAF5" w14:textId="79DEB2D9" w:rsidR="00587D58" w:rsidRPr="00014F22" w:rsidRDefault="00587D58" w:rsidP="00587D58">
      <w:pPr>
        <w:spacing w:after="240"/>
        <w:rPr>
          <w:rFonts w:cs="Calibri"/>
          <w:lang w:val="en-GB"/>
        </w:rPr>
      </w:pPr>
      <w:r>
        <w:rPr>
          <w:rFonts w:cs="Calibri"/>
          <w:lang w:val="en-GB"/>
        </w:rPr>
        <w:t xml:space="preserve">Run </w:t>
      </w:r>
      <w:proofErr w:type="spellStart"/>
      <w:r>
        <w:rPr>
          <w:rFonts w:cs="Calibri"/>
          <w:lang w:val="en-GB"/>
        </w:rPr>
        <w:t>mrjson_get_list.m</w:t>
      </w:r>
      <w:proofErr w:type="spellEnd"/>
      <w:r>
        <w:rPr>
          <w:rFonts w:cs="Calibri"/>
          <w:lang w:val="en-GB"/>
        </w:rPr>
        <w:t xml:space="preserve">. Consider adding things to skip under </w:t>
      </w:r>
      <w:proofErr w:type="spellStart"/>
      <w:r>
        <w:rPr>
          <w:rFonts w:cs="Calibri"/>
          <w:lang w:val="en-GB"/>
        </w:rPr>
        <w:t>mrvdas_ingest</w:t>
      </w:r>
      <w:proofErr w:type="spellEnd"/>
      <w:r>
        <w:rPr>
          <w:rFonts w:cs="Calibri"/>
          <w:lang w:val="en-GB"/>
        </w:rPr>
        <w:t xml:space="preserve"> case in </w:t>
      </w:r>
      <w:proofErr w:type="spellStart"/>
      <w:r>
        <w:rPr>
          <w:rFonts w:cs="Calibri"/>
          <w:lang w:val="en-GB"/>
        </w:rPr>
        <w:t>setdef_cropt_uway.m</w:t>
      </w:r>
      <w:proofErr w:type="spellEnd"/>
      <w:r>
        <w:rPr>
          <w:rFonts w:cs="Calibri"/>
          <w:lang w:val="en-GB"/>
        </w:rPr>
        <w:t xml:space="preserve">. look at </w:t>
      </w:r>
      <w:proofErr w:type="spellStart"/>
      <w:r>
        <w:rPr>
          <w:rFonts w:cs="Calibri"/>
          <w:lang w:val="en-GB"/>
        </w:rPr>
        <w:t>mrtables_from_json.m</w:t>
      </w:r>
      <w:proofErr w:type="spellEnd"/>
      <w:r>
        <w:rPr>
          <w:rFonts w:cs="Calibri"/>
          <w:lang w:val="en-GB"/>
        </w:rPr>
        <w:t xml:space="preserve"> and see if there’s anything to add to </w:t>
      </w:r>
      <w:proofErr w:type="spellStart"/>
      <w:r>
        <w:rPr>
          <w:rFonts w:cs="Calibri"/>
          <w:lang w:val="en-GB"/>
        </w:rPr>
        <w:t>mrnames.m</w:t>
      </w:r>
      <w:proofErr w:type="spellEnd"/>
      <w:r>
        <w:rPr>
          <w:rFonts w:cs="Calibri"/>
          <w:lang w:val="en-GB"/>
        </w:rPr>
        <w:t xml:space="preserve"> (new streams)</w:t>
      </w:r>
      <w:r w:rsidR="00D86FF1">
        <w:rPr>
          <w:rFonts w:cs="Calibri"/>
          <w:lang w:val="en-GB"/>
        </w:rPr>
        <w:t xml:space="preserve"> which is a lookup between </w:t>
      </w:r>
      <w:proofErr w:type="spellStart"/>
      <w:r w:rsidR="00D86FF1">
        <w:rPr>
          <w:rFonts w:cs="Calibri"/>
          <w:lang w:val="en-GB"/>
        </w:rPr>
        <w:t>shortnames</w:t>
      </w:r>
      <w:proofErr w:type="spellEnd"/>
      <w:r w:rsidR="00D86FF1">
        <w:rPr>
          <w:rFonts w:cs="Calibri"/>
          <w:lang w:val="en-GB"/>
        </w:rPr>
        <w:t xml:space="preserve"> (output file prefixes) and the </w:t>
      </w:r>
      <w:proofErr w:type="spellStart"/>
      <w:r w:rsidR="00D86FF1">
        <w:rPr>
          <w:rFonts w:cs="Calibri"/>
          <w:lang w:val="en-GB"/>
        </w:rPr>
        <w:t>streamnames</w:t>
      </w:r>
      <w:proofErr w:type="spellEnd"/>
      <w:r w:rsidR="00D86FF1">
        <w:rPr>
          <w:rFonts w:cs="Calibri"/>
          <w:lang w:val="en-GB"/>
        </w:rPr>
        <w:t xml:space="preserve"> (</w:t>
      </w:r>
      <w:proofErr w:type="spellStart"/>
      <w:r w:rsidR="00D86FF1">
        <w:rPr>
          <w:rFonts w:cs="Calibri"/>
          <w:lang w:val="en-GB"/>
        </w:rPr>
        <w:t>instrument_talkIDmsgID</w:t>
      </w:r>
      <w:proofErr w:type="spellEnd"/>
      <w:r w:rsidR="00D86FF1">
        <w:rPr>
          <w:rFonts w:cs="Calibri"/>
          <w:lang w:val="en-GB"/>
        </w:rPr>
        <w:t>)</w:t>
      </w:r>
      <w:r w:rsidR="008F13F0">
        <w:rPr>
          <w:rFonts w:cs="Calibri"/>
          <w:lang w:val="en-GB"/>
        </w:rPr>
        <w:t>.</w:t>
      </w:r>
      <w:r w:rsidR="006D2673">
        <w:rPr>
          <w:rFonts w:cs="Calibri"/>
          <w:lang w:val="en-GB"/>
        </w:rPr>
        <w:t xml:space="preserve"> If </w:t>
      </w:r>
      <w:proofErr w:type="gramStart"/>
      <w:r w:rsidR="006D2673">
        <w:rPr>
          <w:rFonts w:cs="Calibri"/>
          <w:lang w:val="en-GB"/>
        </w:rPr>
        <w:t>so</w:t>
      </w:r>
      <w:proofErr w:type="gramEnd"/>
      <w:r w:rsidR="006D2673">
        <w:rPr>
          <w:rFonts w:cs="Calibri"/>
          <w:lang w:val="en-GB"/>
        </w:rPr>
        <w:t xml:space="preserve"> you may also need to add it to </w:t>
      </w:r>
      <w:commentRangeStart w:id="29"/>
      <w:proofErr w:type="spellStart"/>
      <w:r w:rsidR="006D2673">
        <w:rPr>
          <w:rFonts w:cs="Calibri"/>
          <w:lang w:val="en-GB"/>
        </w:rPr>
        <w:t>mu</w:t>
      </w:r>
      <w:r w:rsidR="00014F22">
        <w:rPr>
          <w:rFonts w:cs="Calibri"/>
          <w:lang w:val="en-GB"/>
        </w:rPr>
        <w:t>waydirs</w:t>
      </w:r>
      <w:commentRangeEnd w:id="29"/>
      <w:r w:rsidR="00962582">
        <w:rPr>
          <w:rStyle w:val="CommentReference"/>
        </w:rPr>
        <w:commentReference w:id="29"/>
      </w:r>
      <w:r w:rsidR="00014F22">
        <w:rPr>
          <w:rFonts w:cs="Calibri"/>
          <w:lang w:val="en-GB"/>
        </w:rPr>
        <w:t>.m</w:t>
      </w:r>
      <w:proofErr w:type="spellEnd"/>
      <w:r w:rsidR="00014F22">
        <w:rPr>
          <w:rFonts w:cs="Calibri"/>
          <w:lang w:val="en-GB"/>
        </w:rPr>
        <w:t xml:space="preserve">, which has a list of </w:t>
      </w:r>
      <w:proofErr w:type="spellStart"/>
      <w:r w:rsidR="00014F22">
        <w:rPr>
          <w:rFonts w:cs="Calibri"/>
          <w:lang w:val="en-GB"/>
        </w:rPr>
        <w:t>shortnames</w:t>
      </w:r>
      <w:proofErr w:type="spellEnd"/>
      <w:r w:rsidR="00014F22">
        <w:rPr>
          <w:rFonts w:cs="Calibri"/>
          <w:lang w:val="en-GB"/>
        </w:rPr>
        <w:t xml:space="preserve"> (first column) and directories to put them </w:t>
      </w:r>
      <w:r w:rsidR="00962582">
        <w:rPr>
          <w:rFonts w:cs="Calibri"/>
          <w:lang w:val="en-GB"/>
        </w:rPr>
        <w:t>in.</w:t>
      </w:r>
      <w:r w:rsidR="008F13F0">
        <w:rPr>
          <w:rFonts w:cs="Calibri"/>
          <w:lang w:val="en-GB"/>
        </w:rPr>
        <w:t xml:space="preserve"> Then</w:t>
      </w:r>
      <w:r w:rsidR="006D2673">
        <w:rPr>
          <w:rFonts w:cs="Calibri"/>
          <w:lang w:val="en-GB"/>
        </w:rPr>
        <w:t xml:space="preserve">, edit </w:t>
      </w:r>
      <w:proofErr w:type="spellStart"/>
      <w:r w:rsidR="006D2673">
        <w:rPr>
          <w:rFonts w:cs="Calibri"/>
          <w:lang w:val="en-GB"/>
        </w:rPr>
        <w:t>opt_</w:t>
      </w:r>
      <w:r w:rsidR="00962582" w:rsidRPr="00962582">
        <w:rPr>
          <w:rFonts w:cs="Calibri"/>
          <w:i/>
          <w:iCs/>
          <w:lang w:val="en-GB"/>
        </w:rPr>
        <w:t>cruise</w:t>
      </w:r>
      <w:r w:rsidR="006D2673">
        <w:rPr>
          <w:rFonts w:cs="Calibri"/>
          <w:lang w:val="en-GB"/>
        </w:rPr>
        <w:t>.m</w:t>
      </w:r>
      <w:proofErr w:type="spellEnd"/>
      <w:r w:rsidR="006D2673">
        <w:rPr>
          <w:rFonts w:cs="Calibri"/>
          <w:lang w:val="en-GB"/>
        </w:rPr>
        <w:t xml:space="preserve"> to delete the line about </w:t>
      </w:r>
      <w:proofErr w:type="spellStart"/>
      <w:r w:rsidR="006D2673">
        <w:rPr>
          <w:rFonts w:cs="Calibri"/>
          <w:lang w:val="en-GB"/>
        </w:rPr>
        <w:t>skipunderway</w:t>
      </w:r>
      <w:proofErr w:type="spellEnd"/>
      <w:r w:rsidR="006D2673">
        <w:rPr>
          <w:rFonts w:cs="Calibri"/>
          <w:lang w:val="en-GB"/>
        </w:rPr>
        <w:t xml:space="preserve">, edit </w:t>
      </w:r>
      <w:proofErr w:type="spellStart"/>
      <w:r w:rsidR="006D2673">
        <w:rPr>
          <w:rFonts w:cs="Calibri"/>
          <w:lang w:val="en-GB"/>
        </w:rPr>
        <w:t>m_setudir.m</w:t>
      </w:r>
      <w:proofErr w:type="spellEnd"/>
      <w:r w:rsidR="006D2673">
        <w:rPr>
          <w:rFonts w:cs="Calibri"/>
          <w:lang w:val="en-GB"/>
        </w:rPr>
        <w:t xml:space="preserve"> and rerun </w:t>
      </w:r>
      <w:proofErr w:type="spellStart"/>
      <w:r w:rsidR="006D2673">
        <w:rPr>
          <w:rFonts w:cs="Calibri"/>
          <w:lang w:val="en-GB"/>
        </w:rPr>
        <w:t>m_setup.m</w:t>
      </w:r>
      <w:proofErr w:type="spellEnd"/>
      <w:r w:rsidR="006D2673">
        <w:rPr>
          <w:rFonts w:cs="Calibri"/>
          <w:lang w:val="en-GB"/>
        </w:rPr>
        <w:t xml:space="preserve">. </w:t>
      </w:r>
      <w:r w:rsidR="00962582">
        <w:rPr>
          <w:rFonts w:cs="Calibri"/>
          <w:lang w:val="en-GB"/>
        </w:rPr>
        <w:t>That</w:t>
      </w:r>
      <w:r w:rsidR="006D2673">
        <w:rPr>
          <w:rFonts w:cs="Calibri"/>
          <w:lang w:val="en-GB"/>
        </w:rPr>
        <w:t xml:space="preserve"> should run </w:t>
      </w:r>
      <w:proofErr w:type="spellStart"/>
      <w:r w:rsidR="006D2673">
        <w:rPr>
          <w:rFonts w:cs="Calibri"/>
          <w:lang w:val="en-GB"/>
        </w:rPr>
        <w:t>m_setudir.m</w:t>
      </w:r>
      <w:proofErr w:type="spellEnd"/>
      <w:r w:rsidR="006D2673">
        <w:rPr>
          <w:rFonts w:cs="Calibri"/>
          <w:lang w:val="en-GB"/>
        </w:rPr>
        <w:t xml:space="preserve"> and create some subdirectories, e.g. nav/</w:t>
      </w:r>
      <w:proofErr w:type="spellStart"/>
      <w:r w:rsidR="006D2673">
        <w:rPr>
          <w:rFonts w:cs="Calibri"/>
          <w:lang w:val="en-GB"/>
        </w:rPr>
        <w:t>pmv</w:t>
      </w:r>
      <w:proofErr w:type="spellEnd"/>
      <w:r w:rsidR="006D2673">
        <w:rPr>
          <w:rFonts w:cs="Calibri"/>
          <w:lang w:val="en-GB"/>
        </w:rPr>
        <w:t xml:space="preserve">, nav/sea, met/sonic, etc. </w:t>
      </w:r>
      <w:r w:rsidR="00014F22">
        <w:rPr>
          <w:rFonts w:cs="Calibri"/>
          <w:lang w:val="en-GB"/>
        </w:rPr>
        <w:t xml:space="preserve">It will also output a list of </w:t>
      </w:r>
      <w:proofErr w:type="spellStart"/>
      <w:r w:rsidR="00014F22">
        <w:rPr>
          <w:rFonts w:cs="Calibri"/>
          <w:lang w:val="en-GB"/>
        </w:rPr>
        <w:t>streamnames</w:t>
      </w:r>
      <w:proofErr w:type="spellEnd"/>
      <w:r w:rsidR="00014F22">
        <w:rPr>
          <w:rFonts w:cs="Calibri"/>
          <w:lang w:val="en-GB"/>
        </w:rPr>
        <w:t xml:space="preserve"> that it doesn’t know where to put, and of directories it’s expecting but doesn’t find any table for. </w:t>
      </w:r>
    </w:p>
    <w:p w14:paraId="75B5EE1F" w14:textId="1182B505" w:rsidR="001B176E" w:rsidRDefault="00962582">
      <w:pPr>
        <w:spacing w:after="240"/>
        <w:rPr>
          <w:rFonts w:asciiTheme="minorHAnsi" w:hAnsiTheme="minorHAnsi" w:cs="Calibri"/>
          <w:lang w:val="en-GB"/>
        </w:rPr>
      </w:pPr>
      <w:r>
        <w:rPr>
          <w:rFonts w:cs="Calibri"/>
          <w:lang w:val="en-GB"/>
        </w:rPr>
        <w:t xml:space="preserve">On any system: You may need to </w:t>
      </w:r>
      <w:proofErr w:type="gramStart"/>
      <w:r>
        <w:rPr>
          <w:rFonts w:cs="Calibri"/>
          <w:lang w:val="en-GB"/>
        </w:rPr>
        <w:t>edit</w:t>
      </w:r>
      <w:proofErr w:type="gramEnd"/>
      <w:r>
        <w:rPr>
          <w:rFonts w:cs="Calibri"/>
          <w:lang w:val="en-GB"/>
        </w:rPr>
        <w:t xml:space="preserve"> and force rerun </w:t>
      </w:r>
      <w:proofErr w:type="spellStart"/>
      <w:r>
        <w:rPr>
          <w:rFonts w:cs="Calibri"/>
          <w:lang w:val="en-GB"/>
        </w:rPr>
        <w:t>m_setudir.m</w:t>
      </w:r>
      <w:proofErr w:type="spellEnd"/>
      <w:r>
        <w:rPr>
          <w:rFonts w:cs="Calibri"/>
          <w:lang w:val="en-GB"/>
        </w:rPr>
        <w:t xml:space="preserve"> once the cruise starts. If you added new </w:t>
      </w:r>
      <w:proofErr w:type="spellStart"/>
      <w:r>
        <w:rPr>
          <w:rFonts w:cs="Calibri"/>
          <w:lang w:val="en-GB"/>
        </w:rPr>
        <w:t>Mexec</w:t>
      </w:r>
      <w:proofErr w:type="spellEnd"/>
      <w:r>
        <w:rPr>
          <w:rFonts w:cs="Calibri"/>
          <w:lang w:val="en-GB"/>
        </w:rPr>
        <w:t xml:space="preserve"> stream </w:t>
      </w:r>
      <w:r>
        <w:rPr>
          <w:rFonts w:cs="Calibri"/>
          <w:u w:val="single"/>
          <w:lang w:val="en-GB"/>
        </w:rPr>
        <w:t>abbreviations</w:t>
      </w:r>
      <w:r>
        <w:rPr>
          <w:rFonts w:cs="Calibri"/>
          <w:lang w:val="en-GB"/>
        </w:rPr>
        <w:t xml:space="preserve"> above, add them and the directories where you wish those streams to be processed to the list in </w:t>
      </w:r>
      <w:proofErr w:type="spellStart"/>
      <w:r>
        <w:rPr>
          <w:rFonts w:cs="Calibri"/>
          <w:lang w:val="en-GB"/>
        </w:rPr>
        <w:t>m_setudir.m</w:t>
      </w:r>
      <w:proofErr w:type="spellEnd"/>
      <w:r>
        <w:rPr>
          <w:rFonts w:cs="Calibri"/>
          <w:lang w:val="en-GB"/>
        </w:rPr>
        <w:t xml:space="preserve">. In any case you may need to uncomment/comment out newly relevant/irrelevant lines.  </w:t>
      </w:r>
    </w:p>
    <w:p w14:paraId="5F7D171E" w14:textId="3353E657" w:rsidR="001B176E" w:rsidRDefault="00962582">
      <w:pPr>
        <w:spacing w:after="240"/>
        <w:rPr>
          <w:rFonts w:asciiTheme="minorHAnsi" w:hAnsiTheme="minorHAnsi" w:cs="Calibri"/>
          <w:lang w:val="en-GB"/>
        </w:rPr>
      </w:pPr>
      <w:r>
        <w:rPr>
          <w:rFonts w:cs="Calibri"/>
          <w:lang w:val="en-GB"/>
        </w:rPr>
        <w:t xml:space="preserve">If new underway streams become available during the cruise, remove </w:t>
      </w:r>
      <w:proofErr w:type="spellStart"/>
      <w:r>
        <w:rPr>
          <w:rFonts w:cs="Calibri"/>
          <w:lang w:val="en-GB"/>
        </w:rPr>
        <w:t>ocp_hydro_matlab</w:t>
      </w:r>
      <w:proofErr w:type="spellEnd"/>
      <w:r>
        <w:rPr>
          <w:rFonts w:cs="Calibri"/>
          <w:lang w:val="en-GB"/>
        </w:rPr>
        <w:t>/</w:t>
      </w:r>
      <w:proofErr w:type="spellStart"/>
      <w:r>
        <w:rPr>
          <w:rFonts w:cs="Calibri"/>
          <w:lang w:val="en-GB"/>
        </w:rPr>
        <w:t>mexec_processing_scripts</w:t>
      </w:r>
      <w:proofErr w:type="spellEnd"/>
      <w:r>
        <w:rPr>
          <w:rFonts w:cs="Calibri"/>
          <w:lang w:val="en-GB"/>
        </w:rPr>
        <w:t>/underway/</w:t>
      </w:r>
      <w:proofErr w:type="spellStart"/>
      <w:r>
        <w:rPr>
          <w:rFonts w:cs="Calibri"/>
          <w:lang w:val="en-GB"/>
        </w:rPr>
        <w:t>m_udirs.m</w:t>
      </w:r>
      <w:proofErr w:type="spellEnd"/>
      <w:r>
        <w:rPr>
          <w:rFonts w:cs="Calibri"/>
          <w:lang w:val="en-GB"/>
        </w:rPr>
        <w:t xml:space="preserve"> and regenerate it, and make the new directories, by running </w:t>
      </w:r>
      <w:proofErr w:type="spellStart"/>
      <w:r>
        <w:rPr>
          <w:rFonts w:cs="Calibri"/>
          <w:lang w:val="en-GB"/>
        </w:rPr>
        <w:t>m_setudir.m</w:t>
      </w:r>
      <w:proofErr w:type="spellEnd"/>
      <w:r>
        <w:rPr>
          <w:rFonts w:cs="Calibri"/>
          <w:lang w:val="en-GB"/>
        </w:rPr>
        <w:t xml:space="preserve">.  </w:t>
      </w:r>
    </w:p>
    <w:p w14:paraId="5CECBD7A" w14:textId="6473A7A9" w:rsidR="001B176E" w:rsidRDefault="00116D83">
      <w:pPr>
        <w:spacing w:after="240"/>
        <w:ind w:left="-284"/>
        <w:rPr>
          <w:rFonts w:asciiTheme="minorHAnsi" w:hAnsiTheme="minorHAnsi" w:cs="Calibri"/>
          <w:lang w:val="en-GB"/>
        </w:rPr>
      </w:pPr>
      <w:r>
        <w:rPr>
          <w:rFonts w:cs="Calibri"/>
          <w:lang w:val="en-GB"/>
        </w:rPr>
        <w:t>9</w:t>
      </w:r>
      <w:r w:rsidR="00F824A3">
        <w:rPr>
          <w:rFonts w:cs="Calibri"/>
          <w:lang w:val="en-GB"/>
        </w:rPr>
        <w:t xml:space="preserve">) </w:t>
      </w:r>
      <w:r w:rsidR="00C73A25">
        <w:rPr>
          <w:rFonts w:cs="Calibri"/>
          <w:lang w:val="en-GB"/>
        </w:rPr>
        <w:t>E</w:t>
      </w:r>
      <w:r w:rsidR="00F824A3">
        <w:rPr>
          <w:rFonts w:cs="Calibri"/>
          <w:lang w:val="en-GB"/>
        </w:rPr>
        <w:t xml:space="preserve">dit template files in </w:t>
      </w:r>
      <w:proofErr w:type="spellStart"/>
      <w:r w:rsidR="00F824A3">
        <w:rPr>
          <w:rFonts w:cs="Calibri"/>
          <w:lang w:val="en-GB"/>
        </w:rPr>
        <w:t>ocp_hydro_matlab</w:t>
      </w:r>
      <w:proofErr w:type="spellEnd"/>
      <w:r w:rsidR="00F824A3">
        <w:rPr>
          <w:rFonts w:cs="Calibri"/>
          <w:lang w:val="en-GB"/>
        </w:rPr>
        <w:t>/</w:t>
      </w:r>
      <w:proofErr w:type="spellStart"/>
      <w:r w:rsidR="00F824A3">
        <w:rPr>
          <w:rFonts w:cs="Calibri"/>
          <w:lang w:val="en-GB"/>
        </w:rPr>
        <w:t>mexec_processing_scripts</w:t>
      </w:r>
      <w:proofErr w:type="spellEnd"/>
      <w:r w:rsidR="00F824A3">
        <w:rPr>
          <w:rFonts w:cs="Calibri"/>
          <w:lang w:val="en-GB"/>
        </w:rPr>
        <w:t>/</w:t>
      </w:r>
      <w:proofErr w:type="spellStart"/>
      <w:r w:rsidR="00F824A3">
        <w:rPr>
          <w:rFonts w:cs="Calibri"/>
          <w:lang w:val="en-GB"/>
        </w:rPr>
        <w:t>varlists</w:t>
      </w:r>
      <w:proofErr w:type="spellEnd"/>
      <w:r w:rsidR="00F824A3">
        <w:rPr>
          <w:rFonts w:cs="Calibri"/>
          <w:lang w:val="en-GB"/>
        </w:rPr>
        <w:t xml:space="preserve">/ </w:t>
      </w:r>
      <w:r w:rsidR="00C73A25">
        <w:rPr>
          <w:rFonts w:cs="Calibri"/>
          <w:lang w:val="en-GB"/>
        </w:rPr>
        <w:t>(if necessary)</w:t>
      </w:r>
    </w:p>
    <w:p w14:paraId="012DDA86" w14:textId="77777777" w:rsidR="001B176E" w:rsidRDefault="00F824A3">
      <w:pPr>
        <w:spacing w:after="240"/>
        <w:rPr>
          <w:rFonts w:asciiTheme="minorHAnsi" w:hAnsiTheme="minorHAnsi" w:cs="Calibri"/>
          <w:lang w:val="en-GB"/>
        </w:rPr>
      </w:pPr>
      <w:r>
        <w:rPr>
          <w:rFonts w:cs="Calibri"/>
          <w:lang w:val="en-GB"/>
        </w:rPr>
        <w:t xml:space="preserve">Template files are used to control lists of variables within scripts. They include ctd_renamelist.csv, sam_varlist.csv, dcs_varlist.csv, and cchdo_varlist.csv and cchdo_ctd_varlist.csv which determine lists of variables to be loaded for CTD, bottle sample, and other files, and how (if) they will be renamed.  For SCS ships, there is also the set of scs_renamelist_source.csv files. </w:t>
      </w:r>
    </w:p>
    <w:p w14:paraId="5724FB0E" w14:textId="15F5B12C" w:rsidR="001B176E" w:rsidRDefault="00F824A3">
      <w:pPr>
        <w:spacing w:after="240"/>
        <w:rPr>
          <w:rFonts w:asciiTheme="minorHAnsi" w:hAnsiTheme="minorHAnsi" w:cs="Calibri"/>
          <w:lang w:val="en-GB"/>
        </w:rPr>
      </w:pPr>
      <w:r>
        <w:rPr>
          <w:rFonts w:cs="Calibri"/>
          <w:lang w:val="en-GB"/>
        </w:rPr>
        <w:t>T</w:t>
      </w:r>
      <w:r>
        <w:rPr>
          <w:rFonts w:eastAsia="Times New Roman" w:cs="Calibri"/>
        </w:rPr>
        <w:t xml:space="preserve">he list of variable names that you require in each file will vary from cruise to cruise depending on which samples are being collected. The </w:t>
      </w:r>
      <w:proofErr w:type="spellStart"/>
      <w:r>
        <w:rPr>
          <w:rFonts w:eastAsia="Times New Roman" w:cs="Calibri"/>
        </w:rPr>
        <w:t>ctd</w:t>
      </w:r>
      <w:proofErr w:type="spellEnd"/>
      <w:r>
        <w:rPr>
          <w:rFonts w:eastAsia="Times New Roman" w:cs="Calibri"/>
        </w:rPr>
        <w:t xml:space="preserve">_, </w:t>
      </w:r>
      <w:proofErr w:type="spellStart"/>
      <w:r>
        <w:rPr>
          <w:rFonts w:eastAsia="Times New Roman" w:cs="Calibri"/>
        </w:rPr>
        <w:t>sam</w:t>
      </w:r>
      <w:proofErr w:type="spellEnd"/>
      <w:r>
        <w:rPr>
          <w:rFonts w:eastAsia="Times New Roman" w:cs="Calibri"/>
        </w:rPr>
        <w:t xml:space="preserve">_, and </w:t>
      </w:r>
      <w:proofErr w:type="spellStart"/>
      <w:r>
        <w:rPr>
          <w:rFonts w:eastAsia="Times New Roman" w:cs="Calibri"/>
        </w:rPr>
        <w:t>cchdo</w:t>
      </w:r>
      <w:proofErr w:type="spellEnd"/>
      <w:r>
        <w:rPr>
          <w:rFonts w:eastAsia="Times New Roman" w:cs="Calibri"/>
        </w:rPr>
        <w:t xml:space="preserve">_ template files contain many possible variables, so in most cases you will just need to delete lines. The </w:t>
      </w:r>
      <w:proofErr w:type="spellStart"/>
      <w:r>
        <w:rPr>
          <w:rFonts w:eastAsia="Times New Roman" w:cs="Calibri"/>
        </w:rPr>
        <w:t>scs</w:t>
      </w:r>
      <w:proofErr w:type="spellEnd"/>
      <w:r>
        <w:rPr>
          <w:rFonts w:eastAsia="Times New Roman" w:cs="Calibri"/>
        </w:rPr>
        <w:t xml:space="preserve">_ files may need to be edited but most likely not. </w:t>
      </w:r>
    </w:p>
    <w:p w14:paraId="40C020A7" w14:textId="2B04C589" w:rsidR="001B176E" w:rsidRDefault="00F824A3">
      <w:pPr>
        <w:spacing w:after="240"/>
        <w:rPr>
          <w:rFonts w:asciiTheme="minorHAnsi" w:eastAsia="Times New Roman" w:hAnsiTheme="minorHAnsi" w:cs="Calibri"/>
        </w:rPr>
      </w:pPr>
      <w:r>
        <w:rPr>
          <w:rFonts w:cs="Calibri"/>
          <w:lang w:val="en-GB"/>
        </w:rPr>
        <w:t xml:space="preserve">ocp_hydro_matlab/mexec_processing_scripts/varlists/mcvars_list.m: make sure the two lists in this file include all the variables you want to carry through CTD processing and sample comparison, respectively. It is not necessary to comment out variables you don’t have. </w:t>
      </w:r>
    </w:p>
    <w:p w14:paraId="25B1806F" w14:textId="77777777" w:rsidR="001B176E" w:rsidRDefault="00F824A3" w:rsidP="00116D83">
      <w:pPr>
        <w:pStyle w:val="Heading2"/>
        <w:rPr>
          <w:rFonts w:asciiTheme="minorHAnsi" w:hAnsiTheme="minorHAnsi"/>
          <w:lang w:val="en-GB"/>
        </w:rPr>
      </w:pPr>
      <w:r>
        <w:rPr>
          <w:lang w:val="en-GB"/>
        </w:rPr>
        <w:t xml:space="preserve">2.3 Using </w:t>
      </w:r>
      <w:proofErr w:type="spellStart"/>
      <w:r>
        <w:rPr>
          <w:lang w:val="en-GB"/>
        </w:rPr>
        <w:t>Mexec</w:t>
      </w:r>
      <w:proofErr w:type="spellEnd"/>
    </w:p>
    <w:p w14:paraId="596F7F89" w14:textId="55A96DD4" w:rsidR="00940755" w:rsidRDefault="00F824A3">
      <w:pPr>
        <w:spacing w:after="240"/>
        <w:rPr>
          <w:rFonts w:eastAsia="Times New Roman" w:cs="Calibri"/>
        </w:rPr>
      </w:pPr>
      <w:r>
        <w:rPr>
          <w:rFonts w:eastAsia="Times New Roman" w:cs="Calibri"/>
        </w:rPr>
        <w:t xml:space="preserve">Each time </w:t>
      </w:r>
      <w:proofErr w:type="spellStart"/>
      <w:r>
        <w:rPr>
          <w:rFonts w:eastAsia="Times New Roman" w:cs="Calibri"/>
        </w:rPr>
        <w:t>Matlab</w:t>
      </w:r>
      <w:proofErr w:type="spellEnd"/>
      <w:r>
        <w:rPr>
          <w:rFonts w:eastAsia="Times New Roman" w:cs="Calibri"/>
        </w:rPr>
        <w:t xml:space="preserve"> is started, run </w:t>
      </w:r>
      <w:proofErr w:type="spellStart"/>
      <w:r>
        <w:rPr>
          <w:rFonts w:eastAsia="Times New Roman" w:cs="Calibri"/>
        </w:rPr>
        <w:t>m_setup</w:t>
      </w:r>
      <w:proofErr w:type="spellEnd"/>
      <w:r>
        <w:rPr>
          <w:rFonts w:eastAsia="Times New Roman" w:cs="Calibri"/>
        </w:rPr>
        <w:t xml:space="preserve"> to initialize the environment for </w:t>
      </w:r>
      <w:proofErr w:type="spellStart"/>
      <w:r>
        <w:rPr>
          <w:rFonts w:eastAsia="Times New Roman" w:cs="Calibri"/>
        </w:rPr>
        <w:t>Mexec</w:t>
      </w:r>
      <w:proofErr w:type="spellEnd"/>
      <w:r>
        <w:rPr>
          <w:rFonts w:eastAsia="Times New Roman" w:cs="Calibri"/>
        </w:rPr>
        <w:t xml:space="preserve"> processing by adding paths and generating global variables.  If you clear all variables at any point, run </w:t>
      </w:r>
      <w:proofErr w:type="spellStart"/>
      <w:r>
        <w:rPr>
          <w:rFonts w:eastAsia="Times New Roman" w:cs="Calibri"/>
        </w:rPr>
        <w:t>m_</w:t>
      </w:r>
      <w:r w:rsidR="00940755">
        <w:rPr>
          <w:rFonts w:eastAsia="Times New Roman" w:cs="Calibri"/>
        </w:rPr>
        <w:t>common</w:t>
      </w:r>
      <w:proofErr w:type="spellEnd"/>
      <w:r w:rsidR="00940755">
        <w:rPr>
          <w:rFonts w:eastAsia="Times New Roman" w:cs="Calibri"/>
        </w:rPr>
        <w:t xml:space="preserve"> or </w:t>
      </w:r>
      <w:proofErr w:type="spellStart"/>
      <w:r w:rsidR="00940755">
        <w:rPr>
          <w:rFonts w:eastAsia="Times New Roman" w:cs="Calibri"/>
        </w:rPr>
        <w:t>m_global</w:t>
      </w:r>
      <w:proofErr w:type="spellEnd"/>
      <w:r>
        <w:rPr>
          <w:rFonts w:eastAsia="Times New Roman" w:cs="Calibri"/>
        </w:rPr>
        <w:t xml:space="preserve"> to regenerate them.  </w:t>
      </w:r>
    </w:p>
    <w:p w14:paraId="57CD758E" w14:textId="77777777" w:rsidR="00940755" w:rsidRPr="00940755" w:rsidRDefault="00940755">
      <w:pPr>
        <w:spacing w:after="240"/>
        <w:rPr>
          <w:rFonts w:eastAsia="Times New Roman" w:cs="Calibri"/>
        </w:rPr>
      </w:pPr>
    </w:p>
    <w:p w14:paraId="76CA030D" w14:textId="77777777" w:rsidR="001B176E" w:rsidRDefault="001B176E">
      <w:pPr>
        <w:spacing w:after="240"/>
        <w:ind w:left="-284"/>
        <w:rPr>
          <w:rFonts w:asciiTheme="minorHAnsi" w:hAnsiTheme="minorHAnsi" w:cs="Calibri"/>
          <w:lang w:val="en-GB"/>
        </w:rPr>
      </w:pPr>
    </w:p>
    <w:p w14:paraId="3EE3FDF0" w14:textId="77777777" w:rsidR="001B176E" w:rsidRDefault="001B176E">
      <w:pPr>
        <w:rPr>
          <w:rFonts w:asciiTheme="minorHAnsi" w:hAnsiTheme="minorHAnsi" w:cs="Calibri"/>
        </w:rPr>
      </w:pPr>
    </w:p>
    <w:p w14:paraId="4B91AF89" w14:textId="77777777" w:rsidR="001B176E" w:rsidRDefault="00F824A3">
      <w:pPr>
        <w:rPr>
          <w:rFonts w:asciiTheme="majorHAnsi" w:eastAsiaTheme="majorEastAsia" w:hAnsiTheme="majorHAnsi" w:cstheme="majorBidi"/>
          <w:color w:val="365F91" w:themeColor="accent1" w:themeShade="BF"/>
          <w:sz w:val="32"/>
          <w:szCs w:val="32"/>
        </w:rPr>
      </w:pPr>
      <w:r>
        <w:br w:type="page"/>
      </w:r>
    </w:p>
    <w:p w14:paraId="2F080252" w14:textId="77777777" w:rsidR="001B176E" w:rsidRDefault="00F824A3">
      <w:pPr>
        <w:pStyle w:val="Heading1"/>
        <w:rPr>
          <w:rFonts w:eastAsia="Times New Roman"/>
        </w:rPr>
      </w:pPr>
      <w:bookmarkStart w:id="30" w:name="_Toc121838181"/>
      <w:bookmarkStart w:id="31" w:name="_Toc124798247"/>
      <w:r>
        <w:lastRenderedPageBreak/>
        <w:t>3. CTD data and water bottle sample data</w:t>
      </w:r>
      <w:bookmarkEnd w:id="30"/>
      <w:bookmarkEnd w:id="31"/>
    </w:p>
    <w:p w14:paraId="614DDEAD" w14:textId="77777777" w:rsidR="001B176E" w:rsidRDefault="00F824A3">
      <w:pPr>
        <w:pStyle w:val="Heading2"/>
      </w:pPr>
      <w:bookmarkStart w:id="32" w:name="_Toc121838182"/>
      <w:bookmarkStart w:id="33" w:name="_Toc124798248"/>
      <w:r>
        <w:t>3.1 Sea Bird data acquisition and processing</w:t>
      </w:r>
      <w:bookmarkEnd w:id="32"/>
      <w:bookmarkEnd w:id="33"/>
    </w:p>
    <w:p w14:paraId="0364795B" w14:textId="685A1A00" w:rsidR="001B176E" w:rsidRDefault="00F824A3">
      <w:pPr>
        <w:spacing w:after="240"/>
        <w:rPr>
          <w:rFonts w:asciiTheme="minorHAnsi" w:eastAsia="Times New Roman" w:hAnsiTheme="minorHAnsi" w:cs="Calibri"/>
        </w:rPr>
      </w:pPr>
      <w:r>
        <w:rPr>
          <w:rFonts w:eastAsia="Times New Roman" w:cs="Calibri"/>
        </w:rPr>
        <w:t xml:space="preserve">The first step is to select the SBE output variables in the SBE data acquisition software, </w:t>
      </w:r>
      <w:proofErr w:type="spellStart"/>
      <w:r>
        <w:rPr>
          <w:rFonts w:eastAsia="Times New Roman" w:cs="Calibri"/>
        </w:rPr>
        <w:t>SeaSave</w:t>
      </w:r>
      <w:proofErr w:type="spellEnd"/>
      <w:r>
        <w:rPr>
          <w:rFonts w:eastAsia="Times New Roman" w:cs="Calibri"/>
        </w:rPr>
        <w:t xml:space="preserve">.  Record the setup by saving </w:t>
      </w:r>
      <w:proofErr w:type="gramStart"/>
      <w:r>
        <w:rPr>
          <w:rFonts w:eastAsia="Times New Roman" w:cs="Calibri"/>
        </w:rPr>
        <w:t>a .XMLCON</w:t>
      </w:r>
      <w:proofErr w:type="gramEnd"/>
      <w:r>
        <w:rPr>
          <w:rFonts w:eastAsia="Times New Roman" w:cs="Calibri"/>
        </w:rPr>
        <w:t xml:space="preserve"> file.  It is essential that the output variables include scan and pressure temperature, and it is highly useful for them to include NMEA latitude and longitude if those streams are available (generally the case on modern research vessels)</w:t>
      </w:r>
      <w:r w:rsidR="00705745">
        <w:rPr>
          <w:rFonts w:eastAsia="Times New Roman" w:cs="Calibri"/>
        </w:rPr>
        <w:t xml:space="preserve"> as well as pump status</w:t>
      </w:r>
      <w:r>
        <w:rPr>
          <w:rFonts w:eastAsia="Times New Roman" w:cs="Calibri"/>
        </w:rPr>
        <w:t xml:space="preserve">.  For some variables (e.g. turbidity), the conversion from voltage to physical units may result in loss of precision, so better results may be obtained by outputting the raw voltage stream. </w:t>
      </w:r>
    </w:p>
    <w:p w14:paraId="409037C1" w14:textId="77777777" w:rsidR="001B176E" w:rsidRDefault="00F824A3">
      <w:pPr>
        <w:spacing w:after="240"/>
        <w:rPr>
          <w:rFonts w:asciiTheme="minorHAnsi" w:eastAsia="Times New Roman" w:hAnsiTheme="minorHAnsi" w:cs="Calibri"/>
        </w:rPr>
      </w:pPr>
      <w:r>
        <w:rPr>
          <w:rFonts w:eastAsia="Times New Roman" w:cs="Calibri"/>
        </w:rPr>
        <w:t xml:space="preserve">Here is an example from JC086.  </w:t>
      </w:r>
    </w:p>
    <w:p w14:paraId="77B7BA95"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xml:space="preserve"># name 0 = </w:t>
      </w:r>
      <w:proofErr w:type="spellStart"/>
      <w:r>
        <w:rPr>
          <w:rFonts w:asciiTheme="minorHAnsi" w:hAnsiTheme="minorHAnsi" w:cs="Calibri"/>
          <w:sz w:val="24"/>
          <w:szCs w:val="24"/>
        </w:rPr>
        <w:t>timeS</w:t>
      </w:r>
      <w:proofErr w:type="spellEnd"/>
      <w:r>
        <w:rPr>
          <w:rFonts w:asciiTheme="minorHAnsi" w:hAnsiTheme="minorHAnsi" w:cs="Calibri"/>
          <w:sz w:val="24"/>
          <w:szCs w:val="24"/>
        </w:rPr>
        <w:t>: Time, Elapsed [seconds]</w:t>
      </w:r>
    </w:p>
    <w:p w14:paraId="5E7DCD4E"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xml:space="preserve"># name 1 = </w:t>
      </w:r>
      <w:proofErr w:type="spellStart"/>
      <w:r>
        <w:rPr>
          <w:rFonts w:asciiTheme="minorHAnsi" w:hAnsiTheme="minorHAnsi" w:cs="Calibri"/>
          <w:sz w:val="24"/>
          <w:szCs w:val="24"/>
        </w:rPr>
        <w:t>depSM</w:t>
      </w:r>
      <w:proofErr w:type="spellEnd"/>
      <w:r>
        <w:rPr>
          <w:rFonts w:asciiTheme="minorHAnsi" w:hAnsiTheme="minorHAnsi" w:cs="Calibri"/>
          <w:sz w:val="24"/>
          <w:szCs w:val="24"/>
        </w:rPr>
        <w:t>: Depth [salt water, m]</w:t>
      </w:r>
    </w:p>
    <w:p w14:paraId="1B3A07D3"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xml:space="preserve"># name 2 = </w:t>
      </w:r>
      <w:proofErr w:type="spellStart"/>
      <w:r>
        <w:rPr>
          <w:rFonts w:asciiTheme="minorHAnsi" w:hAnsiTheme="minorHAnsi" w:cs="Calibri"/>
          <w:sz w:val="24"/>
          <w:szCs w:val="24"/>
        </w:rPr>
        <w:t>prDM</w:t>
      </w:r>
      <w:proofErr w:type="spellEnd"/>
      <w:r>
        <w:rPr>
          <w:rFonts w:asciiTheme="minorHAnsi" w:hAnsiTheme="minorHAnsi" w:cs="Calibri"/>
          <w:sz w:val="24"/>
          <w:szCs w:val="24"/>
        </w:rPr>
        <w:t xml:space="preserve">: Pressure, </w:t>
      </w:r>
      <w:proofErr w:type="spellStart"/>
      <w:r>
        <w:rPr>
          <w:rFonts w:asciiTheme="minorHAnsi" w:hAnsiTheme="minorHAnsi" w:cs="Calibri"/>
          <w:sz w:val="24"/>
          <w:szCs w:val="24"/>
        </w:rPr>
        <w:t>Digiquartz</w:t>
      </w:r>
      <w:proofErr w:type="spellEnd"/>
      <w:r>
        <w:rPr>
          <w:rFonts w:asciiTheme="minorHAnsi" w:hAnsiTheme="minorHAnsi" w:cs="Calibri"/>
          <w:sz w:val="24"/>
          <w:szCs w:val="24"/>
        </w:rPr>
        <w:t xml:space="preserve"> [</w:t>
      </w:r>
      <w:proofErr w:type="spellStart"/>
      <w:r>
        <w:rPr>
          <w:rFonts w:asciiTheme="minorHAnsi" w:hAnsiTheme="minorHAnsi" w:cs="Calibri"/>
          <w:sz w:val="24"/>
          <w:szCs w:val="24"/>
        </w:rPr>
        <w:t>db</w:t>
      </w:r>
      <w:proofErr w:type="spellEnd"/>
      <w:r>
        <w:rPr>
          <w:rFonts w:asciiTheme="minorHAnsi" w:hAnsiTheme="minorHAnsi" w:cs="Calibri"/>
          <w:sz w:val="24"/>
          <w:szCs w:val="24"/>
        </w:rPr>
        <w:t>]</w:t>
      </w:r>
    </w:p>
    <w:p w14:paraId="1C4ADF01"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name 3 = t090C: Temperature [ITS-90, deg C]</w:t>
      </w:r>
    </w:p>
    <w:p w14:paraId="7F59E96C"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name 4 = t190C: Temperature, 2 [ITS-90, deg C]</w:t>
      </w:r>
    </w:p>
    <w:p w14:paraId="375CE00D"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name 5 = c0mS/cm: Conductivity [mS/cm]</w:t>
      </w:r>
    </w:p>
    <w:p w14:paraId="010C2A78"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name 6 = c1mS/cm: Conductivity, 2 [mS/cm]</w:t>
      </w:r>
    </w:p>
    <w:p w14:paraId="4AC5E59B"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name 7 = sal00: Salinity, Practical [PSU]</w:t>
      </w:r>
    </w:p>
    <w:p w14:paraId="25064500"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name 8 = sal11: Salinity, Practical, 2 [PSU]</w:t>
      </w:r>
    </w:p>
    <w:p w14:paraId="7C91E032"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name 9 = sbeox0V: Oxygen raw, SBE 43 [V]</w:t>
      </w:r>
    </w:p>
    <w:p w14:paraId="0352DE25"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name 10 = sbeox0Mm/Kg: Oxygen, SBE 43 [</w:t>
      </w:r>
      <w:proofErr w:type="spellStart"/>
      <w:r>
        <w:rPr>
          <w:rFonts w:asciiTheme="minorHAnsi" w:hAnsiTheme="minorHAnsi" w:cs="Calibri"/>
          <w:sz w:val="24"/>
          <w:szCs w:val="24"/>
        </w:rPr>
        <w:t>umol</w:t>
      </w:r>
      <w:proofErr w:type="spellEnd"/>
      <w:r>
        <w:rPr>
          <w:rFonts w:asciiTheme="minorHAnsi" w:hAnsiTheme="minorHAnsi" w:cs="Calibri"/>
          <w:sz w:val="24"/>
          <w:szCs w:val="24"/>
        </w:rPr>
        <w:t>/Kg]</w:t>
      </w:r>
    </w:p>
    <w:p w14:paraId="1D20EE36"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name 11 = sbeox0ML/L: Oxygen, SBE 43 [ml/l]</w:t>
      </w:r>
    </w:p>
    <w:p w14:paraId="135F4D03"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xml:space="preserve"># name 12 = </w:t>
      </w:r>
      <w:proofErr w:type="spellStart"/>
      <w:r>
        <w:rPr>
          <w:rFonts w:asciiTheme="minorHAnsi" w:hAnsiTheme="minorHAnsi" w:cs="Calibri"/>
          <w:sz w:val="24"/>
          <w:szCs w:val="24"/>
        </w:rPr>
        <w:t>xmiss</w:t>
      </w:r>
      <w:proofErr w:type="spellEnd"/>
      <w:r>
        <w:rPr>
          <w:rFonts w:asciiTheme="minorHAnsi" w:hAnsiTheme="minorHAnsi" w:cs="Calibri"/>
          <w:sz w:val="24"/>
          <w:szCs w:val="24"/>
        </w:rPr>
        <w:t>: Beam Transmission, Chelsea/</w:t>
      </w:r>
      <w:proofErr w:type="spellStart"/>
      <w:r>
        <w:rPr>
          <w:rFonts w:asciiTheme="minorHAnsi" w:hAnsiTheme="minorHAnsi" w:cs="Calibri"/>
          <w:sz w:val="24"/>
          <w:szCs w:val="24"/>
        </w:rPr>
        <w:t>Seatech</w:t>
      </w:r>
      <w:proofErr w:type="spellEnd"/>
      <w:r>
        <w:rPr>
          <w:rFonts w:asciiTheme="minorHAnsi" w:hAnsiTheme="minorHAnsi" w:cs="Calibri"/>
          <w:sz w:val="24"/>
          <w:szCs w:val="24"/>
        </w:rPr>
        <w:t xml:space="preserve">/WET Labs </w:t>
      </w:r>
      <w:proofErr w:type="spellStart"/>
      <w:r>
        <w:rPr>
          <w:rFonts w:asciiTheme="minorHAnsi" w:hAnsiTheme="minorHAnsi" w:cs="Calibri"/>
          <w:sz w:val="24"/>
          <w:szCs w:val="24"/>
        </w:rPr>
        <w:t>CStar</w:t>
      </w:r>
      <w:proofErr w:type="spellEnd"/>
      <w:r>
        <w:rPr>
          <w:rFonts w:asciiTheme="minorHAnsi" w:hAnsiTheme="minorHAnsi" w:cs="Calibri"/>
          <w:sz w:val="24"/>
          <w:szCs w:val="24"/>
        </w:rPr>
        <w:t xml:space="preserve"> [%]</w:t>
      </w:r>
    </w:p>
    <w:p w14:paraId="4A1A29D5"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xml:space="preserve"># name 13 = </w:t>
      </w:r>
      <w:proofErr w:type="spellStart"/>
      <w:r>
        <w:rPr>
          <w:rFonts w:asciiTheme="minorHAnsi" w:hAnsiTheme="minorHAnsi" w:cs="Calibri"/>
          <w:sz w:val="24"/>
          <w:szCs w:val="24"/>
        </w:rPr>
        <w:t>flC</w:t>
      </w:r>
      <w:proofErr w:type="spellEnd"/>
      <w:r>
        <w:rPr>
          <w:rFonts w:asciiTheme="minorHAnsi" w:hAnsiTheme="minorHAnsi" w:cs="Calibri"/>
          <w:sz w:val="24"/>
          <w:szCs w:val="24"/>
        </w:rPr>
        <w:t xml:space="preserve">: Fluorescence, Chelsea Aqua 3 </w:t>
      </w:r>
      <w:proofErr w:type="spellStart"/>
      <w:r>
        <w:rPr>
          <w:rFonts w:asciiTheme="minorHAnsi" w:hAnsiTheme="minorHAnsi" w:cs="Calibri"/>
          <w:sz w:val="24"/>
          <w:szCs w:val="24"/>
        </w:rPr>
        <w:t>Chl</w:t>
      </w:r>
      <w:proofErr w:type="spellEnd"/>
      <w:r>
        <w:rPr>
          <w:rFonts w:asciiTheme="minorHAnsi" w:hAnsiTheme="minorHAnsi" w:cs="Calibri"/>
          <w:sz w:val="24"/>
          <w:szCs w:val="24"/>
        </w:rPr>
        <w:t xml:space="preserve"> Con [ug/l]</w:t>
      </w:r>
    </w:p>
    <w:p w14:paraId="68C39DA1"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name 14 = turbWETbb0: Turbidity, WET Labs ECO BB [m^-1/</w:t>
      </w:r>
      <w:proofErr w:type="spellStart"/>
      <w:r>
        <w:rPr>
          <w:rFonts w:asciiTheme="minorHAnsi" w:hAnsiTheme="minorHAnsi" w:cs="Calibri"/>
          <w:sz w:val="24"/>
          <w:szCs w:val="24"/>
        </w:rPr>
        <w:t>sr</w:t>
      </w:r>
      <w:proofErr w:type="spellEnd"/>
      <w:r>
        <w:rPr>
          <w:rFonts w:asciiTheme="minorHAnsi" w:hAnsiTheme="minorHAnsi" w:cs="Calibri"/>
          <w:sz w:val="24"/>
          <w:szCs w:val="24"/>
        </w:rPr>
        <w:t>]</w:t>
      </w:r>
    </w:p>
    <w:p w14:paraId="33830DBE"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xml:space="preserve"># name 15 = </w:t>
      </w:r>
      <w:proofErr w:type="spellStart"/>
      <w:r>
        <w:rPr>
          <w:rFonts w:asciiTheme="minorHAnsi" w:hAnsiTheme="minorHAnsi" w:cs="Calibri"/>
          <w:sz w:val="24"/>
          <w:szCs w:val="24"/>
        </w:rPr>
        <w:t>altM</w:t>
      </w:r>
      <w:proofErr w:type="spellEnd"/>
      <w:r>
        <w:rPr>
          <w:rFonts w:asciiTheme="minorHAnsi" w:hAnsiTheme="minorHAnsi" w:cs="Calibri"/>
          <w:sz w:val="24"/>
          <w:szCs w:val="24"/>
        </w:rPr>
        <w:t>: Altimeter [m]</w:t>
      </w:r>
    </w:p>
    <w:p w14:paraId="45B30D36"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name 16 = scan: Scan Count</w:t>
      </w:r>
    </w:p>
    <w:p w14:paraId="010EACA2"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xml:space="preserve"># name 17 = </w:t>
      </w:r>
      <w:proofErr w:type="spellStart"/>
      <w:r>
        <w:rPr>
          <w:rFonts w:asciiTheme="minorHAnsi" w:hAnsiTheme="minorHAnsi" w:cs="Calibri"/>
          <w:sz w:val="24"/>
          <w:szCs w:val="24"/>
        </w:rPr>
        <w:t>ptempC</w:t>
      </w:r>
      <w:proofErr w:type="spellEnd"/>
      <w:r>
        <w:rPr>
          <w:rFonts w:asciiTheme="minorHAnsi" w:hAnsiTheme="minorHAnsi" w:cs="Calibri"/>
          <w:sz w:val="24"/>
          <w:szCs w:val="24"/>
        </w:rPr>
        <w:t>: Pressure Temperature [deg C]</w:t>
      </w:r>
    </w:p>
    <w:p w14:paraId="2B01786D"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name 18 = pumps: Pump Status</w:t>
      </w:r>
    </w:p>
    <w:p w14:paraId="7275C291"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name 19 = latitude: Latitude [deg]</w:t>
      </w:r>
    </w:p>
    <w:p w14:paraId="2AB61945" w14:textId="77777777" w:rsidR="001B176E" w:rsidRDefault="00F824A3">
      <w:pPr>
        <w:pStyle w:val="PlainText"/>
        <w:rPr>
          <w:rFonts w:asciiTheme="minorHAnsi" w:hAnsiTheme="minorHAnsi" w:cs="Calibri"/>
          <w:sz w:val="24"/>
          <w:szCs w:val="24"/>
        </w:rPr>
      </w:pPr>
      <w:r>
        <w:rPr>
          <w:rFonts w:asciiTheme="minorHAnsi" w:hAnsiTheme="minorHAnsi" w:cs="Calibri"/>
          <w:sz w:val="24"/>
          <w:szCs w:val="24"/>
        </w:rPr>
        <w:t># name 20 = longitude: Longitude [deg]</w:t>
      </w:r>
    </w:p>
    <w:p w14:paraId="26F42D2E" w14:textId="77777777" w:rsidR="001B176E" w:rsidRDefault="00F824A3">
      <w:pPr>
        <w:pStyle w:val="PlainText"/>
        <w:spacing w:after="240"/>
        <w:rPr>
          <w:rFonts w:asciiTheme="minorHAnsi" w:hAnsiTheme="minorHAnsi" w:cs="Calibri"/>
          <w:sz w:val="24"/>
          <w:szCs w:val="24"/>
        </w:rPr>
      </w:pPr>
      <w:r>
        <w:rPr>
          <w:rFonts w:asciiTheme="minorHAnsi" w:hAnsiTheme="minorHAnsi" w:cs="Calibri"/>
          <w:sz w:val="24"/>
          <w:szCs w:val="24"/>
        </w:rPr>
        <w:t># name 21 = flag:  0.000e+00</w:t>
      </w:r>
    </w:p>
    <w:p w14:paraId="1C8C66B4" w14:textId="2C4C7EF6" w:rsidR="00705745" w:rsidRDefault="00F824A3">
      <w:pPr>
        <w:pStyle w:val="PlainText"/>
        <w:spacing w:after="240"/>
        <w:rPr>
          <w:rFonts w:asciiTheme="minorHAnsi" w:hAnsiTheme="minorHAnsi" w:cs="Calibri"/>
          <w:sz w:val="24"/>
          <w:szCs w:val="24"/>
        </w:rPr>
      </w:pPr>
      <w:r>
        <w:rPr>
          <w:rFonts w:asciiTheme="minorHAnsi" w:hAnsiTheme="minorHAnsi" w:cs="Calibri"/>
          <w:sz w:val="24"/>
          <w:szCs w:val="24"/>
        </w:rPr>
        <w:t xml:space="preserve">For combining CTD data with </w:t>
      </w:r>
      <w:proofErr w:type="spellStart"/>
      <w:r>
        <w:rPr>
          <w:rFonts w:asciiTheme="minorHAnsi" w:hAnsiTheme="minorHAnsi" w:cs="Calibri"/>
          <w:sz w:val="24"/>
          <w:szCs w:val="24"/>
        </w:rPr>
        <w:t>Niskin</w:t>
      </w:r>
      <w:proofErr w:type="spellEnd"/>
      <w:r>
        <w:rPr>
          <w:rFonts w:asciiTheme="minorHAnsi" w:hAnsiTheme="minorHAnsi" w:cs="Calibri"/>
          <w:sz w:val="24"/>
          <w:szCs w:val="24"/>
        </w:rPr>
        <w:t xml:space="preserve"> bottle sample data, the CTD data file names should incorporate a unique</w:t>
      </w:r>
      <w:r w:rsidR="00705745">
        <w:rPr>
          <w:rFonts w:asciiTheme="minorHAnsi" w:hAnsiTheme="minorHAnsi" w:cs="Calibri"/>
          <w:sz w:val="24"/>
          <w:szCs w:val="24"/>
        </w:rPr>
        <w:t>, 3-digit***</w:t>
      </w:r>
      <w:r>
        <w:rPr>
          <w:rFonts w:asciiTheme="minorHAnsi" w:hAnsiTheme="minorHAnsi" w:cs="Calibri"/>
          <w:sz w:val="24"/>
          <w:szCs w:val="24"/>
        </w:rPr>
        <w:t xml:space="preserve"> integer cast number, referred to here as station number – not to be confused with a number or alphanumeric designating a planned station/site. </w:t>
      </w:r>
      <w:r w:rsidR="00705745">
        <w:rPr>
          <w:rFonts w:asciiTheme="minorHAnsi" w:hAnsiTheme="minorHAnsi" w:cs="Calibri"/>
          <w:sz w:val="24"/>
          <w:szCs w:val="24"/>
        </w:rPr>
        <w:t xml:space="preserve">Table *** gives examples for an imaginary cruise which starts </w:t>
      </w:r>
      <w:r>
        <w:rPr>
          <w:rFonts w:asciiTheme="minorHAnsi" w:hAnsiTheme="minorHAnsi" w:cs="Calibri"/>
          <w:sz w:val="24"/>
          <w:szCs w:val="24"/>
        </w:rPr>
        <w:t>test CTD followed by a full CTD</w:t>
      </w:r>
      <w:r w:rsidR="00705745">
        <w:rPr>
          <w:rFonts w:asciiTheme="minorHAnsi" w:hAnsiTheme="minorHAnsi" w:cs="Calibri"/>
          <w:sz w:val="24"/>
          <w:szCs w:val="24"/>
        </w:rPr>
        <w:t>,</w:t>
      </w:r>
      <w:r>
        <w:rPr>
          <w:rFonts w:asciiTheme="minorHAnsi" w:hAnsiTheme="minorHAnsi" w:cs="Calibri"/>
          <w:sz w:val="24"/>
          <w:szCs w:val="24"/>
        </w:rPr>
        <w:t xml:space="preserve"> both at site A-55, and then a CTD at site A-53</w:t>
      </w:r>
      <w:r w:rsidR="00705745">
        <w:rPr>
          <w:rFonts w:asciiTheme="minorHAnsi" w:hAnsiTheme="minorHAnsi" w:cs="Calibri"/>
          <w:sz w:val="24"/>
          <w:szCs w:val="24"/>
        </w:rPr>
        <w:t xml:space="preserve">. </w:t>
      </w:r>
    </w:p>
    <w:p w14:paraId="63A5AB77" w14:textId="77777777" w:rsidR="00705745" w:rsidRDefault="00705745">
      <w:pPr>
        <w:pStyle w:val="PlainText"/>
        <w:spacing w:after="240"/>
        <w:rPr>
          <w:rFonts w:asciiTheme="minorHAnsi" w:hAnsiTheme="minorHAnsi" w:cs="Calibri"/>
          <w:sz w:val="24"/>
          <w:szCs w:val="24"/>
        </w:rPr>
      </w:pPr>
      <w:r>
        <w:rPr>
          <w:rFonts w:asciiTheme="minorHAnsi" w:hAnsiTheme="minorHAnsi" w:cs="Calibri"/>
          <w:sz w:val="24"/>
          <w:szCs w:val="24"/>
        </w:rPr>
        <w:t>Table ***</w:t>
      </w:r>
    </w:p>
    <w:tbl>
      <w:tblPr>
        <w:tblStyle w:val="TableGrid"/>
        <w:tblW w:w="8926" w:type="dxa"/>
        <w:tblLayout w:type="fixed"/>
        <w:tblLook w:val="04A0" w:firstRow="1" w:lastRow="0" w:firstColumn="1" w:lastColumn="0" w:noHBand="0" w:noVBand="1"/>
      </w:tblPr>
      <w:tblGrid>
        <w:gridCol w:w="1025"/>
        <w:gridCol w:w="1495"/>
        <w:gridCol w:w="1495"/>
        <w:gridCol w:w="1790"/>
        <w:gridCol w:w="1620"/>
        <w:gridCol w:w="1501"/>
      </w:tblGrid>
      <w:tr w:rsidR="00705745" w14:paraId="5EA46301" w14:textId="4A050145" w:rsidTr="007015AB">
        <w:tc>
          <w:tcPr>
            <w:tcW w:w="1025" w:type="dxa"/>
          </w:tcPr>
          <w:p w14:paraId="6AF3221E" w14:textId="1FD43370" w:rsidR="00705745" w:rsidRPr="007015AB" w:rsidRDefault="00705745">
            <w:pPr>
              <w:pStyle w:val="PlainText"/>
              <w:spacing w:after="240"/>
              <w:rPr>
                <w:rFonts w:asciiTheme="minorHAnsi" w:hAnsiTheme="minorHAnsi" w:cs="Calibri"/>
                <w:sz w:val="22"/>
                <w:szCs w:val="22"/>
              </w:rPr>
            </w:pPr>
            <w:r w:rsidRPr="007015AB">
              <w:rPr>
                <w:rFonts w:asciiTheme="minorHAnsi" w:hAnsiTheme="minorHAnsi" w:cs="Calibri"/>
                <w:sz w:val="22"/>
                <w:szCs w:val="22"/>
              </w:rPr>
              <w:t>Station/ site</w:t>
            </w:r>
          </w:p>
        </w:tc>
        <w:tc>
          <w:tcPr>
            <w:tcW w:w="1495" w:type="dxa"/>
          </w:tcPr>
          <w:p w14:paraId="0C70CE3B" w14:textId="52F576C9" w:rsidR="00705745" w:rsidRPr="007015AB" w:rsidRDefault="00705745">
            <w:pPr>
              <w:pStyle w:val="PlainText"/>
              <w:spacing w:after="240"/>
              <w:rPr>
                <w:rFonts w:asciiTheme="minorHAnsi" w:hAnsiTheme="minorHAnsi" w:cs="Calibri"/>
                <w:sz w:val="22"/>
                <w:szCs w:val="22"/>
              </w:rPr>
            </w:pPr>
            <w:r w:rsidRPr="007015AB">
              <w:rPr>
                <w:rFonts w:asciiTheme="minorHAnsi" w:hAnsiTheme="minorHAnsi" w:cs="Calibri"/>
                <w:sz w:val="22"/>
                <w:szCs w:val="22"/>
              </w:rPr>
              <w:t>Yes</w:t>
            </w:r>
          </w:p>
        </w:tc>
        <w:tc>
          <w:tcPr>
            <w:tcW w:w="1495" w:type="dxa"/>
          </w:tcPr>
          <w:p w14:paraId="45293072" w14:textId="3786AF27" w:rsidR="00705745" w:rsidRPr="007015AB" w:rsidRDefault="00705745">
            <w:pPr>
              <w:pStyle w:val="PlainText"/>
              <w:spacing w:after="240"/>
              <w:rPr>
                <w:rFonts w:asciiTheme="minorHAnsi" w:hAnsiTheme="minorHAnsi" w:cs="Calibri"/>
                <w:sz w:val="22"/>
                <w:szCs w:val="22"/>
              </w:rPr>
            </w:pPr>
            <w:r w:rsidRPr="007015AB">
              <w:rPr>
                <w:rFonts w:asciiTheme="minorHAnsi" w:hAnsiTheme="minorHAnsi" w:cs="Calibri"/>
                <w:sz w:val="22"/>
                <w:szCs w:val="22"/>
              </w:rPr>
              <w:t>Yes</w:t>
            </w:r>
          </w:p>
        </w:tc>
        <w:tc>
          <w:tcPr>
            <w:tcW w:w="1790" w:type="dxa"/>
          </w:tcPr>
          <w:p w14:paraId="2EFA55C4" w14:textId="653C78D7" w:rsidR="00705745" w:rsidRPr="007015AB" w:rsidRDefault="00705745">
            <w:pPr>
              <w:pStyle w:val="PlainText"/>
              <w:spacing w:after="240"/>
              <w:rPr>
                <w:rFonts w:asciiTheme="minorHAnsi" w:hAnsiTheme="minorHAnsi" w:cs="Calibri"/>
                <w:sz w:val="22"/>
                <w:szCs w:val="22"/>
              </w:rPr>
            </w:pPr>
            <w:r w:rsidRPr="007015AB">
              <w:rPr>
                <w:rFonts w:asciiTheme="minorHAnsi" w:hAnsiTheme="minorHAnsi" w:cs="Calibri"/>
                <w:sz w:val="22"/>
                <w:szCs w:val="22"/>
              </w:rPr>
              <w:t>Yes</w:t>
            </w:r>
          </w:p>
        </w:tc>
        <w:tc>
          <w:tcPr>
            <w:tcW w:w="1620" w:type="dxa"/>
          </w:tcPr>
          <w:p w14:paraId="0FF5F87E" w14:textId="58DD4414" w:rsidR="00705745" w:rsidRPr="007015AB" w:rsidRDefault="00705745">
            <w:pPr>
              <w:pStyle w:val="PlainText"/>
              <w:spacing w:after="240"/>
              <w:rPr>
                <w:rFonts w:asciiTheme="minorHAnsi" w:hAnsiTheme="minorHAnsi" w:cs="Calibri"/>
                <w:sz w:val="22"/>
                <w:szCs w:val="22"/>
              </w:rPr>
            </w:pPr>
            <w:r w:rsidRPr="007015AB">
              <w:rPr>
                <w:rFonts w:asciiTheme="minorHAnsi" w:hAnsiTheme="minorHAnsi" w:cs="Calibri"/>
                <w:sz w:val="22"/>
                <w:szCs w:val="22"/>
              </w:rPr>
              <w:t>No</w:t>
            </w:r>
          </w:p>
        </w:tc>
        <w:tc>
          <w:tcPr>
            <w:tcW w:w="1501" w:type="dxa"/>
          </w:tcPr>
          <w:p w14:paraId="3D0E9FF7" w14:textId="5E6CAFF6" w:rsidR="00705745" w:rsidRPr="007015AB" w:rsidRDefault="00705745">
            <w:pPr>
              <w:pStyle w:val="PlainText"/>
              <w:spacing w:after="240"/>
              <w:rPr>
                <w:rFonts w:asciiTheme="minorHAnsi" w:hAnsiTheme="minorHAnsi" w:cs="Calibri"/>
                <w:sz w:val="22"/>
                <w:szCs w:val="22"/>
              </w:rPr>
            </w:pPr>
            <w:r w:rsidRPr="007015AB">
              <w:rPr>
                <w:rFonts w:asciiTheme="minorHAnsi" w:hAnsiTheme="minorHAnsi" w:cs="Calibri"/>
                <w:sz w:val="22"/>
                <w:szCs w:val="22"/>
              </w:rPr>
              <w:t>No</w:t>
            </w:r>
          </w:p>
        </w:tc>
      </w:tr>
      <w:tr w:rsidR="00705745" w14:paraId="437CEDD4" w14:textId="751B8FC8" w:rsidTr="007015AB">
        <w:tc>
          <w:tcPr>
            <w:tcW w:w="1025" w:type="dxa"/>
          </w:tcPr>
          <w:p w14:paraId="637718B2" w14:textId="33FA2E6F" w:rsidR="00705745" w:rsidRPr="007015AB" w:rsidRDefault="00705745">
            <w:pPr>
              <w:pStyle w:val="PlainText"/>
              <w:spacing w:after="240"/>
              <w:rPr>
                <w:rFonts w:asciiTheme="minorHAnsi" w:hAnsiTheme="minorHAnsi" w:cs="Calibri"/>
                <w:sz w:val="22"/>
                <w:szCs w:val="22"/>
              </w:rPr>
            </w:pPr>
            <w:r w:rsidRPr="007015AB">
              <w:rPr>
                <w:rFonts w:asciiTheme="minorHAnsi" w:hAnsiTheme="minorHAnsi" w:cs="Calibri"/>
                <w:sz w:val="22"/>
                <w:szCs w:val="22"/>
              </w:rPr>
              <w:t>Test CTD/ A-55</w:t>
            </w:r>
          </w:p>
        </w:tc>
        <w:tc>
          <w:tcPr>
            <w:tcW w:w="1495" w:type="dxa"/>
          </w:tcPr>
          <w:p w14:paraId="6AFB3DC0" w14:textId="2AB4FD6F" w:rsidR="00705745" w:rsidRPr="007015AB" w:rsidRDefault="00705745">
            <w:pPr>
              <w:pStyle w:val="PlainText"/>
              <w:spacing w:after="240"/>
              <w:rPr>
                <w:rFonts w:asciiTheme="minorHAnsi" w:hAnsiTheme="minorHAnsi" w:cs="Calibri"/>
                <w:sz w:val="22"/>
                <w:szCs w:val="22"/>
              </w:rPr>
            </w:pPr>
            <w:r w:rsidRPr="007015AB">
              <w:rPr>
                <w:rFonts w:asciiTheme="minorHAnsi" w:hAnsiTheme="minorHAnsi" w:cs="Calibri"/>
                <w:sz w:val="22"/>
                <w:szCs w:val="22"/>
              </w:rPr>
              <w:t>CTD_001.cnv</w:t>
            </w:r>
          </w:p>
        </w:tc>
        <w:tc>
          <w:tcPr>
            <w:tcW w:w="1495" w:type="dxa"/>
          </w:tcPr>
          <w:p w14:paraId="6A93652A" w14:textId="02EE7347" w:rsidR="00705745" w:rsidRPr="007015AB" w:rsidRDefault="00705745">
            <w:pPr>
              <w:pStyle w:val="PlainText"/>
              <w:spacing w:after="240"/>
              <w:rPr>
                <w:rFonts w:asciiTheme="minorHAnsi" w:hAnsiTheme="minorHAnsi" w:cs="Calibri"/>
                <w:sz w:val="22"/>
                <w:szCs w:val="22"/>
              </w:rPr>
            </w:pPr>
            <w:r w:rsidRPr="007015AB">
              <w:rPr>
                <w:rFonts w:asciiTheme="minorHAnsi" w:hAnsiTheme="minorHAnsi" w:cs="Calibri"/>
                <w:sz w:val="22"/>
                <w:szCs w:val="22"/>
              </w:rPr>
              <w:t>CTD_990.cnv</w:t>
            </w:r>
          </w:p>
        </w:tc>
        <w:tc>
          <w:tcPr>
            <w:tcW w:w="1790" w:type="dxa"/>
          </w:tcPr>
          <w:p w14:paraId="5C6DE690" w14:textId="0DF813BA" w:rsidR="00705745" w:rsidRPr="007015AB" w:rsidRDefault="00705745">
            <w:pPr>
              <w:pStyle w:val="PlainText"/>
              <w:spacing w:after="240"/>
              <w:rPr>
                <w:rFonts w:asciiTheme="minorHAnsi" w:hAnsiTheme="minorHAnsi" w:cs="Calibri"/>
                <w:sz w:val="22"/>
                <w:szCs w:val="22"/>
              </w:rPr>
            </w:pPr>
            <w:r w:rsidRPr="007015AB">
              <w:rPr>
                <w:rFonts w:asciiTheme="minorHAnsi" w:hAnsiTheme="minorHAnsi" w:cs="Calibri"/>
                <w:sz w:val="22"/>
                <w:szCs w:val="22"/>
              </w:rPr>
              <w:t>CTD_000</w:t>
            </w:r>
            <w:r w:rsidR="007015AB" w:rsidRPr="007015AB">
              <w:rPr>
                <w:rFonts w:asciiTheme="minorHAnsi" w:hAnsiTheme="minorHAnsi" w:cs="Calibri"/>
                <w:sz w:val="22"/>
                <w:szCs w:val="22"/>
              </w:rPr>
              <w:t>test</w:t>
            </w:r>
            <w:r w:rsidRPr="007015AB">
              <w:rPr>
                <w:rFonts w:asciiTheme="minorHAnsi" w:hAnsiTheme="minorHAnsi" w:cs="Calibri"/>
                <w:sz w:val="22"/>
                <w:szCs w:val="22"/>
              </w:rPr>
              <w:t>.cnv</w:t>
            </w:r>
          </w:p>
        </w:tc>
        <w:tc>
          <w:tcPr>
            <w:tcW w:w="1620" w:type="dxa"/>
          </w:tcPr>
          <w:p w14:paraId="509FC27F" w14:textId="548AC85E" w:rsidR="00705745" w:rsidRPr="007015AB" w:rsidRDefault="00705745">
            <w:pPr>
              <w:pStyle w:val="PlainText"/>
              <w:spacing w:after="240"/>
              <w:rPr>
                <w:rFonts w:asciiTheme="minorHAnsi" w:hAnsiTheme="minorHAnsi" w:cs="Calibri"/>
                <w:sz w:val="22"/>
                <w:szCs w:val="22"/>
              </w:rPr>
            </w:pPr>
            <w:r w:rsidRPr="007015AB">
              <w:rPr>
                <w:rFonts w:asciiTheme="minorHAnsi" w:hAnsiTheme="minorHAnsi" w:cs="Calibri"/>
                <w:sz w:val="22"/>
                <w:szCs w:val="22"/>
              </w:rPr>
              <w:t>CTD_055a.cnv</w:t>
            </w:r>
          </w:p>
        </w:tc>
        <w:tc>
          <w:tcPr>
            <w:tcW w:w="1501" w:type="dxa"/>
          </w:tcPr>
          <w:p w14:paraId="3D67EFAE" w14:textId="4451B9BB" w:rsidR="00705745" w:rsidRPr="007015AB" w:rsidRDefault="00705745">
            <w:pPr>
              <w:pStyle w:val="PlainText"/>
              <w:spacing w:after="240"/>
              <w:rPr>
                <w:rFonts w:asciiTheme="minorHAnsi" w:hAnsiTheme="minorHAnsi" w:cs="Calibri"/>
                <w:sz w:val="22"/>
                <w:szCs w:val="22"/>
              </w:rPr>
            </w:pPr>
            <w:r w:rsidRPr="007015AB">
              <w:rPr>
                <w:rFonts w:asciiTheme="minorHAnsi" w:hAnsiTheme="minorHAnsi" w:cs="Calibri"/>
                <w:sz w:val="22"/>
                <w:szCs w:val="22"/>
              </w:rPr>
              <w:t>CTD_1.1.cnv</w:t>
            </w:r>
          </w:p>
        </w:tc>
      </w:tr>
      <w:tr w:rsidR="00705745" w14:paraId="27C6F3D0" w14:textId="5762C226" w:rsidTr="007015AB">
        <w:tc>
          <w:tcPr>
            <w:tcW w:w="1025" w:type="dxa"/>
          </w:tcPr>
          <w:p w14:paraId="64577D63" w14:textId="2AC624BC" w:rsidR="00705745" w:rsidRPr="007015AB" w:rsidRDefault="00705745">
            <w:pPr>
              <w:pStyle w:val="PlainText"/>
              <w:spacing w:after="240"/>
              <w:rPr>
                <w:rFonts w:asciiTheme="minorHAnsi" w:hAnsiTheme="minorHAnsi" w:cs="Calibri"/>
                <w:sz w:val="22"/>
                <w:szCs w:val="22"/>
              </w:rPr>
            </w:pPr>
            <w:r w:rsidRPr="007015AB">
              <w:rPr>
                <w:rFonts w:asciiTheme="minorHAnsi" w:hAnsiTheme="minorHAnsi" w:cs="Calibri"/>
                <w:sz w:val="22"/>
                <w:szCs w:val="22"/>
              </w:rPr>
              <w:lastRenderedPageBreak/>
              <w:t>CTD1/ A-55</w:t>
            </w:r>
          </w:p>
        </w:tc>
        <w:tc>
          <w:tcPr>
            <w:tcW w:w="1495" w:type="dxa"/>
          </w:tcPr>
          <w:p w14:paraId="0B72289E" w14:textId="39E942D3" w:rsidR="00705745" w:rsidRPr="007015AB" w:rsidRDefault="00705745">
            <w:pPr>
              <w:pStyle w:val="PlainText"/>
              <w:spacing w:after="240"/>
              <w:rPr>
                <w:rFonts w:asciiTheme="minorHAnsi" w:hAnsiTheme="minorHAnsi" w:cs="Calibri"/>
                <w:sz w:val="22"/>
                <w:szCs w:val="22"/>
              </w:rPr>
            </w:pPr>
            <w:r w:rsidRPr="007015AB">
              <w:rPr>
                <w:rFonts w:asciiTheme="minorHAnsi" w:hAnsiTheme="minorHAnsi" w:cs="Calibri"/>
                <w:sz w:val="22"/>
                <w:szCs w:val="22"/>
              </w:rPr>
              <w:t>CTD_002.cnv</w:t>
            </w:r>
          </w:p>
        </w:tc>
        <w:tc>
          <w:tcPr>
            <w:tcW w:w="1495" w:type="dxa"/>
          </w:tcPr>
          <w:p w14:paraId="358CED39" w14:textId="39B4E76D" w:rsidR="00705745" w:rsidRPr="007015AB" w:rsidRDefault="00705745">
            <w:pPr>
              <w:pStyle w:val="PlainText"/>
              <w:spacing w:after="240"/>
              <w:rPr>
                <w:rFonts w:asciiTheme="minorHAnsi" w:hAnsiTheme="minorHAnsi" w:cs="Calibri"/>
                <w:sz w:val="22"/>
                <w:szCs w:val="22"/>
              </w:rPr>
            </w:pPr>
            <w:r w:rsidRPr="007015AB">
              <w:rPr>
                <w:rFonts w:asciiTheme="minorHAnsi" w:hAnsiTheme="minorHAnsi" w:cs="Calibri"/>
                <w:sz w:val="22"/>
                <w:szCs w:val="22"/>
              </w:rPr>
              <w:t>CTD_001.cnv</w:t>
            </w:r>
          </w:p>
        </w:tc>
        <w:tc>
          <w:tcPr>
            <w:tcW w:w="1790" w:type="dxa"/>
          </w:tcPr>
          <w:p w14:paraId="7A75638B" w14:textId="7820B24C" w:rsidR="00705745" w:rsidRPr="007015AB" w:rsidRDefault="00705745">
            <w:pPr>
              <w:pStyle w:val="PlainText"/>
              <w:spacing w:after="240"/>
              <w:rPr>
                <w:rFonts w:asciiTheme="minorHAnsi" w:hAnsiTheme="minorHAnsi" w:cs="Calibri"/>
                <w:sz w:val="22"/>
                <w:szCs w:val="22"/>
              </w:rPr>
            </w:pPr>
            <w:r w:rsidRPr="007015AB">
              <w:rPr>
                <w:rFonts w:asciiTheme="minorHAnsi" w:hAnsiTheme="minorHAnsi" w:cs="Calibri"/>
                <w:sz w:val="22"/>
                <w:szCs w:val="22"/>
              </w:rPr>
              <w:t>CTD_055.cnv</w:t>
            </w:r>
          </w:p>
        </w:tc>
        <w:tc>
          <w:tcPr>
            <w:tcW w:w="1620" w:type="dxa"/>
          </w:tcPr>
          <w:p w14:paraId="0478C269" w14:textId="4CB0B399" w:rsidR="00705745" w:rsidRPr="007015AB" w:rsidRDefault="00705745">
            <w:pPr>
              <w:pStyle w:val="PlainText"/>
              <w:spacing w:after="240"/>
              <w:rPr>
                <w:rFonts w:asciiTheme="minorHAnsi" w:hAnsiTheme="minorHAnsi" w:cs="Calibri"/>
                <w:sz w:val="22"/>
                <w:szCs w:val="22"/>
              </w:rPr>
            </w:pPr>
            <w:r w:rsidRPr="007015AB">
              <w:rPr>
                <w:rFonts w:asciiTheme="minorHAnsi" w:hAnsiTheme="minorHAnsi" w:cs="Calibri"/>
                <w:sz w:val="22"/>
                <w:szCs w:val="22"/>
              </w:rPr>
              <w:t>CTD_055b.cnv</w:t>
            </w:r>
          </w:p>
        </w:tc>
        <w:tc>
          <w:tcPr>
            <w:tcW w:w="1501" w:type="dxa"/>
          </w:tcPr>
          <w:p w14:paraId="02BF00C7" w14:textId="20E2EBD4" w:rsidR="00705745" w:rsidRPr="007015AB" w:rsidRDefault="00705745">
            <w:pPr>
              <w:pStyle w:val="PlainText"/>
              <w:spacing w:after="240"/>
              <w:rPr>
                <w:rFonts w:asciiTheme="minorHAnsi" w:hAnsiTheme="minorHAnsi" w:cs="Calibri"/>
                <w:sz w:val="22"/>
                <w:szCs w:val="22"/>
              </w:rPr>
            </w:pPr>
            <w:r w:rsidRPr="007015AB">
              <w:rPr>
                <w:rFonts w:asciiTheme="minorHAnsi" w:hAnsiTheme="minorHAnsi" w:cs="Calibri"/>
                <w:sz w:val="22"/>
                <w:szCs w:val="22"/>
              </w:rPr>
              <w:t>CTD_1.2.cnv</w:t>
            </w:r>
          </w:p>
        </w:tc>
      </w:tr>
      <w:tr w:rsidR="00705745" w14:paraId="343AA77B" w14:textId="748D8504" w:rsidTr="007015AB">
        <w:tc>
          <w:tcPr>
            <w:tcW w:w="1025" w:type="dxa"/>
          </w:tcPr>
          <w:p w14:paraId="22B21DC8" w14:textId="0E7BF9FF" w:rsidR="00705745" w:rsidRPr="007015AB" w:rsidRDefault="00705745">
            <w:pPr>
              <w:pStyle w:val="PlainText"/>
              <w:spacing w:after="240"/>
              <w:rPr>
                <w:rFonts w:asciiTheme="minorHAnsi" w:hAnsiTheme="minorHAnsi" w:cs="Calibri"/>
                <w:sz w:val="22"/>
                <w:szCs w:val="22"/>
              </w:rPr>
            </w:pPr>
            <w:r w:rsidRPr="007015AB">
              <w:rPr>
                <w:rFonts w:asciiTheme="minorHAnsi" w:hAnsiTheme="minorHAnsi" w:cs="Calibri"/>
                <w:sz w:val="22"/>
                <w:szCs w:val="22"/>
              </w:rPr>
              <w:t>CTD2/ A-53</w:t>
            </w:r>
          </w:p>
        </w:tc>
        <w:tc>
          <w:tcPr>
            <w:tcW w:w="1495" w:type="dxa"/>
          </w:tcPr>
          <w:p w14:paraId="262D45FE" w14:textId="2FAA33D4" w:rsidR="00705745" w:rsidRPr="007015AB" w:rsidRDefault="00705745">
            <w:pPr>
              <w:pStyle w:val="PlainText"/>
              <w:spacing w:after="240"/>
              <w:rPr>
                <w:rFonts w:asciiTheme="minorHAnsi" w:hAnsiTheme="minorHAnsi" w:cs="Calibri"/>
                <w:sz w:val="22"/>
                <w:szCs w:val="22"/>
              </w:rPr>
            </w:pPr>
            <w:r w:rsidRPr="007015AB">
              <w:rPr>
                <w:rFonts w:asciiTheme="minorHAnsi" w:hAnsiTheme="minorHAnsi" w:cs="Calibri"/>
                <w:sz w:val="22"/>
                <w:szCs w:val="22"/>
              </w:rPr>
              <w:t>CTD_003.cnv</w:t>
            </w:r>
          </w:p>
        </w:tc>
        <w:tc>
          <w:tcPr>
            <w:tcW w:w="1495" w:type="dxa"/>
          </w:tcPr>
          <w:p w14:paraId="31E2EDED" w14:textId="3AA05CEF" w:rsidR="00705745" w:rsidRPr="007015AB" w:rsidRDefault="00705745">
            <w:pPr>
              <w:pStyle w:val="PlainText"/>
              <w:spacing w:after="240"/>
              <w:rPr>
                <w:rFonts w:asciiTheme="minorHAnsi" w:hAnsiTheme="minorHAnsi" w:cs="Calibri"/>
                <w:sz w:val="22"/>
                <w:szCs w:val="22"/>
              </w:rPr>
            </w:pPr>
            <w:r w:rsidRPr="007015AB">
              <w:rPr>
                <w:rFonts w:asciiTheme="minorHAnsi" w:hAnsiTheme="minorHAnsi" w:cs="Calibri"/>
                <w:sz w:val="22"/>
                <w:szCs w:val="22"/>
              </w:rPr>
              <w:t>CTD_002.cnv</w:t>
            </w:r>
          </w:p>
        </w:tc>
        <w:tc>
          <w:tcPr>
            <w:tcW w:w="1790" w:type="dxa"/>
          </w:tcPr>
          <w:p w14:paraId="69CE6FF7" w14:textId="5F6B439F" w:rsidR="00705745" w:rsidRPr="007015AB" w:rsidRDefault="00705745">
            <w:pPr>
              <w:pStyle w:val="PlainText"/>
              <w:spacing w:after="240"/>
              <w:rPr>
                <w:rFonts w:asciiTheme="minorHAnsi" w:hAnsiTheme="minorHAnsi" w:cs="Calibri"/>
                <w:sz w:val="22"/>
                <w:szCs w:val="22"/>
              </w:rPr>
            </w:pPr>
            <w:r w:rsidRPr="007015AB">
              <w:rPr>
                <w:rFonts w:asciiTheme="minorHAnsi" w:hAnsiTheme="minorHAnsi" w:cs="Calibri"/>
                <w:sz w:val="22"/>
                <w:szCs w:val="22"/>
              </w:rPr>
              <w:t>CTD_053.cnv</w:t>
            </w:r>
          </w:p>
        </w:tc>
        <w:tc>
          <w:tcPr>
            <w:tcW w:w="1620" w:type="dxa"/>
          </w:tcPr>
          <w:p w14:paraId="2FAA52E3" w14:textId="7057C105" w:rsidR="00705745" w:rsidRPr="007015AB" w:rsidRDefault="00705745">
            <w:pPr>
              <w:pStyle w:val="PlainText"/>
              <w:spacing w:after="240"/>
              <w:rPr>
                <w:rFonts w:asciiTheme="minorHAnsi" w:hAnsiTheme="minorHAnsi" w:cs="Calibri"/>
                <w:sz w:val="22"/>
                <w:szCs w:val="22"/>
              </w:rPr>
            </w:pPr>
            <w:r w:rsidRPr="007015AB">
              <w:rPr>
                <w:rFonts w:asciiTheme="minorHAnsi" w:hAnsiTheme="minorHAnsi" w:cs="Calibri"/>
                <w:sz w:val="22"/>
                <w:szCs w:val="22"/>
              </w:rPr>
              <w:t>CTD_053.cnv</w:t>
            </w:r>
          </w:p>
        </w:tc>
        <w:tc>
          <w:tcPr>
            <w:tcW w:w="1501" w:type="dxa"/>
          </w:tcPr>
          <w:p w14:paraId="7434E988" w14:textId="78434872" w:rsidR="00705745" w:rsidRPr="007015AB" w:rsidRDefault="00705745">
            <w:pPr>
              <w:pStyle w:val="PlainText"/>
              <w:spacing w:after="240"/>
              <w:rPr>
                <w:rFonts w:asciiTheme="minorHAnsi" w:hAnsiTheme="minorHAnsi" w:cs="Calibri"/>
                <w:sz w:val="22"/>
                <w:szCs w:val="22"/>
              </w:rPr>
            </w:pPr>
            <w:r w:rsidRPr="007015AB">
              <w:rPr>
                <w:rFonts w:asciiTheme="minorHAnsi" w:hAnsiTheme="minorHAnsi" w:cs="Calibri"/>
                <w:sz w:val="22"/>
                <w:szCs w:val="22"/>
              </w:rPr>
              <w:t>CTD_2.1.cnv</w:t>
            </w:r>
          </w:p>
        </w:tc>
      </w:tr>
    </w:tbl>
    <w:p w14:paraId="007611A3" w14:textId="46ED3EDE" w:rsidR="001B176E" w:rsidRDefault="00F824A3">
      <w:pPr>
        <w:pStyle w:val="PlainText"/>
        <w:spacing w:after="240"/>
        <w:rPr>
          <w:rFonts w:asciiTheme="minorHAnsi" w:hAnsiTheme="minorHAnsi" w:cs="Calibri"/>
          <w:sz w:val="24"/>
          <w:szCs w:val="24"/>
        </w:rPr>
      </w:pPr>
      <w:r>
        <w:rPr>
          <w:rFonts w:asciiTheme="minorHAnsi" w:hAnsiTheme="minorHAnsi" w:cs="Calibri"/>
          <w:sz w:val="24"/>
          <w:szCs w:val="24"/>
        </w:rPr>
        <w:t xml:space="preserve"> </w:t>
      </w:r>
    </w:p>
    <w:p w14:paraId="4C8F381C" w14:textId="77777777" w:rsidR="001B176E" w:rsidRDefault="00F824A3">
      <w:pPr>
        <w:pStyle w:val="Heading2"/>
      </w:pPr>
      <w:bookmarkStart w:id="34" w:name="_Toc121838183"/>
      <w:bookmarkStart w:id="35" w:name="_Toc124798249"/>
      <w:r>
        <w:t>3.1.1 SBE</w:t>
      </w:r>
      <w:r>
        <w:rPr>
          <w:spacing w:val="8"/>
        </w:rPr>
        <w:t xml:space="preserve"> </w:t>
      </w:r>
      <w:r>
        <w:t>Data</w:t>
      </w:r>
      <w:r>
        <w:rPr>
          <w:spacing w:val="8"/>
        </w:rPr>
        <w:t xml:space="preserve"> </w:t>
      </w:r>
      <w:r>
        <w:t>Processing</w:t>
      </w:r>
      <w:bookmarkEnd w:id="34"/>
      <w:bookmarkEnd w:id="35"/>
      <w:r>
        <w:t xml:space="preserve"> </w:t>
      </w:r>
    </w:p>
    <w:p w14:paraId="670A6A0E" w14:textId="77777777" w:rsidR="00116D83" w:rsidRDefault="00F824A3" w:rsidP="00116D83">
      <w:pPr>
        <w:spacing w:after="240"/>
        <w:rPr>
          <w:rFonts w:eastAsia="Times New Roman" w:cs="Calibri"/>
        </w:rPr>
      </w:pPr>
      <w:r>
        <w:rPr>
          <w:rFonts w:eastAsia="Times New Roman" w:cs="Calibri"/>
        </w:rPr>
        <w:t>On</w:t>
      </w:r>
      <w:r>
        <w:rPr>
          <w:rFonts w:eastAsia="Times New Roman" w:cs="Calibri"/>
          <w:spacing w:val="8"/>
        </w:rPr>
        <w:t xml:space="preserve"> </w:t>
      </w:r>
      <w:r>
        <w:rPr>
          <w:rFonts w:eastAsia="Times New Roman" w:cs="Calibri"/>
        </w:rPr>
        <w:t>the</w:t>
      </w:r>
      <w:r>
        <w:rPr>
          <w:rFonts w:eastAsia="Times New Roman" w:cs="Calibri"/>
          <w:spacing w:val="8"/>
        </w:rPr>
        <w:t xml:space="preserve"> </w:t>
      </w:r>
      <w:r>
        <w:rPr>
          <w:rFonts w:eastAsia="Times New Roman" w:cs="Calibri"/>
        </w:rPr>
        <w:t>CTD</w:t>
      </w:r>
      <w:r>
        <w:rPr>
          <w:rFonts w:eastAsia="Times New Roman" w:cs="Calibri"/>
          <w:spacing w:val="8"/>
        </w:rPr>
        <w:t xml:space="preserve"> </w:t>
      </w:r>
      <w:r>
        <w:rPr>
          <w:rFonts w:eastAsia="Times New Roman" w:cs="Calibri"/>
        </w:rPr>
        <w:t>logging</w:t>
      </w:r>
      <w:r>
        <w:rPr>
          <w:rFonts w:eastAsia="Times New Roman" w:cs="Calibri"/>
          <w:spacing w:val="8"/>
        </w:rPr>
        <w:t xml:space="preserve"> </w:t>
      </w:r>
      <w:r>
        <w:rPr>
          <w:rFonts w:eastAsia="Times New Roman" w:cs="Calibri"/>
        </w:rPr>
        <w:t>computer, the</w:t>
      </w:r>
      <w:r>
        <w:rPr>
          <w:rFonts w:eastAsia="Times New Roman" w:cs="Calibri"/>
          <w:spacing w:val="9"/>
        </w:rPr>
        <w:t xml:space="preserve"> </w:t>
      </w:r>
      <w:r>
        <w:rPr>
          <w:rFonts w:eastAsia="Times New Roman" w:cs="Calibri"/>
        </w:rPr>
        <w:t>SBE</w:t>
      </w:r>
      <w:r>
        <w:rPr>
          <w:rFonts w:eastAsia="Times New Roman" w:cs="Calibri"/>
          <w:spacing w:val="8"/>
        </w:rPr>
        <w:t xml:space="preserve"> </w:t>
      </w:r>
      <w:r>
        <w:rPr>
          <w:rFonts w:eastAsia="Times New Roman" w:cs="Calibri"/>
        </w:rPr>
        <w:t>Data</w:t>
      </w:r>
      <w:r>
        <w:rPr>
          <w:rFonts w:eastAsia="Times New Roman" w:cs="Calibri"/>
          <w:spacing w:val="8"/>
        </w:rPr>
        <w:t xml:space="preserve"> </w:t>
      </w:r>
      <w:r>
        <w:rPr>
          <w:rFonts w:eastAsia="Times New Roman" w:cs="Calibri"/>
        </w:rPr>
        <w:t>Processing</w:t>
      </w:r>
      <w:r>
        <w:rPr>
          <w:rFonts w:eastAsia="Times New Roman" w:cs="Calibri"/>
          <w:spacing w:val="8"/>
        </w:rPr>
        <w:t xml:space="preserve"> </w:t>
      </w:r>
      <w:r>
        <w:rPr>
          <w:rFonts w:eastAsia="Times New Roman" w:cs="Calibri"/>
        </w:rPr>
        <w:t>software</w:t>
      </w:r>
      <w:r>
        <w:rPr>
          <w:rFonts w:eastAsia="Times New Roman" w:cs="Calibri"/>
          <w:spacing w:val="8"/>
        </w:rPr>
        <w:t xml:space="preserve"> </w:t>
      </w:r>
      <w:r>
        <w:rPr>
          <w:rFonts w:eastAsia="Times New Roman" w:cs="Calibri"/>
        </w:rPr>
        <w:t>should be</w:t>
      </w:r>
      <w:r>
        <w:rPr>
          <w:rFonts w:eastAsia="Times New Roman" w:cs="Calibri"/>
          <w:spacing w:val="8"/>
        </w:rPr>
        <w:t xml:space="preserve"> </w:t>
      </w:r>
      <w:r>
        <w:rPr>
          <w:rFonts w:eastAsia="Times New Roman" w:cs="Calibri"/>
        </w:rPr>
        <w:t>used for initial processing when the cast is finished</w:t>
      </w:r>
      <w:r w:rsidR="00116D83">
        <w:rPr>
          <w:rFonts w:eastAsia="Times New Roman" w:cs="Calibri"/>
        </w:rPr>
        <w:t xml:space="preserve">. First run: </w:t>
      </w:r>
    </w:p>
    <w:p w14:paraId="1B8C24CD" w14:textId="39225807" w:rsidR="001B176E" w:rsidRPr="00116D83" w:rsidRDefault="00F824A3" w:rsidP="00116D83">
      <w:pPr>
        <w:pStyle w:val="ListParagraph"/>
        <w:numPr>
          <w:ilvl w:val="0"/>
          <w:numId w:val="11"/>
        </w:numPr>
        <w:spacing w:after="240"/>
        <w:rPr>
          <w:rFonts w:asciiTheme="minorHAnsi" w:eastAsia="Times New Roman" w:hAnsiTheme="minorHAnsi" w:cs="Calibri"/>
        </w:rPr>
      </w:pPr>
      <w:r w:rsidRPr="00116D83">
        <w:rPr>
          <w:rFonts w:eastAsia="Times New Roman" w:cs="Calibri"/>
        </w:rPr>
        <w:t>Data Conversion to convert the raw frequency and voltage data to engineering units as appropriate by applying the manufacturer's calibrations stored in the CON file and saving both downcast and upcast to an ASCII format (.</w:t>
      </w:r>
      <w:proofErr w:type="spellStart"/>
      <w:r w:rsidRPr="00116D83">
        <w:rPr>
          <w:rFonts w:eastAsia="Times New Roman" w:cs="Calibri"/>
        </w:rPr>
        <w:t>cnv</w:t>
      </w:r>
      <w:proofErr w:type="spellEnd"/>
      <w:r w:rsidRPr="00116D83">
        <w:rPr>
          <w:rFonts w:eastAsia="Times New Roman" w:cs="Calibri"/>
        </w:rPr>
        <w:t xml:space="preserve">) file. </w:t>
      </w:r>
    </w:p>
    <w:p w14:paraId="6A6C99DF" w14:textId="3E73E3DC" w:rsidR="001B176E" w:rsidRDefault="00F824A3">
      <w:pPr>
        <w:pStyle w:val="ListParagraph"/>
        <w:numPr>
          <w:ilvl w:val="0"/>
          <w:numId w:val="1"/>
        </w:numPr>
        <w:spacing w:after="240"/>
        <w:rPr>
          <w:rFonts w:asciiTheme="minorHAnsi" w:eastAsia="Times New Roman" w:hAnsiTheme="minorHAnsi" w:cs="Calibri"/>
        </w:rPr>
      </w:pPr>
      <w:r>
        <w:rPr>
          <w:rFonts w:eastAsia="Times New Roman" w:cs="Calibri"/>
        </w:rPr>
        <w:t>This</w:t>
      </w:r>
      <w:r w:rsidR="00116D83">
        <w:rPr>
          <w:rFonts w:eastAsia="Times New Roman" w:cs="Calibri"/>
        </w:rPr>
        <w:t xml:space="preserve"> step</w:t>
      </w:r>
      <w:r>
        <w:rPr>
          <w:rFonts w:eastAsia="Times New Roman" w:cs="Calibri"/>
        </w:rPr>
        <w:t xml:space="preserve"> </w:t>
      </w:r>
      <w:r w:rsidR="00563302">
        <w:rPr>
          <w:rFonts w:eastAsia="Times New Roman" w:cs="Calibri"/>
        </w:rPr>
        <w:t>can</w:t>
      </w:r>
      <w:r>
        <w:rPr>
          <w:rFonts w:eastAsia="Times New Roman" w:cs="Calibri"/>
        </w:rPr>
        <w:t xml:space="preserve"> include oxygen hysteresis correction using SBE default parameters, but </w:t>
      </w:r>
      <w:r w:rsidR="00116D83">
        <w:rPr>
          <w:rFonts w:eastAsia="Times New Roman" w:cs="Calibri"/>
        </w:rPr>
        <w:t>we</w:t>
      </w:r>
      <w:r>
        <w:rPr>
          <w:rFonts w:eastAsia="Times New Roman" w:cs="Calibri"/>
        </w:rPr>
        <w:t xml:space="preserve"> recommend not apply</w:t>
      </w:r>
      <w:r w:rsidR="00116D83">
        <w:rPr>
          <w:rFonts w:eastAsia="Times New Roman" w:cs="Calibri"/>
        </w:rPr>
        <w:t>ing</w:t>
      </w:r>
      <w:r>
        <w:rPr>
          <w:rFonts w:eastAsia="Times New Roman" w:cs="Calibri"/>
        </w:rPr>
        <w:t xml:space="preserve"> the correction here but instead</w:t>
      </w:r>
      <w:r w:rsidR="00116D83">
        <w:rPr>
          <w:rFonts w:eastAsia="Times New Roman" w:cs="Calibri"/>
        </w:rPr>
        <w:t xml:space="preserve"> applying</w:t>
      </w:r>
      <w:r>
        <w:rPr>
          <w:rFonts w:eastAsia="Times New Roman" w:cs="Calibri"/>
        </w:rPr>
        <w:t xml:space="preserve"> it in </w:t>
      </w:r>
      <w:proofErr w:type="spellStart"/>
      <w:r>
        <w:rPr>
          <w:rFonts w:eastAsia="Times New Roman" w:cs="Calibri"/>
        </w:rPr>
        <w:t>mexec</w:t>
      </w:r>
      <w:proofErr w:type="spellEnd"/>
      <w:r>
        <w:rPr>
          <w:rFonts w:eastAsia="Times New Roman" w:cs="Calibri"/>
        </w:rPr>
        <w:t xml:space="preserve"> processing (this makes it easier to change the parameters if necessary). If you decide to correct for oxygen hysteresis at this </w:t>
      </w:r>
      <w:proofErr w:type="gramStart"/>
      <w:r>
        <w:rPr>
          <w:rFonts w:eastAsia="Times New Roman" w:cs="Calibri"/>
        </w:rPr>
        <w:t>stage</w:t>
      </w:r>
      <w:proofErr w:type="gramEnd"/>
      <w:r>
        <w:rPr>
          <w:rFonts w:eastAsia="Times New Roman" w:cs="Calibri"/>
        </w:rPr>
        <w:t xml:space="preserve"> you will need to change the </w:t>
      </w:r>
      <w:proofErr w:type="spellStart"/>
      <w:r>
        <w:rPr>
          <w:rFonts w:eastAsia="Times New Roman" w:cs="Calibri"/>
        </w:rPr>
        <w:t>dooxyhyst</w:t>
      </w:r>
      <w:proofErr w:type="spellEnd"/>
      <w:r>
        <w:rPr>
          <w:rFonts w:eastAsia="Times New Roman" w:cs="Calibri"/>
        </w:rPr>
        <w:t xml:space="preserve"> flag in </w:t>
      </w:r>
      <w:proofErr w:type="spellStart"/>
      <w:r>
        <w:rPr>
          <w:rFonts w:eastAsia="Times New Roman" w:cs="Calibri"/>
        </w:rPr>
        <w:t>opt_</w:t>
      </w:r>
      <w:r>
        <w:rPr>
          <w:rFonts w:eastAsia="Times New Roman" w:cs="Calibri"/>
          <w:i/>
          <w:iCs/>
        </w:rPr>
        <w:t>cruise</w:t>
      </w:r>
      <w:r>
        <w:rPr>
          <w:rFonts w:eastAsia="Times New Roman" w:cs="Calibri"/>
        </w:rPr>
        <w:t>.m</w:t>
      </w:r>
      <w:proofErr w:type="spellEnd"/>
      <w:r>
        <w:rPr>
          <w:rFonts w:eastAsia="Times New Roman" w:cs="Calibri"/>
        </w:rPr>
        <w:t xml:space="preserve">).  </w:t>
      </w:r>
    </w:p>
    <w:p w14:paraId="4BF914D5" w14:textId="12ECDBC8" w:rsidR="00116D83" w:rsidRDefault="00116D83" w:rsidP="00116D83">
      <w:pPr>
        <w:spacing w:after="240"/>
        <w:rPr>
          <w:rFonts w:asciiTheme="minorHAnsi" w:eastAsia="Times New Roman" w:hAnsiTheme="minorHAnsi" w:cs="Calibri"/>
        </w:rPr>
      </w:pPr>
      <w:r>
        <w:rPr>
          <w:rFonts w:eastAsia="Times New Roman" w:cs="Calibri"/>
        </w:rPr>
        <w:t xml:space="preserve">The next two steps can be run either in SBE Data Processing or in </w:t>
      </w:r>
      <w:proofErr w:type="spellStart"/>
      <w:r>
        <w:rPr>
          <w:rFonts w:eastAsia="Times New Roman" w:cs="Calibri"/>
        </w:rPr>
        <w:t>mexec</w:t>
      </w:r>
      <w:proofErr w:type="spellEnd"/>
      <w:r>
        <w:rPr>
          <w:rFonts w:eastAsia="Times New Roman" w:cs="Calibri"/>
        </w:rPr>
        <w:t xml:space="preserve">: </w:t>
      </w:r>
    </w:p>
    <w:p w14:paraId="3FF387D6" w14:textId="77777777" w:rsidR="001B176E" w:rsidRDefault="00F824A3">
      <w:pPr>
        <w:pStyle w:val="ListParagraph"/>
        <w:numPr>
          <w:ilvl w:val="0"/>
          <w:numId w:val="4"/>
        </w:numPr>
        <w:spacing w:after="240"/>
        <w:rPr>
          <w:rFonts w:asciiTheme="minorHAnsi" w:eastAsia="Times New Roman" w:hAnsiTheme="minorHAnsi" w:cs="Calibri"/>
        </w:rPr>
      </w:pPr>
      <w:r>
        <w:rPr>
          <w:rFonts w:eastAsia="Times New Roman" w:cs="Calibri"/>
        </w:rPr>
        <w:t>Align</w:t>
      </w:r>
      <w:r>
        <w:rPr>
          <w:rFonts w:eastAsia="Times New Roman" w:cs="Calibri"/>
          <w:spacing w:val="41"/>
        </w:rPr>
        <w:t xml:space="preserve"> </w:t>
      </w:r>
      <w:r>
        <w:rPr>
          <w:rFonts w:eastAsia="Times New Roman" w:cs="Calibri"/>
        </w:rPr>
        <w:t>CTD</w:t>
      </w:r>
      <w:r>
        <w:rPr>
          <w:rFonts w:eastAsia="Times New Roman" w:cs="Calibri"/>
          <w:spacing w:val="41"/>
        </w:rPr>
        <w:t xml:space="preserve"> </w:t>
      </w:r>
      <w:r>
        <w:rPr>
          <w:rFonts w:eastAsia="Times New Roman" w:cs="Calibri"/>
        </w:rPr>
        <w:t>to</w:t>
      </w:r>
      <w:r>
        <w:rPr>
          <w:rFonts w:eastAsia="Times New Roman" w:cs="Calibri"/>
          <w:spacing w:val="41"/>
        </w:rPr>
        <w:t xml:space="preserve"> </w:t>
      </w:r>
      <w:r>
        <w:rPr>
          <w:rFonts w:eastAsia="Times New Roman" w:cs="Calibri"/>
        </w:rPr>
        <w:t>align</w:t>
      </w:r>
      <w:r>
        <w:rPr>
          <w:rFonts w:eastAsia="Times New Roman" w:cs="Calibri"/>
          <w:spacing w:val="41"/>
        </w:rPr>
        <w:t xml:space="preserve"> </w:t>
      </w:r>
      <w:r>
        <w:rPr>
          <w:rFonts w:eastAsia="Times New Roman" w:cs="Calibri"/>
        </w:rPr>
        <w:t>the</w:t>
      </w:r>
      <w:r>
        <w:rPr>
          <w:rFonts w:eastAsia="Times New Roman" w:cs="Calibri"/>
          <w:spacing w:val="41"/>
        </w:rPr>
        <w:t xml:space="preserve"> </w:t>
      </w:r>
      <w:r>
        <w:rPr>
          <w:rFonts w:eastAsia="Times New Roman" w:cs="Calibri"/>
        </w:rPr>
        <w:t>oxygen</w:t>
      </w:r>
      <w:r>
        <w:rPr>
          <w:rFonts w:eastAsia="Times New Roman" w:cs="Calibri"/>
          <w:spacing w:val="41"/>
        </w:rPr>
        <w:t xml:space="preserve"> </w:t>
      </w:r>
      <w:r>
        <w:rPr>
          <w:rFonts w:eastAsia="Times New Roman" w:cs="Calibri"/>
        </w:rPr>
        <w:t>sensor</w:t>
      </w:r>
      <w:r>
        <w:rPr>
          <w:rFonts w:eastAsia="Times New Roman" w:cs="Calibri"/>
          <w:spacing w:val="41"/>
        </w:rPr>
        <w:t xml:space="preserve"> </w:t>
      </w:r>
      <w:r>
        <w:rPr>
          <w:rFonts w:eastAsia="Times New Roman" w:cs="Calibri"/>
        </w:rPr>
        <w:t>in</w:t>
      </w:r>
      <w:r>
        <w:rPr>
          <w:rFonts w:eastAsia="Times New Roman" w:cs="Calibri"/>
          <w:spacing w:val="41"/>
        </w:rPr>
        <w:t xml:space="preserve"> </w:t>
      </w:r>
      <w:r>
        <w:rPr>
          <w:rFonts w:eastAsia="Times New Roman" w:cs="Calibri"/>
        </w:rPr>
        <w:t>time</w:t>
      </w:r>
      <w:r>
        <w:rPr>
          <w:rFonts w:eastAsia="Times New Roman" w:cs="Calibri"/>
          <w:spacing w:val="41"/>
        </w:rPr>
        <w:t xml:space="preserve"> </w:t>
      </w:r>
      <w:r>
        <w:rPr>
          <w:rFonts w:eastAsia="Times New Roman" w:cs="Calibri"/>
        </w:rPr>
        <w:t>relative</w:t>
      </w:r>
      <w:r>
        <w:rPr>
          <w:rFonts w:eastAsia="Times New Roman" w:cs="Calibri"/>
          <w:spacing w:val="41"/>
        </w:rPr>
        <w:t xml:space="preserve"> </w:t>
      </w:r>
      <w:r>
        <w:rPr>
          <w:rFonts w:eastAsia="Times New Roman" w:cs="Calibri"/>
        </w:rPr>
        <w:t>to</w:t>
      </w:r>
      <w:r>
        <w:rPr>
          <w:rFonts w:eastAsia="Times New Roman" w:cs="Calibri"/>
          <w:spacing w:val="41"/>
        </w:rPr>
        <w:t xml:space="preserve"> </w:t>
      </w:r>
      <w:r>
        <w:rPr>
          <w:rFonts w:eastAsia="Times New Roman" w:cs="Calibri"/>
        </w:rPr>
        <w:t xml:space="preserve">pressure. Recommended: set the output name to _align so that, for input </w:t>
      </w:r>
      <w:proofErr w:type="spellStart"/>
      <w:r>
        <w:rPr>
          <w:rFonts w:eastAsia="Times New Roman" w:cs="Calibri"/>
        </w:rPr>
        <w:t>CTD_CRUISE_nnn.cnv</w:t>
      </w:r>
      <w:proofErr w:type="spellEnd"/>
      <w:r>
        <w:rPr>
          <w:rFonts w:eastAsia="Times New Roman" w:cs="Calibri"/>
        </w:rPr>
        <w:t xml:space="preserve">, this step will produce </w:t>
      </w:r>
      <w:proofErr w:type="spellStart"/>
      <w:r>
        <w:rPr>
          <w:rFonts w:eastAsia="Times New Roman" w:cs="Calibri"/>
        </w:rPr>
        <w:t>CTD_CRUISE_nnn_align.cnv</w:t>
      </w:r>
      <w:proofErr w:type="spellEnd"/>
      <w:r>
        <w:rPr>
          <w:rFonts w:eastAsia="Times New Roman" w:cs="Calibri"/>
        </w:rPr>
        <w:t xml:space="preserve">. </w:t>
      </w:r>
    </w:p>
    <w:p w14:paraId="5FA69EC1" w14:textId="5683C693" w:rsidR="001B176E" w:rsidRPr="00563302" w:rsidRDefault="00F824A3" w:rsidP="00563302">
      <w:pPr>
        <w:pStyle w:val="ListParagraph"/>
        <w:numPr>
          <w:ilvl w:val="0"/>
          <w:numId w:val="4"/>
        </w:numPr>
        <w:spacing w:before="240" w:after="240"/>
        <w:rPr>
          <w:rFonts w:asciiTheme="minorHAnsi" w:eastAsia="Times New Roman" w:hAnsiTheme="minorHAnsi" w:cs="Calibri"/>
        </w:rPr>
      </w:pPr>
      <w:r>
        <w:rPr>
          <w:rFonts w:eastAsia="Times New Roman" w:cs="Calibri"/>
        </w:rPr>
        <w:t>Cell Thermal Mass to correct the pressure and conductivity. Recommended: set the output name to _</w:t>
      </w:r>
      <w:proofErr w:type="spellStart"/>
      <w:proofErr w:type="gramStart"/>
      <w:r>
        <w:rPr>
          <w:rFonts w:eastAsia="Times New Roman" w:cs="Calibri"/>
        </w:rPr>
        <w:t>ctm</w:t>
      </w:r>
      <w:proofErr w:type="spellEnd"/>
      <w:r>
        <w:rPr>
          <w:rFonts w:eastAsia="Times New Roman" w:cs="Calibri"/>
        </w:rPr>
        <w:t xml:space="preserve">  so</w:t>
      </w:r>
      <w:proofErr w:type="gramEnd"/>
      <w:r>
        <w:rPr>
          <w:rFonts w:eastAsia="Times New Roman" w:cs="Calibri"/>
        </w:rPr>
        <w:t xml:space="preserve"> that, for input CTD__</w:t>
      </w:r>
      <w:proofErr w:type="spellStart"/>
      <w:r>
        <w:rPr>
          <w:rFonts w:eastAsia="Times New Roman" w:cs="Calibri"/>
        </w:rPr>
        <w:t>CRUISE_nnn_align.cnv</w:t>
      </w:r>
      <w:proofErr w:type="spellEnd"/>
      <w:r>
        <w:rPr>
          <w:rFonts w:eastAsia="Times New Roman" w:cs="Calibri"/>
        </w:rPr>
        <w:t>, this step will produce CTD_</w:t>
      </w:r>
      <w:r>
        <w:rPr>
          <w:rFonts w:eastAsia="Times New Roman" w:cs="Calibri"/>
        </w:rPr>
        <w:softHyphen/>
      </w:r>
      <w:proofErr w:type="spellStart"/>
      <w:r>
        <w:rPr>
          <w:rFonts w:eastAsia="Times New Roman" w:cs="Calibri"/>
        </w:rPr>
        <w:t>CRUISE_nnn_align_ctm.cnv</w:t>
      </w:r>
      <w:proofErr w:type="spellEnd"/>
      <w:r>
        <w:rPr>
          <w:rFonts w:eastAsia="Times New Roman" w:cs="Calibri"/>
        </w:rPr>
        <w:t xml:space="preserve">. </w:t>
      </w:r>
    </w:p>
    <w:p w14:paraId="43CE632A" w14:textId="77777777" w:rsidR="00563302" w:rsidRDefault="00563302" w:rsidP="00563302">
      <w:pPr>
        <w:spacing w:after="240"/>
        <w:ind w:left="851"/>
        <w:rPr>
          <w:rFonts w:eastAsia="Times New Roman" w:cs="Calibri"/>
        </w:rPr>
      </w:pPr>
      <w:r>
        <w:rPr>
          <w:rFonts w:eastAsia="Times New Roman" w:cs="Calibri"/>
        </w:rPr>
        <w:t xml:space="preserve">The output file names should contain the three-digit sequential station/cast number, and should not have spaces; </w:t>
      </w:r>
      <w:proofErr w:type="gramStart"/>
      <w:r>
        <w:rPr>
          <w:rFonts w:eastAsia="Times New Roman" w:cs="Calibri"/>
        </w:rPr>
        <w:t>otherwise</w:t>
      </w:r>
      <w:proofErr w:type="gramEnd"/>
      <w:r>
        <w:rPr>
          <w:rFonts w:eastAsia="Times New Roman" w:cs="Calibri"/>
        </w:rPr>
        <w:t xml:space="preserve"> their form is not important and can be specified in </w:t>
      </w:r>
      <w:proofErr w:type="spellStart"/>
      <w:r>
        <w:rPr>
          <w:rFonts w:eastAsia="Times New Roman" w:cs="Calibri"/>
        </w:rPr>
        <w:t>opt_</w:t>
      </w:r>
      <w:r w:rsidRPr="00116D83">
        <w:rPr>
          <w:rFonts w:eastAsia="Times New Roman" w:cs="Calibri"/>
          <w:i/>
          <w:iCs/>
        </w:rPr>
        <w:t>cruise</w:t>
      </w:r>
      <w:r>
        <w:rPr>
          <w:rFonts w:eastAsia="Times New Roman" w:cs="Calibri"/>
        </w:rPr>
        <w:t>.m</w:t>
      </w:r>
      <w:proofErr w:type="spellEnd"/>
      <w:r>
        <w:rPr>
          <w:rFonts w:eastAsia="Times New Roman" w:cs="Calibri"/>
        </w:rPr>
        <w:t xml:space="preserve">. </w:t>
      </w:r>
    </w:p>
    <w:p w14:paraId="5FBF16B3" w14:textId="62D6FF96" w:rsidR="00563302" w:rsidRDefault="00563302" w:rsidP="00563302">
      <w:pPr>
        <w:spacing w:after="240"/>
        <w:ind w:left="851"/>
        <w:rPr>
          <w:rFonts w:eastAsia="Times New Roman" w:cs="Calibri"/>
        </w:rPr>
      </w:pPr>
      <w:proofErr w:type="gramStart"/>
      <w:r>
        <w:rPr>
          <w:rFonts w:eastAsia="Times New Roman" w:cs="Calibri"/>
        </w:rPr>
        <w:t>The .</w:t>
      </w:r>
      <w:proofErr w:type="spellStart"/>
      <w:r>
        <w:rPr>
          <w:rFonts w:eastAsia="Times New Roman" w:cs="Calibri"/>
        </w:rPr>
        <w:t>cnv</w:t>
      </w:r>
      <w:proofErr w:type="spellEnd"/>
      <w:proofErr w:type="gramEnd"/>
      <w:r>
        <w:rPr>
          <w:rFonts w:eastAsia="Times New Roman" w:cs="Calibri"/>
        </w:rPr>
        <w:t xml:space="preserve"> and .bl files, as well as the .hex, .</w:t>
      </w:r>
      <w:proofErr w:type="spellStart"/>
      <w:r>
        <w:rPr>
          <w:rFonts w:eastAsia="Times New Roman" w:cs="Calibri"/>
        </w:rPr>
        <w:t>hdr</w:t>
      </w:r>
      <w:proofErr w:type="spellEnd"/>
      <w:r>
        <w:rPr>
          <w:rFonts w:eastAsia="Times New Roman" w:cs="Calibri"/>
        </w:rPr>
        <w:t>, .</w:t>
      </w:r>
      <w:proofErr w:type="spellStart"/>
      <w:r>
        <w:rPr>
          <w:rFonts w:eastAsia="Times New Roman" w:cs="Calibri"/>
        </w:rPr>
        <w:t>ros</w:t>
      </w:r>
      <w:proofErr w:type="spellEnd"/>
      <w:r>
        <w:rPr>
          <w:rFonts w:eastAsia="Times New Roman" w:cs="Calibri"/>
        </w:rPr>
        <w:t xml:space="preserve">, and .XMLCON files, should be copied to your local computer (on which you are running the </w:t>
      </w:r>
      <w:proofErr w:type="spellStart"/>
      <w:r>
        <w:rPr>
          <w:rFonts w:eastAsia="Times New Roman" w:cs="Calibri"/>
        </w:rPr>
        <w:t>mexec</w:t>
      </w:r>
      <w:proofErr w:type="spellEnd"/>
      <w:r>
        <w:rPr>
          <w:rFonts w:eastAsia="Times New Roman" w:cs="Calibri"/>
        </w:rPr>
        <w:t xml:space="preserve"> processing). </w:t>
      </w:r>
      <w:r>
        <w:rPr>
          <w:rFonts w:eastAsia="Times New Roman" w:cs="Calibri"/>
        </w:rPr>
        <w:t xml:space="preserve">If available, shell script </w:t>
      </w:r>
      <w:proofErr w:type="spellStart"/>
      <w:r>
        <w:rPr>
          <w:rFonts w:eastAsia="Times New Roman" w:cs="Calibri"/>
        </w:rPr>
        <w:t>ctd_syncscript</w:t>
      </w:r>
      <w:proofErr w:type="spellEnd"/>
      <w:r>
        <w:rPr>
          <w:rFonts w:eastAsia="Times New Roman" w:cs="Calibri"/>
        </w:rPr>
        <w:t xml:space="preserve"> will be called by mctd_01.m to do the copying. In any case, a</w:t>
      </w:r>
      <w:r>
        <w:rPr>
          <w:rFonts w:eastAsia="Times New Roman" w:cs="Calibri"/>
        </w:rPr>
        <w:t xml:space="preserve">dd the filename (and location) </w:t>
      </w:r>
      <w:r>
        <w:rPr>
          <w:rFonts w:eastAsia="Times New Roman" w:cs="Calibri"/>
        </w:rPr>
        <w:t xml:space="preserve">pattern </w:t>
      </w:r>
      <w:r>
        <w:rPr>
          <w:rFonts w:eastAsia="Times New Roman" w:cs="Calibri"/>
        </w:rPr>
        <w:t xml:space="preserve">to the </w:t>
      </w:r>
      <w:proofErr w:type="spellStart"/>
      <w:r>
        <w:rPr>
          <w:rFonts w:eastAsia="Times New Roman" w:cs="Calibri"/>
        </w:rPr>
        <w:t>ctd_proc</w:t>
      </w:r>
      <w:proofErr w:type="spellEnd"/>
      <w:r>
        <w:rPr>
          <w:rFonts w:eastAsia="Times New Roman" w:cs="Calibri"/>
        </w:rPr>
        <w:t xml:space="preserve">, </w:t>
      </w:r>
      <w:proofErr w:type="spellStart"/>
      <w:r>
        <w:rPr>
          <w:rFonts w:eastAsia="Times New Roman" w:cs="Calibri"/>
        </w:rPr>
        <w:t>cnvfilename</w:t>
      </w:r>
      <w:proofErr w:type="spellEnd"/>
      <w:r>
        <w:rPr>
          <w:rFonts w:eastAsia="Times New Roman" w:cs="Calibri"/>
        </w:rPr>
        <w:t xml:space="preserve"> case in </w:t>
      </w:r>
      <w:proofErr w:type="spellStart"/>
      <w:r>
        <w:rPr>
          <w:rFonts w:eastAsia="Times New Roman" w:cs="Calibri"/>
        </w:rPr>
        <w:t>opt_</w:t>
      </w:r>
      <w:r w:rsidRPr="00116D83">
        <w:rPr>
          <w:rFonts w:eastAsia="Times New Roman" w:cs="Calibri"/>
          <w:i/>
          <w:iCs/>
        </w:rPr>
        <w:t>cruise</w:t>
      </w:r>
      <w:r>
        <w:rPr>
          <w:rFonts w:eastAsia="Times New Roman" w:cs="Calibri"/>
        </w:rPr>
        <w:t>.m</w:t>
      </w:r>
      <w:proofErr w:type="spellEnd"/>
      <w:r>
        <w:rPr>
          <w:rFonts w:eastAsia="Times New Roman" w:cs="Calibri"/>
        </w:rPr>
        <w:t xml:space="preserve">. </w:t>
      </w:r>
    </w:p>
    <w:p w14:paraId="7E74041A" w14:textId="77777777" w:rsidR="00563302" w:rsidRDefault="00563302">
      <w:pPr>
        <w:spacing w:before="240" w:after="240"/>
        <w:ind w:left="567"/>
        <w:rPr>
          <w:rFonts w:asciiTheme="minorHAnsi" w:eastAsia="Times New Roman" w:hAnsiTheme="minorHAnsi" w:cs="Calibri"/>
        </w:rPr>
      </w:pPr>
    </w:p>
    <w:p w14:paraId="16254AAD" w14:textId="77777777" w:rsidR="001B176E" w:rsidRDefault="00F824A3">
      <w:pPr>
        <w:pStyle w:val="Heading2"/>
      </w:pPr>
      <w:bookmarkStart w:id="36" w:name="_Toc121838184"/>
      <w:bookmarkStart w:id="37" w:name="_Toc124798250"/>
      <w:proofErr w:type="gramStart"/>
      <w:r>
        <w:t xml:space="preserve">3.2  </w:t>
      </w:r>
      <w:proofErr w:type="spellStart"/>
      <w:r>
        <w:t>Mexec</w:t>
      </w:r>
      <w:proofErr w:type="spellEnd"/>
      <w:proofErr w:type="gramEnd"/>
      <w:r>
        <w:t xml:space="preserve"> CTD data processing</w:t>
      </w:r>
      <w:bookmarkEnd w:id="36"/>
      <w:bookmarkEnd w:id="37"/>
      <w:r>
        <w:t xml:space="preserve"> </w:t>
      </w:r>
    </w:p>
    <w:p w14:paraId="68A806F7" w14:textId="77777777" w:rsidR="001B176E" w:rsidRDefault="00F824A3">
      <w:pPr>
        <w:pStyle w:val="Heading3"/>
      </w:pPr>
      <w:bookmarkStart w:id="38" w:name="_Toc121838186"/>
      <w:bookmarkStart w:id="39" w:name="_Toc124798252"/>
      <w:r>
        <w:t>3.2.2 Processing steps to do immediately following a cast</w:t>
      </w:r>
      <w:bookmarkEnd w:id="38"/>
      <w:bookmarkEnd w:id="39"/>
    </w:p>
    <w:p w14:paraId="112031F0" w14:textId="430AA323" w:rsidR="001B176E" w:rsidRDefault="00F824A3">
      <w:pPr>
        <w:rPr>
          <w:rFonts w:asciiTheme="minorHAnsi" w:hAnsiTheme="minorHAnsi" w:cs="Calibri"/>
          <w:lang w:val="en-AU"/>
        </w:rPr>
      </w:pPr>
      <w:r>
        <w:rPr>
          <w:rFonts w:cs="Calibri"/>
          <w:lang w:val="en-AU"/>
        </w:rPr>
        <w:t xml:space="preserve">The basic steps for CTD processing following a cast </w:t>
      </w:r>
      <w:r w:rsidR="00A96B77">
        <w:rPr>
          <w:rFonts w:cs="Calibri"/>
          <w:lang w:val="en-AU"/>
        </w:rPr>
        <w:t xml:space="preserve">(see Appendix B) </w:t>
      </w:r>
      <w:r>
        <w:rPr>
          <w:rFonts w:cs="Calibri"/>
          <w:lang w:val="en-AU"/>
        </w:rPr>
        <w:t xml:space="preserve">are: </w:t>
      </w:r>
    </w:p>
    <w:p w14:paraId="2ECDED45" w14:textId="77777777" w:rsidR="001B176E" w:rsidRDefault="00F824A3">
      <w:pPr>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ctd_all_part1 %</w:t>
      </w:r>
      <w:r>
        <w:rPr>
          <w:rFonts w:cs="Calibri"/>
          <w:i/>
          <w:iCs/>
          <w:lang w:val="en-AU"/>
        </w:rPr>
        <w:t xml:space="preserve"> n</w:t>
      </w:r>
      <w:r>
        <w:rPr>
          <w:rFonts w:cs="Calibri"/>
          <w:lang w:val="en-AU"/>
        </w:rPr>
        <w:t xml:space="preserve"> is the integer station number</w:t>
      </w:r>
    </w:p>
    <w:p w14:paraId="2D143BD2" w14:textId="77777777" w:rsidR="001B176E" w:rsidRDefault="00F824A3">
      <w:pPr>
        <w:ind w:firstLine="720"/>
        <w:rPr>
          <w:rFonts w:asciiTheme="minorHAnsi" w:hAnsiTheme="minorHAnsi" w:cs="Calibri"/>
          <w:lang w:val="en-AU"/>
        </w:rPr>
      </w:pPr>
      <w:r>
        <w:rPr>
          <w:rFonts w:cs="Calibri"/>
          <w:lang w:val="en-AU"/>
        </w:rPr>
        <w:t xml:space="preserve">ctd_all_part1.m calls the following: </w:t>
      </w:r>
    </w:p>
    <w:p w14:paraId="7C47B343" w14:textId="4455C75C" w:rsidR="001B176E" w:rsidRDefault="00F824A3">
      <w:pPr>
        <w:pStyle w:val="ListParagraph"/>
        <w:ind w:left="1080"/>
        <w:rPr>
          <w:rFonts w:asciiTheme="minorHAnsi" w:hAnsiTheme="minorHAnsi" w:cs="Calibri"/>
          <w:lang w:val="en-AU"/>
        </w:rPr>
      </w:pPr>
      <w:r>
        <w:rPr>
          <w:rFonts w:cs="Calibri"/>
          <w:lang w:val="en-AU"/>
        </w:rPr>
        <w:t xml:space="preserve">mctd_01.m loads and renames variables (as set in </w:t>
      </w:r>
      <w:proofErr w:type="spellStart"/>
      <w:r>
        <w:rPr>
          <w:rFonts w:cs="Calibri"/>
          <w:lang w:val="en-AU"/>
        </w:rPr>
        <w:t>varlists</w:t>
      </w:r>
      <w:proofErr w:type="spellEnd"/>
      <w:r w:rsidR="00A96B77">
        <w:rPr>
          <w:rFonts w:cs="Calibri"/>
          <w:lang w:val="en-AU"/>
        </w:rPr>
        <w:t>/ctd_renamelist.csv</w:t>
      </w:r>
      <w:r>
        <w:rPr>
          <w:rFonts w:cs="Calibri"/>
          <w:lang w:val="en-AU"/>
        </w:rPr>
        <w:t xml:space="preserve"> and cruise options files) and saves in ctd_</w:t>
      </w:r>
      <w:r>
        <w:rPr>
          <w:rFonts w:cs="Calibri"/>
          <w:i/>
          <w:iCs/>
          <w:lang w:val="en-AU"/>
        </w:rPr>
        <w:t>cruise</w:t>
      </w:r>
      <w:r>
        <w:rPr>
          <w:rFonts w:cs="Calibri"/>
          <w:lang w:val="en-AU"/>
        </w:rPr>
        <w:t>_</w:t>
      </w:r>
      <w:r>
        <w:rPr>
          <w:rFonts w:cs="Calibri"/>
          <w:i/>
          <w:iCs/>
          <w:lang w:val="en-AU"/>
        </w:rPr>
        <w:t>nnn</w:t>
      </w:r>
      <w:r>
        <w:rPr>
          <w:rFonts w:cs="Calibri"/>
          <w:lang w:val="en-AU"/>
        </w:rPr>
        <w:t xml:space="preserve">_raw.nc. </w:t>
      </w:r>
      <w:r w:rsidR="00705745">
        <w:rPr>
          <w:rFonts w:cs="Calibri"/>
          <w:lang w:val="en-AU"/>
        </w:rPr>
        <w:t xml:space="preserve">It also optionally first calls </w:t>
      </w:r>
      <w:proofErr w:type="spellStart"/>
      <w:r w:rsidR="00705745">
        <w:rPr>
          <w:rFonts w:cs="Calibri"/>
          <w:lang w:val="en-AU"/>
        </w:rPr>
        <w:t>ctd_syncscript</w:t>
      </w:r>
      <w:proofErr w:type="spellEnd"/>
      <w:r w:rsidR="00705745">
        <w:rPr>
          <w:rFonts w:cs="Calibri"/>
          <w:lang w:val="en-AU"/>
        </w:rPr>
        <w:t xml:space="preserve"> to copy files from a server to the local computer. </w:t>
      </w:r>
    </w:p>
    <w:p w14:paraId="65B51895" w14:textId="04AD78BB" w:rsidR="001B176E" w:rsidRDefault="00F824A3">
      <w:pPr>
        <w:pStyle w:val="ListParagraph"/>
        <w:ind w:left="1080"/>
        <w:rPr>
          <w:rFonts w:asciiTheme="minorHAnsi" w:hAnsiTheme="minorHAnsi" w:cs="Calibri"/>
          <w:lang w:val="en-AU"/>
        </w:rPr>
      </w:pPr>
      <w:r>
        <w:rPr>
          <w:rFonts w:cs="Calibri"/>
          <w:lang w:val="en-AU"/>
        </w:rPr>
        <w:lastRenderedPageBreak/>
        <w:t xml:space="preserve">mctd_02.m does conversions, edits, and corrections as set in cruise options files, calling </w:t>
      </w:r>
      <w:proofErr w:type="spellStart"/>
      <w:r>
        <w:rPr>
          <w:rFonts w:cs="Calibri"/>
          <w:lang w:val="en-AU"/>
        </w:rPr>
        <w:t>ctd_apply_autoedits.m</w:t>
      </w:r>
      <w:proofErr w:type="spellEnd"/>
      <w:r>
        <w:rPr>
          <w:rFonts w:cs="Calibri"/>
          <w:lang w:val="en-AU"/>
        </w:rPr>
        <w:t xml:space="preserve">, </w:t>
      </w:r>
      <w:proofErr w:type="spellStart"/>
      <w:r>
        <w:rPr>
          <w:rFonts w:cs="Calibri"/>
          <w:lang w:val="en-AU"/>
        </w:rPr>
        <w:t>ctd_apply_oxyhyst.m</w:t>
      </w:r>
      <w:proofErr w:type="spellEnd"/>
      <w:r>
        <w:rPr>
          <w:rFonts w:cs="Calibri"/>
          <w:lang w:val="en-AU"/>
        </w:rPr>
        <w:t xml:space="preserve">, </w:t>
      </w:r>
      <w:proofErr w:type="spellStart"/>
      <w:r>
        <w:rPr>
          <w:rFonts w:cs="Calibri"/>
          <w:lang w:val="en-AU"/>
        </w:rPr>
        <w:t>select_calibrations.m</w:t>
      </w:r>
      <w:proofErr w:type="spellEnd"/>
      <w:r>
        <w:rPr>
          <w:rFonts w:cs="Calibri"/>
          <w:lang w:val="en-AU"/>
        </w:rPr>
        <w:t xml:space="preserve">, and </w:t>
      </w:r>
      <w:proofErr w:type="spellStart"/>
      <w:r>
        <w:rPr>
          <w:rFonts w:cs="Calibri"/>
          <w:lang w:val="en-AU"/>
        </w:rPr>
        <w:t>apply_calibrations.m</w:t>
      </w:r>
      <w:proofErr w:type="spellEnd"/>
      <w:r>
        <w:rPr>
          <w:rFonts w:cs="Calibri"/>
          <w:lang w:val="en-AU"/>
        </w:rPr>
        <w:t xml:space="preserve"> to produce ctd_</w:t>
      </w:r>
      <w:r>
        <w:rPr>
          <w:rFonts w:cs="Calibri"/>
          <w:i/>
          <w:iCs/>
          <w:lang w:val="en-AU"/>
        </w:rPr>
        <w:t>cruise</w:t>
      </w:r>
      <w:r>
        <w:rPr>
          <w:rFonts w:cs="Calibri"/>
          <w:lang w:val="en-AU"/>
        </w:rPr>
        <w:t>_</w:t>
      </w:r>
      <w:r>
        <w:rPr>
          <w:rFonts w:cs="Calibri"/>
          <w:i/>
          <w:iCs/>
          <w:lang w:val="en-AU"/>
        </w:rPr>
        <w:t>nnn</w:t>
      </w:r>
      <w:r>
        <w:rPr>
          <w:rFonts w:cs="Calibri"/>
          <w:lang w:val="en-AU"/>
        </w:rPr>
        <w:t>_raw_cleaned.nc and ctd_</w:t>
      </w:r>
      <w:r>
        <w:rPr>
          <w:rFonts w:cs="Calibri"/>
          <w:i/>
          <w:iCs/>
          <w:lang w:val="en-AU"/>
        </w:rPr>
        <w:t>cruise</w:t>
      </w:r>
      <w:r>
        <w:rPr>
          <w:rFonts w:cs="Calibri"/>
          <w:lang w:val="en-AU"/>
        </w:rPr>
        <w:t>_</w:t>
      </w:r>
      <w:r>
        <w:rPr>
          <w:rFonts w:cs="Calibri"/>
          <w:i/>
          <w:iCs/>
          <w:lang w:val="en-AU"/>
        </w:rPr>
        <w:t>nnn</w:t>
      </w:r>
      <w:r>
        <w:rPr>
          <w:rFonts w:cs="Calibri"/>
          <w:lang w:val="en-AU"/>
        </w:rPr>
        <w:t>_24hz.nc files.  The only default action is to apply the manufacturer default correction for oxygen hysteresis, but examples are available for code to</w:t>
      </w:r>
      <w:r w:rsidR="00705745">
        <w:rPr>
          <w:rFonts w:cs="Calibri"/>
          <w:lang w:val="en-AU"/>
        </w:rPr>
        <w:t>:</w:t>
      </w:r>
      <w:r>
        <w:rPr>
          <w:rFonts w:cs="Calibri"/>
          <w:lang w:val="en-AU"/>
        </w:rPr>
        <w:t xml:space="preserve"> remove out of range values, </w:t>
      </w:r>
      <w:r w:rsidR="00705745">
        <w:rPr>
          <w:rFonts w:cs="Calibri"/>
          <w:lang w:val="en-AU"/>
        </w:rPr>
        <w:t xml:space="preserve">remove </w:t>
      </w:r>
      <w:r>
        <w:rPr>
          <w:rFonts w:cs="Calibri"/>
          <w:lang w:val="en-AU"/>
        </w:rPr>
        <w:t xml:space="preserve">certain scan ranges, </w:t>
      </w:r>
      <w:r w:rsidR="00705745">
        <w:rPr>
          <w:rFonts w:cs="Calibri"/>
          <w:lang w:val="en-AU"/>
        </w:rPr>
        <w:t xml:space="preserve">remove </w:t>
      </w:r>
      <w:r>
        <w:rPr>
          <w:rFonts w:cs="Calibri"/>
          <w:lang w:val="en-AU"/>
        </w:rPr>
        <w:t>spikes</w:t>
      </w:r>
      <w:r w:rsidR="00705745">
        <w:rPr>
          <w:rFonts w:cs="Calibri"/>
          <w:lang w:val="en-AU"/>
        </w:rPr>
        <w:t xml:space="preserve"> </w:t>
      </w:r>
      <w:r>
        <w:rPr>
          <w:rFonts w:cs="Calibri"/>
          <w:lang w:val="en-AU"/>
        </w:rPr>
        <w:t xml:space="preserve">and/or times when the pumps were off; it is generally not recommended to apply these before first examining data (as problems may be masked). Once sample data are available, the mctd_02 case of the cruise options file is also where calibration </w:t>
      </w:r>
      <w:commentRangeStart w:id="40"/>
      <w:r>
        <w:rPr>
          <w:rFonts w:cs="Calibri"/>
          <w:lang w:val="en-AU"/>
        </w:rPr>
        <w:t>functions</w:t>
      </w:r>
      <w:commentRangeEnd w:id="40"/>
      <w:r>
        <w:commentReference w:id="40"/>
      </w:r>
      <w:r>
        <w:rPr>
          <w:rFonts w:cs="Calibri"/>
          <w:lang w:val="en-AU"/>
        </w:rPr>
        <w:t xml:space="preserve"> can be specified (with a setting to apply to all stations or only a subset). </w:t>
      </w:r>
    </w:p>
    <w:p w14:paraId="6F7D0715" w14:textId="77777777" w:rsidR="001B176E" w:rsidRDefault="00F824A3">
      <w:pPr>
        <w:pStyle w:val="ListParagraph"/>
        <w:ind w:left="1080"/>
        <w:rPr>
          <w:rFonts w:asciiTheme="minorHAnsi" w:hAnsiTheme="minorHAnsi" w:cs="Calibri"/>
          <w:lang w:val="en-AU"/>
        </w:rPr>
      </w:pPr>
      <w:r>
        <w:rPr>
          <w:rFonts w:cs="Calibri"/>
          <w:lang w:val="en-AU"/>
        </w:rPr>
        <w:t xml:space="preserve">mctd_03.m selects primary sensors (as set in cruise options files), computes derived variables (e.g. salinity) and </w:t>
      </w:r>
      <w:commentRangeStart w:id="41"/>
      <w:r>
        <w:rPr>
          <w:rFonts w:cs="Calibri"/>
          <w:lang w:val="en-AU"/>
        </w:rPr>
        <w:t xml:space="preserve">averages </w:t>
      </w:r>
      <w:commentRangeEnd w:id="41"/>
      <w:r>
        <w:commentReference w:id="41"/>
      </w:r>
      <w:r>
        <w:rPr>
          <w:rFonts w:cs="Calibri"/>
          <w:lang w:val="en-AU"/>
        </w:rPr>
        <w:t xml:space="preserve">to 1 Hz, using </w:t>
      </w:r>
      <w:proofErr w:type="spellStart"/>
      <w:r>
        <w:rPr>
          <w:rFonts w:cs="Calibri"/>
          <w:lang w:val="en-AU"/>
        </w:rPr>
        <w:t>grid_profile.m</w:t>
      </w:r>
      <w:proofErr w:type="spellEnd"/>
      <w:r>
        <w:rPr>
          <w:rFonts w:cs="Calibri"/>
          <w:lang w:val="en-AU"/>
        </w:rPr>
        <w:t>, producing ctd_</w:t>
      </w:r>
      <w:r>
        <w:rPr>
          <w:rFonts w:cs="Calibri"/>
          <w:i/>
          <w:iCs/>
          <w:lang w:val="en-AU"/>
        </w:rPr>
        <w:t>cruise</w:t>
      </w:r>
      <w:r>
        <w:rPr>
          <w:rFonts w:cs="Calibri"/>
          <w:lang w:val="en-AU"/>
        </w:rPr>
        <w:t>_</w:t>
      </w:r>
      <w:r>
        <w:rPr>
          <w:rFonts w:cs="Calibri"/>
          <w:i/>
          <w:iCs/>
          <w:lang w:val="en-AU"/>
        </w:rPr>
        <w:t>nnn</w:t>
      </w:r>
      <w:r>
        <w:rPr>
          <w:rFonts w:cs="Calibri"/>
          <w:lang w:val="en-AU"/>
        </w:rPr>
        <w:t xml:space="preserve">_psal.nc. </w:t>
      </w:r>
    </w:p>
    <w:p w14:paraId="2A85B39B" w14:textId="77777777" w:rsidR="001B176E" w:rsidRDefault="00F824A3">
      <w:pPr>
        <w:pStyle w:val="ListParagraph"/>
        <w:ind w:left="1080"/>
        <w:rPr>
          <w:rFonts w:asciiTheme="minorHAnsi" w:hAnsiTheme="minorHAnsi" w:cs="Calibri"/>
          <w:lang w:val="en-AU"/>
        </w:rPr>
      </w:pPr>
      <w:r>
        <w:rPr>
          <w:rFonts w:cs="Calibri"/>
          <w:lang w:val="en-AU"/>
        </w:rPr>
        <w:t>mdcs_01.m guesses start and bottom of cast and saves in dcs_</w:t>
      </w:r>
      <w:r>
        <w:rPr>
          <w:rFonts w:cs="Calibri"/>
          <w:i/>
          <w:iCs/>
          <w:lang w:val="en-AU"/>
        </w:rPr>
        <w:t>cruise</w:t>
      </w:r>
      <w:r>
        <w:rPr>
          <w:rFonts w:cs="Calibri"/>
          <w:lang w:val="en-AU"/>
        </w:rPr>
        <w:t>_</w:t>
      </w:r>
      <w:r>
        <w:rPr>
          <w:rFonts w:cs="Calibri"/>
          <w:i/>
          <w:iCs/>
          <w:lang w:val="en-AU"/>
        </w:rPr>
        <w:t>nnn</w:t>
      </w:r>
      <w:r>
        <w:rPr>
          <w:rFonts w:cs="Calibri"/>
          <w:lang w:val="en-AU"/>
        </w:rPr>
        <w:t>.nc.</w:t>
      </w:r>
    </w:p>
    <w:p w14:paraId="66480844" w14:textId="77777777" w:rsidR="001B176E" w:rsidRDefault="00F824A3">
      <w:pPr>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mdcs_03g</w:t>
      </w:r>
    </w:p>
    <w:p w14:paraId="7471F310" w14:textId="77777777" w:rsidR="001B176E" w:rsidRDefault="00F824A3">
      <w:pPr>
        <w:ind w:left="709"/>
        <w:rPr>
          <w:rFonts w:asciiTheme="minorHAnsi" w:hAnsiTheme="minorHAnsi" w:cs="Calibri"/>
          <w:lang w:val="en-AU"/>
        </w:rPr>
      </w:pPr>
      <w:r>
        <w:rPr>
          <w:rFonts w:cs="Calibri"/>
          <w:lang w:val="en-AU"/>
        </w:rPr>
        <w:tab/>
        <w:t>mdcs_03g.m brings up a GUI for selection or confirmation of cast start, bottom, and end based on P, T, C, and pumps flag; any modifications are added to dcs_</w:t>
      </w:r>
      <w:r>
        <w:rPr>
          <w:rFonts w:cs="Calibri"/>
          <w:i/>
          <w:iCs/>
          <w:lang w:val="en-AU"/>
        </w:rPr>
        <w:t>cruise</w:t>
      </w:r>
      <w:r>
        <w:rPr>
          <w:rFonts w:cs="Calibri"/>
          <w:lang w:val="en-AU"/>
        </w:rPr>
        <w:t>_</w:t>
      </w:r>
      <w:r>
        <w:rPr>
          <w:rFonts w:cs="Calibri"/>
          <w:i/>
          <w:iCs/>
          <w:lang w:val="en-AU"/>
        </w:rPr>
        <w:t>nnn</w:t>
      </w:r>
      <w:r>
        <w:rPr>
          <w:rFonts w:cs="Calibri"/>
          <w:lang w:val="en-AU"/>
        </w:rPr>
        <w:t xml:space="preserve">.nc. </w:t>
      </w:r>
    </w:p>
    <w:p w14:paraId="5286AF43" w14:textId="27DDA1DB" w:rsidR="001B176E" w:rsidRDefault="00F824A3">
      <w:pPr>
        <w:ind w:left="709"/>
        <w:rPr>
          <w:rFonts w:eastAsia="Times New Roman" w:cs="Calibri"/>
        </w:rPr>
      </w:pPr>
      <w:r>
        <w:rPr>
          <w:rFonts w:eastAsia="Times New Roman" w:cs="Calibri"/>
        </w:rPr>
        <w:t>For the start of the downcast, select the lowest pressure after the CTD has soaked and been brought to the surface before descending (unless it was brought too close to the surface, causing erroneous conductivity values, in which case, select the start of the good data).  For the end of the upcast, select the last scan for which there was good in-water oxygen, temperature, conductivity and salinity data (</w:t>
      </w:r>
      <w:commentRangeStart w:id="42"/>
      <w:r>
        <w:rPr>
          <w:rFonts w:eastAsia="Times New Roman" w:cs="Calibri"/>
        </w:rPr>
        <w:t xml:space="preserve">note </w:t>
      </w:r>
      <w:commentRangeEnd w:id="42"/>
      <w:r>
        <w:commentReference w:id="42"/>
      </w:r>
      <w:r>
        <w:rPr>
          <w:rFonts w:eastAsia="Times New Roman" w:cs="Calibri"/>
        </w:rPr>
        <w:t>that oxygen data becomes out-of-water before the other variables because of the different sensor response times).</w:t>
      </w:r>
    </w:p>
    <w:p w14:paraId="0D488AE2" w14:textId="7A8C64C2" w:rsidR="00A96B77" w:rsidRDefault="002070C3" w:rsidP="002070C3">
      <w:pPr>
        <w:rPr>
          <w:rFonts w:eastAsia="Times New Roman" w:cs="Calibri"/>
        </w:rPr>
      </w:pPr>
      <w:r>
        <w:rPr>
          <w:rFonts w:eastAsia="Times New Roman" w:cs="Calibri"/>
        </w:rPr>
        <w:t xml:space="preserve">Edit </w:t>
      </w:r>
      <w:proofErr w:type="spellStart"/>
      <w:r>
        <w:rPr>
          <w:rFonts w:eastAsia="Times New Roman" w:cs="Calibri"/>
        </w:rPr>
        <w:t>opt_cruise.m</w:t>
      </w:r>
      <w:proofErr w:type="spellEnd"/>
      <w:r w:rsidR="00A96B77">
        <w:rPr>
          <w:rFonts w:eastAsia="Times New Roman" w:cs="Calibri"/>
        </w:rPr>
        <w:t xml:space="preserve"> if necessary: if upon sampling some </w:t>
      </w:r>
      <w:proofErr w:type="spellStart"/>
      <w:r w:rsidR="00A96B77">
        <w:rPr>
          <w:rFonts w:eastAsia="Times New Roman" w:cs="Calibri"/>
        </w:rPr>
        <w:t>Niskins</w:t>
      </w:r>
      <w:proofErr w:type="spellEnd"/>
      <w:r w:rsidR="00A96B77">
        <w:rPr>
          <w:rFonts w:eastAsia="Times New Roman" w:cs="Calibri"/>
        </w:rPr>
        <w:t xml:space="preserve"> were leaky or questionable, edit their flags; if the cast was not </w:t>
      </w:r>
      <w:proofErr w:type="gramStart"/>
      <w:r w:rsidR="00A96B77">
        <w:rPr>
          <w:rFonts w:eastAsia="Times New Roman" w:cs="Calibri"/>
        </w:rPr>
        <w:t>full-depth</w:t>
      </w:r>
      <w:proofErr w:type="gramEnd"/>
      <w:r w:rsidR="00A96B77">
        <w:rPr>
          <w:rFonts w:eastAsia="Times New Roman" w:cs="Calibri"/>
        </w:rPr>
        <w:t xml:space="preserve"> add a nominal water depth (see Appendix A for how to find out where). </w:t>
      </w:r>
    </w:p>
    <w:p w14:paraId="1B6DC5AF" w14:textId="77777777" w:rsidR="002070C3" w:rsidRDefault="002070C3" w:rsidP="002070C3">
      <w:pPr>
        <w:rPr>
          <w:rFonts w:asciiTheme="minorHAnsi" w:hAnsiTheme="minorHAnsi" w:cs="Calibri"/>
          <w:lang w:val="en-AU"/>
        </w:rPr>
      </w:pPr>
    </w:p>
    <w:p w14:paraId="13FE8053" w14:textId="77777777" w:rsidR="001B176E" w:rsidRDefault="00F824A3">
      <w:pPr>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ctd_all_part2</w:t>
      </w:r>
    </w:p>
    <w:p w14:paraId="258DA19B" w14:textId="77777777" w:rsidR="001B176E" w:rsidRDefault="00F824A3">
      <w:pPr>
        <w:rPr>
          <w:rFonts w:asciiTheme="minorHAnsi" w:hAnsiTheme="minorHAnsi" w:cs="Calibri"/>
          <w:lang w:val="en-AU"/>
        </w:rPr>
      </w:pPr>
      <w:r>
        <w:rPr>
          <w:rFonts w:cs="Calibri"/>
          <w:lang w:val="en-AU"/>
        </w:rPr>
        <w:tab/>
        <w:t xml:space="preserve">ctd_all_part2.m calls the following: </w:t>
      </w:r>
    </w:p>
    <w:p w14:paraId="457D8CA7" w14:textId="77777777" w:rsidR="001B176E" w:rsidRDefault="00F824A3">
      <w:pPr>
        <w:pStyle w:val="ListParagraph"/>
        <w:ind w:left="1134"/>
        <w:rPr>
          <w:rFonts w:asciiTheme="minorHAnsi" w:hAnsiTheme="minorHAnsi" w:cs="Calibri"/>
          <w:lang w:val="en-AU"/>
        </w:rPr>
      </w:pPr>
      <w:r>
        <w:rPr>
          <w:rFonts w:cs="Calibri"/>
          <w:lang w:val="en-AU"/>
        </w:rPr>
        <w:t xml:space="preserve">mctd_04.m separates down and up casts, optionally applies </w:t>
      </w:r>
      <w:proofErr w:type="spellStart"/>
      <w:r>
        <w:rPr>
          <w:rFonts w:cs="Calibri"/>
          <w:lang w:val="en-AU"/>
        </w:rPr>
        <w:t>m_loopedit.m</w:t>
      </w:r>
      <w:proofErr w:type="spellEnd"/>
      <w:r>
        <w:rPr>
          <w:rFonts w:cs="Calibri"/>
          <w:lang w:val="en-AU"/>
        </w:rPr>
        <w:t xml:space="preserve"> to the downcast data, and </w:t>
      </w:r>
      <w:commentRangeStart w:id="43"/>
      <w:r>
        <w:rPr>
          <w:rFonts w:cs="Calibri"/>
          <w:lang w:val="en-AU"/>
        </w:rPr>
        <w:t xml:space="preserve">averages </w:t>
      </w:r>
      <w:commentRangeEnd w:id="43"/>
      <w:r>
        <w:commentReference w:id="43"/>
      </w:r>
      <w:r>
        <w:rPr>
          <w:rFonts w:cs="Calibri"/>
          <w:lang w:val="en-AU"/>
        </w:rPr>
        <w:t xml:space="preserve">to 2 </w:t>
      </w:r>
      <w:proofErr w:type="spellStart"/>
      <w:r>
        <w:rPr>
          <w:rFonts w:cs="Calibri"/>
          <w:lang w:val="en-AU"/>
        </w:rPr>
        <w:t>dbar</w:t>
      </w:r>
      <w:proofErr w:type="spellEnd"/>
      <w:r>
        <w:rPr>
          <w:rFonts w:cs="Calibri"/>
          <w:lang w:val="en-AU"/>
        </w:rPr>
        <w:t>, producing ctd_</w:t>
      </w:r>
      <w:r>
        <w:rPr>
          <w:rFonts w:cs="Calibri"/>
          <w:i/>
          <w:iCs/>
          <w:lang w:val="en-AU"/>
        </w:rPr>
        <w:t>cruise</w:t>
      </w:r>
      <w:r>
        <w:rPr>
          <w:rFonts w:cs="Calibri"/>
          <w:lang w:val="en-AU"/>
        </w:rPr>
        <w:t>_</w:t>
      </w:r>
      <w:r>
        <w:rPr>
          <w:rFonts w:cs="Calibri"/>
          <w:i/>
          <w:iCs/>
          <w:lang w:val="en-AU"/>
        </w:rPr>
        <w:t>nnn</w:t>
      </w:r>
      <w:r>
        <w:rPr>
          <w:rFonts w:cs="Calibri"/>
          <w:lang w:val="en-AU"/>
        </w:rPr>
        <w:t>_2db.nc and ctd_</w:t>
      </w:r>
      <w:r>
        <w:rPr>
          <w:rFonts w:cs="Calibri"/>
          <w:i/>
          <w:iCs/>
          <w:lang w:val="en-AU"/>
        </w:rPr>
        <w:t>cruise</w:t>
      </w:r>
      <w:r>
        <w:rPr>
          <w:rFonts w:cs="Calibri"/>
          <w:lang w:val="en-AU"/>
        </w:rPr>
        <w:t>_</w:t>
      </w:r>
      <w:r>
        <w:rPr>
          <w:rFonts w:cs="Calibri"/>
          <w:i/>
          <w:iCs/>
          <w:lang w:val="en-AU"/>
        </w:rPr>
        <w:t>nnn</w:t>
      </w:r>
      <w:r>
        <w:rPr>
          <w:rFonts w:cs="Calibri"/>
          <w:lang w:val="en-AU"/>
        </w:rPr>
        <w:t xml:space="preserve">_2up.nc. </w:t>
      </w:r>
    </w:p>
    <w:p w14:paraId="7C89B83C" w14:textId="77777777" w:rsidR="001B176E" w:rsidRDefault="00F824A3">
      <w:pPr>
        <w:pStyle w:val="ListParagraph"/>
        <w:ind w:left="1134"/>
        <w:rPr>
          <w:rFonts w:asciiTheme="minorHAnsi" w:hAnsiTheme="minorHAnsi" w:cs="Calibri"/>
          <w:lang w:val="en-AU"/>
        </w:rPr>
      </w:pPr>
      <w:r>
        <w:rPr>
          <w:rFonts w:cs="Calibri"/>
          <w:lang w:val="en-AU"/>
        </w:rPr>
        <w:t xml:space="preserve">mfir_01.m gets times and scans of </w:t>
      </w:r>
      <w:proofErr w:type="spellStart"/>
      <w:r>
        <w:rPr>
          <w:rFonts w:cs="Calibri"/>
          <w:lang w:val="en-AU"/>
        </w:rPr>
        <w:t>Niskin</w:t>
      </w:r>
      <w:proofErr w:type="spellEnd"/>
      <w:r>
        <w:rPr>
          <w:rFonts w:cs="Calibri"/>
          <w:lang w:val="en-AU"/>
        </w:rPr>
        <w:t xml:space="preserve"> bottle firing </w:t>
      </w:r>
      <w:proofErr w:type="gramStart"/>
      <w:r>
        <w:rPr>
          <w:rFonts w:cs="Calibri"/>
          <w:lang w:val="en-AU"/>
        </w:rPr>
        <w:t>from .bl</w:t>
      </w:r>
      <w:proofErr w:type="gramEnd"/>
      <w:r>
        <w:rPr>
          <w:rFonts w:cs="Calibri"/>
          <w:lang w:val="en-AU"/>
        </w:rPr>
        <w:t xml:space="preserve"> file, along with </w:t>
      </w:r>
      <w:proofErr w:type="spellStart"/>
      <w:r>
        <w:rPr>
          <w:rFonts w:cs="Calibri"/>
          <w:lang w:val="en-AU"/>
        </w:rPr>
        <w:t>Niskin</w:t>
      </w:r>
      <w:proofErr w:type="spellEnd"/>
      <w:r>
        <w:rPr>
          <w:rFonts w:cs="Calibri"/>
          <w:lang w:val="en-AU"/>
        </w:rPr>
        <w:t xml:space="preserve"> bottle numbers (default: 1:24) and flags (default: 2 for all fired bottles, 9 otherwise) from cruise options files, and puts in fir_</w:t>
      </w:r>
      <w:r>
        <w:rPr>
          <w:rFonts w:cs="Calibri"/>
          <w:i/>
          <w:iCs/>
          <w:lang w:val="en-AU"/>
        </w:rPr>
        <w:t>cruise</w:t>
      </w:r>
      <w:r>
        <w:rPr>
          <w:rFonts w:cs="Calibri"/>
          <w:lang w:val="en-AU"/>
        </w:rPr>
        <w:t>_</w:t>
      </w:r>
      <w:r>
        <w:rPr>
          <w:rFonts w:cs="Calibri"/>
          <w:i/>
          <w:iCs/>
          <w:lang w:val="en-AU"/>
        </w:rPr>
        <w:t>nnn</w:t>
      </w:r>
      <w:r>
        <w:rPr>
          <w:rFonts w:cs="Calibri"/>
          <w:lang w:val="en-AU"/>
        </w:rPr>
        <w:t xml:space="preserve">.nc. </w:t>
      </w:r>
    </w:p>
    <w:p w14:paraId="4A6DC045" w14:textId="77777777" w:rsidR="001B176E" w:rsidRDefault="00F824A3">
      <w:pPr>
        <w:pStyle w:val="ListParagraph"/>
        <w:ind w:left="1134"/>
        <w:rPr>
          <w:rFonts w:asciiTheme="minorHAnsi" w:hAnsiTheme="minorHAnsi" w:cs="Calibri"/>
          <w:lang w:val="en-AU"/>
        </w:rPr>
      </w:pPr>
      <w:r>
        <w:rPr>
          <w:rFonts w:cs="Calibri"/>
          <w:lang w:val="en-AU"/>
        </w:rPr>
        <w:t xml:space="preserve">mfir_03.m gets CTD data from these scans </w:t>
      </w:r>
      <w:commentRangeStart w:id="44"/>
      <w:r>
        <w:rPr>
          <w:rFonts w:cs="Calibri"/>
          <w:lang w:val="en-AU"/>
        </w:rPr>
        <w:t xml:space="preserve">from </w:t>
      </w:r>
      <w:commentRangeEnd w:id="44"/>
      <w:r>
        <w:commentReference w:id="44"/>
      </w:r>
      <w:r>
        <w:rPr>
          <w:rFonts w:cs="Calibri"/>
          <w:lang w:val="en-AU"/>
        </w:rPr>
        <w:t>the 1-Hz _psal.nc file and adds to fir_</w:t>
      </w:r>
      <w:r>
        <w:rPr>
          <w:rFonts w:cs="Calibri"/>
          <w:i/>
          <w:iCs/>
          <w:lang w:val="en-AU"/>
        </w:rPr>
        <w:t>cruise</w:t>
      </w:r>
      <w:r>
        <w:rPr>
          <w:rFonts w:cs="Calibri"/>
          <w:lang w:val="en-AU"/>
        </w:rPr>
        <w:t>_</w:t>
      </w:r>
      <w:r>
        <w:rPr>
          <w:rFonts w:cs="Calibri"/>
          <w:i/>
          <w:iCs/>
          <w:lang w:val="en-AU"/>
        </w:rPr>
        <w:t>nnn</w:t>
      </w:r>
      <w:r>
        <w:rPr>
          <w:rFonts w:cs="Calibri"/>
          <w:lang w:val="en-AU"/>
        </w:rPr>
        <w:t xml:space="preserve">.nc. </w:t>
      </w:r>
    </w:p>
    <w:p w14:paraId="6F75F540" w14:textId="77777777" w:rsidR="001B176E" w:rsidRDefault="00F824A3">
      <w:pPr>
        <w:pStyle w:val="ListParagraph"/>
        <w:ind w:left="1134"/>
        <w:rPr>
          <w:rFonts w:asciiTheme="minorHAnsi" w:hAnsiTheme="minorHAnsi" w:cs="Calibri"/>
          <w:lang w:val="en-AU"/>
        </w:rPr>
      </w:pPr>
      <w:r>
        <w:rPr>
          <w:rFonts w:cs="Calibri"/>
          <w:lang w:val="en-AU"/>
        </w:rPr>
        <w:t>mwin_01.m gets winch information from the underway stream and saves in win_</w:t>
      </w:r>
      <w:r>
        <w:rPr>
          <w:rFonts w:cs="Calibri"/>
          <w:i/>
          <w:iCs/>
          <w:lang w:val="en-AU"/>
        </w:rPr>
        <w:t>cruise</w:t>
      </w:r>
      <w:r>
        <w:rPr>
          <w:rFonts w:cs="Calibri"/>
          <w:lang w:val="en-AU"/>
        </w:rPr>
        <w:t>_</w:t>
      </w:r>
      <w:r>
        <w:rPr>
          <w:rFonts w:cs="Calibri"/>
          <w:i/>
          <w:iCs/>
          <w:lang w:val="en-AU"/>
        </w:rPr>
        <w:t>nnn</w:t>
      </w:r>
      <w:r>
        <w:rPr>
          <w:rFonts w:cs="Calibri"/>
          <w:lang w:val="en-AU"/>
        </w:rPr>
        <w:t xml:space="preserve">.nc. </w:t>
      </w:r>
    </w:p>
    <w:p w14:paraId="1B4E7E74" w14:textId="77777777" w:rsidR="001B176E" w:rsidRDefault="00F824A3">
      <w:pPr>
        <w:pStyle w:val="ListParagraph"/>
        <w:ind w:left="1134"/>
        <w:rPr>
          <w:rFonts w:asciiTheme="minorHAnsi" w:hAnsiTheme="minorHAnsi" w:cs="Calibri"/>
          <w:lang w:val="en-AU"/>
        </w:rPr>
      </w:pPr>
      <w:proofErr w:type="spellStart"/>
      <w:r>
        <w:rPr>
          <w:rFonts w:cs="Calibri"/>
          <w:lang w:val="en-AU"/>
        </w:rPr>
        <w:t>mwin_to_fir.m</w:t>
      </w:r>
      <w:proofErr w:type="spellEnd"/>
      <w:r>
        <w:rPr>
          <w:rFonts w:cs="Calibri"/>
          <w:lang w:val="en-AU"/>
        </w:rPr>
        <w:t xml:space="preserve"> adds the winch information to fir_</w:t>
      </w:r>
      <w:r>
        <w:rPr>
          <w:rFonts w:cs="Calibri"/>
          <w:i/>
          <w:iCs/>
          <w:lang w:val="en-AU"/>
        </w:rPr>
        <w:t>cruise</w:t>
      </w:r>
      <w:r>
        <w:rPr>
          <w:rFonts w:cs="Calibri"/>
          <w:lang w:val="en-AU"/>
        </w:rPr>
        <w:t>_</w:t>
      </w:r>
      <w:r>
        <w:rPr>
          <w:rFonts w:cs="Calibri"/>
          <w:i/>
          <w:iCs/>
          <w:lang w:val="en-AU"/>
        </w:rPr>
        <w:t>nnn</w:t>
      </w:r>
      <w:r>
        <w:rPr>
          <w:rFonts w:cs="Calibri"/>
          <w:lang w:val="en-AU"/>
        </w:rPr>
        <w:t xml:space="preserve">.nc. </w:t>
      </w:r>
    </w:p>
    <w:p w14:paraId="2D55F8B1" w14:textId="77777777" w:rsidR="001B176E" w:rsidRDefault="00F824A3">
      <w:pPr>
        <w:pStyle w:val="ListParagraph"/>
        <w:ind w:left="1134"/>
        <w:rPr>
          <w:rFonts w:asciiTheme="minorHAnsi" w:hAnsiTheme="minorHAnsi" w:cs="Calibri"/>
          <w:lang w:val="en-AU"/>
        </w:rPr>
      </w:pPr>
      <w:proofErr w:type="spellStart"/>
      <w:r>
        <w:rPr>
          <w:rFonts w:cs="Calibri"/>
          <w:lang w:val="en-AU"/>
        </w:rPr>
        <w:t>mfir_to_sam.m</w:t>
      </w:r>
      <w:proofErr w:type="spellEnd"/>
      <w:r>
        <w:rPr>
          <w:rFonts w:cs="Calibri"/>
          <w:lang w:val="en-AU"/>
        </w:rPr>
        <w:t xml:space="preserve"> puts the data from fir_</w:t>
      </w:r>
      <w:r>
        <w:rPr>
          <w:rFonts w:cs="Calibri"/>
          <w:i/>
          <w:iCs/>
          <w:lang w:val="en-AU"/>
        </w:rPr>
        <w:t>cruise</w:t>
      </w:r>
      <w:r>
        <w:rPr>
          <w:rFonts w:cs="Calibri"/>
          <w:lang w:val="en-AU"/>
        </w:rPr>
        <w:t>_</w:t>
      </w:r>
      <w:r>
        <w:rPr>
          <w:rFonts w:cs="Calibri"/>
          <w:i/>
          <w:iCs/>
          <w:lang w:val="en-AU"/>
        </w:rPr>
        <w:t>nnn</w:t>
      </w:r>
      <w:r>
        <w:rPr>
          <w:rFonts w:cs="Calibri"/>
          <w:lang w:val="en-AU"/>
        </w:rPr>
        <w:t>.nc into appended sam_</w:t>
      </w:r>
      <w:r>
        <w:rPr>
          <w:rFonts w:cs="Calibri"/>
          <w:i/>
          <w:iCs/>
          <w:lang w:val="en-AU"/>
        </w:rPr>
        <w:t>cruise</w:t>
      </w:r>
      <w:r>
        <w:rPr>
          <w:rFonts w:cs="Calibri"/>
          <w:lang w:val="en-AU"/>
        </w:rPr>
        <w:t xml:space="preserve">_all.nc. </w:t>
      </w:r>
    </w:p>
    <w:p w14:paraId="56325BE4" w14:textId="77777777" w:rsidR="001B176E" w:rsidRDefault="00F824A3">
      <w:pPr>
        <w:pStyle w:val="ListParagraph"/>
        <w:ind w:left="1134"/>
        <w:rPr>
          <w:rFonts w:asciiTheme="minorHAnsi" w:hAnsiTheme="minorHAnsi" w:cs="Calibri"/>
          <w:lang w:val="en-AU"/>
        </w:rPr>
      </w:pPr>
      <w:proofErr w:type="spellStart"/>
      <w:r>
        <w:rPr>
          <w:rFonts w:cs="Calibri"/>
          <w:lang w:val="en-AU"/>
        </w:rPr>
        <w:t>station_summary.m</w:t>
      </w:r>
      <w:proofErr w:type="spellEnd"/>
      <w:r>
        <w:rPr>
          <w:rFonts w:cs="Calibri"/>
          <w:lang w:val="en-AU"/>
        </w:rPr>
        <w:t xml:space="preserve"> adds position, start and end time, depth obtained by calling </w:t>
      </w:r>
      <w:proofErr w:type="spellStart"/>
      <w:r>
        <w:rPr>
          <w:rFonts w:cs="Calibri"/>
          <w:lang w:val="en-AU"/>
        </w:rPr>
        <w:t>best_station_depths.m</w:t>
      </w:r>
      <w:proofErr w:type="spellEnd"/>
      <w:r>
        <w:rPr>
          <w:rFonts w:cs="Calibri"/>
          <w:lang w:val="en-AU"/>
        </w:rPr>
        <w:t>, and information from sam_</w:t>
      </w:r>
      <w:r>
        <w:rPr>
          <w:rFonts w:cs="Calibri"/>
          <w:i/>
          <w:iCs/>
          <w:lang w:val="en-AU"/>
        </w:rPr>
        <w:t>cruise</w:t>
      </w:r>
      <w:r>
        <w:rPr>
          <w:rFonts w:cs="Calibri"/>
          <w:lang w:val="en-AU"/>
        </w:rPr>
        <w:t xml:space="preserve">_all.nc for </w:t>
      </w:r>
      <w:r>
        <w:rPr>
          <w:rFonts w:cs="Calibri"/>
          <w:lang w:val="en-AU"/>
        </w:rPr>
        <w:lastRenderedPageBreak/>
        <w:t>this station to station_summary_</w:t>
      </w:r>
      <w:r>
        <w:rPr>
          <w:rFonts w:cs="Calibri"/>
          <w:i/>
          <w:iCs/>
          <w:lang w:val="en-AU"/>
        </w:rPr>
        <w:t>cruise</w:t>
      </w:r>
      <w:r>
        <w:rPr>
          <w:rFonts w:cs="Calibri"/>
          <w:lang w:val="en-AU"/>
        </w:rPr>
        <w:t>.nc and table station_summary_</w:t>
      </w:r>
      <w:r>
        <w:rPr>
          <w:rFonts w:cs="Calibri"/>
          <w:i/>
          <w:iCs/>
          <w:lang w:val="en-AU"/>
        </w:rPr>
        <w:t>cruise</w:t>
      </w:r>
      <w:r>
        <w:rPr>
          <w:rFonts w:cs="Calibri"/>
          <w:lang w:val="en-AU"/>
        </w:rPr>
        <w:t xml:space="preserve">.txt. Rather than storing station depths in a text file, they are calculated by </w:t>
      </w:r>
      <w:proofErr w:type="spellStart"/>
      <w:r>
        <w:rPr>
          <w:rFonts w:cs="Calibri"/>
          <w:lang w:val="en-AU"/>
        </w:rPr>
        <w:t>best_station_depths.m</w:t>
      </w:r>
      <w:proofErr w:type="spellEnd"/>
      <w:r>
        <w:rPr>
          <w:rFonts w:cs="Calibri"/>
          <w:lang w:val="en-AU"/>
        </w:rPr>
        <w:t xml:space="preserve">. Immediately following a cast, it will try to calculate them from </w:t>
      </w:r>
      <w:proofErr w:type="spellStart"/>
      <w:r>
        <w:rPr>
          <w:rFonts w:cs="Calibri"/>
          <w:lang w:val="en-AU"/>
        </w:rPr>
        <w:t>CTD+altimeter</w:t>
      </w:r>
      <w:proofErr w:type="spellEnd"/>
      <w:r>
        <w:rPr>
          <w:rFonts w:cs="Calibri"/>
          <w:lang w:val="en-AU"/>
        </w:rPr>
        <w:t xml:space="preserve">; later you can specify to include information from the LADCP (if available), but in any case, if you have casts that are not full-depth, you should use the underway bathymetry data to fill in a list of bottom depths under the </w:t>
      </w:r>
      <w:proofErr w:type="spellStart"/>
      <w:r>
        <w:rPr>
          <w:rFonts w:cs="Calibri"/>
          <w:lang w:val="en-AU"/>
        </w:rPr>
        <w:t>best_station_depths</w:t>
      </w:r>
      <w:proofErr w:type="spellEnd"/>
      <w:r>
        <w:rPr>
          <w:rFonts w:cs="Calibri"/>
          <w:lang w:val="en-AU"/>
        </w:rPr>
        <w:t xml:space="preserve"> case in </w:t>
      </w:r>
      <w:proofErr w:type="spellStart"/>
      <w:r>
        <w:rPr>
          <w:rFonts w:cs="Calibri"/>
          <w:lang w:val="en-AU"/>
        </w:rPr>
        <w:t>opt_</w:t>
      </w:r>
      <w:r>
        <w:rPr>
          <w:rFonts w:cs="Calibri"/>
          <w:i/>
          <w:iCs/>
          <w:lang w:val="en-AU"/>
        </w:rPr>
        <w:t>cruise</w:t>
      </w:r>
      <w:r>
        <w:rPr>
          <w:rFonts w:cs="Calibri"/>
          <w:lang w:val="en-AU"/>
        </w:rPr>
        <w:t>.m</w:t>
      </w:r>
      <w:proofErr w:type="spellEnd"/>
      <w:r>
        <w:rPr>
          <w:rFonts w:cs="Calibri"/>
          <w:lang w:val="en-AU"/>
        </w:rPr>
        <w:t xml:space="preserve">. </w:t>
      </w:r>
    </w:p>
    <w:p w14:paraId="64FC1F81" w14:textId="77777777" w:rsidR="001B176E" w:rsidRDefault="00F824A3">
      <w:pPr>
        <w:pStyle w:val="ListParagraph"/>
        <w:ind w:left="1134"/>
        <w:rPr>
          <w:rFonts w:cs="Calibri"/>
          <w:lang w:val="en-AU"/>
        </w:rPr>
      </w:pPr>
      <w:r>
        <w:rPr>
          <w:rFonts w:cs="Calibri"/>
          <w:lang w:val="en-AU"/>
        </w:rPr>
        <w:t>mdep_01.m adds the depths to the various ctd_</w:t>
      </w:r>
      <w:r>
        <w:rPr>
          <w:rFonts w:cs="Calibri"/>
          <w:i/>
          <w:iCs/>
          <w:lang w:val="en-AU"/>
        </w:rPr>
        <w:t>cruise</w:t>
      </w:r>
      <w:r>
        <w:rPr>
          <w:rFonts w:cs="Calibri"/>
          <w:lang w:val="en-AU"/>
        </w:rPr>
        <w:t>_</w:t>
      </w:r>
      <w:r>
        <w:rPr>
          <w:rFonts w:cs="Calibri"/>
          <w:i/>
          <w:iCs/>
          <w:lang w:val="en-AU"/>
        </w:rPr>
        <w:t>nnn</w:t>
      </w:r>
      <w:r>
        <w:rPr>
          <w:rFonts w:cs="Calibri"/>
          <w:lang w:val="en-AU"/>
        </w:rPr>
        <w:t xml:space="preserve">_*.nc files. </w:t>
      </w:r>
    </w:p>
    <w:p w14:paraId="1541E3CC" w14:textId="646D1CCC" w:rsidR="00116D83" w:rsidRDefault="00116D83">
      <w:pPr>
        <w:pStyle w:val="ListParagraph"/>
        <w:ind w:left="1134"/>
        <w:rPr>
          <w:rFonts w:asciiTheme="minorHAnsi" w:hAnsiTheme="minorHAnsi" w:cs="Calibri"/>
          <w:lang w:val="en-AU"/>
        </w:rPr>
      </w:pPr>
      <w:proofErr w:type="spellStart"/>
      <w:r>
        <w:rPr>
          <w:rFonts w:cs="Calibri"/>
          <w:lang w:val="en-AU"/>
        </w:rPr>
        <w:t>get_sensor_groups.m</w:t>
      </w:r>
      <w:proofErr w:type="spellEnd"/>
      <w:r>
        <w:rPr>
          <w:rFonts w:cs="Calibri"/>
          <w:lang w:val="en-AU"/>
        </w:rPr>
        <w:t xml:space="preserve"> </w:t>
      </w:r>
      <w:r w:rsidR="00670C5D">
        <w:rPr>
          <w:rFonts w:cs="Calibri"/>
          <w:lang w:val="en-AU"/>
        </w:rPr>
        <w:t xml:space="preserve">adds serial numbers to the sample file. </w:t>
      </w:r>
    </w:p>
    <w:p w14:paraId="3751845C" w14:textId="77777777" w:rsidR="001B176E" w:rsidRDefault="00F824A3">
      <w:pPr>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xml:space="preserve">; </w:t>
      </w:r>
      <w:proofErr w:type="spellStart"/>
      <w:r>
        <w:rPr>
          <w:rFonts w:cs="Calibri"/>
          <w:lang w:val="en-AU"/>
        </w:rPr>
        <w:t>mctd_checkplots</w:t>
      </w:r>
      <w:proofErr w:type="spellEnd"/>
    </w:p>
    <w:p w14:paraId="4D4F97DC" w14:textId="77777777" w:rsidR="001B176E" w:rsidRDefault="00F824A3">
      <w:pPr>
        <w:ind w:left="709"/>
        <w:rPr>
          <w:rFonts w:asciiTheme="minorHAnsi" w:hAnsiTheme="minorHAnsi" w:cs="Calibri"/>
          <w:lang w:val="en-AU"/>
        </w:rPr>
      </w:pPr>
      <w:r>
        <w:rPr>
          <w:rFonts w:cs="Calibri"/>
          <w:lang w:val="en-AU"/>
        </w:rPr>
        <w:tab/>
      </w:r>
      <w:proofErr w:type="spellStart"/>
      <w:r>
        <w:rPr>
          <w:rFonts w:cs="Calibri"/>
          <w:lang w:val="en-AU"/>
        </w:rPr>
        <w:t>mctd_checkplots.m</w:t>
      </w:r>
      <w:proofErr w:type="spellEnd"/>
      <w:r>
        <w:rPr>
          <w:rFonts w:cs="Calibri"/>
          <w:lang w:val="en-AU"/>
        </w:rPr>
        <w:t xml:space="preserve"> produces a set of plots to check for sensor drift or other problems. It will make plots comparing the two sensors, plots comparing up- and downcast data. It will also make plots comparing station </w:t>
      </w:r>
      <w:r>
        <w:rPr>
          <w:rFonts w:cs="Calibri"/>
          <w:i/>
          <w:iCs/>
          <w:lang w:val="en-AU"/>
        </w:rPr>
        <w:t>n</w:t>
      </w:r>
      <w:r>
        <w:rPr>
          <w:rFonts w:cs="Calibri"/>
          <w:lang w:val="en-AU"/>
        </w:rPr>
        <w:t xml:space="preserve"> with other stations, first querying for either some number of preceding stations (including 0) or a list of specific station numbers to use. If you notice loops/static instabilities here, you can activate the cruise option to apply loop editing in mctd_</w:t>
      </w:r>
      <w:proofErr w:type="gramStart"/>
      <w:r>
        <w:rPr>
          <w:rFonts w:cs="Calibri"/>
          <w:lang w:val="en-AU"/>
        </w:rPr>
        <w:t>04.m.</w:t>
      </w:r>
      <w:proofErr w:type="gramEnd"/>
      <w:r>
        <w:rPr>
          <w:rFonts w:cs="Calibri"/>
          <w:lang w:val="en-AU"/>
        </w:rPr>
        <w:t xml:space="preserve"> </w:t>
      </w:r>
    </w:p>
    <w:p w14:paraId="0181B5FB" w14:textId="77777777" w:rsidR="001B176E" w:rsidRDefault="00F824A3">
      <w:pPr>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xml:space="preserve">; </w:t>
      </w:r>
      <w:proofErr w:type="spellStart"/>
      <w:r>
        <w:rPr>
          <w:rFonts w:cs="Calibri"/>
          <w:lang w:val="en-AU"/>
        </w:rPr>
        <w:t>mctd_rawshow</w:t>
      </w:r>
      <w:proofErr w:type="spellEnd"/>
    </w:p>
    <w:p w14:paraId="682F169A" w14:textId="77777777" w:rsidR="001B176E" w:rsidRDefault="00F824A3">
      <w:pPr>
        <w:ind w:left="709"/>
        <w:rPr>
          <w:rFonts w:asciiTheme="minorHAnsi" w:hAnsiTheme="minorHAnsi" w:cs="Calibri"/>
          <w:lang w:val="en-AU"/>
        </w:rPr>
      </w:pPr>
      <w:r>
        <w:rPr>
          <w:rFonts w:cs="Calibri"/>
          <w:lang w:val="en-AU"/>
        </w:rPr>
        <w:tab/>
      </w:r>
      <w:proofErr w:type="spellStart"/>
      <w:r>
        <w:rPr>
          <w:rFonts w:cs="Calibri"/>
          <w:lang w:val="en-AU"/>
        </w:rPr>
        <w:t>mctd_rawshow.m</w:t>
      </w:r>
      <w:proofErr w:type="spellEnd"/>
      <w:r>
        <w:rPr>
          <w:rFonts w:cs="Calibri"/>
          <w:lang w:val="en-AU"/>
        </w:rPr>
        <w:t xml:space="preserve"> allows inspection of 24 Hz data. If this reveals editing needed (e.g. spikes that are large enough to affect averaged data), there are normally two options: </w:t>
      </w:r>
    </w:p>
    <w:p w14:paraId="71830988" w14:textId="77777777" w:rsidR="001B176E" w:rsidRDefault="00F824A3">
      <w:pPr>
        <w:pStyle w:val="ListParagraph"/>
        <w:numPr>
          <w:ilvl w:val="0"/>
          <w:numId w:val="3"/>
        </w:numPr>
        <w:ind w:left="1134"/>
        <w:rPr>
          <w:rFonts w:asciiTheme="minorHAnsi" w:hAnsiTheme="minorHAnsi" w:cs="Calibri"/>
          <w:lang w:val="en-AU"/>
        </w:rPr>
      </w:pPr>
      <w:r>
        <w:rPr>
          <w:rFonts w:cs="Calibri"/>
          <w:lang w:val="en-AU"/>
        </w:rPr>
        <w:t xml:space="preserve">specify automatic edits (based on scan ranges, data ranges, behaviour if pumps go off, and </w:t>
      </w:r>
      <w:proofErr w:type="spellStart"/>
      <w:r>
        <w:rPr>
          <w:rFonts w:cs="Calibri"/>
          <w:lang w:val="en-AU"/>
        </w:rPr>
        <w:t>despiking</w:t>
      </w:r>
      <w:proofErr w:type="spellEnd"/>
      <w:r>
        <w:rPr>
          <w:rFonts w:cs="Calibri"/>
          <w:lang w:val="en-AU"/>
        </w:rPr>
        <w:t xml:space="preserve">) in </w:t>
      </w:r>
      <w:proofErr w:type="spellStart"/>
      <w:r>
        <w:rPr>
          <w:rFonts w:cs="Calibri"/>
          <w:lang w:val="en-AU"/>
        </w:rPr>
        <w:t>opt_</w:t>
      </w:r>
      <w:r>
        <w:rPr>
          <w:rFonts w:cs="Calibri"/>
          <w:i/>
          <w:iCs/>
          <w:lang w:val="en-AU"/>
        </w:rPr>
        <w:t>cruise</w:t>
      </w:r>
      <w:r>
        <w:rPr>
          <w:rFonts w:cs="Calibri"/>
          <w:lang w:val="en-AU"/>
        </w:rPr>
        <w:t>.m</w:t>
      </w:r>
      <w:proofErr w:type="spellEnd"/>
      <w:r>
        <w:rPr>
          <w:rFonts w:cs="Calibri"/>
          <w:lang w:val="en-AU"/>
        </w:rPr>
        <w:t xml:space="preserve"> under mctd_02.m case; and/or </w:t>
      </w:r>
    </w:p>
    <w:p w14:paraId="4B1187D0" w14:textId="77777777" w:rsidR="001B176E" w:rsidRDefault="00F824A3">
      <w:pPr>
        <w:pStyle w:val="ListParagraph"/>
        <w:numPr>
          <w:ilvl w:val="0"/>
          <w:numId w:val="3"/>
        </w:numPr>
        <w:ind w:left="1134"/>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xml:space="preserve">; </w:t>
      </w:r>
      <w:proofErr w:type="spellStart"/>
      <w:r>
        <w:rPr>
          <w:rFonts w:cs="Calibri"/>
          <w:lang w:val="en-AU"/>
        </w:rPr>
        <w:t>mctd_rawedit</w:t>
      </w:r>
      <w:proofErr w:type="spellEnd"/>
    </w:p>
    <w:p w14:paraId="7A94157E" w14:textId="77777777" w:rsidR="001B176E" w:rsidRDefault="00F824A3">
      <w:pPr>
        <w:pStyle w:val="ListParagraph"/>
        <w:ind w:left="1134"/>
        <w:rPr>
          <w:rFonts w:asciiTheme="minorHAnsi" w:hAnsiTheme="minorHAnsi" w:cs="Calibri"/>
          <w:i/>
          <w:iCs/>
          <w:lang w:val="en-AU"/>
        </w:rPr>
      </w:pPr>
      <w:proofErr w:type="spellStart"/>
      <w:r>
        <w:rPr>
          <w:rFonts w:cs="Calibri"/>
          <w:lang w:val="en-AU"/>
        </w:rPr>
        <w:t>mctd_rawedit.m</w:t>
      </w:r>
      <w:proofErr w:type="spellEnd"/>
      <w:r>
        <w:rPr>
          <w:rFonts w:cs="Calibri"/>
          <w:lang w:val="en-AU"/>
        </w:rPr>
        <w:t xml:space="preserve"> brings up a GUI for selecting and deleting spikes in the data (starting from ctd_</w:t>
      </w:r>
      <w:r>
        <w:rPr>
          <w:rFonts w:cs="Calibri"/>
          <w:i/>
          <w:iCs/>
          <w:lang w:val="en-AU"/>
        </w:rPr>
        <w:t>cruise</w:t>
      </w:r>
      <w:r>
        <w:rPr>
          <w:rFonts w:cs="Calibri"/>
          <w:lang w:val="en-AU"/>
        </w:rPr>
        <w:t>_</w:t>
      </w:r>
      <w:r>
        <w:rPr>
          <w:rFonts w:cs="Calibri"/>
          <w:i/>
          <w:iCs/>
          <w:lang w:val="en-AU"/>
        </w:rPr>
        <w:t>nnn</w:t>
      </w:r>
      <w:r>
        <w:rPr>
          <w:rFonts w:cs="Calibri"/>
          <w:lang w:val="en-AU"/>
        </w:rPr>
        <w:t>_raw_cleaned.nc if available, ctd_</w:t>
      </w:r>
      <w:r>
        <w:rPr>
          <w:rFonts w:cs="Calibri"/>
          <w:i/>
          <w:iCs/>
          <w:lang w:val="en-AU"/>
        </w:rPr>
        <w:t>cruise</w:t>
      </w:r>
      <w:r>
        <w:rPr>
          <w:rFonts w:cs="Calibri"/>
          <w:lang w:val="en-AU"/>
        </w:rPr>
        <w:t>_</w:t>
      </w:r>
      <w:r>
        <w:rPr>
          <w:rFonts w:cs="Calibri"/>
          <w:i/>
          <w:iCs/>
          <w:lang w:val="en-AU"/>
        </w:rPr>
        <w:t>nnn</w:t>
      </w:r>
      <w:r>
        <w:rPr>
          <w:rFonts w:cs="Calibri"/>
          <w:lang w:val="en-AU"/>
        </w:rPr>
        <w:t xml:space="preserve">_raw.nc otherwise), and saves the selections to </w:t>
      </w:r>
      <w:proofErr w:type="spellStart"/>
      <w:r>
        <w:rPr>
          <w:rFonts w:cs="Calibri"/>
          <w:lang w:val="en-AU"/>
        </w:rPr>
        <w:t>ctd_</w:t>
      </w:r>
      <w:r>
        <w:rPr>
          <w:rFonts w:cs="Calibri"/>
          <w:i/>
          <w:iCs/>
          <w:lang w:val="en-AU"/>
        </w:rPr>
        <w:t>cruise</w:t>
      </w:r>
      <w:r>
        <w:rPr>
          <w:rFonts w:cs="Calibri"/>
          <w:lang w:val="en-AU"/>
        </w:rPr>
        <w:t>_</w:t>
      </w:r>
      <w:r>
        <w:rPr>
          <w:rFonts w:cs="Calibri"/>
          <w:i/>
          <w:iCs/>
          <w:lang w:val="en-AU"/>
        </w:rPr>
        <w:t>nnn</w:t>
      </w:r>
      <w:proofErr w:type="spellEnd"/>
      <w:r>
        <w:rPr>
          <w:rFonts w:cs="Calibri"/>
          <w:lang w:val="en-AU"/>
        </w:rPr>
        <w:t xml:space="preserve"> _raw_cleaned.nc, as well as recording them in (text file) </w:t>
      </w:r>
      <w:proofErr w:type="spellStart"/>
      <w:r>
        <w:rPr>
          <w:rFonts w:cs="Calibri"/>
          <w:lang w:val="en-AU"/>
        </w:rPr>
        <w:t>mplxyed_</w:t>
      </w:r>
      <w:r>
        <w:rPr>
          <w:rFonts w:cs="Calibri"/>
          <w:i/>
          <w:iCs/>
          <w:lang w:val="en-AU"/>
        </w:rPr>
        <w:t>yyyymmdd</w:t>
      </w:r>
      <w:r>
        <w:rPr>
          <w:rFonts w:cs="Calibri"/>
          <w:lang w:val="en-AU"/>
        </w:rPr>
        <w:t>_</w:t>
      </w:r>
      <w:r>
        <w:rPr>
          <w:rFonts w:cs="Calibri"/>
          <w:i/>
          <w:iCs/>
          <w:lang w:val="en-AU"/>
        </w:rPr>
        <w:t>HHMMSS</w:t>
      </w:r>
      <w:r>
        <w:rPr>
          <w:rFonts w:cs="Calibri"/>
          <w:lang w:val="en-AU"/>
        </w:rPr>
        <w:t>_ctd_</w:t>
      </w:r>
      <w:r>
        <w:rPr>
          <w:rFonts w:cs="Calibri"/>
          <w:i/>
          <w:iCs/>
          <w:lang w:val="en-AU"/>
        </w:rPr>
        <w:t>cruise</w:t>
      </w:r>
      <w:r>
        <w:rPr>
          <w:rFonts w:cs="Calibri"/>
          <w:lang w:val="en-AU"/>
        </w:rPr>
        <w:t>_</w:t>
      </w:r>
      <w:r>
        <w:rPr>
          <w:rFonts w:cs="Calibri"/>
          <w:i/>
          <w:iCs/>
          <w:lang w:val="en-AU"/>
        </w:rPr>
        <w:t>nnn</w:t>
      </w:r>
      <w:proofErr w:type="spellEnd"/>
    </w:p>
    <w:p w14:paraId="1E09884C" w14:textId="77777777" w:rsidR="001B176E" w:rsidRDefault="00F824A3">
      <w:pPr>
        <w:rPr>
          <w:rFonts w:asciiTheme="minorHAnsi" w:hAnsiTheme="minorHAnsi" w:cs="Calibri"/>
          <w:lang w:val="en-AU"/>
        </w:rPr>
      </w:pPr>
      <w:r>
        <w:rPr>
          <w:rFonts w:cs="Calibri"/>
          <w:lang w:val="en-AU"/>
        </w:rPr>
        <w:t xml:space="preserve">If there are significant instrument or cable problems, the inspection may show spikes in pressure or temperature that are large enough to affect the other data streams, requiring reprocessing from before the </w:t>
      </w:r>
      <w:proofErr w:type="spellStart"/>
      <w:r>
        <w:rPr>
          <w:rFonts w:cs="Calibri"/>
          <w:lang w:val="en-AU"/>
        </w:rPr>
        <w:t>cellTM</w:t>
      </w:r>
      <w:proofErr w:type="spellEnd"/>
      <w:r>
        <w:rPr>
          <w:rFonts w:cs="Calibri"/>
          <w:lang w:val="en-AU"/>
        </w:rPr>
        <w:t xml:space="preserve"> stage*** details in ***. </w:t>
      </w:r>
    </w:p>
    <w:p w14:paraId="6EBE9975" w14:textId="77777777" w:rsidR="001B176E" w:rsidRDefault="00F824A3">
      <w:pPr>
        <w:rPr>
          <w:rFonts w:asciiTheme="minorHAnsi" w:hAnsiTheme="minorHAnsi" w:cs="Calibri"/>
          <w:lang w:val="en-AU"/>
        </w:rPr>
      </w:pPr>
      <w:r>
        <w:rPr>
          <w:rFonts w:cs="Calibri"/>
          <w:lang w:val="en-AU"/>
        </w:rPr>
        <w:t xml:space="preserve">If automatic edits were added or </w:t>
      </w:r>
      <w:proofErr w:type="spellStart"/>
      <w:r>
        <w:rPr>
          <w:rFonts w:cs="Calibri"/>
          <w:lang w:val="en-AU"/>
        </w:rPr>
        <w:t>mctd_rawedit</w:t>
      </w:r>
      <w:proofErr w:type="spellEnd"/>
      <w:r>
        <w:rPr>
          <w:rFonts w:cs="Calibri"/>
          <w:lang w:val="en-AU"/>
        </w:rPr>
        <w:t xml:space="preserve"> was used, </w:t>
      </w:r>
    </w:p>
    <w:p w14:paraId="21121325" w14:textId="77777777" w:rsidR="001B176E" w:rsidRDefault="00F824A3">
      <w:pPr>
        <w:rPr>
          <w:rFonts w:asciiTheme="minorHAnsi" w:hAnsiTheme="minorHAnsi" w:cs="Calibri"/>
          <w:lang w:val="en-AU"/>
        </w:rPr>
      </w:pPr>
      <w:r>
        <w:rPr>
          <w:rFonts w:cs="Calibri"/>
          <w:lang w:val="en-AU"/>
        </w:rPr>
        <w:t xml:space="preserve">&gt;&gt; </w:t>
      </w:r>
      <w:proofErr w:type="spellStart"/>
      <w:r>
        <w:rPr>
          <w:rFonts w:cs="Calibri"/>
          <w:lang w:val="en-AU"/>
        </w:rPr>
        <w:t>stn</w:t>
      </w:r>
      <w:proofErr w:type="spellEnd"/>
      <w:r>
        <w:rPr>
          <w:rFonts w:cs="Calibri"/>
          <w:lang w:val="en-AU"/>
        </w:rPr>
        <w:t xml:space="preserve"> = </w:t>
      </w:r>
      <w:r>
        <w:rPr>
          <w:rFonts w:cs="Calibri"/>
          <w:i/>
          <w:iCs/>
          <w:lang w:val="en-AU"/>
        </w:rPr>
        <w:t>n</w:t>
      </w:r>
      <w:r>
        <w:rPr>
          <w:rFonts w:cs="Calibri"/>
          <w:lang w:val="en-AU"/>
        </w:rPr>
        <w:t xml:space="preserve">; </w:t>
      </w:r>
      <w:proofErr w:type="spellStart"/>
      <w:r>
        <w:rPr>
          <w:rFonts w:cs="Calibri"/>
          <w:lang w:val="en-AU"/>
        </w:rPr>
        <w:t>ctd_all_postedit</w:t>
      </w:r>
      <w:proofErr w:type="spellEnd"/>
    </w:p>
    <w:p w14:paraId="4D752CCF" w14:textId="77777777" w:rsidR="001B176E" w:rsidRDefault="00F824A3">
      <w:pPr>
        <w:ind w:left="709"/>
        <w:rPr>
          <w:rFonts w:asciiTheme="minorHAnsi" w:hAnsiTheme="minorHAnsi" w:cs="Calibri"/>
          <w:lang w:val="en-AU"/>
        </w:rPr>
      </w:pPr>
      <w:r>
        <w:rPr>
          <w:rFonts w:cs="Calibri"/>
          <w:lang w:val="en-AU"/>
        </w:rPr>
        <w:tab/>
      </w:r>
      <w:proofErr w:type="spellStart"/>
      <w:r>
        <w:rPr>
          <w:rFonts w:cs="Calibri"/>
          <w:lang w:val="en-AU"/>
        </w:rPr>
        <w:t>ctd_all_postedit.m</w:t>
      </w:r>
      <w:proofErr w:type="spellEnd"/>
      <w:r>
        <w:rPr>
          <w:rFonts w:cs="Calibri"/>
          <w:lang w:val="en-AU"/>
        </w:rPr>
        <w:t xml:space="preserve"> reruns mctd_02, mctd_03, mctd_04, mfir_03, and </w:t>
      </w:r>
      <w:proofErr w:type="spellStart"/>
      <w:r>
        <w:rPr>
          <w:rFonts w:cs="Calibri"/>
          <w:lang w:val="en-AU"/>
        </w:rPr>
        <w:t>mfir_to_sam</w:t>
      </w:r>
      <w:proofErr w:type="spellEnd"/>
      <w:r>
        <w:rPr>
          <w:rFonts w:cs="Calibri"/>
          <w:lang w:val="en-AU"/>
        </w:rPr>
        <w:t xml:space="preserve"> to apply edits and propagate changes to the ctd_</w:t>
      </w:r>
      <w:r>
        <w:rPr>
          <w:rFonts w:cs="Calibri"/>
          <w:i/>
          <w:iCs/>
          <w:lang w:val="en-AU"/>
        </w:rPr>
        <w:t>cruise</w:t>
      </w:r>
      <w:r>
        <w:rPr>
          <w:rFonts w:cs="Calibri"/>
          <w:lang w:val="en-AU"/>
        </w:rPr>
        <w:t>_</w:t>
      </w:r>
      <w:r>
        <w:rPr>
          <w:rFonts w:cs="Calibri"/>
          <w:i/>
          <w:iCs/>
          <w:lang w:val="en-AU"/>
        </w:rPr>
        <w:t>nnn</w:t>
      </w:r>
      <w:r>
        <w:rPr>
          <w:rFonts w:cs="Calibri"/>
          <w:lang w:val="en-AU"/>
        </w:rPr>
        <w:t xml:space="preserve">_raw_cleaned.nc file through to other files. </w:t>
      </w:r>
    </w:p>
    <w:p w14:paraId="2344EE26" w14:textId="77777777" w:rsidR="001B176E" w:rsidRDefault="00F824A3">
      <w:pPr>
        <w:rPr>
          <w:rFonts w:asciiTheme="minorHAnsi" w:hAnsiTheme="minorHAnsi" w:cs="Calibri"/>
          <w:lang w:val="en-AU"/>
        </w:rPr>
      </w:pPr>
      <w:r>
        <w:rPr>
          <w:rFonts w:cs="Calibri"/>
          <w:lang w:val="en-AU"/>
        </w:rPr>
        <w:t xml:space="preserve">If necessary, iterate the </w:t>
      </w:r>
      <w:proofErr w:type="spellStart"/>
      <w:r>
        <w:rPr>
          <w:rFonts w:cs="Calibri"/>
          <w:lang w:val="en-AU"/>
        </w:rPr>
        <w:t>rawedit</w:t>
      </w:r>
      <w:proofErr w:type="spellEnd"/>
      <w:r>
        <w:rPr>
          <w:rFonts w:cs="Calibri"/>
          <w:lang w:val="en-AU"/>
        </w:rPr>
        <w:t xml:space="preserve"> and postedit steps, and/or </w:t>
      </w:r>
      <w:proofErr w:type="spellStart"/>
      <w:r>
        <w:rPr>
          <w:rFonts w:cs="Calibri"/>
          <w:lang w:val="en-AU"/>
        </w:rPr>
        <w:t>mctd_checkplots.m</w:t>
      </w:r>
      <w:proofErr w:type="spellEnd"/>
      <w:r>
        <w:rPr>
          <w:rFonts w:cs="Calibri"/>
          <w:lang w:val="en-AU"/>
        </w:rPr>
        <w:t xml:space="preserve">, ctd_all_part2.m to </w:t>
      </w:r>
      <w:proofErr w:type="spellStart"/>
      <w:r>
        <w:rPr>
          <w:rFonts w:cs="Calibri"/>
          <w:lang w:val="en-AU"/>
        </w:rPr>
        <w:t>loopedit</w:t>
      </w:r>
      <w:proofErr w:type="spellEnd"/>
      <w:r>
        <w:rPr>
          <w:rFonts w:cs="Calibri"/>
          <w:lang w:val="en-AU"/>
        </w:rPr>
        <w:t xml:space="preserve">. </w:t>
      </w:r>
    </w:p>
    <w:p w14:paraId="2670DF54" w14:textId="77777777" w:rsidR="001B176E" w:rsidRDefault="001B176E">
      <w:pPr>
        <w:rPr>
          <w:rFonts w:asciiTheme="minorHAnsi" w:eastAsia="Times New Roman" w:hAnsiTheme="minorHAnsi" w:cs="Calibri"/>
        </w:rPr>
      </w:pPr>
    </w:p>
    <w:p w14:paraId="533463D8" w14:textId="561F43CF" w:rsidR="001B176E" w:rsidRDefault="00940755">
      <w:pPr>
        <w:rPr>
          <w:rFonts w:asciiTheme="minorHAnsi" w:eastAsia="Times New Roman" w:hAnsiTheme="minorHAnsi" w:cs="Calibri"/>
        </w:rPr>
      </w:pPr>
      <w:r>
        <w:rPr>
          <w:rFonts w:eastAsia="Times New Roman" w:cs="Calibri"/>
        </w:rPr>
        <w:t xml:space="preserve">Note: If you need to restart processing from the mctd_01 stage after doing manual edits in </w:t>
      </w:r>
      <w:proofErr w:type="spellStart"/>
      <w:r>
        <w:rPr>
          <w:rFonts w:eastAsia="Times New Roman" w:cs="Calibri"/>
        </w:rPr>
        <w:t>mctd_rawedit</w:t>
      </w:r>
      <w:proofErr w:type="spellEnd"/>
      <w:r>
        <w:rPr>
          <w:rFonts w:eastAsia="Times New Roman" w:cs="Calibri"/>
        </w:rPr>
        <w:t xml:space="preserve">, to reapply them run </w:t>
      </w:r>
      <w:proofErr w:type="spellStart"/>
      <w:r>
        <w:rPr>
          <w:rFonts w:eastAsia="Times New Roman" w:cs="Calibri"/>
        </w:rPr>
        <w:t>ctd_apply_autoedits.m</w:t>
      </w:r>
      <w:proofErr w:type="spellEnd"/>
      <w:r>
        <w:rPr>
          <w:rFonts w:eastAsia="Times New Roman" w:cs="Calibri"/>
        </w:rPr>
        <w:t xml:space="preserve">. </w:t>
      </w:r>
    </w:p>
    <w:p w14:paraId="1BE73681" w14:textId="77777777" w:rsidR="001B176E" w:rsidRDefault="001B176E">
      <w:pPr>
        <w:rPr>
          <w:rFonts w:asciiTheme="minorHAnsi" w:eastAsia="Times New Roman" w:hAnsiTheme="minorHAnsi" w:cs="Calibri"/>
        </w:rPr>
      </w:pPr>
    </w:p>
    <w:p w14:paraId="1022AEF6" w14:textId="77777777" w:rsidR="001B176E" w:rsidRDefault="00F824A3">
      <w:pPr>
        <w:pStyle w:val="Heading2"/>
      </w:pPr>
      <w:bookmarkStart w:id="45" w:name="_Toc121838187"/>
      <w:bookmarkStart w:id="46" w:name="_Toc124798253"/>
      <w:r>
        <w:t>3.3 Water Bottle Sample Data</w:t>
      </w:r>
      <w:bookmarkEnd w:id="45"/>
      <w:bookmarkEnd w:id="46"/>
    </w:p>
    <w:p w14:paraId="1D9EBA68" w14:textId="77777777" w:rsidR="001B176E" w:rsidRDefault="00F824A3">
      <w:pPr>
        <w:pStyle w:val="Heading3"/>
      </w:pPr>
      <w:bookmarkStart w:id="47" w:name="_Toc121838188"/>
      <w:bookmarkStart w:id="48" w:name="_Toc124798254"/>
      <w:r>
        <w:t>3.3.1 Loading data</w:t>
      </w:r>
      <w:bookmarkEnd w:id="47"/>
      <w:bookmarkEnd w:id="48"/>
    </w:p>
    <w:p w14:paraId="6D61F39B" w14:textId="34E48884" w:rsidR="001B176E" w:rsidRDefault="00F824A3">
      <w:pPr>
        <w:spacing w:after="240"/>
        <w:rPr>
          <w:rFonts w:asciiTheme="minorHAnsi" w:eastAsia="Times New Roman" w:hAnsiTheme="minorHAnsi" w:cs="Calibri"/>
        </w:rPr>
      </w:pPr>
      <w:r>
        <w:rPr>
          <w:rFonts w:eastAsia="Times New Roman" w:cs="Calibri"/>
        </w:rPr>
        <w:t xml:space="preserve">The </w:t>
      </w:r>
      <w:r w:rsidR="00412B28">
        <w:rPr>
          <w:rFonts w:eastAsia="Times New Roman" w:cs="Calibri"/>
        </w:rPr>
        <w:t>result</w:t>
      </w:r>
      <w:r>
        <w:rPr>
          <w:rFonts w:eastAsia="Times New Roman" w:cs="Calibri"/>
        </w:rPr>
        <w:t xml:space="preserve"> of the sample data processing is to create a master sample data file, sam_</w:t>
      </w:r>
      <w:r w:rsidRPr="00412B28">
        <w:rPr>
          <w:rFonts w:eastAsia="Times New Roman" w:cs="Calibri"/>
          <w:i/>
          <w:iCs/>
        </w:rPr>
        <w:t>cruise</w:t>
      </w:r>
      <w:r>
        <w:rPr>
          <w:rFonts w:eastAsia="Times New Roman" w:cs="Calibri"/>
        </w:rPr>
        <w:t xml:space="preserve">_all.nc, populated with CTD firing data, sensor data, and subsequently the </w:t>
      </w:r>
      <w:r>
        <w:rPr>
          <w:rFonts w:eastAsia="Times New Roman" w:cs="Calibri"/>
        </w:rPr>
        <w:lastRenderedPageBreak/>
        <w:t>water sample data as they become available.  The CTD winch, firing and sensor data are pasted into th</w:t>
      </w:r>
      <w:r w:rsidR="00412B28">
        <w:rPr>
          <w:rFonts w:eastAsia="Times New Roman" w:cs="Calibri"/>
        </w:rPr>
        <w:t xml:space="preserve">is file </w:t>
      </w:r>
      <w:r>
        <w:rPr>
          <w:rFonts w:eastAsia="Times New Roman" w:cs="Calibri"/>
        </w:rPr>
        <w:t>during running of ctd_all_part2.m, as described above.  This section describes how the water sample data are included in the process.</w:t>
      </w:r>
    </w:p>
    <w:p w14:paraId="167B86EA" w14:textId="58F8DAF2" w:rsidR="008D086D" w:rsidRDefault="00F824A3">
      <w:pPr>
        <w:spacing w:after="240"/>
        <w:rPr>
          <w:rFonts w:eastAsia="Times New Roman" w:cs="Calibri"/>
        </w:rPr>
      </w:pPr>
      <w:r>
        <w:rPr>
          <w:rFonts w:eastAsia="Times New Roman" w:cs="Calibri"/>
        </w:rPr>
        <w:t xml:space="preserve">To link </w:t>
      </w:r>
      <w:proofErr w:type="spellStart"/>
      <w:r>
        <w:rPr>
          <w:rFonts w:eastAsia="Times New Roman" w:cs="Calibri"/>
        </w:rPr>
        <w:t>analysed</w:t>
      </w:r>
      <w:proofErr w:type="spellEnd"/>
      <w:r>
        <w:rPr>
          <w:rFonts w:eastAsia="Times New Roman" w:cs="Calibri"/>
        </w:rPr>
        <w:t xml:space="preserve"> water sample data with the corresponding CTD data (and with each other) we use CTD cast number (referred to here as station number</w:t>
      </w:r>
      <w:r w:rsidR="008D086D">
        <w:rPr>
          <w:rFonts w:eastAsia="Times New Roman" w:cs="Calibri"/>
        </w:rPr>
        <w:t xml:space="preserve">, or field </w:t>
      </w:r>
      <w:proofErr w:type="spellStart"/>
      <w:r w:rsidR="008D086D">
        <w:rPr>
          <w:rFonts w:eastAsia="Times New Roman" w:cs="Calibri"/>
        </w:rPr>
        <w:t>statnum</w:t>
      </w:r>
      <w:proofErr w:type="spellEnd"/>
      <w:r w:rsidR="008D086D">
        <w:rPr>
          <w:rFonts w:eastAsia="Times New Roman" w:cs="Calibri"/>
        </w:rPr>
        <w:t xml:space="preserve"> in the </w:t>
      </w:r>
      <w:proofErr w:type="spellStart"/>
      <w:r w:rsidR="008D086D">
        <w:rPr>
          <w:rFonts w:eastAsia="Times New Roman" w:cs="Calibri"/>
        </w:rPr>
        <w:t>Mstar</w:t>
      </w:r>
      <w:proofErr w:type="spellEnd"/>
      <w:r w:rsidR="008D086D">
        <w:rPr>
          <w:rFonts w:eastAsia="Times New Roman" w:cs="Calibri"/>
        </w:rPr>
        <w:t xml:space="preserve"> files</w:t>
      </w:r>
      <w:r>
        <w:rPr>
          <w:rFonts w:eastAsia="Times New Roman" w:cs="Calibri"/>
        </w:rPr>
        <w:t xml:space="preserve">) </w:t>
      </w:r>
      <w:r w:rsidR="004030A1">
        <w:rPr>
          <w:rFonts w:eastAsia="Times New Roman" w:cs="Calibri"/>
        </w:rPr>
        <w:t xml:space="preserve">and </w:t>
      </w:r>
      <w:proofErr w:type="spellStart"/>
      <w:r w:rsidR="004030A1">
        <w:rPr>
          <w:rFonts w:eastAsia="Times New Roman" w:cs="Calibri"/>
        </w:rPr>
        <w:t>Niskin</w:t>
      </w:r>
      <w:proofErr w:type="spellEnd"/>
      <w:r w:rsidR="004030A1">
        <w:rPr>
          <w:rFonts w:eastAsia="Times New Roman" w:cs="Calibri"/>
        </w:rPr>
        <w:t xml:space="preserve"> position (i.e. the carousel position</w:t>
      </w:r>
      <w:r w:rsidR="008D086D">
        <w:rPr>
          <w:rFonts w:eastAsia="Times New Roman" w:cs="Calibri"/>
        </w:rPr>
        <w:t xml:space="preserve">, or field position in the </w:t>
      </w:r>
      <w:proofErr w:type="spellStart"/>
      <w:r w:rsidR="008D086D">
        <w:rPr>
          <w:rFonts w:eastAsia="Times New Roman" w:cs="Calibri"/>
        </w:rPr>
        <w:t>Mstar</w:t>
      </w:r>
      <w:proofErr w:type="spellEnd"/>
      <w:r w:rsidR="008D086D">
        <w:rPr>
          <w:rFonts w:eastAsia="Times New Roman" w:cs="Calibri"/>
        </w:rPr>
        <w:t xml:space="preserve"> files</w:t>
      </w:r>
      <w:r w:rsidR="004030A1">
        <w:rPr>
          <w:rFonts w:eastAsia="Times New Roman" w:cs="Calibri"/>
        </w:rPr>
        <w:t xml:space="preserve">). </w:t>
      </w:r>
      <w:r w:rsidR="008D086D">
        <w:rPr>
          <w:rFonts w:eastAsia="Times New Roman" w:cs="Calibri"/>
        </w:rPr>
        <w:t xml:space="preserve">The two parameters </w:t>
      </w:r>
      <w:r w:rsidR="00472136">
        <w:rPr>
          <w:rFonts w:eastAsia="Times New Roman" w:cs="Calibri"/>
        </w:rPr>
        <w:t>can be</w:t>
      </w:r>
      <w:r w:rsidR="008D086D">
        <w:rPr>
          <w:rFonts w:eastAsia="Times New Roman" w:cs="Calibri"/>
        </w:rPr>
        <w:t xml:space="preserve"> combined to make a unique “sample number” variable</w:t>
      </w:r>
      <w:r w:rsidR="00116D83">
        <w:rPr>
          <w:rFonts w:eastAsia="Times New Roman" w:cs="Calibri"/>
        </w:rPr>
        <w:t>, e.g.</w:t>
      </w:r>
      <w:r w:rsidR="00472136">
        <w:rPr>
          <w:rFonts w:eastAsia="Times New Roman" w:cs="Calibri"/>
        </w:rPr>
        <w:t>:</w:t>
      </w:r>
    </w:p>
    <w:p w14:paraId="0F323CA2" w14:textId="77777777" w:rsidR="008D086D" w:rsidRDefault="008D086D">
      <w:pPr>
        <w:spacing w:after="240"/>
        <w:rPr>
          <w:rFonts w:eastAsia="Times New Roman" w:cs="Calibri"/>
        </w:rPr>
      </w:pPr>
      <w:r>
        <w:rPr>
          <w:rFonts w:eastAsia="Times New Roman" w:cs="Calibri"/>
        </w:rPr>
        <w:t xml:space="preserve">&gt;&gt; </w:t>
      </w:r>
      <w:proofErr w:type="spellStart"/>
      <w:r>
        <w:rPr>
          <w:rFonts w:eastAsia="Times New Roman" w:cs="Calibri"/>
        </w:rPr>
        <w:t>sampnum</w:t>
      </w:r>
      <w:proofErr w:type="spellEnd"/>
      <w:r>
        <w:rPr>
          <w:rFonts w:eastAsia="Times New Roman" w:cs="Calibri"/>
        </w:rPr>
        <w:t xml:space="preserve"> </w:t>
      </w:r>
      <w:proofErr w:type="gramStart"/>
      <w:r>
        <w:rPr>
          <w:rFonts w:eastAsia="Times New Roman" w:cs="Calibri"/>
        </w:rPr>
        <w:t xml:space="preserve">= </w:t>
      </w:r>
      <w:r w:rsidR="004030A1">
        <w:rPr>
          <w:rFonts w:eastAsia="Times New Roman" w:cs="Calibri"/>
        </w:rPr>
        <w:t xml:space="preserve"> </w:t>
      </w:r>
      <w:proofErr w:type="spellStart"/>
      <w:r>
        <w:rPr>
          <w:rFonts w:eastAsia="Times New Roman" w:cs="Calibri"/>
        </w:rPr>
        <w:t>d</w:t>
      </w:r>
      <w:proofErr w:type="gramEnd"/>
      <w:r>
        <w:rPr>
          <w:rFonts w:eastAsia="Times New Roman" w:cs="Calibri"/>
        </w:rPr>
        <w:t>.statnum</w:t>
      </w:r>
      <w:proofErr w:type="spellEnd"/>
      <w:r>
        <w:rPr>
          <w:rFonts w:eastAsia="Times New Roman" w:cs="Calibri"/>
        </w:rPr>
        <w:t xml:space="preserve">*100 + </w:t>
      </w:r>
      <w:proofErr w:type="spellStart"/>
      <w:r>
        <w:rPr>
          <w:rFonts w:eastAsia="Times New Roman" w:cs="Calibri"/>
        </w:rPr>
        <w:t>d.position</w:t>
      </w:r>
      <w:proofErr w:type="spellEnd"/>
      <w:r>
        <w:rPr>
          <w:rFonts w:eastAsia="Times New Roman" w:cs="Calibri"/>
        </w:rPr>
        <w:t>;</w:t>
      </w:r>
    </w:p>
    <w:p w14:paraId="562BDC3C" w14:textId="4C5D989E" w:rsidR="001B176E" w:rsidRDefault="00F824A3">
      <w:pPr>
        <w:spacing w:after="240"/>
        <w:rPr>
          <w:rFonts w:asciiTheme="minorHAnsi" w:eastAsia="Times New Roman" w:hAnsiTheme="minorHAnsi" w:cs="Calibri"/>
        </w:rPr>
      </w:pPr>
      <w:r>
        <w:rPr>
          <w:rFonts w:eastAsia="Times New Roman" w:cs="Calibri"/>
        </w:rPr>
        <w:t xml:space="preserve">Scripts including msal_01.m, moxy_01.m, mnut_01.m, mco2_01.m, mcfc_01.m, miso_01.m perform the following steps, depending on parameters and code specified in </w:t>
      </w:r>
      <w:proofErr w:type="spellStart"/>
      <w:r>
        <w:rPr>
          <w:rFonts w:eastAsia="Times New Roman" w:cs="Calibri"/>
        </w:rPr>
        <w:t>opt_</w:t>
      </w:r>
      <w:r w:rsidRPr="00472136">
        <w:rPr>
          <w:rFonts w:eastAsia="Times New Roman" w:cs="Calibri"/>
          <w:i/>
          <w:iCs/>
        </w:rPr>
        <w:t>cruise</w:t>
      </w:r>
      <w:r>
        <w:rPr>
          <w:rFonts w:eastAsia="Times New Roman" w:cs="Calibri"/>
        </w:rPr>
        <w:t>.m</w:t>
      </w:r>
      <w:proofErr w:type="spellEnd"/>
      <w:r>
        <w:rPr>
          <w:rFonts w:eastAsia="Times New Roman" w:cs="Calibri"/>
        </w:rPr>
        <w:t>:</w:t>
      </w:r>
    </w:p>
    <w:p w14:paraId="6BACC5A8" w14:textId="76E8404F" w:rsidR="001B176E" w:rsidRDefault="00F824A3">
      <w:pPr>
        <w:pStyle w:val="ListParagraph"/>
        <w:numPr>
          <w:ilvl w:val="0"/>
          <w:numId w:val="5"/>
        </w:numPr>
        <w:spacing w:after="240"/>
        <w:rPr>
          <w:rFonts w:asciiTheme="minorHAnsi" w:eastAsia="Times New Roman" w:hAnsiTheme="minorHAnsi" w:cs="Calibri"/>
        </w:rPr>
      </w:pPr>
      <w:r>
        <w:rPr>
          <w:rFonts w:eastAsia="Times New Roman" w:cs="Calibri"/>
        </w:rPr>
        <w:t xml:space="preserve">Read in sample data from excel (single or multiple sheet) or ascii csv files (with or without header lines preceding one or more column header rows and zero or more </w:t>
      </w:r>
      <w:proofErr w:type="gramStart"/>
      <w:r>
        <w:rPr>
          <w:rFonts w:eastAsia="Times New Roman" w:cs="Calibri"/>
        </w:rPr>
        <w:t>units</w:t>
      </w:r>
      <w:proofErr w:type="gramEnd"/>
      <w:r>
        <w:rPr>
          <w:rFonts w:eastAsia="Times New Roman" w:cs="Calibri"/>
        </w:rPr>
        <w:t xml:space="preserve"> rows) or from </w:t>
      </w:r>
      <w:proofErr w:type="spellStart"/>
      <w:r>
        <w:rPr>
          <w:rFonts w:eastAsia="Times New Roman" w:cs="Calibri"/>
        </w:rPr>
        <w:t>netcdf</w:t>
      </w:r>
      <w:proofErr w:type="spellEnd"/>
      <w:r>
        <w:rPr>
          <w:rFonts w:eastAsia="Times New Roman" w:cs="Calibri"/>
        </w:rPr>
        <w:t xml:space="preserve"> or </w:t>
      </w:r>
      <w:proofErr w:type="spellStart"/>
      <w:r>
        <w:rPr>
          <w:rFonts w:eastAsia="Times New Roman" w:cs="Calibri"/>
        </w:rPr>
        <w:t>Matlab</w:t>
      </w:r>
      <w:proofErr w:type="spellEnd"/>
      <w:r>
        <w:rPr>
          <w:rFonts w:eastAsia="Times New Roman" w:cs="Calibri"/>
        </w:rPr>
        <w:t xml:space="preserve"> files. Currently, for excel/csv files, every data row is required to have a value for every column (e.g. if station number is a column, even if the file contains </w:t>
      </w:r>
      <w:r w:rsidR="00472136">
        <w:rPr>
          <w:rFonts w:eastAsia="Times New Roman" w:cs="Calibri"/>
        </w:rPr>
        <w:t xml:space="preserve">data from only </w:t>
      </w:r>
      <w:r>
        <w:rPr>
          <w:rFonts w:eastAsia="Times New Roman" w:cs="Calibri"/>
        </w:rPr>
        <w:t xml:space="preserve">a single station, the number must be filled in on each line). </w:t>
      </w:r>
      <w:r w:rsidR="009307CB">
        <w:rPr>
          <w:rFonts w:eastAsia="Times New Roman" w:cs="Calibri"/>
        </w:rPr>
        <w:t xml:space="preserve">For samples collected but not yet </w:t>
      </w:r>
      <w:proofErr w:type="spellStart"/>
      <w:r w:rsidR="009307CB">
        <w:rPr>
          <w:rFonts w:eastAsia="Times New Roman" w:cs="Calibri"/>
        </w:rPr>
        <w:t>analysed</w:t>
      </w:r>
      <w:proofErr w:type="spellEnd"/>
      <w:r w:rsidR="009307CB">
        <w:rPr>
          <w:rFonts w:eastAsia="Times New Roman" w:cs="Calibri"/>
        </w:rPr>
        <w:t xml:space="preserve">, the “data” is a record of where </w:t>
      </w:r>
      <w:r w:rsidR="00472136">
        <w:rPr>
          <w:rFonts w:eastAsia="Times New Roman" w:cs="Calibri"/>
        </w:rPr>
        <w:t xml:space="preserve">(cast and </w:t>
      </w:r>
      <w:proofErr w:type="spellStart"/>
      <w:r w:rsidR="00472136">
        <w:rPr>
          <w:rFonts w:eastAsia="Times New Roman" w:cs="Calibri"/>
        </w:rPr>
        <w:t>Niskin</w:t>
      </w:r>
      <w:proofErr w:type="spellEnd"/>
      <w:r w:rsidR="00472136">
        <w:rPr>
          <w:rFonts w:eastAsia="Times New Roman" w:cs="Calibri"/>
        </w:rPr>
        <w:t xml:space="preserve">) </w:t>
      </w:r>
      <w:r w:rsidR="009307CB">
        <w:rPr>
          <w:rFonts w:eastAsia="Times New Roman" w:cs="Calibri"/>
        </w:rPr>
        <w:t xml:space="preserve">they were </w:t>
      </w:r>
      <w:proofErr w:type="gramStart"/>
      <w:r w:rsidR="009307CB">
        <w:rPr>
          <w:rFonts w:eastAsia="Times New Roman" w:cs="Calibri"/>
        </w:rPr>
        <w:t>collected, and</w:t>
      </w:r>
      <w:proofErr w:type="gramEnd"/>
      <w:r w:rsidR="009307CB">
        <w:rPr>
          <w:rFonts w:eastAsia="Times New Roman" w:cs="Calibri"/>
        </w:rPr>
        <w:t xml:space="preserve"> goes into a </w:t>
      </w:r>
      <w:proofErr w:type="spellStart"/>
      <w:r w:rsidR="00472136">
        <w:rPr>
          <w:rFonts w:eastAsia="Times New Roman" w:cs="Calibri"/>
          <w:i/>
          <w:iCs/>
        </w:rPr>
        <w:t>parameter</w:t>
      </w:r>
      <w:r w:rsidR="009307CB">
        <w:rPr>
          <w:rFonts w:eastAsia="Times New Roman" w:cs="Calibri"/>
        </w:rPr>
        <w:t>_flag</w:t>
      </w:r>
      <w:proofErr w:type="spellEnd"/>
      <w:r w:rsidR="009307CB">
        <w:rPr>
          <w:rFonts w:eastAsia="Times New Roman" w:cs="Calibri"/>
        </w:rPr>
        <w:t xml:space="preserve"> field</w:t>
      </w:r>
      <w:r w:rsidR="000E419E">
        <w:rPr>
          <w:rFonts w:eastAsia="Times New Roman" w:cs="Calibri"/>
        </w:rPr>
        <w:t xml:space="preserve"> for reference. </w:t>
      </w:r>
    </w:p>
    <w:p w14:paraId="5E27B265" w14:textId="77777777" w:rsidR="001B176E" w:rsidRDefault="00F824A3">
      <w:pPr>
        <w:pStyle w:val="ListParagraph"/>
        <w:numPr>
          <w:ilvl w:val="0"/>
          <w:numId w:val="5"/>
        </w:numPr>
        <w:spacing w:after="240"/>
        <w:rPr>
          <w:rFonts w:asciiTheme="minorHAnsi" w:eastAsia="Times New Roman" w:hAnsiTheme="minorHAnsi" w:cs="Calibri"/>
        </w:rPr>
      </w:pPr>
      <w:r>
        <w:rPr>
          <w:rFonts w:eastAsia="Times New Roman" w:cs="Calibri"/>
        </w:rPr>
        <w:t xml:space="preserve">Map variable (or column) names to standardized names used in the </w:t>
      </w:r>
      <w:proofErr w:type="spellStart"/>
      <w:r>
        <w:rPr>
          <w:rFonts w:eastAsia="Times New Roman" w:cs="Calibri"/>
        </w:rPr>
        <w:t>Mexec</w:t>
      </w:r>
      <w:proofErr w:type="spellEnd"/>
      <w:r>
        <w:rPr>
          <w:rFonts w:eastAsia="Times New Roman" w:cs="Calibri"/>
        </w:rPr>
        <w:t xml:space="preserve"> processing and </w:t>
      </w:r>
      <w:proofErr w:type="spellStart"/>
      <w:r>
        <w:rPr>
          <w:rFonts w:eastAsia="Times New Roman" w:cs="Calibri"/>
        </w:rPr>
        <w:t>Mstar</w:t>
      </w:r>
      <w:proofErr w:type="spellEnd"/>
      <w:r>
        <w:rPr>
          <w:rFonts w:eastAsia="Times New Roman" w:cs="Calibri"/>
        </w:rPr>
        <w:t xml:space="preserve"> files, and check units (if supplied) or add them (if not). </w:t>
      </w:r>
    </w:p>
    <w:p w14:paraId="5DA3603C" w14:textId="0E5B302E" w:rsidR="00D3286C" w:rsidRPr="00D3286C" w:rsidRDefault="008D086D" w:rsidP="00D3286C">
      <w:pPr>
        <w:pStyle w:val="ListParagraph"/>
        <w:numPr>
          <w:ilvl w:val="0"/>
          <w:numId w:val="5"/>
        </w:numPr>
        <w:spacing w:after="240"/>
        <w:rPr>
          <w:rFonts w:asciiTheme="minorHAnsi" w:eastAsia="Times New Roman" w:hAnsiTheme="minorHAnsi" w:cs="Calibri"/>
        </w:rPr>
      </w:pPr>
      <w:r>
        <w:rPr>
          <w:rFonts w:eastAsia="Times New Roman" w:cs="Calibri"/>
        </w:rPr>
        <w:t xml:space="preserve">Calculate additional quantities and apply corrections, e.g. calculate oxygen concentration from </w:t>
      </w:r>
      <w:proofErr w:type="spellStart"/>
      <w:r>
        <w:rPr>
          <w:rFonts w:eastAsia="Times New Roman" w:cs="Calibri"/>
        </w:rPr>
        <w:t>titre</w:t>
      </w:r>
      <w:proofErr w:type="spellEnd"/>
      <w:r>
        <w:rPr>
          <w:rFonts w:eastAsia="Times New Roman" w:cs="Calibri"/>
        </w:rPr>
        <w:t>, standard, blank, and draw temperature values; apply salinity standards offsets and average salinity readings</w:t>
      </w:r>
      <w:r w:rsidR="00D3286C">
        <w:rPr>
          <w:rFonts w:eastAsia="Times New Roman" w:cs="Calibri"/>
        </w:rPr>
        <w:t xml:space="preserve">; modify flags based on </w:t>
      </w:r>
      <w:proofErr w:type="spellStart"/>
      <w:r w:rsidR="00D3286C">
        <w:rPr>
          <w:rFonts w:eastAsia="Times New Roman" w:cs="Calibri"/>
        </w:rPr>
        <w:t>opt_</w:t>
      </w:r>
      <w:r w:rsidR="00D3286C" w:rsidRPr="00D3286C">
        <w:rPr>
          <w:rFonts w:eastAsia="Times New Roman" w:cs="Calibri"/>
          <w:i/>
          <w:iCs/>
        </w:rPr>
        <w:t>cruise</w:t>
      </w:r>
      <w:r w:rsidR="00D3286C">
        <w:rPr>
          <w:rFonts w:eastAsia="Times New Roman" w:cs="Calibri"/>
        </w:rPr>
        <w:t>.m</w:t>
      </w:r>
      <w:proofErr w:type="spellEnd"/>
    </w:p>
    <w:p w14:paraId="7266F694" w14:textId="15AA6230" w:rsidR="004F1722" w:rsidRPr="004F1722" w:rsidRDefault="008D086D" w:rsidP="004F1722">
      <w:pPr>
        <w:pStyle w:val="ListParagraph"/>
        <w:numPr>
          <w:ilvl w:val="0"/>
          <w:numId w:val="5"/>
        </w:numPr>
        <w:spacing w:after="240"/>
        <w:rPr>
          <w:rFonts w:asciiTheme="minorHAnsi" w:eastAsia="Times New Roman" w:hAnsiTheme="minorHAnsi" w:cs="Calibri"/>
        </w:rPr>
      </w:pPr>
      <w:r w:rsidRPr="004F1722">
        <w:rPr>
          <w:rFonts w:eastAsia="Times New Roman" w:cs="Calibri"/>
        </w:rPr>
        <w:t>Save data</w:t>
      </w:r>
      <w:r w:rsidR="00C3056C" w:rsidRPr="004F1722">
        <w:rPr>
          <w:rFonts w:eastAsia="Times New Roman" w:cs="Calibri"/>
        </w:rPr>
        <w:t xml:space="preserve"> </w:t>
      </w:r>
      <w:r w:rsidRPr="004F1722">
        <w:rPr>
          <w:rFonts w:eastAsia="Times New Roman" w:cs="Calibri"/>
        </w:rPr>
        <w:t xml:space="preserve">to </w:t>
      </w:r>
      <w:r w:rsidR="009307CB" w:rsidRPr="004F1722">
        <w:rPr>
          <w:rFonts w:eastAsia="Times New Roman" w:cs="Calibri"/>
          <w:i/>
          <w:iCs/>
        </w:rPr>
        <w:t>type</w:t>
      </w:r>
      <w:r w:rsidRPr="004F1722">
        <w:rPr>
          <w:rFonts w:eastAsia="Times New Roman" w:cs="Calibri"/>
        </w:rPr>
        <w:t>_</w:t>
      </w:r>
      <w:r w:rsidRPr="004F1722">
        <w:rPr>
          <w:rFonts w:eastAsia="Times New Roman" w:cs="Calibri"/>
          <w:i/>
          <w:iCs/>
        </w:rPr>
        <w:t>cruise</w:t>
      </w:r>
      <w:r w:rsidRPr="004F1722">
        <w:rPr>
          <w:rFonts w:eastAsia="Times New Roman" w:cs="Calibri"/>
        </w:rPr>
        <w:t>_</w:t>
      </w:r>
      <w:r w:rsidRPr="004F1722">
        <w:rPr>
          <w:rFonts w:eastAsia="Times New Roman" w:cs="Calibri"/>
          <w:i/>
          <w:iCs/>
        </w:rPr>
        <w:t>nnn</w:t>
      </w:r>
      <w:r w:rsidRPr="004F1722">
        <w:rPr>
          <w:rFonts w:eastAsia="Times New Roman" w:cs="Calibri"/>
        </w:rPr>
        <w:t xml:space="preserve">.nc file(s), where </w:t>
      </w:r>
      <w:r w:rsidR="009307CB" w:rsidRPr="004F1722">
        <w:rPr>
          <w:rFonts w:eastAsia="Times New Roman" w:cs="Calibri"/>
        </w:rPr>
        <w:t>type</w:t>
      </w:r>
      <w:r w:rsidRPr="004F1722">
        <w:rPr>
          <w:rFonts w:eastAsia="Times New Roman" w:cs="Calibri"/>
        </w:rPr>
        <w:t xml:space="preserve"> is e.g. sbe35, </w:t>
      </w:r>
      <w:proofErr w:type="spellStart"/>
      <w:r w:rsidRPr="004F1722">
        <w:rPr>
          <w:rFonts w:eastAsia="Times New Roman" w:cs="Calibri"/>
        </w:rPr>
        <w:t>sal</w:t>
      </w:r>
      <w:proofErr w:type="spellEnd"/>
      <w:r w:rsidRPr="004F1722">
        <w:rPr>
          <w:rFonts w:eastAsia="Times New Roman" w:cs="Calibri"/>
        </w:rPr>
        <w:t>, oxy, etc., and to sam_</w:t>
      </w:r>
      <w:r w:rsidRPr="004F1722">
        <w:rPr>
          <w:rFonts w:eastAsia="Times New Roman" w:cs="Calibri"/>
          <w:i/>
          <w:iCs/>
        </w:rPr>
        <w:t>cruise</w:t>
      </w:r>
      <w:r w:rsidRPr="004F1722">
        <w:rPr>
          <w:rFonts w:eastAsia="Times New Roman" w:cs="Calibri"/>
        </w:rPr>
        <w:t>_all.nc.</w:t>
      </w:r>
      <w:r w:rsidR="00C3056C" w:rsidRPr="004F1722">
        <w:rPr>
          <w:rFonts w:eastAsia="Times New Roman" w:cs="Calibri"/>
        </w:rPr>
        <w:t xml:space="preserve"> The individual </w:t>
      </w:r>
      <w:r w:rsidR="009307CB" w:rsidRPr="004F1722">
        <w:rPr>
          <w:rFonts w:eastAsia="Times New Roman" w:cs="Calibri"/>
        </w:rPr>
        <w:t xml:space="preserve">data type files contain more information on each than the concatenated </w:t>
      </w:r>
      <w:proofErr w:type="spellStart"/>
      <w:r w:rsidR="009307CB" w:rsidRPr="004F1722">
        <w:rPr>
          <w:rFonts w:eastAsia="Times New Roman" w:cs="Calibri"/>
        </w:rPr>
        <w:t>sam</w:t>
      </w:r>
      <w:proofErr w:type="spellEnd"/>
      <w:r w:rsidR="009307CB" w:rsidRPr="004F1722">
        <w:rPr>
          <w:rFonts w:eastAsia="Times New Roman" w:cs="Calibri"/>
        </w:rPr>
        <w:t xml:space="preserve"> file</w:t>
      </w:r>
      <w:r w:rsidR="00472136">
        <w:rPr>
          <w:rFonts w:eastAsia="Times New Roman" w:cs="Calibri"/>
        </w:rPr>
        <w:t>. F</w:t>
      </w:r>
      <w:r w:rsidR="009307CB" w:rsidRPr="004F1722">
        <w:rPr>
          <w:rFonts w:eastAsia="Times New Roman" w:cs="Calibri"/>
        </w:rPr>
        <w:t>or instance</w:t>
      </w:r>
      <w:r w:rsidR="00472136">
        <w:rPr>
          <w:rFonts w:eastAsia="Times New Roman" w:cs="Calibri"/>
        </w:rPr>
        <w:t>,</w:t>
      </w:r>
      <w:r w:rsidR="009307CB" w:rsidRPr="004F1722">
        <w:rPr>
          <w:rFonts w:eastAsia="Times New Roman" w:cs="Calibri"/>
        </w:rPr>
        <w:t xml:space="preserve"> for oxygen</w:t>
      </w:r>
      <w:r w:rsidR="00472136">
        <w:rPr>
          <w:rFonts w:eastAsia="Times New Roman" w:cs="Calibri"/>
        </w:rPr>
        <w:t xml:space="preserve"> the</w:t>
      </w:r>
      <w:r w:rsidR="009307CB" w:rsidRPr="004F1722">
        <w:rPr>
          <w:rFonts w:eastAsia="Times New Roman" w:cs="Calibri"/>
        </w:rPr>
        <w:t xml:space="preserve"> replicate values and their individual flags will be recorded (as </w:t>
      </w:r>
      <w:proofErr w:type="spellStart"/>
      <w:r w:rsidR="009307CB" w:rsidRPr="004F1722">
        <w:rPr>
          <w:rFonts w:eastAsia="Times New Roman" w:cs="Calibri"/>
        </w:rPr>
        <w:t>botoxya</w:t>
      </w:r>
      <w:proofErr w:type="spellEnd"/>
      <w:r w:rsidR="009307CB" w:rsidRPr="004F1722">
        <w:rPr>
          <w:rFonts w:eastAsia="Times New Roman" w:cs="Calibri"/>
        </w:rPr>
        <w:t xml:space="preserve">, </w:t>
      </w:r>
      <w:proofErr w:type="spellStart"/>
      <w:r w:rsidR="009307CB" w:rsidRPr="004F1722">
        <w:rPr>
          <w:rFonts w:eastAsia="Times New Roman" w:cs="Calibri"/>
        </w:rPr>
        <w:t>botoxyb</w:t>
      </w:r>
      <w:proofErr w:type="spellEnd"/>
      <w:r w:rsidR="009307CB" w:rsidRPr="004F1722">
        <w:rPr>
          <w:rFonts w:eastAsia="Times New Roman" w:cs="Calibri"/>
        </w:rPr>
        <w:t xml:space="preserve">, etc. and </w:t>
      </w:r>
      <w:proofErr w:type="spellStart"/>
      <w:r w:rsidR="009307CB" w:rsidRPr="004F1722">
        <w:rPr>
          <w:rFonts w:eastAsia="Times New Roman" w:cs="Calibri"/>
        </w:rPr>
        <w:t>botoxya_flag</w:t>
      </w:r>
      <w:proofErr w:type="spellEnd"/>
      <w:r w:rsidR="009307CB" w:rsidRPr="004F1722">
        <w:rPr>
          <w:rFonts w:eastAsia="Times New Roman" w:cs="Calibri"/>
        </w:rPr>
        <w:t xml:space="preserve">, </w:t>
      </w:r>
      <w:proofErr w:type="spellStart"/>
      <w:r w:rsidR="009307CB" w:rsidRPr="004F1722">
        <w:rPr>
          <w:rFonts w:eastAsia="Times New Roman" w:cs="Calibri"/>
        </w:rPr>
        <w:t>botoxyb_flag</w:t>
      </w:r>
      <w:proofErr w:type="spellEnd"/>
      <w:r w:rsidR="009307CB" w:rsidRPr="004F1722">
        <w:rPr>
          <w:rFonts w:eastAsia="Times New Roman" w:cs="Calibri"/>
        </w:rPr>
        <w:t>, etc.) in oxy_</w:t>
      </w:r>
      <w:r w:rsidR="009307CB" w:rsidRPr="004F1722">
        <w:rPr>
          <w:rFonts w:eastAsia="Times New Roman" w:cs="Calibri"/>
          <w:i/>
          <w:iCs/>
        </w:rPr>
        <w:t>cruise</w:t>
      </w:r>
      <w:r w:rsidR="009307CB" w:rsidRPr="004F1722">
        <w:rPr>
          <w:rFonts w:eastAsia="Times New Roman" w:cs="Calibri"/>
        </w:rPr>
        <w:t>_</w:t>
      </w:r>
      <w:r w:rsidR="009307CB" w:rsidRPr="004F1722">
        <w:rPr>
          <w:rFonts w:eastAsia="Times New Roman" w:cs="Calibri"/>
          <w:i/>
          <w:iCs/>
        </w:rPr>
        <w:t>nnn</w:t>
      </w:r>
      <w:r w:rsidR="009307CB" w:rsidRPr="004F1722">
        <w:rPr>
          <w:rFonts w:eastAsia="Times New Roman" w:cs="Calibri"/>
        </w:rPr>
        <w:t>.nc, but only the average (of good values) and correspondingly updated flags will be copied to sam_</w:t>
      </w:r>
      <w:r w:rsidR="009307CB" w:rsidRPr="004F1722">
        <w:rPr>
          <w:rFonts w:eastAsia="Times New Roman" w:cs="Calibri"/>
          <w:i/>
          <w:iCs/>
        </w:rPr>
        <w:t>cruise</w:t>
      </w:r>
      <w:r w:rsidR="009307CB" w:rsidRPr="004F1722">
        <w:rPr>
          <w:rFonts w:eastAsia="Times New Roman" w:cs="Calibri"/>
        </w:rPr>
        <w:t xml:space="preserve">_all.nc. </w:t>
      </w:r>
      <w:r w:rsidR="00124A20">
        <w:rPr>
          <w:rFonts w:eastAsia="Times New Roman" w:cs="Calibri"/>
        </w:rPr>
        <w:t>Before saving to sam_</w:t>
      </w:r>
      <w:r w:rsidR="00124A20" w:rsidRPr="00472136">
        <w:rPr>
          <w:rFonts w:eastAsia="Times New Roman" w:cs="Calibri"/>
          <w:i/>
          <w:iCs/>
        </w:rPr>
        <w:t>cruise</w:t>
      </w:r>
      <w:r w:rsidR="00124A20">
        <w:rPr>
          <w:rFonts w:eastAsia="Times New Roman" w:cs="Calibri"/>
        </w:rPr>
        <w:t xml:space="preserve">_all.nc, flags will additionally be updated for consistency with </w:t>
      </w:r>
      <w:proofErr w:type="spellStart"/>
      <w:r w:rsidR="00124A20">
        <w:rPr>
          <w:rFonts w:eastAsia="Times New Roman" w:cs="Calibri"/>
        </w:rPr>
        <w:t>Niskin</w:t>
      </w:r>
      <w:proofErr w:type="spellEnd"/>
      <w:r w:rsidR="00124A20">
        <w:rPr>
          <w:rFonts w:eastAsia="Times New Roman" w:cs="Calibri"/>
        </w:rPr>
        <w:t xml:space="preserve"> bottle flags (i.e., if a </w:t>
      </w:r>
      <w:proofErr w:type="spellStart"/>
      <w:r w:rsidR="00124A20">
        <w:rPr>
          <w:rFonts w:eastAsia="Times New Roman" w:cs="Calibri"/>
        </w:rPr>
        <w:t>Niskin</w:t>
      </w:r>
      <w:proofErr w:type="spellEnd"/>
      <w:r w:rsidR="00124A20">
        <w:rPr>
          <w:rFonts w:eastAsia="Times New Roman" w:cs="Calibri"/>
        </w:rPr>
        <w:t xml:space="preserve"> has been flagged as 4 or 3 for having closed at the wrong depth or leaked,</w:t>
      </w:r>
      <w:r w:rsidR="00347CB2">
        <w:rPr>
          <w:rFonts w:eastAsia="Times New Roman" w:cs="Calibri"/>
        </w:rPr>
        <w:t xml:space="preserve"> respectively,</w:t>
      </w:r>
      <w:r w:rsidR="00124A20">
        <w:rPr>
          <w:rFonts w:eastAsia="Times New Roman" w:cs="Calibri"/>
        </w:rPr>
        <w:t xml:space="preserve"> all samples from that bottle will be flagged 4 “bad”). </w:t>
      </w:r>
      <w:r w:rsidR="004F1722" w:rsidRPr="004F1722">
        <w:rPr>
          <w:rFonts w:eastAsia="Times New Roman" w:cs="Calibri"/>
        </w:rPr>
        <w:t>For salinity, only CTD samples are copied to sam_</w:t>
      </w:r>
      <w:r w:rsidR="004F1722" w:rsidRPr="004F1722">
        <w:rPr>
          <w:rFonts w:eastAsia="Times New Roman" w:cs="Calibri"/>
          <w:i/>
          <w:iCs/>
        </w:rPr>
        <w:t>cruise</w:t>
      </w:r>
      <w:r w:rsidR="004F1722" w:rsidRPr="004F1722">
        <w:rPr>
          <w:rFonts w:eastAsia="Times New Roman" w:cs="Calibri"/>
        </w:rPr>
        <w:t>_all.nc, while TSG samples are written to tsg_</w:t>
      </w:r>
      <w:r w:rsidR="004F1722" w:rsidRPr="004F1722">
        <w:rPr>
          <w:rFonts w:eastAsia="Times New Roman" w:cs="Calibri"/>
          <w:i/>
          <w:iCs/>
        </w:rPr>
        <w:t>cruise</w:t>
      </w:r>
      <w:r w:rsidR="004F1722" w:rsidRPr="004F1722">
        <w:rPr>
          <w:rFonts w:eastAsia="Times New Roman" w:cs="Calibri"/>
        </w:rPr>
        <w:t xml:space="preserve">_all.nc. </w:t>
      </w:r>
    </w:p>
    <w:p w14:paraId="56A2272D" w14:textId="77777777" w:rsidR="00D10E7B" w:rsidRDefault="004F1722">
      <w:pPr>
        <w:spacing w:after="240"/>
        <w:rPr>
          <w:rFonts w:eastAsia="Times New Roman" w:cs="Calibri"/>
        </w:rPr>
      </w:pPr>
      <w:r>
        <w:rPr>
          <w:rFonts w:eastAsia="Times New Roman" w:cs="Calibri"/>
        </w:rPr>
        <w:t xml:space="preserve">The key </w:t>
      </w:r>
      <w:r w:rsidR="00D10E7B">
        <w:rPr>
          <w:rFonts w:eastAsia="Times New Roman" w:cs="Calibri"/>
        </w:rPr>
        <w:t>information to determine early in the process is:</w:t>
      </w:r>
    </w:p>
    <w:p w14:paraId="780E1548" w14:textId="77777777" w:rsidR="00D10E7B" w:rsidRDefault="00D10E7B" w:rsidP="00D10E7B">
      <w:pPr>
        <w:pStyle w:val="ListParagraph"/>
        <w:numPr>
          <w:ilvl w:val="0"/>
          <w:numId w:val="9"/>
        </w:numPr>
        <w:spacing w:after="240"/>
        <w:rPr>
          <w:rFonts w:eastAsia="Times New Roman" w:cs="Calibri"/>
        </w:rPr>
      </w:pPr>
      <w:r w:rsidRPr="00D10E7B">
        <w:rPr>
          <w:rFonts w:eastAsia="Times New Roman" w:cs="Calibri"/>
        </w:rPr>
        <w:t>The format and column headers/variable names of the input sample files</w:t>
      </w:r>
    </w:p>
    <w:p w14:paraId="6C92243A" w14:textId="3CF9B259" w:rsidR="00D10E7B" w:rsidRDefault="00D10E7B" w:rsidP="00D10E7B">
      <w:pPr>
        <w:pStyle w:val="ListParagraph"/>
        <w:numPr>
          <w:ilvl w:val="0"/>
          <w:numId w:val="9"/>
        </w:numPr>
        <w:spacing w:after="240"/>
        <w:rPr>
          <w:rFonts w:eastAsia="Times New Roman" w:cs="Calibri"/>
        </w:rPr>
      </w:pPr>
      <w:r w:rsidRPr="00D10E7B">
        <w:rPr>
          <w:rFonts w:eastAsia="Times New Roman" w:cs="Calibri"/>
        </w:rPr>
        <w:t>whether information from file headers is required (e.g. salinometer bath temperature</w:t>
      </w:r>
      <w:r w:rsidR="00C44169">
        <w:rPr>
          <w:rFonts w:eastAsia="Times New Roman" w:cs="Calibri"/>
        </w:rPr>
        <w:t xml:space="preserve"> and standard seawater K15 value</w:t>
      </w:r>
      <w:r w:rsidRPr="00D10E7B">
        <w:rPr>
          <w:rFonts w:eastAsia="Times New Roman" w:cs="Calibri"/>
        </w:rPr>
        <w:t xml:space="preserve">) and can be read in or should be coded into </w:t>
      </w:r>
      <w:proofErr w:type="spellStart"/>
      <w:r w:rsidRPr="00D10E7B">
        <w:rPr>
          <w:rFonts w:eastAsia="Times New Roman" w:cs="Calibri"/>
        </w:rPr>
        <w:t>opt_</w:t>
      </w:r>
      <w:r w:rsidRPr="00D10E7B">
        <w:rPr>
          <w:rFonts w:eastAsia="Times New Roman" w:cs="Calibri"/>
          <w:i/>
          <w:iCs/>
        </w:rPr>
        <w:t>cruise</w:t>
      </w:r>
      <w:r w:rsidRPr="00D10E7B">
        <w:rPr>
          <w:rFonts w:eastAsia="Times New Roman" w:cs="Calibri"/>
        </w:rPr>
        <w:t>.m</w:t>
      </w:r>
      <w:proofErr w:type="spellEnd"/>
      <w:r w:rsidR="00C44169">
        <w:rPr>
          <w:rFonts w:eastAsia="Times New Roman" w:cs="Calibri"/>
        </w:rPr>
        <w:t xml:space="preserve">. </w:t>
      </w:r>
    </w:p>
    <w:p w14:paraId="65F3F94E" w14:textId="1B898A3F" w:rsidR="00D10E7B" w:rsidRDefault="00D10E7B" w:rsidP="00D10E7B">
      <w:pPr>
        <w:pStyle w:val="ListParagraph"/>
        <w:numPr>
          <w:ilvl w:val="0"/>
          <w:numId w:val="9"/>
        </w:numPr>
        <w:spacing w:after="240"/>
        <w:rPr>
          <w:rFonts w:eastAsia="Times New Roman" w:cs="Calibri"/>
        </w:rPr>
      </w:pPr>
      <w:r w:rsidRPr="00D10E7B">
        <w:rPr>
          <w:rFonts w:eastAsia="Times New Roman" w:cs="Calibri"/>
        </w:rPr>
        <w:lastRenderedPageBreak/>
        <w:t xml:space="preserve">whether you will want to recalculate variables or whether concentrations and salinities will be provided as-is by analysts. For salinity, it is recommended that you read in conductivity ratio values for both samples and </w:t>
      </w:r>
      <w:proofErr w:type="gramStart"/>
      <w:r w:rsidRPr="00D10E7B">
        <w:rPr>
          <w:rFonts w:eastAsia="Times New Roman" w:cs="Calibri"/>
        </w:rPr>
        <w:t>standards, and</w:t>
      </w:r>
      <w:proofErr w:type="gramEnd"/>
      <w:r w:rsidRPr="00D10E7B">
        <w:rPr>
          <w:rFonts w:eastAsia="Times New Roman" w:cs="Calibri"/>
        </w:rPr>
        <w:t xml:space="preserve"> inspect them </w:t>
      </w:r>
      <w:r w:rsidR="00C44169">
        <w:rPr>
          <w:rFonts w:eastAsia="Times New Roman" w:cs="Calibri"/>
        </w:rPr>
        <w:t xml:space="preserve">(using msal_01.m) </w:t>
      </w:r>
      <w:r w:rsidRPr="00D10E7B">
        <w:rPr>
          <w:rFonts w:eastAsia="Times New Roman" w:cs="Calibri"/>
        </w:rPr>
        <w:t xml:space="preserve">before coding and applying standards offsets and then calculating conductivity and salinity. </w:t>
      </w:r>
    </w:p>
    <w:p w14:paraId="6DD82595" w14:textId="131CD6F0" w:rsidR="001B176E" w:rsidRDefault="00230213" w:rsidP="00AE3490">
      <w:pPr>
        <w:spacing w:after="240"/>
      </w:pPr>
      <w:r>
        <w:rPr>
          <w:rFonts w:eastAsia="Times New Roman" w:cs="Calibri"/>
        </w:rPr>
        <w:t>Thinking through these questions</w:t>
      </w:r>
      <w:r w:rsidR="00EE422F">
        <w:rPr>
          <w:rFonts w:eastAsia="Times New Roman" w:cs="Calibri"/>
        </w:rPr>
        <w:t xml:space="preserve"> early on</w:t>
      </w:r>
      <w:r w:rsidR="00CB7569">
        <w:rPr>
          <w:rFonts w:eastAsia="Times New Roman" w:cs="Calibri"/>
        </w:rPr>
        <w:t xml:space="preserve"> can </w:t>
      </w:r>
      <w:r w:rsidR="00EE422F">
        <w:rPr>
          <w:rFonts w:eastAsia="Times New Roman" w:cs="Calibri"/>
        </w:rPr>
        <w:t xml:space="preserve">help to </w:t>
      </w:r>
      <w:r w:rsidR="00CB7569">
        <w:rPr>
          <w:rFonts w:eastAsia="Times New Roman" w:cs="Calibri"/>
        </w:rPr>
        <w:t>not only make the files easier to parse</w:t>
      </w:r>
      <w:r w:rsidR="00EE422F">
        <w:rPr>
          <w:rFonts w:eastAsia="Times New Roman" w:cs="Calibri"/>
        </w:rPr>
        <w:t xml:space="preserve"> (e.g. by making sure they do include columns for CTD station and </w:t>
      </w:r>
      <w:proofErr w:type="spellStart"/>
      <w:r w:rsidR="00EE422F">
        <w:rPr>
          <w:rFonts w:eastAsia="Times New Roman" w:cs="Calibri"/>
        </w:rPr>
        <w:t>Niskin</w:t>
      </w:r>
      <w:proofErr w:type="spellEnd"/>
      <w:r w:rsidR="00EE422F">
        <w:rPr>
          <w:rFonts w:eastAsia="Times New Roman" w:cs="Calibri"/>
        </w:rPr>
        <w:t>, or that standards and samples are clearly denoted)</w:t>
      </w:r>
      <w:r w:rsidR="00CB7569">
        <w:rPr>
          <w:rFonts w:eastAsia="Times New Roman" w:cs="Calibri"/>
        </w:rPr>
        <w:t xml:space="preserve"> but </w:t>
      </w:r>
      <w:r w:rsidR="00EE422F">
        <w:rPr>
          <w:rFonts w:eastAsia="Times New Roman" w:cs="Calibri"/>
        </w:rPr>
        <w:t xml:space="preserve">also to </w:t>
      </w:r>
      <w:r w:rsidR="00CB7569">
        <w:rPr>
          <w:rFonts w:eastAsia="Times New Roman" w:cs="Calibri"/>
        </w:rPr>
        <w:t>make sure that all required information is collected (e.g. lab temperature)</w:t>
      </w:r>
      <w:r w:rsidR="00AE3490">
        <w:rPr>
          <w:rFonts w:eastAsia="Times New Roman" w:cs="Calibri"/>
        </w:rPr>
        <w:t xml:space="preserve"> and that everyone is using the same convention for any flags supplied (</w:t>
      </w:r>
      <w:r w:rsidR="00124A20">
        <w:rPr>
          <w:rFonts w:eastAsia="Times New Roman" w:cs="Calibri"/>
        </w:rPr>
        <w:t>e.g.</w:t>
      </w:r>
      <w:r>
        <w:rPr>
          <w:rFonts w:eastAsia="Times New Roman" w:cs="Calibri"/>
        </w:rPr>
        <w:t xml:space="preserve"> WOCE flags</w:t>
      </w:r>
      <w:r w:rsidR="00C44169">
        <w:rPr>
          <w:rFonts w:eastAsia="Times New Roman" w:cs="Calibri"/>
        </w:rPr>
        <w:t>:</w:t>
      </w:r>
      <w:r w:rsidR="00124A20">
        <w:rPr>
          <w:rFonts w:eastAsia="Times New Roman" w:cs="Calibri"/>
        </w:rPr>
        <w:t xml:space="preserve"> readthedocs.io/</w:t>
      </w:r>
      <w:proofErr w:type="spellStart"/>
      <w:r w:rsidR="00124A20">
        <w:rPr>
          <w:rFonts w:eastAsia="Times New Roman" w:cs="Calibri"/>
        </w:rPr>
        <w:t>exchange_format</w:t>
      </w:r>
      <w:proofErr w:type="spellEnd"/>
      <w:r w:rsidR="00124A20">
        <w:rPr>
          <w:rFonts w:eastAsia="Times New Roman" w:cs="Calibri"/>
        </w:rPr>
        <w:t>).</w:t>
      </w:r>
      <w:r>
        <w:rPr>
          <w:rFonts w:eastAsia="Times New Roman" w:cs="Calibri"/>
        </w:rPr>
        <w:t xml:space="preserve">    </w:t>
      </w:r>
    </w:p>
    <w:p w14:paraId="04EEFA53" w14:textId="053B6B7A" w:rsidR="001B176E" w:rsidRDefault="00F824A3">
      <w:pPr>
        <w:pStyle w:val="Heading3"/>
      </w:pPr>
      <w:bookmarkStart w:id="49" w:name="_Toc121838189"/>
      <w:bookmarkStart w:id="50" w:name="_Toc124798255"/>
      <w:r>
        <w:t>3.3.2 Checking data</w:t>
      </w:r>
      <w:bookmarkEnd w:id="49"/>
      <w:bookmarkEnd w:id="50"/>
    </w:p>
    <w:p w14:paraId="0E1B9B9E" w14:textId="02949CDC" w:rsidR="00766095" w:rsidRDefault="00766095" w:rsidP="005D23D1">
      <w:pPr>
        <w:spacing w:after="240"/>
        <w:ind w:right="559"/>
        <w:rPr>
          <w:rFonts w:eastAsia="Times New Roman" w:cs="Calibri"/>
        </w:rPr>
      </w:pPr>
      <w:r>
        <w:rPr>
          <w:rFonts w:eastAsia="Times New Roman" w:cs="Calibri"/>
        </w:rPr>
        <w:t>As sam_</w:t>
      </w:r>
      <w:r w:rsidRPr="00766095">
        <w:rPr>
          <w:rFonts w:eastAsia="Times New Roman" w:cs="Calibri"/>
          <w:i/>
          <w:iCs/>
        </w:rPr>
        <w:t>cruise</w:t>
      </w:r>
      <w:r>
        <w:rPr>
          <w:rFonts w:eastAsia="Times New Roman" w:cs="Calibri"/>
        </w:rPr>
        <w:t>_all.nc gathers all the sample and corresponding CTD data, you can inspect and compare them however you like. S</w:t>
      </w:r>
      <w:r w:rsidR="005D23D1">
        <w:rPr>
          <w:rFonts w:eastAsia="Times New Roman" w:cs="Calibri"/>
        </w:rPr>
        <w:t xml:space="preserve">everal functions are available to facilitate checking various data quantities against each other, </w:t>
      </w:r>
      <w:proofErr w:type="spellStart"/>
      <w:r w:rsidR="005D23D1">
        <w:rPr>
          <w:rFonts w:eastAsia="Times New Roman" w:cs="Calibri"/>
        </w:rPr>
        <w:t>neighbouring</w:t>
      </w:r>
      <w:proofErr w:type="spellEnd"/>
      <w:r w:rsidR="005D23D1">
        <w:rPr>
          <w:rFonts w:eastAsia="Times New Roman" w:cs="Calibri"/>
        </w:rPr>
        <w:t xml:space="preserve"> profiles, and/or the CTD</w:t>
      </w:r>
      <w:r>
        <w:rPr>
          <w:rFonts w:eastAsia="Times New Roman" w:cs="Calibri"/>
        </w:rPr>
        <w:t xml:space="preserve">. </w:t>
      </w:r>
      <w:r w:rsidR="004C7094">
        <w:rPr>
          <w:rFonts w:eastAsia="Times New Roman" w:cs="Calibri"/>
        </w:rPr>
        <w:t xml:space="preserve">It is generally helpful to run them iteratively as the cruise progresses. </w:t>
      </w:r>
    </w:p>
    <w:p w14:paraId="40F20022" w14:textId="7C92B891" w:rsidR="00766095" w:rsidRDefault="00766095" w:rsidP="00373183">
      <w:pPr>
        <w:spacing w:after="240"/>
        <w:ind w:left="283" w:right="559"/>
        <w:rPr>
          <w:rFonts w:eastAsia="Times New Roman" w:cs="Calibri"/>
        </w:rPr>
      </w:pPr>
      <w:r>
        <w:rPr>
          <w:rFonts w:eastAsia="Times New Roman" w:cs="Calibri"/>
        </w:rPr>
        <w:t xml:space="preserve">checkbottles_01 </w:t>
      </w:r>
      <w:r w:rsidR="004C7094">
        <w:rPr>
          <w:rFonts w:eastAsia="Times New Roman" w:cs="Calibri"/>
        </w:rPr>
        <w:t xml:space="preserve">plots a single sample parameter for multiple stations, as well as its anomaly (either from the mean, or, if a gridded section file, </w:t>
      </w:r>
      <w:proofErr w:type="spellStart"/>
      <w:r w:rsidR="004C7094">
        <w:rPr>
          <w:rFonts w:eastAsia="Times New Roman" w:cs="Calibri"/>
        </w:rPr>
        <w:t>ctd</w:t>
      </w:r>
      <w:proofErr w:type="spellEnd"/>
      <w:r w:rsidR="004C7094">
        <w:rPr>
          <w:rFonts w:eastAsia="Times New Roman" w:cs="Calibri"/>
        </w:rPr>
        <w:t>/</w:t>
      </w:r>
      <w:proofErr w:type="spellStart"/>
      <w:r w:rsidR="004C7094">
        <w:rPr>
          <w:rFonts w:eastAsia="Times New Roman" w:cs="Calibri"/>
        </w:rPr>
        <w:t>grid_cruise</w:t>
      </w:r>
      <w:proofErr w:type="spellEnd"/>
      <w:r w:rsidR="004C7094">
        <w:rPr>
          <w:rFonts w:eastAsia="Times New Roman" w:cs="Calibri"/>
        </w:rPr>
        <w:t>_*.</w:t>
      </w:r>
      <w:proofErr w:type="spellStart"/>
      <w:r w:rsidR="004C7094">
        <w:rPr>
          <w:rFonts w:eastAsia="Times New Roman" w:cs="Calibri"/>
        </w:rPr>
        <w:t>nc</w:t>
      </w:r>
      <w:proofErr w:type="spellEnd"/>
      <w:r w:rsidR="004C7094">
        <w:rPr>
          <w:rFonts w:eastAsia="Times New Roman" w:cs="Calibri"/>
        </w:rPr>
        <w:t xml:space="preserve">, has been produced, from the gridded profile), as a function of pressure and as a function of temperature; a graphical user interface enables selection and printing of outliers to be flagged in </w:t>
      </w:r>
      <w:proofErr w:type="spellStart"/>
      <w:r w:rsidR="004C7094">
        <w:rPr>
          <w:rFonts w:eastAsia="Times New Roman" w:cs="Calibri"/>
        </w:rPr>
        <w:t>opt_</w:t>
      </w:r>
      <w:r w:rsidR="004C7094" w:rsidRPr="004C7094">
        <w:rPr>
          <w:rFonts w:eastAsia="Times New Roman" w:cs="Calibri"/>
          <w:i/>
          <w:iCs/>
        </w:rPr>
        <w:t>cruise</w:t>
      </w:r>
      <w:r w:rsidR="004C7094">
        <w:rPr>
          <w:rFonts w:eastAsia="Times New Roman" w:cs="Calibri"/>
        </w:rPr>
        <w:t>.m</w:t>
      </w:r>
      <w:proofErr w:type="spellEnd"/>
      <w:r w:rsidR="004C7094">
        <w:rPr>
          <w:rFonts w:eastAsia="Times New Roman" w:cs="Calibri"/>
        </w:rPr>
        <w:t xml:space="preserve"> or investigated further. </w:t>
      </w:r>
    </w:p>
    <w:p w14:paraId="363896C0" w14:textId="412D67CB" w:rsidR="001B176E" w:rsidRDefault="005D23D1" w:rsidP="00373183">
      <w:pPr>
        <w:spacing w:after="240"/>
        <w:ind w:left="283" w:right="559"/>
        <w:rPr>
          <w:rFonts w:asciiTheme="minorHAnsi" w:eastAsia="Times New Roman" w:hAnsiTheme="minorHAnsi" w:cs="Calibri"/>
        </w:rPr>
      </w:pPr>
      <w:r>
        <w:rPr>
          <w:rFonts w:eastAsia="Times New Roman" w:cs="Calibri"/>
        </w:rPr>
        <w:t>checkbottles_02</w:t>
      </w:r>
      <w:r w:rsidR="004C7094">
        <w:rPr>
          <w:rFonts w:eastAsia="Times New Roman" w:cs="Calibri"/>
        </w:rPr>
        <w:t xml:space="preserve"> plots multiple parameters for a single station, overlaying sample values on CTD or gridded (see above) profiles and labelling </w:t>
      </w:r>
      <w:proofErr w:type="spellStart"/>
      <w:r w:rsidR="004C7094">
        <w:rPr>
          <w:rFonts w:eastAsia="Times New Roman" w:cs="Calibri"/>
        </w:rPr>
        <w:t>Niskin</w:t>
      </w:r>
      <w:proofErr w:type="spellEnd"/>
      <w:r w:rsidR="004C7094">
        <w:rPr>
          <w:rFonts w:eastAsia="Times New Roman" w:cs="Calibri"/>
        </w:rPr>
        <w:t xml:space="preserve"> numbers. This script is particularly useful for detecting leaking or closed-at-the-wrong-depth </w:t>
      </w:r>
      <w:proofErr w:type="spellStart"/>
      <w:r w:rsidR="004C7094">
        <w:rPr>
          <w:rFonts w:eastAsia="Times New Roman" w:cs="Calibri"/>
        </w:rPr>
        <w:t>Niskins</w:t>
      </w:r>
      <w:proofErr w:type="spellEnd"/>
      <w:r w:rsidR="004C7094">
        <w:rPr>
          <w:rFonts w:eastAsia="Times New Roman" w:cs="Calibri"/>
        </w:rPr>
        <w:t xml:space="preserve">, which will exhibit bad values for multiple parameters (including, potentially, obvious outliers in oxygen draw temperature). </w:t>
      </w:r>
    </w:p>
    <w:p w14:paraId="6B3BA4B1" w14:textId="198F4956" w:rsidR="001B176E" w:rsidRDefault="000D0FF3" w:rsidP="00373183">
      <w:pPr>
        <w:spacing w:after="240"/>
        <w:ind w:left="283"/>
        <w:rPr>
          <w:rFonts w:asciiTheme="minorHAnsi" w:eastAsia="Times New Roman" w:hAnsiTheme="minorHAnsi" w:cs="Calibri"/>
        </w:rPr>
      </w:pPr>
      <w:proofErr w:type="spellStart"/>
      <w:r>
        <w:rPr>
          <w:rFonts w:asciiTheme="minorHAnsi" w:eastAsia="Times New Roman" w:hAnsiTheme="minorHAnsi" w:cs="Calibri"/>
        </w:rPr>
        <w:t>mctd_evaluate_sensors</w:t>
      </w:r>
      <w:proofErr w:type="spellEnd"/>
      <w:r w:rsidR="004C7094">
        <w:rPr>
          <w:rFonts w:asciiTheme="minorHAnsi" w:eastAsia="Times New Roman" w:hAnsiTheme="minorHAnsi" w:cs="Calibri"/>
        </w:rPr>
        <w:t xml:space="preserve"> compares data from a given CTD sensor (e.g. cond1, oxygen2, temp2</w:t>
      </w:r>
      <w:r w:rsidR="00116D83">
        <w:rPr>
          <w:rFonts w:asciiTheme="minorHAnsi" w:eastAsia="Times New Roman" w:hAnsiTheme="minorHAnsi" w:cs="Calibri"/>
        </w:rPr>
        <w:t>, or can specify by serial number</w:t>
      </w:r>
      <w:r w:rsidR="004C7094">
        <w:rPr>
          <w:rFonts w:asciiTheme="minorHAnsi" w:eastAsia="Times New Roman" w:hAnsiTheme="minorHAnsi" w:cs="Calibri"/>
        </w:rPr>
        <w:t xml:space="preserve">) to calibration (bottle sample, or for temperature, SBE35) data and to data from the other CTD, as functions of station number (a proxy for time), pressure, </w:t>
      </w:r>
      <w:r w:rsidR="00373183">
        <w:rPr>
          <w:rFonts w:asciiTheme="minorHAnsi" w:eastAsia="Times New Roman" w:hAnsiTheme="minorHAnsi" w:cs="Calibri"/>
        </w:rPr>
        <w:t xml:space="preserve">temperature, </w:t>
      </w:r>
      <w:r w:rsidR="004C7094">
        <w:rPr>
          <w:rFonts w:asciiTheme="minorHAnsi" w:eastAsia="Times New Roman" w:hAnsiTheme="minorHAnsi" w:cs="Calibri"/>
        </w:rPr>
        <w:t>and the parameter itself</w:t>
      </w:r>
      <w:r w:rsidR="008B6133">
        <w:rPr>
          <w:rFonts w:asciiTheme="minorHAnsi" w:eastAsia="Times New Roman" w:hAnsiTheme="minorHAnsi" w:cs="Calibri"/>
        </w:rPr>
        <w:t>, to enable the user to get a sense of how the sensors are behaving, l</w:t>
      </w:r>
      <w:r w:rsidR="00373183">
        <w:rPr>
          <w:rFonts w:asciiTheme="minorHAnsi" w:eastAsia="Times New Roman" w:hAnsiTheme="minorHAnsi" w:cs="Calibri"/>
        </w:rPr>
        <w:t xml:space="preserve">ook for drifts, pressure dependencies, scale factors, etc., and propose a calibration function to correct the CTD data. Calibration functions are coded in </w:t>
      </w:r>
      <w:proofErr w:type="spellStart"/>
      <w:r w:rsidR="00373183">
        <w:rPr>
          <w:rFonts w:asciiTheme="minorHAnsi" w:eastAsia="Times New Roman" w:hAnsiTheme="minorHAnsi" w:cs="Calibri"/>
        </w:rPr>
        <w:t>opt_</w:t>
      </w:r>
      <w:r w:rsidR="00373183" w:rsidRPr="00373183">
        <w:rPr>
          <w:rFonts w:asciiTheme="minorHAnsi" w:eastAsia="Times New Roman" w:hAnsiTheme="minorHAnsi" w:cs="Calibri"/>
          <w:i/>
          <w:iCs/>
        </w:rPr>
        <w:t>cruise</w:t>
      </w:r>
      <w:r w:rsidR="00373183">
        <w:rPr>
          <w:rFonts w:asciiTheme="minorHAnsi" w:eastAsia="Times New Roman" w:hAnsiTheme="minorHAnsi" w:cs="Calibri"/>
        </w:rPr>
        <w:t>.m</w:t>
      </w:r>
      <w:proofErr w:type="spellEnd"/>
      <w:r w:rsidR="00373183">
        <w:rPr>
          <w:rFonts w:asciiTheme="minorHAnsi" w:eastAsia="Times New Roman" w:hAnsiTheme="minorHAnsi" w:cs="Calibri"/>
        </w:rPr>
        <w:t xml:space="preserve">, and a switch allows </w:t>
      </w:r>
      <w:proofErr w:type="spellStart"/>
      <w:r w:rsidR="00373183">
        <w:rPr>
          <w:rFonts w:asciiTheme="minorHAnsi" w:eastAsia="Times New Roman" w:hAnsiTheme="minorHAnsi" w:cs="Calibri"/>
        </w:rPr>
        <w:t>mctd_evaluate_sensors</w:t>
      </w:r>
      <w:proofErr w:type="spellEnd"/>
      <w:r w:rsidR="00373183">
        <w:rPr>
          <w:rFonts w:asciiTheme="minorHAnsi" w:eastAsia="Times New Roman" w:hAnsiTheme="minorHAnsi" w:cs="Calibri"/>
        </w:rPr>
        <w:t xml:space="preserve"> to apply them to test out. The script also has the option to plot large-residual sample and CTD values against individual station profiles, to check whether they represent bad sample analyses, or simply larger variance in properties at a given bottle stop (e.g. in a high gradient region). </w:t>
      </w:r>
    </w:p>
    <w:p w14:paraId="6579E950" w14:textId="77777777" w:rsidR="00373183" w:rsidRDefault="002070C3">
      <w:pPr>
        <w:spacing w:after="240"/>
        <w:rPr>
          <w:rFonts w:asciiTheme="minorHAnsi" w:eastAsia="Times New Roman" w:hAnsiTheme="minorHAnsi" w:cs="Calibri"/>
        </w:rPr>
      </w:pPr>
      <w:r>
        <w:rPr>
          <w:rFonts w:asciiTheme="minorHAnsi" w:eastAsia="Times New Roman" w:hAnsiTheme="minorHAnsi" w:cs="Calibri"/>
        </w:rPr>
        <w:t xml:space="preserve">Sample </w:t>
      </w:r>
      <w:r w:rsidR="00BF70F5">
        <w:rPr>
          <w:rFonts w:asciiTheme="minorHAnsi" w:eastAsia="Times New Roman" w:hAnsiTheme="minorHAnsi" w:cs="Calibri"/>
        </w:rPr>
        <w:t xml:space="preserve">flags set in </w:t>
      </w:r>
      <w:proofErr w:type="spellStart"/>
      <w:r w:rsidR="00BF70F5">
        <w:rPr>
          <w:rFonts w:asciiTheme="minorHAnsi" w:eastAsia="Times New Roman" w:hAnsiTheme="minorHAnsi" w:cs="Calibri"/>
        </w:rPr>
        <w:t>opt_cruise.m</w:t>
      </w:r>
      <w:proofErr w:type="spellEnd"/>
      <w:r w:rsidR="00BF70F5">
        <w:rPr>
          <w:rFonts w:asciiTheme="minorHAnsi" w:eastAsia="Times New Roman" w:hAnsiTheme="minorHAnsi" w:cs="Calibri"/>
        </w:rPr>
        <w:t xml:space="preserve"> under msal_01 etc. cases, and/</w:t>
      </w:r>
      <w:r>
        <w:rPr>
          <w:rFonts w:asciiTheme="minorHAnsi" w:eastAsia="Times New Roman" w:hAnsiTheme="minorHAnsi" w:cs="Calibri"/>
        </w:rPr>
        <w:t xml:space="preserve">or </w:t>
      </w:r>
      <w:proofErr w:type="spellStart"/>
      <w:r>
        <w:rPr>
          <w:rFonts w:asciiTheme="minorHAnsi" w:eastAsia="Times New Roman" w:hAnsiTheme="minorHAnsi" w:cs="Calibri"/>
        </w:rPr>
        <w:t>Niskin</w:t>
      </w:r>
      <w:proofErr w:type="spellEnd"/>
      <w:r>
        <w:rPr>
          <w:rFonts w:asciiTheme="minorHAnsi" w:eastAsia="Times New Roman" w:hAnsiTheme="minorHAnsi" w:cs="Calibri"/>
        </w:rPr>
        <w:t xml:space="preserve"> flags set </w:t>
      </w:r>
      <w:r w:rsidR="00BF70F5">
        <w:rPr>
          <w:rFonts w:asciiTheme="minorHAnsi" w:eastAsia="Times New Roman" w:hAnsiTheme="minorHAnsi" w:cs="Calibri"/>
        </w:rPr>
        <w:t>under the mfir_01 case, can be updated to reflect problems identified here</w:t>
      </w:r>
      <w:r w:rsidR="00373183">
        <w:rPr>
          <w:rFonts w:asciiTheme="minorHAnsi" w:eastAsia="Times New Roman" w:hAnsiTheme="minorHAnsi" w:cs="Calibri"/>
        </w:rPr>
        <w:t xml:space="preserve">. Flags are then applied to the </w:t>
      </w:r>
      <w:r w:rsidR="00BF70F5">
        <w:rPr>
          <w:rFonts w:asciiTheme="minorHAnsi" w:eastAsia="Times New Roman" w:hAnsiTheme="minorHAnsi" w:cs="Calibri"/>
        </w:rPr>
        <w:t>sam_</w:t>
      </w:r>
      <w:r w:rsidR="00BF70F5" w:rsidRPr="00373183">
        <w:rPr>
          <w:rFonts w:asciiTheme="minorHAnsi" w:eastAsia="Times New Roman" w:hAnsiTheme="minorHAnsi" w:cs="Calibri"/>
          <w:i/>
          <w:iCs/>
        </w:rPr>
        <w:t>cruise</w:t>
      </w:r>
      <w:r w:rsidR="00BF70F5">
        <w:rPr>
          <w:rFonts w:asciiTheme="minorHAnsi" w:eastAsia="Times New Roman" w:hAnsiTheme="minorHAnsi" w:cs="Calibri"/>
        </w:rPr>
        <w:t>_all.nc file</w:t>
      </w:r>
      <w:r w:rsidR="00373183">
        <w:rPr>
          <w:rFonts w:asciiTheme="minorHAnsi" w:eastAsia="Times New Roman" w:hAnsiTheme="minorHAnsi" w:cs="Calibri"/>
        </w:rPr>
        <w:t xml:space="preserve"> by rerunning the script under whose case they were set (e.g. msal_01, mfir_01). </w:t>
      </w:r>
    </w:p>
    <w:p w14:paraId="71A5FD0A" w14:textId="41815A01" w:rsidR="00F80BA1" w:rsidRPr="008B6133" w:rsidRDefault="00373183">
      <w:pPr>
        <w:spacing w:after="240"/>
        <w:rPr>
          <w:rFonts w:eastAsia="Times New Roman" w:cs="Calibri"/>
        </w:rPr>
      </w:pPr>
      <w:r>
        <w:rPr>
          <w:rFonts w:eastAsia="Times New Roman" w:cs="Calibri"/>
        </w:rPr>
        <w:lastRenderedPageBreak/>
        <w:t>Flag meanings</w:t>
      </w:r>
      <w:r w:rsidR="008B6133">
        <w:rPr>
          <w:rFonts w:eastAsia="Times New Roman" w:cs="Calibri"/>
        </w:rPr>
        <w:t xml:space="preserve"> for </w:t>
      </w:r>
      <w:proofErr w:type="spellStart"/>
      <w:r w:rsidR="008B6133">
        <w:rPr>
          <w:rFonts w:eastAsia="Times New Roman" w:cs="Calibri"/>
        </w:rPr>
        <w:t>Niskin</w:t>
      </w:r>
      <w:proofErr w:type="spellEnd"/>
      <w:r w:rsidR="008B6133">
        <w:rPr>
          <w:rFonts w:eastAsia="Times New Roman" w:cs="Calibri"/>
        </w:rPr>
        <w:t xml:space="preserve"> bottles (mfir_01)</w:t>
      </w:r>
      <w:r>
        <w:rPr>
          <w:rFonts w:eastAsia="Times New Roman" w:cs="Calibri"/>
        </w:rPr>
        <w:t xml:space="preserve">: initial flags should be 2 (bottle good, sampled), 3 (leaking [and did not sample]), 4 (did not trip correctly [wire not released or bottle was seen to snap closed on landing]), 7 (unknown problem [maybe leaking but not so obviously we didn’t sample]), 9 (did not sample, no further information). Then after examining data update initial flags of 7 to 2 (good), 3 (several sample values suspicious so probably leaking), </w:t>
      </w:r>
      <w:r w:rsidR="008B6133">
        <w:rPr>
          <w:rFonts w:eastAsia="Times New Roman" w:cs="Calibri"/>
        </w:rPr>
        <w:t xml:space="preserve">or </w:t>
      </w:r>
      <w:r>
        <w:rPr>
          <w:rFonts w:eastAsia="Times New Roman" w:cs="Calibri"/>
        </w:rPr>
        <w:t>4 (clearly sample is from a different depth, i.e. did not trip correctly)</w:t>
      </w:r>
      <w:r w:rsidR="008B6133">
        <w:rPr>
          <w:rFonts w:eastAsia="Times New Roman" w:cs="Calibri"/>
        </w:rPr>
        <w:t xml:space="preserve">, and add additional 3 or 4 flags as indicated by the data. </w:t>
      </w:r>
    </w:p>
    <w:p w14:paraId="680349C0" w14:textId="77777777" w:rsidR="001B176E" w:rsidRDefault="00F824A3">
      <w:pPr>
        <w:pStyle w:val="Heading2"/>
      </w:pPr>
      <w:bookmarkStart w:id="51" w:name="_Toc121838190"/>
      <w:bookmarkStart w:id="52" w:name="_Toc124798256"/>
      <w:r>
        <w:t>3.4. Sensor Calibration</w:t>
      </w:r>
      <w:bookmarkEnd w:id="51"/>
      <w:bookmarkEnd w:id="52"/>
    </w:p>
    <w:p w14:paraId="27BA33D6" w14:textId="0569EACB" w:rsidR="008B6133" w:rsidRDefault="008B6133">
      <w:pPr>
        <w:spacing w:after="240"/>
        <w:rPr>
          <w:rFonts w:eastAsia="Times New Roman" w:cs="Calibri"/>
        </w:rPr>
      </w:pPr>
      <w:r>
        <w:rPr>
          <w:rFonts w:eastAsia="Times New Roman" w:cs="Calibri"/>
        </w:rPr>
        <w:t xml:space="preserve">Calibration functions are entered in </w:t>
      </w:r>
      <w:proofErr w:type="spellStart"/>
      <w:r>
        <w:rPr>
          <w:rFonts w:eastAsia="Times New Roman" w:cs="Calibri"/>
        </w:rPr>
        <w:t>opt_</w:t>
      </w:r>
      <w:r w:rsidRPr="00667933">
        <w:rPr>
          <w:rFonts w:eastAsia="Times New Roman" w:cs="Calibri"/>
          <w:i/>
          <w:iCs/>
        </w:rPr>
        <w:t>cruise</w:t>
      </w:r>
      <w:r>
        <w:rPr>
          <w:rFonts w:eastAsia="Times New Roman" w:cs="Calibri"/>
        </w:rPr>
        <w:t>.m</w:t>
      </w:r>
      <w:proofErr w:type="spellEnd"/>
      <w:r>
        <w:rPr>
          <w:rFonts w:eastAsia="Times New Roman" w:cs="Calibri"/>
        </w:rPr>
        <w:t xml:space="preserve"> under the mctd_02, </w:t>
      </w:r>
      <w:proofErr w:type="spellStart"/>
      <w:r>
        <w:rPr>
          <w:rFonts w:eastAsia="Times New Roman" w:cs="Calibri"/>
        </w:rPr>
        <w:t>ctd_cals</w:t>
      </w:r>
      <w:proofErr w:type="spellEnd"/>
      <w:r>
        <w:rPr>
          <w:rFonts w:eastAsia="Times New Roman" w:cs="Calibri"/>
        </w:rPr>
        <w:t xml:space="preserve"> case. They are entered as strings which describe setting </w:t>
      </w:r>
      <w:proofErr w:type="spellStart"/>
      <w:proofErr w:type="gramStart"/>
      <w:r>
        <w:rPr>
          <w:rFonts w:eastAsia="Times New Roman" w:cs="Calibri"/>
        </w:rPr>
        <w:t>dcal.</w:t>
      </w:r>
      <w:r w:rsidRPr="008B6133">
        <w:rPr>
          <w:rFonts w:eastAsia="Times New Roman" w:cs="Calibri"/>
          <w:i/>
          <w:iCs/>
        </w:rPr>
        <w:t>sensor</w:t>
      </w:r>
      <w:proofErr w:type="spellEnd"/>
      <w:proofErr w:type="gramEnd"/>
      <w:r>
        <w:rPr>
          <w:rFonts w:eastAsia="Times New Roman" w:cs="Calibri"/>
        </w:rPr>
        <w:t xml:space="preserve"> (e.g. dcal.cond1, dcal.oxygen2</w:t>
      </w:r>
      <w:r w:rsidR="00670C5D">
        <w:rPr>
          <w:rFonts w:eastAsia="Times New Roman" w:cs="Calibri"/>
        </w:rPr>
        <w:t>, or can be specified by serial number</w:t>
      </w:r>
      <w:r>
        <w:rPr>
          <w:rFonts w:eastAsia="Times New Roman" w:cs="Calibri"/>
        </w:rPr>
        <w:t>) as a function of d0.</w:t>
      </w:r>
      <w:r w:rsidRPr="008B6133">
        <w:rPr>
          <w:rFonts w:eastAsia="Times New Roman" w:cs="Calibri"/>
          <w:i/>
          <w:iCs/>
        </w:rPr>
        <w:t>sensor</w:t>
      </w:r>
      <w:r>
        <w:rPr>
          <w:rFonts w:eastAsia="Times New Roman" w:cs="Calibri"/>
        </w:rPr>
        <w:t xml:space="preserve">, as well as (optionally) d0.statnum, d0.press, d0.temp[1/2] etc. Each string is the value of a </w:t>
      </w:r>
      <w:r w:rsidR="00667933">
        <w:rPr>
          <w:rFonts w:eastAsia="Times New Roman" w:cs="Calibri"/>
        </w:rPr>
        <w:t xml:space="preserve">field whose name is the cruise name (to prevent applying copy-pasted calibration functions from a previous cruise). </w:t>
      </w:r>
      <w:r>
        <w:rPr>
          <w:rFonts w:eastAsia="Times New Roman" w:cs="Calibri"/>
        </w:rPr>
        <w:t xml:space="preserve">Additionally, flags under this case must be set to 1 </w:t>
      </w:r>
      <w:proofErr w:type="gramStart"/>
      <w:r>
        <w:rPr>
          <w:rFonts w:eastAsia="Times New Roman" w:cs="Calibri"/>
        </w:rPr>
        <w:t>in order for</w:t>
      </w:r>
      <w:proofErr w:type="gramEnd"/>
      <w:r>
        <w:rPr>
          <w:rFonts w:eastAsia="Times New Roman" w:cs="Calibri"/>
        </w:rPr>
        <w:t xml:space="preserve"> the calibrations to be applied when mctd_02 is run. </w:t>
      </w:r>
      <w:r w:rsidR="00667933">
        <w:rPr>
          <w:rFonts w:eastAsia="Times New Roman" w:cs="Calibri"/>
        </w:rPr>
        <w:t xml:space="preserve">More details are given in </w:t>
      </w:r>
      <w:proofErr w:type="spellStart"/>
      <w:r w:rsidR="00670C5D">
        <w:rPr>
          <w:rFonts w:eastAsia="Times New Roman" w:cs="Calibri"/>
        </w:rPr>
        <w:t>set_mexec_defaults</w:t>
      </w:r>
      <w:r w:rsidR="00667933">
        <w:rPr>
          <w:rFonts w:eastAsia="Times New Roman" w:cs="Calibri"/>
        </w:rPr>
        <w:t>.m</w:t>
      </w:r>
      <w:proofErr w:type="spellEnd"/>
      <w:r w:rsidR="00667933">
        <w:rPr>
          <w:rFonts w:eastAsia="Times New Roman" w:cs="Calibri"/>
        </w:rPr>
        <w:t xml:space="preserve"> (under mctd_02, </w:t>
      </w:r>
      <w:proofErr w:type="spellStart"/>
      <w:r w:rsidR="00667933">
        <w:rPr>
          <w:rFonts w:eastAsia="Times New Roman" w:cs="Calibri"/>
        </w:rPr>
        <w:t>ctd_cals</w:t>
      </w:r>
      <w:proofErr w:type="spellEnd"/>
      <w:r w:rsidR="00667933">
        <w:rPr>
          <w:rFonts w:eastAsia="Times New Roman" w:cs="Calibri"/>
        </w:rPr>
        <w:t xml:space="preserve">). </w:t>
      </w:r>
    </w:p>
    <w:p w14:paraId="2FF42B79" w14:textId="4F40A806" w:rsidR="001B176E" w:rsidRDefault="00667933" w:rsidP="00667933">
      <w:pPr>
        <w:spacing w:after="240"/>
        <w:rPr>
          <w:rFonts w:asciiTheme="minorHAnsi" w:eastAsia="Times New Roman" w:hAnsiTheme="minorHAnsi" w:cs="Calibri"/>
        </w:rPr>
      </w:pPr>
      <w:r>
        <w:rPr>
          <w:rFonts w:eastAsia="Times New Roman" w:cs="Calibri"/>
        </w:rPr>
        <w:t xml:space="preserve">It is beneficial to calibrate temperature (if comparison data are available) before choosing a calibration for conductivity. </w:t>
      </w:r>
      <w:proofErr w:type="spellStart"/>
      <w:r>
        <w:rPr>
          <w:rFonts w:eastAsia="Times New Roman" w:cs="Calibri"/>
        </w:rPr>
        <w:t>Mctd_evaluate_sensors</w:t>
      </w:r>
      <w:proofErr w:type="spellEnd"/>
      <w:r>
        <w:rPr>
          <w:rFonts w:eastAsia="Times New Roman" w:cs="Calibri"/>
        </w:rPr>
        <w:t xml:space="preserve"> (see previous section) can help with testing the calibrations </w:t>
      </w:r>
      <w:proofErr w:type="gramStart"/>
      <w:r>
        <w:rPr>
          <w:rFonts w:eastAsia="Times New Roman" w:cs="Calibri"/>
        </w:rPr>
        <w:t>entered into</w:t>
      </w:r>
      <w:proofErr w:type="gramEnd"/>
      <w:r>
        <w:rPr>
          <w:rFonts w:eastAsia="Times New Roman" w:cs="Calibri"/>
        </w:rPr>
        <w:t xml:space="preserve"> </w:t>
      </w:r>
      <w:proofErr w:type="spellStart"/>
      <w:r>
        <w:rPr>
          <w:rFonts w:eastAsia="Times New Roman" w:cs="Calibri"/>
        </w:rPr>
        <w:t>opt_</w:t>
      </w:r>
      <w:r w:rsidRPr="00667933">
        <w:rPr>
          <w:rFonts w:eastAsia="Times New Roman" w:cs="Calibri"/>
          <w:i/>
          <w:iCs/>
        </w:rPr>
        <w:t>cruise</w:t>
      </w:r>
      <w:r>
        <w:rPr>
          <w:rFonts w:eastAsia="Times New Roman" w:cs="Calibri"/>
        </w:rPr>
        <w:t>.m</w:t>
      </w:r>
      <w:proofErr w:type="spellEnd"/>
      <w:r>
        <w:rPr>
          <w:rFonts w:eastAsia="Times New Roman" w:cs="Calibri"/>
        </w:rPr>
        <w:t xml:space="preserve">. </w:t>
      </w:r>
    </w:p>
    <w:p w14:paraId="453482BE" w14:textId="77777777" w:rsidR="001B176E" w:rsidRDefault="00F824A3">
      <w:pPr>
        <w:pStyle w:val="Heading2"/>
      </w:pPr>
      <w:bookmarkStart w:id="53" w:name="_Toc121838191"/>
      <w:bookmarkStart w:id="54" w:name="_Toc124798257"/>
      <w:r>
        <w:t>3.5 Outputting data in other formats</w:t>
      </w:r>
      <w:bookmarkEnd w:id="53"/>
      <w:bookmarkEnd w:id="54"/>
    </w:p>
    <w:p w14:paraId="0A889F4C" w14:textId="77777777" w:rsidR="001B176E" w:rsidRDefault="00F824A3">
      <w:pPr>
        <w:pStyle w:val="Heading3"/>
      </w:pPr>
      <w:bookmarkStart w:id="55" w:name="_Toc121838192"/>
      <w:bookmarkStart w:id="56" w:name="_Toc124798258"/>
      <w:r>
        <w:t>3.5.1 1hz files for LADCP processing</w:t>
      </w:r>
      <w:bookmarkEnd w:id="55"/>
      <w:bookmarkEnd w:id="56"/>
    </w:p>
    <w:p w14:paraId="3653EC25" w14:textId="77777777" w:rsidR="001B176E" w:rsidRDefault="00F824A3">
      <w:pPr>
        <w:pStyle w:val="Heading3"/>
      </w:pPr>
      <w:bookmarkStart w:id="57" w:name="_Toc121838193"/>
      <w:bookmarkStart w:id="58" w:name="_Toc124798259"/>
      <w:r>
        <w:t>3.5.2 LADCP processing for bottom depth</w:t>
      </w:r>
      <w:bookmarkEnd w:id="57"/>
      <w:bookmarkEnd w:id="58"/>
    </w:p>
    <w:p w14:paraId="4C97107F" w14:textId="77777777" w:rsidR="001B176E" w:rsidRDefault="00F824A3">
      <w:pPr>
        <w:spacing w:after="240"/>
        <w:rPr>
          <w:rFonts w:asciiTheme="minorHAnsi" w:eastAsia="Times New Roman" w:hAnsiTheme="minorHAnsi" w:cs="Calibri"/>
        </w:rPr>
      </w:pPr>
      <w:r>
        <w:rPr>
          <w:rFonts w:eastAsia="Times New Roman" w:cs="Calibri"/>
        </w:rPr>
        <w:t xml:space="preserve">To run basic processing of LADCP data from cast </w:t>
      </w:r>
      <w:proofErr w:type="spellStart"/>
      <w:r>
        <w:rPr>
          <w:rFonts w:eastAsia="Times New Roman" w:cs="Calibri"/>
        </w:rPr>
        <w:t>nnn</w:t>
      </w:r>
      <w:proofErr w:type="spellEnd"/>
      <w:r>
        <w:rPr>
          <w:rFonts w:eastAsia="Times New Roman" w:cs="Calibri"/>
        </w:rPr>
        <w:t xml:space="preserve"> (after mout_1hzasc has been run): </w:t>
      </w:r>
    </w:p>
    <w:p w14:paraId="5A60B5CC" w14:textId="77777777" w:rsidR="001B176E" w:rsidRDefault="00F824A3">
      <w:pPr>
        <w:spacing w:after="240"/>
        <w:rPr>
          <w:rFonts w:asciiTheme="minorHAnsi" w:eastAsia="Times New Roman" w:hAnsiTheme="minorHAnsi" w:cs="Calibri"/>
        </w:rPr>
      </w:pPr>
      <w:r>
        <w:rPr>
          <w:rFonts w:eastAsia="Times New Roman" w:cs="Calibri"/>
        </w:rPr>
        <w:t xml:space="preserve">&gt; </w:t>
      </w:r>
      <w:proofErr w:type="spellStart"/>
      <w:r>
        <w:rPr>
          <w:rFonts w:eastAsia="Times New Roman" w:cs="Calibri"/>
        </w:rPr>
        <w:t>lad_linkscript_ix</w:t>
      </w:r>
      <w:proofErr w:type="spellEnd"/>
      <w:r>
        <w:rPr>
          <w:rFonts w:eastAsia="Times New Roman" w:cs="Calibri"/>
        </w:rPr>
        <w:t xml:space="preserve"> # to copy data from network machine</w:t>
      </w:r>
    </w:p>
    <w:p w14:paraId="4B2B2EE5" w14:textId="77777777" w:rsidR="001B176E" w:rsidRDefault="00F824A3">
      <w:pPr>
        <w:spacing w:after="240"/>
        <w:rPr>
          <w:rFonts w:asciiTheme="minorHAnsi" w:eastAsia="Times New Roman" w:hAnsiTheme="minorHAnsi" w:cs="Calibri"/>
        </w:rPr>
      </w:pPr>
      <w:r>
        <w:rPr>
          <w:rFonts w:eastAsia="Times New Roman" w:cs="Calibri"/>
        </w:rPr>
        <w:t xml:space="preserve">&gt;&gt; cd </w:t>
      </w:r>
      <w:proofErr w:type="spellStart"/>
      <w:r>
        <w:rPr>
          <w:rFonts w:eastAsia="Times New Roman" w:cs="Calibri"/>
        </w:rPr>
        <w:t>ladcp</w:t>
      </w:r>
      <w:proofErr w:type="spellEnd"/>
      <w:r>
        <w:rPr>
          <w:rFonts w:eastAsia="Times New Roman" w:cs="Calibri"/>
        </w:rPr>
        <w:t>/ix</w:t>
      </w:r>
    </w:p>
    <w:p w14:paraId="52B2F496" w14:textId="77777777" w:rsidR="001B176E" w:rsidRDefault="00F824A3">
      <w:pPr>
        <w:spacing w:after="240"/>
        <w:rPr>
          <w:rFonts w:asciiTheme="minorHAnsi" w:eastAsia="Times New Roman" w:hAnsiTheme="minorHAnsi" w:cs="Calibri"/>
        </w:rPr>
      </w:pPr>
      <w:r>
        <w:rPr>
          <w:rFonts w:eastAsia="Times New Roman" w:cs="Calibri"/>
        </w:rPr>
        <w:t xml:space="preserve">&gt;&gt; </w:t>
      </w:r>
      <w:proofErr w:type="spellStart"/>
      <w:proofErr w:type="gramStart"/>
      <w:r>
        <w:rPr>
          <w:rFonts w:eastAsia="Times New Roman" w:cs="Calibri"/>
        </w:rPr>
        <w:t>cfgstr.orient</w:t>
      </w:r>
      <w:proofErr w:type="spellEnd"/>
      <w:proofErr w:type="gramEnd"/>
      <w:r>
        <w:rPr>
          <w:rFonts w:eastAsia="Times New Roman" w:cs="Calibri"/>
        </w:rPr>
        <w:t xml:space="preserve"> = ‘DL’; </w:t>
      </w:r>
      <w:proofErr w:type="spellStart"/>
      <w:r>
        <w:rPr>
          <w:rFonts w:eastAsia="Times New Roman" w:cs="Calibri"/>
        </w:rPr>
        <w:t>process_cast_cfgstr</w:t>
      </w:r>
      <w:proofErr w:type="spellEnd"/>
      <w:r>
        <w:rPr>
          <w:rFonts w:eastAsia="Times New Roman" w:cs="Calibri"/>
        </w:rPr>
        <w:t>(</w:t>
      </w:r>
      <w:proofErr w:type="spellStart"/>
      <w:r>
        <w:rPr>
          <w:rFonts w:eastAsia="Times New Roman" w:cs="Calibri"/>
        </w:rPr>
        <w:t>nnn</w:t>
      </w:r>
      <w:proofErr w:type="spellEnd"/>
      <w:r>
        <w:rPr>
          <w:rFonts w:eastAsia="Times New Roman" w:cs="Calibri"/>
        </w:rPr>
        <w:t xml:space="preserve">, </w:t>
      </w:r>
      <w:proofErr w:type="spellStart"/>
      <w:r>
        <w:rPr>
          <w:rFonts w:eastAsia="Times New Roman" w:cs="Calibri"/>
        </w:rPr>
        <w:t>cfgstr</w:t>
      </w:r>
      <w:proofErr w:type="spellEnd"/>
      <w:r>
        <w:rPr>
          <w:rFonts w:eastAsia="Times New Roman" w:cs="Calibri"/>
        </w:rPr>
        <w:t>);</w:t>
      </w:r>
    </w:p>
    <w:p w14:paraId="365DFFD3" w14:textId="77777777" w:rsidR="001B176E" w:rsidRDefault="00F824A3">
      <w:pPr>
        <w:spacing w:after="240"/>
        <w:rPr>
          <w:rFonts w:asciiTheme="minorHAnsi" w:eastAsia="Times New Roman" w:hAnsiTheme="minorHAnsi" w:cs="Calibri"/>
        </w:rPr>
      </w:pPr>
      <w:r>
        <w:rPr>
          <w:rFonts w:eastAsia="Times New Roman" w:cs="Calibri"/>
        </w:rPr>
        <w:t xml:space="preserve">This will generate plots as well as </w:t>
      </w:r>
      <w:proofErr w:type="spellStart"/>
      <w:r>
        <w:rPr>
          <w:rFonts w:eastAsia="Times New Roman" w:cs="Calibri"/>
        </w:rPr>
        <w:t>matlab</w:t>
      </w:r>
      <w:proofErr w:type="spellEnd"/>
      <w:r>
        <w:rPr>
          <w:rFonts w:eastAsia="Times New Roman" w:cs="Calibri"/>
        </w:rPr>
        <w:t xml:space="preserve"> files in </w:t>
      </w:r>
      <w:proofErr w:type="spellStart"/>
      <w:r>
        <w:rPr>
          <w:rFonts w:eastAsia="Times New Roman" w:cs="Calibri"/>
        </w:rPr>
        <w:t>ladcp</w:t>
      </w:r>
      <w:proofErr w:type="spellEnd"/>
      <w:r>
        <w:rPr>
          <w:rFonts w:eastAsia="Times New Roman" w:cs="Calibri"/>
        </w:rPr>
        <w:t>/ix/DL_GPS/processed/</w:t>
      </w:r>
      <w:proofErr w:type="spellStart"/>
      <w:r>
        <w:rPr>
          <w:rFonts w:eastAsia="Times New Roman" w:cs="Calibri"/>
        </w:rPr>
        <w:t>nnn</w:t>
      </w:r>
      <w:proofErr w:type="spellEnd"/>
      <w:r>
        <w:rPr>
          <w:rFonts w:eastAsia="Times New Roman" w:cs="Calibri"/>
        </w:rPr>
        <w:t>/</w:t>
      </w:r>
    </w:p>
    <w:p w14:paraId="4F2C199E" w14:textId="77777777" w:rsidR="001B176E" w:rsidRDefault="00F824A3">
      <w:pPr>
        <w:spacing w:after="240"/>
        <w:rPr>
          <w:rFonts w:asciiTheme="minorHAnsi" w:eastAsia="Times New Roman" w:hAnsiTheme="minorHAnsi" w:cs="Calibri"/>
        </w:rPr>
      </w:pPr>
      <w:r>
        <w:rPr>
          <w:rFonts w:eastAsia="Times New Roman" w:cs="Calibri"/>
        </w:rPr>
        <w:t xml:space="preserve">And if you have dual instruments, you can process the </w:t>
      </w:r>
      <w:proofErr w:type="spellStart"/>
      <w:r>
        <w:rPr>
          <w:rFonts w:eastAsia="Times New Roman" w:cs="Calibri"/>
        </w:rPr>
        <w:t>uplooker</w:t>
      </w:r>
      <w:proofErr w:type="spellEnd"/>
      <w:r>
        <w:rPr>
          <w:rFonts w:eastAsia="Times New Roman" w:cs="Calibri"/>
        </w:rPr>
        <w:t xml:space="preserve"> on its own: </w:t>
      </w:r>
    </w:p>
    <w:p w14:paraId="69DFA5AD" w14:textId="77777777" w:rsidR="001B176E" w:rsidRDefault="00F824A3">
      <w:pPr>
        <w:spacing w:after="240"/>
        <w:rPr>
          <w:rFonts w:asciiTheme="minorHAnsi" w:eastAsia="Times New Roman" w:hAnsiTheme="minorHAnsi" w:cs="Calibri"/>
        </w:rPr>
      </w:pPr>
      <w:r>
        <w:rPr>
          <w:rFonts w:eastAsia="Times New Roman" w:cs="Calibri"/>
        </w:rPr>
        <w:t xml:space="preserve">&gt;&gt; </w:t>
      </w:r>
      <w:proofErr w:type="spellStart"/>
      <w:proofErr w:type="gramStart"/>
      <w:r>
        <w:rPr>
          <w:rFonts w:eastAsia="Times New Roman" w:cs="Calibri"/>
        </w:rPr>
        <w:t>cfgstr.orient</w:t>
      </w:r>
      <w:proofErr w:type="spellEnd"/>
      <w:proofErr w:type="gramEnd"/>
      <w:r>
        <w:rPr>
          <w:rFonts w:eastAsia="Times New Roman" w:cs="Calibri"/>
        </w:rPr>
        <w:t xml:space="preserve"> = ‘UL’; </w:t>
      </w:r>
      <w:proofErr w:type="spellStart"/>
      <w:r>
        <w:rPr>
          <w:rFonts w:eastAsia="Times New Roman" w:cs="Calibri"/>
        </w:rPr>
        <w:t>process_cast_cfgstr</w:t>
      </w:r>
      <w:proofErr w:type="spellEnd"/>
      <w:r>
        <w:rPr>
          <w:rFonts w:eastAsia="Times New Roman" w:cs="Calibri"/>
        </w:rPr>
        <w:t>(</w:t>
      </w:r>
      <w:proofErr w:type="spellStart"/>
      <w:r>
        <w:rPr>
          <w:rFonts w:eastAsia="Times New Roman" w:cs="Calibri"/>
        </w:rPr>
        <w:t>nnn</w:t>
      </w:r>
      <w:proofErr w:type="spellEnd"/>
      <w:r>
        <w:rPr>
          <w:rFonts w:eastAsia="Times New Roman" w:cs="Calibri"/>
        </w:rPr>
        <w:t xml:space="preserve">, </w:t>
      </w:r>
      <w:proofErr w:type="spellStart"/>
      <w:r>
        <w:rPr>
          <w:rFonts w:eastAsia="Times New Roman" w:cs="Calibri"/>
        </w:rPr>
        <w:t>cfgstr</w:t>
      </w:r>
      <w:proofErr w:type="spellEnd"/>
      <w:r>
        <w:rPr>
          <w:rFonts w:eastAsia="Times New Roman" w:cs="Calibri"/>
        </w:rPr>
        <w:t>);</w:t>
      </w:r>
    </w:p>
    <w:p w14:paraId="43E3D189" w14:textId="77777777" w:rsidR="001B176E" w:rsidRDefault="00F824A3">
      <w:pPr>
        <w:spacing w:after="240"/>
        <w:rPr>
          <w:rFonts w:asciiTheme="minorHAnsi" w:eastAsia="Times New Roman" w:hAnsiTheme="minorHAnsi" w:cs="Calibri"/>
        </w:rPr>
      </w:pPr>
      <w:r>
        <w:rPr>
          <w:rFonts w:eastAsia="Times New Roman" w:cs="Calibri"/>
        </w:rPr>
        <w:t xml:space="preserve">And both together: </w:t>
      </w:r>
    </w:p>
    <w:p w14:paraId="15EA5FFF" w14:textId="77777777" w:rsidR="001B176E" w:rsidRDefault="00F824A3">
      <w:pPr>
        <w:spacing w:after="240"/>
        <w:rPr>
          <w:rFonts w:asciiTheme="minorHAnsi" w:eastAsia="Times New Roman" w:hAnsiTheme="minorHAnsi" w:cs="Calibri"/>
        </w:rPr>
      </w:pPr>
      <w:r>
        <w:rPr>
          <w:rFonts w:eastAsia="Times New Roman" w:cs="Calibri"/>
        </w:rPr>
        <w:t xml:space="preserve">&gt;&gt; </w:t>
      </w:r>
      <w:proofErr w:type="spellStart"/>
      <w:proofErr w:type="gramStart"/>
      <w:r>
        <w:rPr>
          <w:rFonts w:eastAsia="Times New Roman" w:cs="Calibri"/>
        </w:rPr>
        <w:t>cfgstr.orient</w:t>
      </w:r>
      <w:proofErr w:type="spellEnd"/>
      <w:proofErr w:type="gramEnd"/>
      <w:r>
        <w:rPr>
          <w:rFonts w:eastAsia="Times New Roman" w:cs="Calibri"/>
        </w:rPr>
        <w:t xml:space="preserve"> = ‘DLUL’; </w:t>
      </w:r>
      <w:proofErr w:type="spellStart"/>
      <w:r>
        <w:rPr>
          <w:rFonts w:eastAsia="Times New Roman" w:cs="Calibri"/>
        </w:rPr>
        <w:t>process_cast_cfgstr</w:t>
      </w:r>
      <w:proofErr w:type="spellEnd"/>
      <w:r>
        <w:rPr>
          <w:rFonts w:eastAsia="Times New Roman" w:cs="Calibri"/>
        </w:rPr>
        <w:t>(</w:t>
      </w:r>
      <w:proofErr w:type="spellStart"/>
      <w:r>
        <w:rPr>
          <w:rFonts w:eastAsia="Times New Roman" w:cs="Calibri"/>
        </w:rPr>
        <w:t>nnn</w:t>
      </w:r>
      <w:proofErr w:type="spellEnd"/>
      <w:r>
        <w:rPr>
          <w:rFonts w:eastAsia="Times New Roman" w:cs="Calibri"/>
        </w:rPr>
        <w:t xml:space="preserve">, </w:t>
      </w:r>
      <w:proofErr w:type="spellStart"/>
      <w:r>
        <w:rPr>
          <w:rFonts w:eastAsia="Times New Roman" w:cs="Calibri"/>
        </w:rPr>
        <w:t>cfgstr</w:t>
      </w:r>
      <w:proofErr w:type="spellEnd"/>
      <w:r>
        <w:rPr>
          <w:rFonts w:eastAsia="Times New Roman" w:cs="Calibri"/>
        </w:rPr>
        <w:t>);</w:t>
      </w:r>
    </w:p>
    <w:p w14:paraId="5B716A57" w14:textId="77777777" w:rsidR="001B176E" w:rsidRDefault="00F824A3">
      <w:pPr>
        <w:spacing w:after="240"/>
        <w:rPr>
          <w:rFonts w:asciiTheme="minorHAnsi" w:eastAsia="Times New Roman" w:hAnsiTheme="minorHAnsi" w:cs="Calibri"/>
        </w:rPr>
      </w:pPr>
      <w:r>
        <w:rPr>
          <w:rFonts w:eastAsia="Times New Roman" w:cs="Calibri"/>
        </w:rPr>
        <w:t xml:space="preserve">If you have the CTD 1 Hz file, you can include bottom tracking as a constraint: </w:t>
      </w:r>
    </w:p>
    <w:p w14:paraId="290967FE" w14:textId="77777777" w:rsidR="001B176E" w:rsidRDefault="00F824A3">
      <w:pPr>
        <w:spacing w:after="240"/>
        <w:rPr>
          <w:rFonts w:asciiTheme="minorHAnsi" w:eastAsia="Times New Roman" w:hAnsiTheme="minorHAnsi" w:cs="Calibri"/>
        </w:rPr>
      </w:pPr>
      <w:r>
        <w:rPr>
          <w:rFonts w:eastAsia="Times New Roman" w:cs="Calibri"/>
        </w:rPr>
        <w:t xml:space="preserve">&gt;&gt; </w:t>
      </w:r>
      <w:proofErr w:type="spellStart"/>
      <w:proofErr w:type="gramStart"/>
      <w:r>
        <w:rPr>
          <w:rFonts w:eastAsia="Times New Roman" w:cs="Calibri"/>
        </w:rPr>
        <w:t>cfgstr.orient</w:t>
      </w:r>
      <w:proofErr w:type="spellEnd"/>
      <w:proofErr w:type="gramEnd"/>
      <w:r>
        <w:rPr>
          <w:rFonts w:eastAsia="Times New Roman" w:cs="Calibri"/>
        </w:rPr>
        <w:t xml:space="preserve"> = ‘DL’; </w:t>
      </w:r>
      <w:proofErr w:type="spellStart"/>
      <w:r>
        <w:rPr>
          <w:rFonts w:eastAsia="Times New Roman" w:cs="Calibri"/>
        </w:rPr>
        <w:t>cfgstr.constraints</w:t>
      </w:r>
      <w:proofErr w:type="spellEnd"/>
      <w:r>
        <w:rPr>
          <w:rFonts w:eastAsia="Times New Roman" w:cs="Calibri"/>
        </w:rPr>
        <w:t xml:space="preserve"> = {‘BT’}; </w:t>
      </w:r>
      <w:proofErr w:type="spellStart"/>
      <w:r>
        <w:rPr>
          <w:rFonts w:eastAsia="Times New Roman" w:cs="Calibri"/>
        </w:rPr>
        <w:t>process_cast_cfgstr</w:t>
      </w:r>
      <w:proofErr w:type="spellEnd"/>
      <w:r>
        <w:rPr>
          <w:rFonts w:eastAsia="Times New Roman" w:cs="Calibri"/>
        </w:rPr>
        <w:t>(</w:t>
      </w:r>
      <w:proofErr w:type="spellStart"/>
      <w:r>
        <w:rPr>
          <w:rFonts w:eastAsia="Times New Roman" w:cs="Calibri"/>
        </w:rPr>
        <w:t>nnn</w:t>
      </w:r>
      <w:proofErr w:type="spellEnd"/>
      <w:r>
        <w:rPr>
          <w:rFonts w:eastAsia="Times New Roman" w:cs="Calibri"/>
        </w:rPr>
        <w:t xml:space="preserve">, </w:t>
      </w:r>
      <w:proofErr w:type="spellStart"/>
      <w:r>
        <w:rPr>
          <w:rFonts w:eastAsia="Times New Roman" w:cs="Calibri"/>
        </w:rPr>
        <w:t>cfgstr</w:t>
      </w:r>
      <w:proofErr w:type="spellEnd"/>
      <w:r>
        <w:rPr>
          <w:rFonts w:eastAsia="Times New Roman" w:cs="Calibri"/>
        </w:rPr>
        <w:t>);</w:t>
      </w:r>
    </w:p>
    <w:p w14:paraId="68E753B0" w14:textId="4A8AB76F" w:rsidR="001B176E" w:rsidRDefault="00A96B77">
      <w:pPr>
        <w:spacing w:after="240"/>
        <w:rPr>
          <w:rFonts w:asciiTheme="minorHAnsi" w:eastAsia="Times New Roman" w:hAnsiTheme="minorHAnsi" w:cs="Calibri"/>
        </w:rPr>
      </w:pPr>
      <w:r>
        <w:rPr>
          <w:rFonts w:eastAsia="Times New Roman" w:cs="Calibri"/>
        </w:rPr>
        <w:t>SADCP data can also be used (</w:t>
      </w:r>
      <w:commentRangeStart w:id="59"/>
      <w:r>
        <w:rPr>
          <w:rFonts w:eastAsia="Times New Roman" w:cs="Calibri"/>
        </w:rPr>
        <w:t>see below</w:t>
      </w:r>
      <w:commentRangeEnd w:id="59"/>
      <w:r>
        <w:rPr>
          <w:rStyle w:val="CommentReference"/>
        </w:rPr>
        <w:commentReference w:id="59"/>
      </w:r>
      <w:r>
        <w:rPr>
          <w:rFonts w:eastAsia="Times New Roman" w:cs="Calibri"/>
        </w:rPr>
        <w:t xml:space="preserve">). </w:t>
      </w:r>
    </w:p>
    <w:p w14:paraId="0D826DAB" w14:textId="77777777" w:rsidR="001B176E" w:rsidRDefault="001B176E">
      <w:pPr>
        <w:spacing w:after="240"/>
        <w:ind w:left="-142"/>
        <w:rPr>
          <w:rFonts w:asciiTheme="minorHAnsi" w:eastAsia="Times New Roman" w:hAnsiTheme="minorHAnsi" w:cs="Calibri"/>
        </w:rPr>
      </w:pPr>
    </w:p>
    <w:p w14:paraId="5FB5EDB8" w14:textId="77777777" w:rsidR="001B176E" w:rsidRDefault="00F824A3">
      <w:pPr>
        <w:pStyle w:val="Heading3"/>
      </w:pPr>
      <w:bookmarkStart w:id="60" w:name="_Toc121838194"/>
      <w:bookmarkStart w:id="61" w:name="_Toc124798260"/>
      <w:r>
        <w:t>3.5.3 WOCE exchange format CTD and bottle data</w:t>
      </w:r>
      <w:bookmarkEnd w:id="60"/>
      <w:bookmarkEnd w:id="61"/>
    </w:p>
    <w:p w14:paraId="616D9950" w14:textId="707D1F7B" w:rsidR="001B176E" w:rsidRDefault="00F824A3">
      <w:pPr>
        <w:spacing w:after="240"/>
        <w:rPr>
          <w:rFonts w:asciiTheme="minorHAnsi" w:eastAsia="Times New Roman" w:hAnsiTheme="minorHAnsi" w:cs="Calibri"/>
        </w:rPr>
      </w:pPr>
      <w:proofErr w:type="spellStart"/>
      <w:r>
        <w:rPr>
          <w:rFonts w:eastAsia="Times New Roman" w:cs="Calibri"/>
        </w:rPr>
        <w:t>mout_</w:t>
      </w:r>
      <w:r w:rsidR="00A96B77">
        <w:rPr>
          <w:rFonts w:eastAsia="Times New Roman" w:cs="Calibri"/>
        </w:rPr>
        <w:t>exch</w:t>
      </w:r>
      <w:r>
        <w:rPr>
          <w:rFonts w:eastAsia="Times New Roman" w:cs="Calibri"/>
        </w:rPr>
        <w:t>_sam.m</w:t>
      </w:r>
      <w:proofErr w:type="spellEnd"/>
      <w:r>
        <w:rPr>
          <w:rFonts w:eastAsia="Times New Roman" w:cs="Calibri"/>
        </w:rPr>
        <w:t xml:space="preserve"> and </w:t>
      </w:r>
      <w:proofErr w:type="spellStart"/>
      <w:r>
        <w:rPr>
          <w:rFonts w:eastAsia="Times New Roman" w:cs="Calibri"/>
        </w:rPr>
        <w:t>mout_</w:t>
      </w:r>
      <w:r w:rsidR="00A96B77">
        <w:rPr>
          <w:rFonts w:eastAsia="Times New Roman" w:cs="Calibri"/>
        </w:rPr>
        <w:t>exch</w:t>
      </w:r>
      <w:r>
        <w:rPr>
          <w:rFonts w:eastAsia="Times New Roman" w:cs="Calibri"/>
        </w:rPr>
        <w:t>_ctd.m</w:t>
      </w:r>
      <w:proofErr w:type="spellEnd"/>
      <w:r>
        <w:rPr>
          <w:rFonts w:eastAsia="Times New Roman" w:cs="Calibri"/>
        </w:rPr>
        <w:t xml:space="preserve">, respectively, write bottle sample and corresponding CTD data from sam_cruise_all.nc, and 2-dbar downcast CTD profiles from ctd_cruise_nnn_2db.nc, to WOCE exchange format (ascii) files.  </w:t>
      </w:r>
      <w:proofErr w:type="spellStart"/>
      <w:r>
        <w:rPr>
          <w:rFonts w:eastAsia="Times New Roman" w:cs="Calibri"/>
        </w:rPr>
        <w:t>mout_</w:t>
      </w:r>
      <w:r w:rsidR="00A96B77">
        <w:rPr>
          <w:rFonts w:eastAsia="Times New Roman" w:cs="Calibri"/>
        </w:rPr>
        <w:t>exch</w:t>
      </w:r>
      <w:r>
        <w:rPr>
          <w:rFonts w:eastAsia="Times New Roman" w:cs="Calibri"/>
        </w:rPr>
        <w:t>_ctd.m</w:t>
      </w:r>
      <w:proofErr w:type="spellEnd"/>
      <w:r>
        <w:rPr>
          <w:rFonts w:eastAsia="Times New Roman" w:cs="Calibri"/>
        </w:rPr>
        <w:t xml:space="preserve"> writes one station/file at a time.  File headers are customized in </w:t>
      </w:r>
      <w:proofErr w:type="spellStart"/>
      <w:r>
        <w:rPr>
          <w:rFonts w:eastAsia="Times New Roman" w:cs="Calibri"/>
        </w:rPr>
        <w:t>opt_cruise.m</w:t>
      </w:r>
      <w:proofErr w:type="spellEnd"/>
      <w:r>
        <w:rPr>
          <w:rFonts w:eastAsia="Times New Roman" w:cs="Calibri"/>
        </w:rPr>
        <w:t xml:space="preserve">; the header information should include a note on which quantities are calibrated </w:t>
      </w:r>
      <w:r w:rsidR="00A96B77">
        <w:rPr>
          <w:rFonts w:eastAsia="Times New Roman" w:cs="Calibri"/>
        </w:rPr>
        <w:t xml:space="preserve">(and how, including salinity standard batch number) </w:t>
      </w:r>
      <w:r>
        <w:rPr>
          <w:rFonts w:eastAsia="Times New Roman" w:cs="Calibri"/>
        </w:rPr>
        <w:t xml:space="preserve">and which are not.  </w:t>
      </w:r>
    </w:p>
    <w:p w14:paraId="449F7A5D" w14:textId="7E24F4ED" w:rsidR="001B176E" w:rsidRDefault="00F824A3">
      <w:pPr>
        <w:pStyle w:val="Heading3"/>
      </w:pPr>
      <w:bookmarkStart w:id="62" w:name="_Toc121838195"/>
      <w:bookmarkStart w:id="63" w:name="_Toc124798261"/>
      <w:r>
        <w:t>3.5.3 Summary tables</w:t>
      </w:r>
      <w:bookmarkEnd w:id="62"/>
      <w:r w:rsidR="00A96B77">
        <w:t xml:space="preserve"> (***to be updated)</w:t>
      </w:r>
      <w:bookmarkEnd w:id="63"/>
    </w:p>
    <w:p w14:paraId="352615A2" w14:textId="77777777" w:rsidR="001B176E" w:rsidRDefault="00F824A3">
      <w:pPr>
        <w:spacing w:after="240"/>
        <w:rPr>
          <w:rFonts w:asciiTheme="minorHAnsi" w:eastAsia="Times New Roman" w:hAnsiTheme="minorHAnsi" w:cs="Calibri"/>
        </w:rPr>
      </w:pPr>
      <w:proofErr w:type="spellStart"/>
      <w:r>
        <w:rPr>
          <w:rFonts w:eastAsia="Times New Roman" w:cs="Calibri"/>
        </w:rPr>
        <w:t>station_summary.m</w:t>
      </w:r>
      <w:proofErr w:type="spellEnd"/>
      <w:r>
        <w:rPr>
          <w:rFonts w:eastAsia="Times New Roman" w:cs="Calibri"/>
        </w:rPr>
        <w:t xml:space="preserve"> produces a table of CTD casts, with columns including start, bottom, and end times; depth; number of bottles fired; number of salinity samples; and numbers of other samples, customized in </w:t>
      </w:r>
      <w:proofErr w:type="spellStart"/>
      <w:r>
        <w:rPr>
          <w:rFonts w:eastAsia="Times New Roman" w:cs="Calibri"/>
        </w:rPr>
        <w:t>opt_cruise.m</w:t>
      </w:r>
      <w:proofErr w:type="spellEnd"/>
      <w:r>
        <w:rPr>
          <w:rFonts w:eastAsia="Times New Roman" w:cs="Calibri"/>
        </w:rPr>
        <w:t xml:space="preserve"> </w:t>
      </w:r>
    </w:p>
    <w:p w14:paraId="1118A525" w14:textId="77777777" w:rsidR="001B176E" w:rsidRDefault="00F824A3">
      <w:pPr>
        <w:spacing w:after="240"/>
        <w:rPr>
          <w:rFonts w:asciiTheme="minorHAnsi" w:eastAsia="Times New Roman" w:hAnsiTheme="minorHAnsi" w:cs="Calibri"/>
        </w:rPr>
      </w:pPr>
      <w:proofErr w:type="spellStart"/>
      <w:r>
        <w:rPr>
          <w:rFonts w:eastAsia="Times New Roman" w:cs="Calibri"/>
        </w:rPr>
        <w:t>tsg_summary</w:t>
      </w:r>
      <w:proofErr w:type="spellEnd"/>
      <w:r>
        <w:rPr>
          <w:rFonts w:eastAsia="Times New Roman" w:cs="Calibri"/>
        </w:rPr>
        <w:t xml:space="preserve"> prints out/makes plots of some info from merged files (not sure </w:t>
      </w:r>
      <w:proofErr w:type="gramStart"/>
      <w:r>
        <w:rPr>
          <w:rFonts w:eastAsia="Times New Roman" w:cs="Calibri"/>
        </w:rPr>
        <w:t>this one works</w:t>
      </w:r>
      <w:proofErr w:type="gramEnd"/>
      <w:r>
        <w:rPr>
          <w:rFonts w:eastAsia="Times New Roman" w:cs="Calibri"/>
        </w:rPr>
        <w:t>, some of the input files may not be current)</w:t>
      </w:r>
    </w:p>
    <w:p w14:paraId="7984463E" w14:textId="77777777" w:rsidR="001B176E" w:rsidRDefault="00F824A3">
      <w:pPr>
        <w:rPr>
          <w:rFonts w:asciiTheme="minorHAnsi" w:eastAsia="Times New Roman" w:hAnsiTheme="minorHAnsi" w:cs="Calibri"/>
        </w:rPr>
      </w:pPr>
      <w:proofErr w:type="spellStart"/>
      <w:r>
        <w:rPr>
          <w:rFonts w:eastAsia="Times New Roman" w:cs="Calibri"/>
        </w:rPr>
        <w:t>sam_listing</w:t>
      </w:r>
      <w:proofErr w:type="spellEnd"/>
      <w:r>
        <w:rPr>
          <w:rFonts w:eastAsia="Times New Roman" w:cs="Calibri"/>
        </w:rPr>
        <w:t xml:space="preserve"> is a function that just prints the CTD data from bottle firing times for a particular station</w:t>
      </w:r>
    </w:p>
    <w:p w14:paraId="6287B581" w14:textId="77777777" w:rsidR="001B176E" w:rsidRDefault="001B176E">
      <w:pPr>
        <w:rPr>
          <w:rFonts w:asciiTheme="minorHAnsi" w:eastAsia="Times New Roman" w:hAnsiTheme="minorHAnsi" w:cs="Calibri"/>
        </w:rPr>
      </w:pPr>
    </w:p>
    <w:p w14:paraId="0B4AEECF" w14:textId="77777777" w:rsidR="001B176E" w:rsidRDefault="00F824A3">
      <w:pPr>
        <w:rPr>
          <w:rFonts w:asciiTheme="minorHAnsi" w:eastAsia="Times New Roman" w:hAnsiTheme="minorHAnsi" w:cs="Calibri"/>
        </w:rPr>
      </w:pPr>
      <w:proofErr w:type="spellStart"/>
      <w:r>
        <w:rPr>
          <w:rFonts w:eastAsia="Times New Roman" w:cs="Calibri"/>
        </w:rPr>
        <w:t>mout_sam_csv</w:t>
      </w:r>
      <w:proofErr w:type="spellEnd"/>
    </w:p>
    <w:p w14:paraId="54B81F9D" w14:textId="77777777" w:rsidR="001B176E" w:rsidRDefault="001B176E">
      <w:pPr>
        <w:rPr>
          <w:rFonts w:asciiTheme="minorHAnsi" w:eastAsia="Times New Roman" w:hAnsiTheme="minorHAnsi" w:cs="Calibri"/>
        </w:rPr>
      </w:pPr>
    </w:p>
    <w:p w14:paraId="36A1AE84" w14:textId="77777777" w:rsidR="001B176E" w:rsidRDefault="00F824A3">
      <w:pPr>
        <w:rPr>
          <w:rFonts w:asciiTheme="minorHAnsi" w:eastAsia="Times New Roman" w:hAnsiTheme="minorHAnsi" w:cs="Calibri"/>
        </w:rPr>
      </w:pPr>
      <w:proofErr w:type="spellStart"/>
      <w:r>
        <w:rPr>
          <w:rFonts w:eastAsia="Times New Roman" w:cs="Calibri"/>
        </w:rPr>
        <w:t>mctd_makelists</w:t>
      </w:r>
      <w:proofErr w:type="spellEnd"/>
    </w:p>
    <w:p w14:paraId="73B0C7AE" w14:textId="77777777" w:rsidR="001B176E" w:rsidRDefault="00F824A3">
      <w:pPr>
        <w:rPr>
          <w:rFonts w:asciiTheme="minorHAnsi" w:hAnsiTheme="minorHAnsi" w:cs="Calibri"/>
        </w:rPr>
      </w:pPr>
      <w:r>
        <w:br w:type="page"/>
      </w:r>
    </w:p>
    <w:p w14:paraId="5FE95439" w14:textId="77777777" w:rsidR="001B176E" w:rsidRDefault="00F824A3">
      <w:pPr>
        <w:pStyle w:val="Heading1"/>
      </w:pPr>
      <w:bookmarkStart w:id="64" w:name="_Toc121838196"/>
      <w:bookmarkStart w:id="65" w:name="_Toc124798262"/>
      <w:r>
        <w:lastRenderedPageBreak/>
        <w:t>4. Underway Data</w:t>
      </w:r>
      <w:bookmarkEnd w:id="64"/>
      <w:bookmarkEnd w:id="65"/>
    </w:p>
    <w:p w14:paraId="1550EBD9" w14:textId="77777777" w:rsidR="001B176E" w:rsidRDefault="00F824A3">
      <w:pPr>
        <w:pStyle w:val="Heading2"/>
      </w:pPr>
      <w:bookmarkStart w:id="66" w:name="_Toc121838197"/>
      <w:bookmarkStart w:id="67" w:name="_Toc124798263"/>
      <w:r>
        <w:t>4.1 TECHSAS/SCS/RVDAS</w:t>
      </w:r>
      <w:bookmarkEnd w:id="66"/>
      <w:bookmarkEnd w:id="67"/>
    </w:p>
    <w:p w14:paraId="42F0EF42" w14:textId="77777777" w:rsidR="001B176E" w:rsidRDefault="00F824A3">
      <w:pPr>
        <w:pStyle w:val="Heading3"/>
      </w:pPr>
      <w:bookmarkStart w:id="68" w:name="_Toc121838198"/>
      <w:bookmarkStart w:id="69" w:name="_Toc124798264"/>
      <w:r>
        <w:t>4.1.1 Data access</w:t>
      </w:r>
      <w:bookmarkEnd w:id="68"/>
      <w:bookmarkEnd w:id="69"/>
    </w:p>
    <w:p w14:paraId="3017813B" w14:textId="5E24A328" w:rsidR="001B176E" w:rsidRDefault="00F824A3">
      <w:pPr>
        <w:spacing w:after="240"/>
        <w:rPr>
          <w:rFonts w:asciiTheme="minorHAnsi" w:hAnsiTheme="minorHAnsi" w:cs="Calibri"/>
          <w:lang w:val="en-GB"/>
        </w:rPr>
      </w:pPr>
      <w:proofErr w:type="spellStart"/>
      <w:r>
        <w:rPr>
          <w:rFonts w:cs="Calibri"/>
          <w:lang w:val="en-GB"/>
        </w:rPr>
        <w:t>Mexec</w:t>
      </w:r>
      <w:proofErr w:type="spellEnd"/>
      <w:r>
        <w:rPr>
          <w:rFonts w:cs="Calibri"/>
          <w:lang w:val="en-GB"/>
        </w:rPr>
        <w:t xml:space="preserve"> uses 'short names' to access the TECHSAS and SCS streams</w:t>
      </w:r>
      <w:r w:rsidR="00883716">
        <w:rPr>
          <w:rFonts w:cs="Calibri"/>
          <w:lang w:val="en-GB"/>
        </w:rPr>
        <w:t xml:space="preserve"> or RVDAS tables</w:t>
      </w:r>
      <w:r>
        <w:rPr>
          <w:rFonts w:cs="Calibri"/>
          <w:lang w:val="en-GB"/>
        </w:rPr>
        <w:t xml:space="preserve"> through lookup tables set in </w:t>
      </w:r>
      <w:proofErr w:type="spellStart"/>
      <w:r>
        <w:rPr>
          <w:rFonts w:cs="Calibri"/>
          <w:lang w:val="en-GB"/>
        </w:rPr>
        <w:t>mtnames.m</w:t>
      </w:r>
      <w:proofErr w:type="spellEnd"/>
      <w:r w:rsidR="00883716">
        <w:rPr>
          <w:rFonts w:cs="Calibri"/>
          <w:lang w:val="en-GB"/>
        </w:rPr>
        <w:t xml:space="preserve">, </w:t>
      </w:r>
      <w:proofErr w:type="spellStart"/>
      <w:r>
        <w:rPr>
          <w:rFonts w:cs="Calibri"/>
          <w:lang w:val="en-GB"/>
        </w:rPr>
        <w:t>msnames.m</w:t>
      </w:r>
      <w:proofErr w:type="spellEnd"/>
      <w:r>
        <w:rPr>
          <w:rFonts w:cs="Calibri"/>
          <w:lang w:val="en-GB"/>
        </w:rPr>
        <w:t>,</w:t>
      </w:r>
      <w:r w:rsidR="00883716">
        <w:rPr>
          <w:rFonts w:cs="Calibri"/>
          <w:lang w:val="en-GB"/>
        </w:rPr>
        <w:t xml:space="preserve"> or </w:t>
      </w:r>
      <w:proofErr w:type="spellStart"/>
      <w:r w:rsidR="00883716">
        <w:rPr>
          <w:rFonts w:cs="Calibri"/>
          <w:lang w:val="en-GB"/>
        </w:rPr>
        <w:t>mrnames.m</w:t>
      </w:r>
      <w:proofErr w:type="spellEnd"/>
      <w:r w:rsidR="00883716">
        <w:rPr>
          <w:rFonts w:cs="Calibri"/>
          <w:lang w:val="en-GB"/>
        </w:rPr>
        <w:t>,</w:t>
      </w:r>
      <w:r>
        <w:rPr>
          <w:rFonts w:cs="Calibri"/>
          <w:lang w:val="en-GB"/>
        </w:rPr>
        <w:t xml:space="preserve"> respectively.  Additional lines can be added to </w:t>
      </w:r>
      <w:r w:rsidR="00883716">
        <w:rPr>
          <w:rFonts w:cs="Calibri"/>
          <w:lang w:val="en-GB"/>
        </w:rPr>
        <w:t xml:space="preserve">these files, </w:t>
      </w:r>
      <w:r>
        <w:rPr>
          <w:rFonts w:cs="Calibri"/>
          <w:lang w:val="en-GB"/>
        </w:rPr>
        <w:t xml:space="preserve">and irrelevant lines commented out, as necessary.  </w:t>
      </w:r>
    </w:p>
    <w:p w14:paraId="10C58E80" w14:textId="5B16843F" w:rsidR="001B176E" w:rsidRDefault="00F824A3">
      <w:pPr>
        <w:tabs>
          <w:tab w:val="left" w:pos="284"/>
          <w:tab w:val="left" w:pos="2410"/>
        </w:tabs>
        <w:spacing w:after="240"/>
        <w:rPr>
          <w:rFonts w:asciiTheme="minorHAnsi" w:hAnsiTheme="minorHAnsi" w:cs="Calibri"/>
        </w:rPr>
      </w:pPr>
      <w:r>
        <w:rPr>
          <w:rFonts w:cs="Calibri"/>
        </w:rPr>
        <w:t xml:space="preserve">The following </w:t>
      </w:r>
      <w:proofErr w:type="spellStart"/>
      <w:r>
        <w:rPr>
          <w:rFonts w:cs="Calibri"/>
        </w:rPr>
        <w:t>Mexec</w:t>
      </w:r>
      <w:proofErr w:type="spellEnd"/>
      <w:r>
        <w:rPr>
          <w:rFonts w:cs="Calibri"/>
        </w:rPr>
        <w:t xml:space="preserve"> </w:t>
      </w:r>
      <w:proofErr w:type="spellStart"/>
      <w:r>
        <w:rPr>
          <w:rFonts w:cs="Calibri"/>
        </w:rPr>
        <w:t>Matlab</w:t>
      </w:r>
      <w:proofErr w:type="spellEnd"/>
      <w:r>
        <w:rPr>
          <w:rFonts w:cs="Calibri"/>
        </w:rPr>
        <w:t xml:space="preserve"> commands can be used for a quick look at </w:t>
      </w:r>
      <w:r w:rsidR="00883716">
        <w:rPr>
          <w:rFonts w:cs="Calibri"/>
        </w:rPr>
        <w:t xml:space="preserve">RVDAS data (substitute mt or </w:t>
      </w:r>
      <w:proofErr w:type="spellStart"/>
      <w:r w:rsidR="00883716">
        <w:rPr>
          <w:rFonts w:cs="Calibri"/>
        </w:rPr>
        <w:t>ms</w:t>
      </w:r>
      <w:proofErr w:type="spellEnd"/>
      <w:r w:rsidR="00883716">
        <w:rPr>
          <w:rFonts w:cs="Calibri"/>
        </w:rPr>
        <w:t xml:space="preserve"> in place of </w:t>
      </w:r>
      <w:proofErr w:type="spellStart"/>
      <w:r w:rsidR="00883716">
        <w:rPr>
          <w:rFonts w:cs="Calibri"/>
        </w:rPr>
        <w:t>mr</w:t>
      </w:r>
      <w:proofErr w:type="spellEnd"/>
      <w:r w:rsidR="00883716">
        <w:rPr>
          <w:rFonts w:cs="Calibri"/>
        </w:rPr>
        <w:t xml:space="preserve"> for TECHSAS or SCS respectively).</w:t>
      </w:r>
      <w:r>
        <w:rPr>
          <w:rFonts w:cs="Calibri"/>
        </w:rPr>
        <w:t xml:space="preserve">  </w:t>
      </w:r>
    </w:p>
    <w:p w14:paraId="5629AB98" w14:textId="77777777" w:rsidR="00883716" w:rsidRDefault="00F824A3">
      <w:pPr>
        <w:tabs>
          <w:tab w:val="left" w:pos="284"/>
          <w:tab w:val="left" w:pos="2694"/>
        </w:tabs>
        <w:rPr>
          <w:rFonts w:cs="Calibri"/>
        </w:rPr>
      </w:pPr>
      <w:r>
        <w:rPr>
          <w:rFonts w:cs="Calibri"/>
        </w:rPr>
        <w:t xml:space="preserve">help </w:t>
      </w:r>
      <w:proofErr w:type="spellStart"/>
      <w:r>
        <w:rPr>
          <w:rFonts w:cs="Calibri"/>
        </w:rPr>
        <w:t>m</w:t>
      </w:r>
      <w:r w:rsidR="00883716">
        <w:rPr>
          <w:rFonts w:cs="Calibri"/>
        </w:rPr>
        <w:t>rvdas</w:t>
      </w:r>
      <w:proofErr w:type="spellEnd"/>
      <w:r w:rsidR="00883716">
        <w:rPr>
          <w:rFonts w:cs="Calibri"/>
        </w:rPr>
        <w:tab/>
        <w:t>lists the ‘</w:t>
      </w:r>
      <w:proofErr w:type="spellStart"/>
      <w:r w:rsidR="00883716">
        <w:rPr>
          <w:rFonts w:cs="Calibri"/>
        </w:rPr>
        <w:t>mr</w:t>
      </w:r>
      <w:proofErr w:type="spellEnd"/>
      <w:r w:rsidR="00883716">
        <w:rPr>
          <w:rFonts w:cs="Calibri"/>
        </w:rPr>
        <w:t xml:space="preserve">’ commands (alternates: </w:t>
      </w:r>
      <w:proofErr w:type="spellStart"/>
      <w:r w:rsidR="00883716">
        <w:rPr>
          <w:rFonts w:cs="Calibri"/>
        </w:rPr>
        <w:t>mtechsas</w:t>
      </w:r>
      <w:proofErr w:type="spellEnd"/>
      <w:r w:rsidR="00883716">
        <w:rPr>
          <w:rFonts w:cs="Calibri"/>
        </w:rPr>
        <w:t xml:space="preserve"> or </w:t>
      </w:r>
      <w:proofErr w:type="spellStart"/>
      <w:r w:rsidR="00883716">
        <w:rPr>
          <w:rFonts w:cs="Calibri"/>
        </w:rPr>
        <w:t>mscs</w:t>
      </w:r>
      <w:proofErr w:type="spellEnd"/>
      <w:r w:rsidR="00883716">
        <w:rPr>
          <w:rFonts w:cs="Calibri"/>
        </w:rPr>
        <w:t>)</w:t>
      </w:r>
    </w:p>
    <w:p w14:paraId="2A082D82" w14:textId="0F483E28" w:rsidR="001B176E" w:rsidRDefault="00F824A3">
      <w:pPr>
        <w:tabs>
          <w:tab w:val="left" w:pos="284"/>
          <w:tab w:val="left" w:pos="2694"/>
        </w:tabs>
        <w:rPr>
          <w:rFonts w:asciiTheme="minorHAnsi" w:hAnsiTheme="minorHAnsi" w:cs="Calibri"/>
        </w:rPr>
      </w:pPr>
      <w:proofErr w:type="spellStart"/>
      <w:r>
        <w:rPr>
          <w:rFonts w:cs="Calibri"/>
        </w:rPr>
        <w:t>m</w:t>
      </w:r>
      <w:r w:rsidR="00883716">
        <w:rPr>
          <w:rFonts w:cs="Calibri"/>
        </w:rPr>
        <w:t>r</w:t>
      </w:r>
      <w:r>
        <w:rPr>
          <w:rFonts w:cs="Calibri"/>
        </w:rPr>
        <w:t>lookd</w:t>
      </w:r>
      <w:proofErr w:type="spellEnd"/>
      <w:r w:rsidR="00883716">
        <w:rPr>
          <w:rFonts w:cs="Calibri"/>
        </w:rPr>
        <w:tab/>
      </w:r>
      <w:r>
        <w:rPr>
          <w:rFonts w:cs="Calibri"/>
        </w:rPr>
        <w:t>tells you filename, start, end</w:t>
      </w:r>
    </w:p>
    <w:p w14:paraId="5D7E25F4" w14:textId="4E60BACC" w:rsidR="001B176E" w:rsidRDefault="00F824A3">
      <w:pPr>
        <w:tabs>
          <w:tab w:val="left" w:pos="284"/>
          <w:tab w:val="left" w:pos="2694"/>
        </w:tabs>
        <w:rPr>
          <w:rFonts w:asciiTheme="minorHAnsi" w:hAnsiTheme="minorHAnsi" w:cs="Calibri"/>
        </w:rPr>
      </w:pPr>
      <w:proofErr w:type="spellStart"/>
      <w:r>
        <w:rPr>
          <w:rFonts w:cs="Calibri"/>
        </w:rPr>
        <w:t>m</w:t>
      </w:r>
      <w:r w:rsidR="00883716">
        <w:rPr>
          <w:rFonts w:cs="Calibri"/>
        </w:rPr>
        <w:t>r</w:t>
      </w:r>
      <w:r>
        <w:rPr>
          <w:rFonts w:cs="Calibri"/>
        </w:rPr>
        <w:t>names</w:t>
      </w:r>
      <w:proofErr w:type="spellEnd"/>
      <w:r w:rsidR="00883716">
        <w:rPr>
          <w:rFonts w:cs="Calibri"/>
        </w:rPr>
        <w:tab/>
      </w:r>
      <w:r>
        <w:rPr>
          <w:rFonts w:cs="Calibri"/>
        </w:rPr>
        <w:t xml:space="preserve">lists </w:t>
      </w:r>
      <w:proofErr w:type="spellStart"/>
      <w:r>
        <w:rPr>
          <w:rFonts w:cs="Calibri"/>
        </w:rPr>
        <w:t>mexec</w:t>
      </w:r>
      <w:proofErr w:type="spellEnd"/>
      <w:r>
        <w:rPr>
          <w:rFonts w:cs="Calibri"/>
        </w:rPr>
        <w:t xml:space="preserve"> '</w:t>
      </w:r>
      <w:proofErr w:type="spellStart"/>
      <w:r>
        <w:rPr>
          <w:rFonts w:cs="Calibri"/>
        </w:rPr>
        <w:t>shortnames</w:t>
      </w:r>
      <w:proofErr w:type="spellEnd"/>
      <w:r>
        <w:rPr>
          <w:rFonts w:cs="Calibri"/>
        </w:rPr>
        <w:t>', full filenames in cell array.</w:t>
      </w:r>
    </w:p>
    <w:p w14:paraId="4B82DC87" w14:textId="230C3CBF" w:rsidR="001B176E" w:rsidRDefault="00F824A3">
      <w:pPr>
        <w:tabs>
          <w:tab w:val="left" w:pos="284"/>
          <w:tab w:val="left" w:pos="2694"/>
        </w:tabs>
        <w:rPr>
          <w:rFonts w:asciiTheme="minorHAnsi" w:hAnsiTheme="minorHAnsi" w:cs="Calibri"/>
        </w:rPr>
      </w:pPr>
      <w:proofErr w:type="spellStart"/>
      <w:r>
        <w:rPr>
          <w:rFonts w:cs="Calibri"/>
        </w:rPr>
        <w:t>m</w:t>
      </w:r>
      <w:r w:rsidR="00883716">
        <w:rPr>
          <w:rFonts w:cs="Calibri"/>
        </w:rPr>
        <w:t>r</w:t>
      </w:r>
      <w:r>
        <w:rPr>
          <w:rFonts w:cs="Calibri"/>
        </w:rPr>
        <w:t>dfinfo</w:t>
      </w:r>
      <w:proofErr w:type="spellEnd"/>
      <w:r>
        <w:rPr>
          <w:rFonts w:cs="Calibri"/>
        </w:rPr>
        <w:t xml:space="preserve"> winch</w:t>
      </w:r>
      <w:r>
        <w:rPr>
          <w:rFonts w:cs="Calibri"/>
        </w:rPr>
        <w:tab/>
        <w:t xml:space="preserve">provides info about that </w:t>
      </w:r>
      <w:proofErr w:type="spellStart"/>
      <w:r>
        <w:rPr>
          <w:rFonts w:cs="Calibri"/>
        </w:rPr>
        <w:t>datastream</w:t>
      </w:r>
      <w:proofErr w:type="spellEnd"/>
      <w:r>
        <w:rPr>
          <w:rFonts w:cs="Calibri"/>
        </w:rPr>
        <w:t xml:space="preserve"> (</w:t>
      </w:r>
      <w:proofErr w:type="spellStart"/>
      <w:r>
        <w:rPr>
          <w:rFonts w:cs="Calibri"/>
        </w:rPr>
        <w:t>eg</w:t>
      </w:r>
      <w:proofErr w:type="spellEnd"/>
      <w:r>
        <w:rPr>
          <w:rFonts w:cs="Calibri"/>
        </w:rPr>
        <w:t xml:space="preserve"> winch)</w:t>
      </w:r>
    </w:p>
    <w:p w14:paraId="76530D8B" w14:textId="709F23C7" w:rsidR="001B176E" w:rsidRDefault="00F824A3">
      <w:pPr>
        <w:tabs>
          <w:tab w:val="left" w:pos="284"/>
          <w:tab w:val="left" w:pos="2694"/>
        </w:tabs>
        <w:rPr>
          <w:rFonts w:asciiTheme="minorHAnsi" w:hAnsiTheme="minorHAnsi" w:cs="Calibri"/>
        </w:rPr>
      </w:pPr>
      <w:proofErr w:type="spellStart"/>
      <w:r>
        <w:rPr>
          <w:rFonts w:cs="Calibri"/>
        </w:rPr>
        <w:t>m</w:t>
      </w:r>
      <w:r w:rsidR="00883716">
        <w:rPr>
          <w:rFonts w:cs="Calibri"/>
        </w:rPr>
        <w:t>r</w:t>
      </w:r>
      <w:r>
        <w:rPr>
          <w:rFonts w:cs="Calibri"/>
        </w:rPr>
        <w:t>gaps</w:t>
      </w:r>
      <w:proofErr w:type="spellEnd"/>
      <w:r>
        <w:rPr>
          <w:rFonts w:cs="Calibri"/>
        </w:rPr>
        <w:t xml:space="preserve"> </w:t>
      </w:r>
      <w:proofErr w:type="spellStart"/>
      <w:r>
        <w:rPr>
          <w:rFonts w:cs="Calibri"/>
        </w:rPr>
        <w:t>gyro_s</w:t>
      </w:r>
      <w:proofErr w:type="spellEnd"/>
      <w:r>
        <w:rPr>
          <w:rFonts w:cs="Calibri"/>
        </w:rPr>
        <w:t xml:space="preserve"> 10s</w:t>
      </w:r>
      <w:r>
        <w:rPr>
          <w:rFonts w:cs="Calibri"/>
        </w:rPr>
        <w:tab/>
        <w:t xml:space="preserve">lists gaps in </w:t>
      </w:r>
      <w:proofErr w:type="spellStart"/>
      <w:r>
        <w:rPr>
          <w:rFonts w:cs="Calibri"/>
        </w:rPr>
        <w:t>datastream</w:t>
      </w:r>
      <w:proofErr w:type="spellEnd"/>
      <w:r>
        <w:rPr>
          <w:rFonts w:cs="Calibri"/>
        </w:rPr>
        <w:t xml:space="preserve"> of more than 10s</w:t>
      </w:r>
    </w:p>
    <w:p w14:paraId="6B3B79EA" w14:textId="57AA0CAA" w:rsidR="001B176E" w:rsidRDefault="00F824A3">
      <w:pPr>
        <w:tabs>
          <w:tab w:val="left" w:pos="284"/>
          <w:tab w:val="left" w:pos="2694"/>
        </w:tabs>
        <w:rPr>
          <w:rFonts w:asciiTheme="minorHAnsi" w:hAnsiTheme="minorHAnsi" w:cs="Calibri"/>
        </w:rPr>
      </w:pPr>
      <w:proofErr w:type="spellStart"/>
      <w:proofErr w:type="gramStart"/>
      <w:r>
        <w:rPr>
          <w:rFonts w:cs="Calibri"/>
        </w:rPr>
        <w:t>m</w:t>
      </w:r>
      <w:r w:rsidR="00883716">
        <w:rPr>
          <w:rFonts w:cs="Calibri"/>
        </w:rPr>
        <w:t>r</w:t>
      </w:r>
      <w:r>
        <w:rPr>
          <w:rFonts w:cs="Calibri"/>
        </w:rPr>
        <w:t>posinfo</w:t>
      </w:r>
      <w:proofErr w:type="spellEnd"/>
      <w:r>
        <w:rPr>
          <w:rFonts w:cs="Calibri"/>
        </w:rPr>
        <w:t>(</w:t>
      </w:r>
      <w:proofErr w:type="gramEnd"/>
      <w:r>
        <w:rPr>
          <w:rFonts w:cs="Calibri"/>
        </w:rPr>
        <w:t>[</w:t>
      </w:r>
      <w:proofErr w:type="spellStart"/>
      <w:r>
        <w:rPr>
          <w:rFonts w:cs="Calibri"/>
        </w:rPr>
        <w:t>yyyy</w:t>
      </w:r>
      <w:proofErr w:type="spellEnd"/>
      <w:r>
        <w:rPr>
          <w:rFonts w:cs="Calibri"/>
        </w:rPr>
        <w:t xml:space="preserve"> mm dd </w:t>
      </w:r>
      <w:proofErr w:type="spellStart"/>
      <w:r>
        <w:rPr>
          <w:rFonts w:cs="Calibri"/>
        </w:rPr>
        <w:t>hhmm</w:t>
      </w:r>
      <w:proofErr w:type="spellEnd"/>
      <w:r>
        <w:rPr>
          <w:rFonts w:cs="Calibri"/>
        </w:rPr>
        <w:t xml:space="preserve">]) </w:t>
      </w:r>
      <w:r>
        <w:rPr>
          <w:rFonts w:cs="Calibri"/>
        </w:rPr>
        <w:tab/>
        <w:t>gives you position for that time</w:t>
      </w:r>
    </w:p>
    <w:p w14:paraId="60631A03" w14:textId="1F3BA5C6" w:rsidR="00883716" w:rsidRDefault="00F824A3">
      <w:pPr>
        <w:tabs>
          <w:tab w:val="left" w:pos="284"/>
          <w:tab w:val="left" w:pos="2694"/>
        </w:tabs>
        <w:spacing w:after="240"/>
        <w:rPr>
          <w:rFonts w:cs="Calibri"/>
        </w:rPr>
      </w:pPr>
      <w:proofErr w:type="spellStart"/>
      <w:r>
        <w:rPr>
          <w:rFonts w:cs="Calibri"/>
        </w:rPr>
        <w:t>m</w:t>
      </w:r>
      <w:r w:rsidR="00883716">
        <w:rPr>
          <w:rFonts w:cs="Calibri"/>
        </w:rPr>
        <w:t>r</w:t>
      </w:r>
      <w:r>
        <w:rPr>
          <w:rFonts w:cs="Calibri"/>
        </w:rPr>
        <w:t>listit</w:t>
      </w:r>
      <w:proofErr w:type="spellEnd"/>
      <w:r>
        <w:rPr>
          <w:rFonts w:cs="Calibri"/>
        </w:rPr>
        <w:tab/>
        <w:t>list segments of data</w:t>
      </w:r>
    </w:p>
    <w:p w14:paraId="4E5351AE" w14:textId="6B1CB2BD" w:rsidR="00883716" w:rsidRPr="00883716" w:rsidRDefault="00883716">
      <w:pPr>
        <w:tabs>
          <w:tab w:val="left" w:pos="284"/>
          <w:tab w:val="left" w:pos="2694"/>
        </w:tabs>
        <w:spacing w:after="240"/>
        <w:rPr>
          <w:rFonts w:cs="Calibri"/>
        </w:rPr>
      </w:pPr>
      <w:proofErr w:type="spellStart"/>
      <w:r>
        <w:rPr>
          <w:rFonts w:cs="Calibri"/>
        </w:rPr>
        <w:t>mrload</w:t>
      </w:r>
      <w:proofErr w:type="spellEnd"/>
      <w:r>
        <w:rPr>
          <w:rFonts w:cs="Calibri"/>
        </w:rPr>
        <w:tab/>
        <w:t>load data from specified table/stream and time range</w:t>
      </w:r>
    </w:p>
    <w:p w14:paraId="7E26A239" w14:textId="77777777" w:rsidR="001B176E" w:rsidRDefault="00F824A3">
      <w:pPr>
        <w:pStyle w:val="Heading3"/>
        <w:rPr>
          <w:lang w:val="en-GB"/>
        </w:rPr>
      </w:pPr>
      <w:bookmarkStart w:id="70" w:name="_Toc121838199"/>
      <w:bookmarkStart w:id="71" w:name="_Toc124798265"/>
      <w:r>
        <w:rPr>
          <w:lang w:val="en-GB"/>
        </w:rPr>
        <w:t>4.1.2 Preparation at the start of the cruise</w:t>
      </w:r>
      <w:bookmarkEnd w:id="70"/>
      <w:bookmarkEnd w:id="71"/>
    </w:p>
    <w:p w14:paraId="05E1DB31" w14:textId="77777777" w:rsidR="004372A7" w:rsidRPr="00B95848" w:rsidRDefault="00A62044" w:rsidP="00A62044">
      <w:pPr>
        <w:spacing w:after="240"/>
        <w:rPr>
          <w:rFonts w:asciiTheme="minorHAnsi" w:hAnsiTheme="minorHAnsi"/>
          <w:lang w:val="en-GB"/>
        </w:rPr>
      </w:pPr>
      <w:r w:rsidRPr="00B95848">
        <w:rPr>
          <w:rFonts w:asciiTheme="minorHAnsi" w:hAnsiTheme="minorHAnsi"/>
          <w:lang w:val="en-GB"/>
        </w:rPr>
        <w:t>RVDAS</w:t>
      </w:r>
    </w:p>
    <w:p w14:paraId="4A0AB8FA" w14:textId="29FDAA20" w:rsidR="004372A7" w:rsidRPr="004372A7" w:rsidRDefault="004372A7" w:rsidP="004372A7">
      <w:pPr>
        <w:numPr>
          <w:ilvl w:val="0"/>
          <w:numId w:val="10"/>
        </w:numPr>
        <w:rPr>
          <w:rFonts w:asciiTheme="minorHAnsi" w:eastAsia="Times New Roman" w:hAnsiTheme="minorHAnsi"/>
          <w:color w:val="000000"/>
          <w:lang w:val="en-GB" w:eastAsia="en-GB"/>
        </w:rPr>
      </w:pPr>
      <w:r w:rsidRPr="004372A7">
        <w:rPr>
          <w:rFonts w:asciiTheme="minorHAnsi" w:eastAsia="Times New Roman" w:hAnsiTheme="minorHAnsi"/>
          <w:color w:val="000000"/>
          <w:lang w:val="en-GB" w:eastAsia="en-GB"/>
        </w:rPr>
        <w:t xml:space="preserve">Install </w:t>
      </w:r>
      <w:proofErr w:type="spellStart"/>
      <w:r w:rsidRPr="004372A7">
        <w:rPr>
          <w:rFonts w:asciiTheme="minorHAnsi" w:eastAsia="Times New Roman" w:hAnsiTheme="minorHAnsi"/>
          <w:color w:val="000000"/>
          <w:lang w:val="en-GB" w:eastAsia="en-GB"/>
        </w:rPr>
        <w:t>postgresql</w:t>
      </w:r>
      <w:proofErr w:type="spellEnd"/>
      <w:r w:rsidRPr="00B95848">
        <w:rPr>
          <w:rFonts w:asciiTheme="minorHAnsi" w:eastAsia="Times New Roman" w:hAnsiTheme="minorHAnsi"/>
          <w:color w:val="000000"/>
          <w:lang w:val="en-GB" w:eastAsia="en-GB"/>
        </w:rPr>
        <w:t xml:space="preserve"> (o</w:t>
      </w:r>
      <w:r w:rsidRPr="004372A7">
        <w:rPr>
          <w:rFonts w:asciiTheme="minorHAnsi" w:eastAsia="Times New Roman" w:hAnsiTheme="minorHAnsi"/>
          <w:color w:val="000000"/>
          <w:lang w:val="en-GB" w:eastAsia="en-GB"/>
        </w:rPr>
        <w:t xml:space="preserve">n Mac: find out where command-line </w:t>
      </w:r>
      <w:proofErr w:type="spellStart"/>
      <w:r w:rsidRPr="004372A7">
        <w:rPr>
          <w:rFonts w:asciiTheme="minorHAnsi" w:eastAsia="Times New Roman" w:hAnsiTheme="minorHAnsi"/>
          <w:color w:val="000000"/>
          <w:lang w:val="en-GB" w:eastAsia="en-GB"/>
        </w:rPr>
        <w:t>psql</w:t>
      </w:r>
      <w:proofErr w:type="spellEnd"/>
      <w:r w:rsidRPr="004372A7">
        <w:rPr>
          <w:rFonts w:asciiTheme="minorHAnsi" w:eastAsia="Times New Roman" w:hAnsiTheme="minorHAnsi"/>
          <w:color w:val="000000"/>
          <w:lang w:val="en-GB" w:eastAsia="en-GB"/>
        </w:rPr>
        <w:t xml:space="preserve"> is on your path (possibly under /Library</w:t>
      </w:r>
      <w:proofErr w:type="gramStart"/>
      <w:r w:rsidRPr="004372A7">
        <w:rPr>
          <w:rFonts w:asciiTheme="minorHAnsi" w:eastAsia="Times New Roman" w:hAnsiTheme="minorHAnsi"/>
          <w:color w:val="000000"/>
          <w:lang w:val="en-GB" w:eastAsia="en-GB"/>
        </w:rPr>
        <w:t>/ )</w:t>
      </w:r>
      <w:proofErr w:type="gramEnd"/>
      <w:r w:rsidRPr="004372A7">
        <w:rPr>
          <w:rFonts w:asciiTheme="minorHAnsi" w:eastAsia="Times New Roman" w:hAnsiTheme="minorHAnsi"/>
          <w:color w:val="000000"/>
          <w:lang w:val="en-GB" w:eastAsia="en-GB"/>
        </w:rPr>
        <w:t xml:space="preserve"> and make /</w:t>
      </w:r>
      <w:proofErr w:type="spellStart"/>
      <w:r w:rsidRPr="004372A7">
        <w:rPr>
          <w:rFonts w:asciiTheme="minorHAnsi" w:eastAsia="Times New Roman" w:hAnsiTheme="minorHAnsi"/>
          <w:color w:val="000000"/>
          <w:lang w:val="en-GB" w:eastAsia="en-GB"/>
        </w:rPr>
        <w:t>usr</w:t>
      </w:r>
      <w:proofErr w:type="spellEnd"/>
      <w:r w:rsidRPr="004372A7">
        <w:rPr>
          <w:rFonts w:asciiTheme="minorHAnsi" w:eastAsia="Times New Roman" w:hAnsiTheme="minorHAnsi"/>
          <w:color w:val="000000"/>
          <w:lang w:val="en-GB" w:eastAsia="en-GB"/>
        </w:rPr>
        <w:t>/local/bin/</w:t>
      </w:r>
      <w:proofErr w:type="spellStart"/>
      <w:r w:rsidRPr="004372A7">
        <w:rPr>
          <w:rFonts w:asciiTheme="minorHAnsi" w:eastAsia="Times New Roman" w:hAnsiTheme="minorHAnsi"/>
          <w:color w:val="000000"/>
          <w:lang w:val="en-GB" w:eastAsia="en-GB"/>
        </w:rPr>
        <w:t>psql</w:t>
      </w:r>
      <w:proofErr w:type="spellEnd"/>
      <w:r w:rsidRPr="004372A7">
        <w:rPr>
          <w:rFonts w:asciiTheme="minorHAnsi" w:eastAsia="Times New Roman" w:hAnsiTheme="minorHAnsi"/>
          <w:color w:val="000000"/>
          <w:lang w:val="en-GB" w:eastAsia="en-GB"/>
        </w:rPr>
        <w:t xml:space="preserve"> a symbolic link to it (alternately, edit the line in </w:t>
      </w:r>
      <w:proofErr w:type="spellStart"/>
      <w:r w:rsidRPr="004372A7">
        <w:rPr>
          <w:rFonts w:asciiTheme="minorHAnsi" w:eastAsia="Times New Roman" w:hAnsiTheme="minorHAnsi"/>
          <w:color w:val="000000"/>
          <w:lang w:val="en-GB" w:eastAsia="en-GB"/>
        </w:rPr>
        <w:t>m_setup.m</w:t>
      </w:r>
      <w:proofErr w:type="spellEnd"/>
      <w:r w:rsidRPr="004372A7">
        <w:rPr>
          <w:rFonts w:asciiTheme="minorHAnsi" w:eastAsia="Times New Roman" w:hAnsiTheme="minorHAnsi"/>
          <w:color w:val="000000"/>
          <w:lang w:val="en-GB" w:eastAsia="en-GB"/>
        </w:rPr>
        <w:t xml:space="preserve"> that sets </w:t>
      </w:r>
      <w:proofErr w:type="spellStart"/>
      <w:r w:rsidRPr="004372A7">
        <w:rPr>
          <w:rFonts w:asciiTheme="minorHAnsi" w:eastAsia="Times New Roman" w:hAnsiTheme="minorHAnsi"/>
          <w:color w:val="000000"/>
          <w:lang w:val="en-GB" w:eastAsia="en-GB"/>
        </w:rPr>
        <w:t>MEXEC_G.RVDAS.psql_path</w:t>
      </w:r>
      <w:proofErr w:type="spellEnd"/>
      <w:r w:rsidRPr="004372A7">
        <w:rPr>
          <w:rFonts w:asciiTheme="minorHAnsi" w:eastAsia="Times New Roman" w:hAnsiTheme="minorHAnsi"/>
          <w:color w:val="000000"/>
          <w:lang w:val="en-GB" w:eastAsia="en-GB"/>
        </w:rPr>
        <w:t xml:space="preserve">). </w:t>
      </w:r>
    </w:p>
    <w:p w14:paraId="18673BD8" w14:textId="017A01D1" w:rsidR="004372A7" w:rsidRPr="004372A7" w:rsidRDefault="004372A7" w:rsidP="004372A7">
      <w:pPr>
        <w:numPr>
          <w:ilvl w:val="0"/>
          <w:numId w:val="10"/>
        </w:numPr>
        <w:rPr>
          <w:rFonts w:asciiTheme="minorHAnsi" w:eastAsia="Times New Roman" w:hAnsiTheme="minorHAnsi"/>
          <w:color w:val="000000"/>
          <w:lang w:val="en-GB" w:eastAsia="en-GB"/>
        </w:rPr>
      </w:pPr>
      <w:r w:rsidRPr="00B95848">
        <w:rPr>
          <w:rFonts w:asciiTheme="minorHAnsi" w:eastAsia="Times New Roman" w:hAnsiTheme="minorHAnsi"/>
          <w:color w:val="000000"/>
          <w:lang w:val="en-GB" w:eastAsia="en-GB"/>
        </w:rPr>
        <w:t>If necessary, edit</w:t>
      </w:r>
      <w:r w:rsidRPr="004372A7">
        <w:rPr>
          <w:rFonts w:asciiTheme="minorHAnsi" w:eastAsia="Times New Roman" w:hAnsiTheme="minorHAnsi"/>
          <w:color w:val="000000"/>
          <w:lang w:val="en-GB" w:eastAsia="en-GB"/>
        </w:rPr>
        <w:t xml:space="preserve"> the lines in </w:t>
      </w:r>
      <w:proofErr w:type="spellStart"/>
      <w:r w:rsidRPr="004372A7">
        <w:rPr>
          <w:rFonts w:asciiTheme="minorHAnsi" w:eastAsia="Times New Roman" w:hAnsiTheme="minorHAnsi"/>
          <w:color w:val="000000"/>
          <w:lang w:val="en-GB" w:eastAsia="en-GB"/>
        </w:rPr>
        <w:t>m_setup.m</w:t>
      </w:r>
      <w:proofErr w:type="spellEnd"/>
      <w:r w:rsidRPr="004372A7">
        <w:rPr>
          <w:rFonts w:asciiTheme="minorHAnsi" w:eastAsia="Times New Roman" w:hAnsiTheme="minorHAnsi"/>
          <w:color w:val="000000"/>
          <w:lang w:val="en-GB" w:eastAsia="en-GB"/>
        </w:rPr>
        <w:t xml:space="preserve"> setting </w:t>
      </w:r>
      <w:proofErr w:type="spellStart"/>
      <w:r w:rsidRPr="004372A7">
        <w:rPr>
          <w:rFonts w:asciiTheme="minorHAnsi" w:eastAsia="Times New Roman" w:hAnsiTheme="minorHAnsi"/>
          <w:color w:val="000000"/>
          <w:lang w:val="en-GB" w:eastAsia="en-GB"/>
        </w:rPr>
        <w:t>MEXEC_</w:t>
      </w:r>
      <w:proofErr w:type="gramStart"/>
      <w:r w:rsidRPr="004372A7">
        <w:rPr>
          <w:rFonts w:asciiTheme="minorHAnsi" w:eastAsia="Times New Roman" w:hAnsiTheme="minorHAnsi"/>
          <w:color w:val="000000"/>
          <w:lang w:val="en-GB" w:eastAsia="en-GB"/>
        </w:rPr>
        <w:t>G.mexec</w:t>
      </w:r>
      <w:proofErr w:type="gramEnd"/>
      <w:r w:rsidRPr="004372A7">
        <w:rPr>
          <w:rFonts w:asciiTheme="minorHAnsi" w:eastAsia="Times New Roman" w:hAnsiTheme="minorHAnsi"/>
          <w:color w:val="000000"/>
          <w:lang w:val="en-GB" w:eastAsia="en-GB"/>
        </w:rPr>
        <w:t>_data_root</w:t>
      </w:r>
      <w:proofErr w:type="spellEnd"/>
      <w:r w:rsidRPr="004372A7">
        <w:rPr>
          <w:rFonts w:asciiTheme="minorHAnsi" w:eastAsia="Times New Roman" w:hAnsiTheme="minorHAnsi"/>
          <w:color w:val="000000"/>
          <w:lang w:val="en-GB" w:eastAsia="en-GB"/>
        </w:rPr>
        <w:t xml:space="preserve">, </w:t>
      </w:r>
      <w:proofErr w:type="spellStart"/>
      <w:r w:rsidRPr="004372A7">
        <w:rPr>
          <w:rFonts w:asciiTheme="minorHAnsi" w:eastAsia="Times New Roman" w:hAnsiTheme="minorHAnsi"/>
          <w:color w:val="000000"/>
          <w:lang w:val="en-GB" w:eastAsia="en-GB"/>
        </w:rPr>
        <w:t>MEXEC_G.mexec_source_root</w:t>
      </w:r>
      <w:proofErr w:type="spellEnd"/>
      <w:r w:rsidRPr="004372A7">
        <w:rPr>
          <w:rFonts w:asciiTheme="minorHAnsi" w:eastAsia="Times New Roman" w:hAnsiTheme="minorHAnsi"/>
          <w:color w:val="000000"/>
          <w:lang w:val="en-GB" w:eastAsia="en-GB"/>
        </w:rPr>
        <w:t xml:space="preserve">, and </w:t>
      </w:r>
      <w:proofErr w:type="spellStart"/>
      <w:r w:rsidRPr="004372A7">
        <w:rPr>
          <w:rFonts w:asciiTheme="minorHAnsi" w:eastAsia="Times New Roman" w:hAnsiTheme="minorHAnsi"/>
          <w:color w:val="000000"/>
          <w:lang w:val="en-GB" w:eastAsia="en-GB"/>
        </w:rPr>
        <w:t>MEXEC_G.other_programs_root</w:t>
      </w:r>
      <w:proofErr w:type="spellEnd"/>
      <w:r w:rsidRPr="004372A7">
        <w:rPr>
          <w:rFonts w:asciiTheme="minorHAnsi" w:eastAsia="Times New Roman" w:hAnsiTheme="minorHAnsi"/>
          <w:color w:val="000000"/>
          <w:lang w:val="en-GB" w:eastAsia="en-GB"/>
        </w:rPr>
        <w:t xml:space="preserve"> to where: you want the processed data; </w:t>
      </w:r>
      <w:proofErr w:type="spellStart"/>
      <w:r w:rsidRPr="004372A7">
        <w:rPr>
          <w:rFonts w:asciiTheme="minorHAnsi" w:eastAsia="Times New Roman" w:hAnsiTheme="minorHAnsi"/>
          <w:color w:val="000000"/>
          <w:lang w:val="en-GB" w:eastAsia="en-GB"/>
        </w:rPr>
        <w:t>ocp_hydro_matlab</w:t>
      </w:r>
      <w:proofErr w:type="spellEnd"/>
      <w:r w:rsidRPr="004372A7">
        <w:rPr>
          <w:rFonts w:asciiTheme="minorHAnsi" w:eastAsia="Times New Roman" w:hAnsiTheme="minorHAnsi"/>
          <w:color w:val="000000"/>
          <w:lang w:val="en-GB" w:eastAsia="en-GB"/>
        </w:rPr>
        <w:t xml:space="preserve">; and the directory containing seawater and </w:t>
      </w:r>
      <w:proofErr w:type="spellStart"/>
      <w:r w:rsidRPr="004372A7">
        <w:rPr>
          <w:rFonts w:asciiTheme="minorHAnsi" w:eastAsia="Times New Roman" w:hAnsiTheme="minorHAnsi"/>
          <w:color w:val="000000"/>
          <w:lang w:val="en-GB" w:eastAsia="en-GB"/>
        </w:rPr>
        <w:t>gsw</w:t>
      </w:r>
      <w:proofErr w:type="spellEnd"/>
      <w:r w:rsidRPr="004372A7">
        <w:rPr>
          <w:rFonts w:asciiTheme="minorHAnsi" w:eastAsia="Times New Roman" w:hAnsiTheme="minorHAnsi"/>
          <w:color w:val="000000"/>
          <w:lang w:val="en-GB" w:eastAsia="en-GB"/>
        </w:rPr>
        <w:t xml:space="preserve"> toolboxes. Make sure that in the data processing directory </w:t>
      </w:r>
      <w:r w:rsidRPr="00B95848">
        <w:rPr>
          <w:rFonts w:asciiTheme="minorHAnsi" w:eastAsia="Times New Roman" w:hAnsiTheme="minorHAnsi"/>
          <w:color w:val="000000"/>
          <w:lang w:val="en-GB" w:eastAsia="en-GB"/>
        </w:rPr>
        <w:t xml:space="preserve">(e.g. ~/cruise/data/) </w:t>
      </w:r>
      <w:r w:rsidRPr="004372A7">
        <w:rPr>
          <w:rFonts w:asciiTheme="minorHAnsi" w:eastAsia="Times New Roman" w:hAnsiTheme="minorHAnsi"/>
          <w:color w:val="000000"/>
          <w:lang w:val="en-GB" w:eastAsia="en-GB"/>
        </w:rPr>
        <w:t xml:space="preserve">you have a subdirectory </w:t>
      </w:r>
      <w:proofErr w:type="spellStart"/>
      <w:r w:rsidRPr="004372A7">
        <w:rPr>
          <w:rFonts w:asciiTheme="minorHAnsi" w:eastAsia="Times New Roman" w:hAnsiTheme="minorHAnsi"/>
          <w:color w:val="000000"/>
          <w:lang w:val="en-GB" w:eastAsia="en-GB"/>
        </w:rPr>
        <w:t>rvdas</w:t>
      </w:r>
      <w:proofErr w:type="spellEnd"/>
      <w:r w:rsidRPr="004372A7">
        <w:rPr>
          <w:rFonts w:asciiTheme="minorHAnsi" w:eastAsia="Times New Roman" w:hAnsiTheme="minorHAnsi"/>
          <w:color w:val="000000"/>
          <w:lang w:val="en-GB" w:eastAsia="en-GB"/>
        </w:rPr>
        <w:t xml:space="preserve"> containing directories </w:t>
      </w:r>
      <w:proofErr w:type="spellStart"/>
      <w:r w:rsidRPr="004372A7">
        <w:rPr>
          <w:rFonts w:asciiTheme="minorHAnsi" w:eastAsia="Times New Roman" w:hAnsiTheme="minorHAnsi"/>
          <w:color w:val="000000"/>
          <w:lang w:val="en-GB" w:eastAsia="en-GB"/>
        </w:rPr>
        <w:t>json_files</w:t>
      </w:r>
      <w:proofErr w:type="spellEnd"/>
      <w:r w:rsidRPr="004372A7">
        <w:rPr>
          <w:rFonts w:asciiTheme="minorHAnsi" w:eastAsia="Times New Roman" w:hAnsiTheme="minorHAnsi"/>
          <w:color w:val="000000"/>
          <w:lang w:val="en-GB" w:eastAsia="en-GB"/>
        </w:rPr>
        <w:t xml:space="preserve">/ and </w:t>
      </w:r>
      <w:proofErr w:type="spellStart"/>
      <w:r w:rsidRPr="004372A7">
        <w:rPr>
          <w:rFonts w:asciiTheme="minorHAnsi" w:eastAsia="Times New Roman" w:hAnsiTheme="minorHAnsi"/>
          <w:color w:val="000000"/>
          <w:lang w:val="en-GB" w:eastAsia="en-GB"/>
        </w:rPr>
        <w:t>rvdas_csv_tmp</w:t>
      </w:r>
      <w:proofErr w:type="spellEnd"/>
      <w:r w:rsidRPr="004372A7">
        <w:rPr>
          <w:rFonts w:asciiTheme="minorHAnsi" w:eastAsia="Times New Roman" w:hAnsiTheme="minorHAnsi"/>
          <w:color w:val="000000"/>
          <w:lang w:val="en-GB" w:eastAsia="en-GB"/>
        </w:rPr>
        <w:t>/ (the rest will be generated automatically). </w:t>
      </w:r>
    </w:p>
    <w:p w14:paraId="4B6F8BF5" w14:textId="77777777" w:rsidR="004372A7" w:rsidRPr="004372A7" w:rsidRDefault="004372A7" w:rsidP="004372A7">
      <w:pPr>
        <w:numPr>
          <w:ilvl w:val="0"/>
          <w:numId w:val="10"/>
        </w:numPr>
        <w:rPr>
          <w:rFonts w:asciiTheme="minorHAnsi" w:eastAsia="Times New Roman" w:hAnsiTheme="minorHAnsi"/>
          <w:color w:val="000000"/>
          <w:lang w:val="en-GB" w:eastAsia="en-GB"/>
        </w:rPr>
      </w:pPr>
      <w:r w:rsidRPr="004372A7">
        <w:rPr>
          <w:rFonts w:asciiTheme="minorHAnsi" w:eastAsia="Times New Roman" w:hAnsiTheme="minorHAnsi"/>
          <w:color w:val="000000"/>
          <w:lang w:val="en-GB" w:eastAsia="en-GB"/>
        </w:rPr>
        <w:t xml:space="preserve">Determine the address (name or </w:t>
      </w:r>
      <w:proofErr w:type="spellStart"/>
      <w:r w:rsidRPr="004372A7">
        <w:rPr>
          <w:rFonts w:asciiTheme="minorHAnsi" w:eastAsia="Times New Roman" w:hAnsiTheme="minorHAnsi"/>
          <w:color w:val="000000"/>
          <w:lang w:val="en-GB" w:eastAsia="en-GB"/>
        </w:rPr>
        <w:t>ip</w:t>
      </w:r>
      <w:proofErr w:type="spellEnd"/>
      <w:r w:rsidRPr="004372A7">
        <w:rPr>
          <w:rFonts w:asciiTheme="minorHAnsi" w:eastAsia="Times New Roman" w:hAnsiTheme="minorHAnsi"/>
          <w:color w:val="000000"/>
          <w:lang w:val="en-GB" w:eastAsia="en-GB"/>
        </w:rPr>
        <w:t>) and login credentials of the RVDAS server, as well as the location of its .</w:t>
      </w:r>
      <w:proofErr w:type="spellStart"/>
      <w:r w:rsidRPr="004372A7">
        <w:rPr>
          <w:rFonts w:asciiTheme="minorHAnsi" w:eastAsia="Times New Roman" w:hAnsiTheme="minorHAnsi"/>
          <w:color w:val="000000"/>
          <w:lang w:val="en-GB" w:eastAsia="en-GB"/>
        </w:rPr>
        <w:t>json</w:t>
      </w:r>
      <w:proofErr w:type="spellEnd"/>
      <w:r w:rsidRPr="004372A7">
        <w:rPr>
          <w:rFonts w:asciiTheme="minorHAnsi" w:eastAsia="Times New Roman" w:hAnsiTheme="minorHAnsi"/>
          <w:color w:val="000000"/>
          <w:lang w:val="en-GB" w:eastAsia="en-GB"/>
        </w:rPr>
        <w:t xml:space="preserve"> files and the database name for your cruise. Add the address, database, and username to </w:t>
      </w:r>
      <w:proofErr w:type="spellStart"/>
      <w:r w:rsidRPr="004372A7">
        <w:rPr>
          <w:rFonts w:asciiTheme="minorHAnsi" w:eastAsia="Times New Roman" w:hAnsiTheme="minorHAnsi"/>
          <w:color w:val="000000"/>
          <w:lang w:val="en-GB" w:eastAsia="en-GB"/>
        </w:rPr>
        <w:t>m_setup.m</w:t>
      </w:r>
      <w:proofErr w:type="spellEnd"/>
      <w:r w:rsidRPr="004372A7">
        <w:rPr>
          <w:rFonts w:asciiTheme="minorHAnsi" w:eastAsia="Times New Roman" w:hAnsiTheme="minorHAnsi"/>
          <w:color w:val="000000"/>
          <w:lang w:val="en-GB" w:eastAsia="en-GB"/>
        </w:rPr>
        <w:t>, and to file ~</w:t>
      </w:r>
      <w:proofErr w:type="gramStart"/>
      <w:r w:rsidRPr="004372A7">
        <w:rPr>
          <w:rFonts w:asciiTheme="minorHAnsi" w:eastAsia="Times New Roman" w:hAnsiTheme="minorHAnsi"/>
          <w:color w:val="000000"/>
          <w:lang w:val="en-GB" w:eastAsia="en-GB"/>
        </w:rPr>
        <w:t>/.</w:t>
      </w:r>
      <w:proofErr w:type="spellStart"/>
      <w:r w:rsidRPr="004372A7">
        <w:rPr>
          <w:rFonts w:asciiTheme="minorHAnsi" w:eastAsia="Times New Roman" w:hAnsiTheme="minorHAnsi"/>
          <w:color w:val="000000"/>
          <w:lang w:val="en-GB" w:eastAsia="en-GB"/>
        </w:rPr>
        <w:t>pgpass</w:t>
      </w:r>
      <w:proofErr w:type="spellEnd"/>
      <w:proofErr w:type="gramEnd"/>
      <w:r w:rsidRPr="004372A7">
        <w:rPr>
          <w:rFonts w:asciiTheme="minorHAnsi" w:eastAsia="Times New Roman" w:hAnsiTheme="minorHAnsi"/>
          <w:color w:val="000000"/>
          <w:lang w:val="en-GB" w:eastAsia="en-GB"/>
        </w:rPr>
        <w:t xml:space="preserve">, a text file containing one or more lines specifying </w:t>
      </w:r>
      <w:proofErr w:type="spellStart"/>
      <w:r w:rsidRPr="004372A7">
        <w:rPr>
          <w:rFonts w:asciiTheme="minorHAnsi" w:eastAsia="Times New Roman" w:hAnsiTheme="minorHAnsi"/>
          <w:color w:val="000000"/>
          <w:lang w:val="en-GB" w:eastAsia="en-GB"/>
        </w:rPr>
        <w:t>machine:port:database:username:password</w:t>
      </w:r>
      <w:proofErr w:type="spellEnd"/>
      <w:r w:rsidRPr="004372A7">
        <w:rPr>
          <w:rFonts w:asciiTheme="minorHAnsi" w:eastAsia="Times New Roman" w:hAnsiTheme="minorHAnsi"/>
          <w:color w:val="000000"/>
          <w:lang w:val="en-GB" w:eastAsia="en-GB"/>
        </w:rPr>
        <w:t>. Add the directory containing the .</w:t>
      </w:r>
      <w:proofErr w:type="spellStart"/>
      <w:r w:rsidRPr="004372A7">
        <w:rPr>
          <w:rFonts w:asciiTheme="minorHAnsi" w:eastAsia="Times New Roman" w:hAnsiTheme="minorHAnsi"/>
          <w:color w:val="000000"/>
          <w:lang w:val="en-GB" w:eastAsia="en-GB"/>
        </w:rPr>
        <w:t>json</w:t>
      </w:r>
      <w:proofErr w:type="spellEnd"/>
      <w:r w:rsidRPr="004372A7">
        <w:rPr>
          <w:rFonts w:asciiTheme="minorHAnsi" w:eastAsia="Times New Roman" w:hAnsiTheme="minorHAnsi"/>
          <w:color w:val="000000"/>
          <w:lang w:val="en-GB" w:eastAsia="en-GB"/>
        </w:rPr>
        <w:t xml:space="preserve"> files (on the remote/server machine) to </w:t>
      </w:r>
      <w:proofErr w:type="spellStart"/>
      <w:r w:rsidRPr="004372A7">
        <w:rPr>
          <w:rFonts w:asciiTheme="minorHAnsi" w:eastAsia="Times New Roman" w:hAnsiTheme="minorHAnsi"/>
          <w:color w:val="000000"/>
          <w:lang w:val="en-GB" w:eastAsia="en-GB"/>
        </w:rPr>
        <w:t>m_setup.m</w:t>
      </w:r>
      <w:proofErr w:type="spellEnd"/>
      <w:r w:rsidRPr="004372A7">
        <w:rPr>
          <w:rFonts w:asciiTheme="minorHAnsi" w:eastAsia="Times New Roman" w:hAnsiTheme="minorHAnsi"/>
          <w:color w:val="000000"/>
          <w:lang w:val="en-GB" w:eastAsia="en-GB"/>
        </w:rPr>
        <w:t xml:space="preserve"> under </w:t>
      </w:r>
      <w:proofErr w:type="spellStart"/>
      <w:r w:rsidRPr="004372A7">
        <w:rPr>
          <w:rFonts w:asciiTheme="minorHAnsi" w:eastAsia="Times New Roman" w:hAnsiTheme="minorHAnsi"/>
          <w:color w:val="000000"/>
          <w:lang w:val="en-GB" w:eastAsia="en-GB"/>
        </w:rPr>
        <w:t>MEXEC_</w:t>
      </w:r>
      <w:proofErr w:type="gramStart"/>
      <w:r w:rsidRPr="004372A7">
        <w:rPr>
          <w:rFonts w:asciiTheme="minorHAnsi" w:eastAsia="Times New Roman" w:hAnsiTheme="minorHAnsi"/>
          <w:color w:val="000000"/>
          <w:lang w:val="en-GB" w:eastAsia="en-GB"/>
        </w:rPr>
        <w:t>G.RVDAS.jsondir</w:t>
      </w:r>
      <w:proofErr w:type="spellEnd"/>
      <w:proofErr w:type="gramEnd"/>
      <w:r w:rsidRPr="004372A7">
        <w:rPr>
          <w:rFonts w:asciiTheme="minorHAnsi" w:eastAsia="Times New Roman" w:hAnsiTheme="minorHAnsi"/>
          <w:color w:val="000000"/>
          <w:lang w:val="en-GB" w:eastAsia="en-GB"/>
        </w:rPr>
        <w:t xml:space="preserve">. (If for some reason the files are not on the same machine as the database, see alternate B below). Also, in opt_da001.m, change </w:t>
      </w:r>
      <w:proofErr w:type="spellStart"/>
      <w:r w:rsidRPr="004372A7">
        <w:rPr>
          <w:rFonts w:asciiTheme="minorHAnsi" w:eastAsia="Times New Roman" w:hAnsiTheme="minorHAnsi"/>
          <w:color w:val="000000"/>
          <w:lang w:val="en-GB" w:eastAsia="en-GB"/>
        </w:rPr>
        <w:t>skipunderway</w:t>
      </w:r>
      <w:proofErr w:type="spellEnd"/>
      <w:r w:rsidRPr="004372A7">
        <w:rPr>
          <w:rFonts w:asciiTheme="minorHAnsi" w:eastAsia="Times New Roman" w:hAnsiTheme="minorHAnsi"/>
          <w:color w:val="000000"/>
          <w:lang w:val="en-GB" w:eastAsia="en-GB"/>
        </w:rPr>
        <w:t xml:space="preserve"> to 0. </w:t>
      </w:r>
    </w:p>
    <w:p w14:paraId="11592294" w14:textId="072CB1C4" w:rsidR="004372A7" w:rsidRPr="004372A7" w:rsidRDefault="004372A7" w:rsidP="004372A7">
      <w:pPr>
        <w:numPr>
          <w:ilvl w:val="0"/>
          <w:numId w:val="10"/>
        </w:numPr>
        <w:rPr>
          <w:rFonts w:asciiTheme="minorHAnsi" w:eastAsia="Times New Roman" w:hAnsiTheme="minorHAnsi"/>
          <w:color w:val="000000"/>
          <w:lang w:val="en-GB" w:eastAsia="en-GB"/>
        </w:rPr>
      </w:pPr>
      <w:r w:rsidRPr="004372A7">
        <w:rPr>
          <w:rFonts w:asciiTheme="minorHAnsi" w:eastAsia="Times New Roman" w:hAnsiTheme="minorHAnsi"/>
          <w:color w:val="000000"/>
          <w:lang w:val="en-GB" w:eastAsia="en-GB"/>
        </w:rPr>
        <w:t xml:space="preserve">Run </w:t>
      </w:r>
      <w:proofErr w:type="spellStart"/>
      <w:r w:rsidRPr="004372A7">
        <w:rPr>
          <w:rFonts w:asciiTheme="minorHAnsi" w:eastAsia="Times New Roman" w:hAnsiTheme="minorHAnsi"/>
          <w:color w:val="000000"/>
          <w:lang w:val="en-GB" w:eastAsia="en-GB"/>
        </w:rPr>
        <w:t>mrjson_get_list.m</w:t>
      </w:r>
      <w:proofErr w:type="spellEnd"/>
      <w:r w:rsidRPr="004372A7">
        <w:rPr>
          <w:rFonts w:asciiTheme="minorHAnsi" w:eastAsia="Times New Roman" w:hAnsiTheme="minorHAnsi"/>
          <w:color w:val="000000"/>
          <w:lang w:val="en-GB" w:eastAsia="en-GB"/>
        </w:rPr>
        <w:t>, editing the list of files to exclude instruments you’re not interested in. [Alternate B: If necessary, copy over the .</w:t>
      </w:r>
      <w:proofErr w:type="spellStart"/>
      <w:r w:rsidRPr="004372A7">
        <w:rPr>
          <w:rFonts w:asciiTheme="minorHAnsi" w:eastAsia="Times New Roman" w:hAnsiTheme="minorHAnsi"/>
          <w:color w:val="000000"/>
          <w:lang w:val="en-GB" w:eastAsia="en-GB"/>
        </w:rPr>
        <w:t>json</w:t>
      </w:r>
      <w:proofErr w:type="spellEnd"/>
      <w:r w:rsidRPr="004372A7">
        <w:rPr>
          <w:rFonts w:asciiTheme="minorHAnsi" w:eastAsia="Times New Roman" w:hAnsiTheme="minorHAnsi"/>
          <w:color w:val="000000"/>
          <w:lang w:val="en-GB" w:eastAsia="en-GB"/>
        </w:rPr>
        <w:t xml:space="preserve"> files and make a list file (containing full paths) manually and just do the last couple of lines of </w:t>
      </w:r>
      <w:proofErr w:type="spellStart"/>
      <w:r w:rsidRPr="004372A7">
        <w:rPr>
          <w:rFonts w:asciiTheme="minorHAnsi" w:eastAsia="Times New Roman" w:hAnsiTheme="minorHAnsi"/>
          <w:color w:val="000000"/>
          <w:lang w:val="en-GB" w:eastAsia="en-GB"/>
        </w:rPr>
        <w:t>mrjson_get_list.m</w:t>
      </w:r>
      <w:proofErr w:type="spellEnd"/>
      <w:r w:rsidRPr="004372A7">
        <w:rPr>
          <w:rFonts w:asciiTheme="minorHAnsi" w:eastAsia="Times New Roman" w:hAnsiTheme="minorHAnsi"/>
          <w:color w:val="000000"/>
          <w:lang w:val="en-GB" w:eastAsia="en-GB"/>
        </w:rPr>
        <w:t xml:space="preserve"> where it calls </w:t>
      </w:r>
      <w:proofErr w:type="spellStart"/>
      <w:r w:rsidRPr="004372A7">
        <w:rPr>
          <w:rFonts w:asciiTheme="minorHAnsi" w:eastAsia="Times New Roman" w:hAnsiTheme="minorHAnsi"/>
          <w:color w:val="000000"/>
          <w:lang w:val="en-GB" w:eastAsia="en-GB"/>
        </w:rPr>
        <w:t>mrjson_load_all.m</w:t>
      </w:r>
      <w:proofErr w:type="spellEnd"/>
      <w:r w:rsidRPr="004372A7">
        <w:rPr>
          <w:rFonts w:asciiTheme="minorHAnsi" w:eastAsia="Times New Roman" w:hAnsiTheme="minorHAnsi"/>
          <w:color w:val="000000"/>
          <w:lang w:val="en-GB" w:eastAsia="en-GB"/>
        </w:rPr>
        <w:t xml:space="preserve">, with </w:t>
      </w:r>
      <w:proofErr w:type="spellStart"/>
      <w:r w:rsidRPr="004372A7">
        <w:rPr>
          <w:rFonts w:asciiTheme="minorHAnsi" w:eastAsia="Times New Roman" w:hAnsiTheme="minorHAnsi"/>
          <w:color w:val="000000"/>
          <w:lang w:val="en-GB" w:eastAsia="en-GB"/>
        </w:rPr>
        <w:t>outfile</w:t>
      </w:r>
      <w:proofErr w:type="spellEnd"/>
      <w:r w:rsidRPr="004372A7">
        <w:rPr>
          <w:rFonts w:asciiTheme="minorHAnsi" w:eastAsia="Times New Roman" w:hAnsiTheme="minorHAnsi"/>
          <w:color w:val="000000"/>
          <w:lang w:val="en-GB" w:eastAsia="en-GB"/>
        </w:rPr>
        <w:t xml:space="preserve"> being </w:t>
      </w:r>
      <w:proofErr w:type="spellStart"/>
      <w:r w:rsidRPr="004372A7">
        <w:rPr>
          <w:rFonts w:asciiTheme="minorHAnsi" w:eastAsia="Times New Roman" w:hAnsiTheme="minorHAnsi"/>
          <w:color w:val="000000"/>
          <w:lang w:val="en-GB" w:eastAsia="en-GB"/>
        </w:rPr>
        <w:t>mrtables_from_json.m</w:t>
      </w:r>
      <w:proofErr w:type="spellEnd"/>
      <w:r w:rsidRPr="004372A7">
        <w:rPr>
          <w:rFonts w:asciiTheme="minorHAnsi" w:eastAsia="Times New Roman" w:hAnsiTheme="minorHAnsi"/>
          <w:color w:val="000000"/>
          <w:lang w:val="en-GB" w:eastAsia="en-GB"/>
        </w:rPr>
        <w:t xml:space="preserve"> (with full path).] At this point you should be able to run </w:t>
      </w:r>
      <w:proofErr w:type="spellStart"/>
      <w:r w:rsidRPr="004372A7">
        <w:rPr>
          <w:rFonts w:asciiTheme="minorHAnsi" w:eastAsia="Times New Roman" w:hAnsiTheme="minorHAnsi"/>
          <w:color w:val="000000"/>
          <w:lang w:val="en-GB" w:eastAsia="en-GB"/>
        </w:rPr>
        <w:t>mrlistit</w:t>
      </w:r>
      <w:proofErr w:type="spellEnd"/>
      <w:r w:rsidRPr="004372A7">
        <w:rPr>
          <w:rFonts w:asciiTheme="minorHAnsi" w:eastAsia="Times New Roman" w:hAnsiTheme="minorHAnsi"/>
          <w:color w:val="000000"/>
          <w:lang w:val="en-GB" w:eastAsia="en-GB"/>
        </w:rPr>
        <w:t xml:space="preserve">, </w:t>
      </w:r>
      <w:proofErr w:type="spellStart"/>
      <w:r w:rsidRPr="004372A7">
        <w:rPr>
          <w:rFonts w:asciiTheme="minorHAnsi" w:eastAsia="Times New Roman" w:hAnsiTheme="minorHAnsi"/>
          <w:color w:val="000000"/>
          <w:lang w:val="en-GB" w:eastAsia="en-GB"/>
        </w:rPr>
        <w:t>mrlast</w:t>
      </w:r>
      <w:proofErr w:type="spellEnd"/>
      <w:r w:rsidRPr="004372A7">
        <w:rPr>
          <w:rFonts w:asciiTheme="minorHAnsi" w:eastAsia="Times New Roman" w:hAnsiTheme="minorHAnsi"/>
          <w:color w:val="000000"/>
          <w:lang w:val="en-GB" w:eastAsia="en-GB"/>
        </w:rPr>
        <w:t xml:space="preserve">, and </w:t>
      </w:r>
      <w:proofErr w:type="spellStart"/>
      <w:r w:rsidRPr="004372A7">
        <w:rPr>
          <w:rFonts w:asciiTheme="minorHAnsi" w:eastAsia="Times New Roman" w:hAnsiTheme="minorHAnsi"/>
          <w:color w:val="000000"/>
          <w:lang w:val="en-GB" w:eastAsia="en-GB"/>
        </w:rPr>
        <w:t>mrload</w:t>
      </w:r>
      <w:proofErr w:type="spellEnd"/>
      <w:r w:rsidRPr="004372A7">
        <w:rPr>
          <w:rFonts w:asciiTheme="minorHAnsi" w:eastAsia="Times New Roman" w:hAnsiTheme="minorHAnsi"/>
          <w:color w:val="000000"/>
          <w:lang w:val="en-GB" w:eastAsia="en-GB"/>
        </w:rPr>
        <w:t xml:space="preserve">. You can also run </w:t>
      </w:r>
      <w:proofErr w:type="spellStart"/>
      <w:r w:rsidRPr="004372A7">
        <w:rPr>
          <w:rFonts w:asciiTheme="minorHAnsi" w:eastAsia="Times New Roman" w:hAnsiTheme="minorHAnsi"/>
          <w:color w:val="000000"/>
          <w:lang w:val="en-GB" w:eastAsia="en-GB"/>
        </w:rPr>
        <w:t>mrdefine</w:t>
      </w:r>
      <w:proofErr w:type="spellEnd"/>
      <w:r w:rsidRPr="004372A7">
        <w:rPr>
          <w:rFonts w:asciiTheme="minorHAnsi" w:eastAsia="Times New Roman" w:hAnsiTheme="minorHAnsi"/>
          <w:color w:val="000000"/>
          <w:lang w:val="en-GB" w:eastAsia="en-GB"/>
        </w:rPr>
        <w:t xml:space="preserve">, which will output the list of tables and variables in the </w:t>
      </w:r>
      <w:proofErr w:type="spellStart"/>
      <w:r w:rsidRPr="004372A7">
        <w:rPr>
          <w:rFonts w:asciiTheme="minorHAnsi" w:eastAsia="Times New Roman" w:hAnsiTheme="minorHAnsi"/>
          <w:color w:val="000000"/>
          <w:lang w:val="en-GB" w:eastAsia="en-GB"/>
        </w:rPr>
        <w:t>matlab</w:t>
      </w:r>
      <w:proofErr w:type="spellEnd"/>
      <w:r w:rsidRPr="004372A7">
        <w:rPr>
          <w:rFonts w:asciiTheme="minorHAnsi" w:eastAsia="Times New Roman" w:hAnsiTheme="minorHAnsi"/>
          <w:color w:val="000000"/>
          <w:lang w:val="en-GB" w:eastAsia="en-GB"/>
        </w:rPr>
        <w:t xml:space="preserve"> workspace. </w:t>
      </w:r>
    </w:p>
    <w:p w14:paraId="239042D0" w14:textId="768B8032" w:rsidR="004372A7" w:rsidRPr="004372A7" w:rsidRDefault="004372A7" w:rsidP="004372A7">
      <w:pPr>
        <w:numPr>
          <w:ilvl w:val="0"/>
          <w:numId w:val="10"/>
        </w:numPr>
        <w:rPr>
          <w:rFonts w:asciiTheme="minorHAnsi" w:eastAsia="Times New Roman" w:hAnsiTheme="minorHAnsi"/>
          <w:color w:val="000000"/>
          <w:lang w:val="en-GB" w:eastAsia="en-GB"/>
        </w:rPr>
      </w:pPr>
      <w:r w:rsidRPr="004372A7">
        <w:rPr>
          <w:rFonts w:asciiTheme="minorHAnsi" w:eastAsia="Times New Roman" w:hAnsiTheme="minorHAnsi"/>
          <w:color w:val="000000"/>
          <w:lang w:val="en-GB" w:eastAsia="en-GB"/>
        </w:rPr>
        <w:lastRenderedPageBreak/>
        <w:t xml:space="preserve">Inspect </w:t>
      </w:r>
      <w:proofErr w:type="spellStart"/>
      <w:r w:rsidRPr="004372A7">
        <w:rPr>
          <w:rFonts w:asciiTheme="minorHAnsi" w:eastAsia="Times New Roman" w:hAnsiTheme="minorHAnsi"/>
          <w:color w:val="000000"/>
          <w:lang w:val="en-GB" w:eastAsia="en-GB"/>
        </w:rPr>
        <w:t>mrtables</w:t>
      </w:r>
      <w:proofErr w:type="spellEnd"/>
      <w:r w:rsidRPr="004372A7">
        <w:rPr>
          <w:rFonts w:asciiTheme="minorHAnsi" w:eastAsia="Times New Roman" w:hAnsiTheme="minorHAnsi"/>
          <w:color w:val="000000"/>
          <w:lang w:val="en-GB" w:eastAsia="en-GB"/>
        </w:rPr>
        <w:t xml:space="preserve"> </w:t>
      </w:r>
      <w:proofErr w:type="spellStart"/>
      <w:r w:rsidRPr="004372A7">
        <w:rPr>
          <w:rFonts w:asciiTheme="minorHAnsi" w:eastAsia="Times New Roman" w:hAnsiTheme="minorHAnsi"/>
          <w:color w:val="000000"/>
          <w:lang w:val="en-GB" w:eastAsia="en-GB"/>
        </w:rPr>
        <w:t>from_json.m</w:t>
      </w:r>
      <w:proofErr w:type="spellEnd"/>
      <w:r w:rsidRPr="004372A7">
        <w:rPr>
          <w:rFonts w:asciiTheme="minorHAnsi" w:eastAsia="Times New Roman" w:hAnsiTheme="minorHAnsi"/>
          <w:color w:val="000000"/>
          <w:lang w:val="en-GB" w:eastAsia="en-GB"/>
        </w:rPr>
        <w:t xml:space="preserve"> and if necessary add instruments/tables/messages/patterns to exclude to </w:t>
      </w:r>
      <w:proofErr w:type="spellStart"/>
      <w:r w:rsidRPr="004372A7">
        <w:rPr>
          <w:rFonts w:asciiTheme="minorHAnsi" w:eastAsia="Times New Roman" w:hAnsiTheme="minorHAnsi"/>
          <w:color w:val="000000"/>
          <w:lang w:val="en-GB" w:eastAsia="en-GB"/>
        </w:rPr>
        <w:t>setdef_cropt_uway.m</w:t>
      </w:r>
      <w:proofErr w:type="spellEnd"/>
      <w:r w:rsidRPr="004372A7">
        <w:rPr>
          <w:rFonts w:asciiTheme="minorHAnsi" w:eastAsia="Times New Roman" w:hAnsiTheme="minorHAnsi"/>
          <w:color w:val="000000"/>
          <w:lang w:val="en-GB" w:eastAsia="en-GB"/>
        </w:rPr>
        <w:t xml:space="preserve"> or </w:t>
      </w:r>
      <w:r w:rsidR="00B95848" w:rsidRPr="00B95848">
        <w:rPr>
          <w:rFonts w:asciiTheme="minorHAnsi" w:eastAsia="Times New Roman" w:hAnsiTheme="minorHAnsi"/>
          <w:color w:val="000000"/>
          <w:lang w:val="en-GB" w:eastAsia="en-GB"/>
        </w:rPr>
        <w:t xml:space="preserve">(probably better) </w:t>
      </w:r>
      <w:proofErr w:type="spellStart"/>
      <w:r w:rsidRPr="004372A7">
        <w:rPr>
          <w:rFonts w:asciiTheme="minorHAnsi" w:eastAsia="Times New Roman" w:hAnsiTheme="minorHAnsi"/>
          <w:color w:val="000000"/>
          <w:lang w:val="en-GB" w:eastAsia="en-GB"/>
        </w:rPr>
        <w:t>opt_</w:t>
      </w:r>
      <w:r w:rsidR="00B95848" w:rsidRPr="00B95848">
        <w:rPr>
          <w:rFonts w:asciiTheme="minorHAnsi" w:eastAsia="Times New Roman" w:hAnsiTheme="minorHAnsi"/>
          <w:i/>
          <w:iCs/>
          <w:color w:val="000000"/>
          <w:lang w:val="en-GB" w:eastAsia="en-GB"/>
        </w:rPr>
        <w:t>cruise</w:t>
      </w:r>
      <w:r w:rsidRPr="004372A7">
        <w:rPr>
          <w:rFonts w:asciiTheme="minorHAnsi" w:eastAsia="Times New Roman" w:hAnsiTheme="minorHAnsi"/>
          <w:color w:val="000000"/>
          <w:lang w:val="en-GB" w:eastAsia="en-GB"/>
        </w:rPr>
        <w:t>.m</w:t>
      </w:r>
      <w:proofErr w:type="spellEnd"/>
      <w:r w:rsidRPr="004372A7">
        <w:rPr>
          <w:rFonts w:asciiTheme="minorHAnsi" w:eastAsia="Times New Roman" w:hAnsiTheme="minorHAnsi"/>
          <w:color w:val="000000"/>
          <w:lang w:val="en-GB" w:eastAsia="en-GB"/>
        </w:rPr>
        <w:t xml:space="preserve"> (under </w:t>
      </w:r>
      <w:r w:rsidR="00B95848" w:rsidRPr="00B95848">
        <w:rPr>
          <w:rFonts w:asciiTheme="minorHAnsi" w:eastAsia="Times New Roman" w:hAnsiTheme="minorHAnsi"/>
          <w:color w:val="000000"/>
          <w:lang w:val="en-GB" w:eastAsia="en-GB"/>
        </w:rPr>
        <w:t xml:space="preserve">case </w:t>
      </w:r>
      <w:proofErr w:type="spellStart"/>
      <w:r w:rsidRPr="004372A7">
        <w:rPr>
          <w:rFonts w:asciiTheme="minorHAnsi" w:eastAsia="Times New Roman" w:hAnsiTheme="minorHAnsi"/>
          <w:color w:val="000000"/>
          <w:lang w:val="en-GB" w:eastAsia="en-GB"/>
        </w:rPr>
        <w:t>mrvdas_ingest</w:t>
      </w:r>
      <w:proofErr w:type="spellEnd"/>
      <w:r w:rsidR="00B95848" w:rsidRPr="00B95848">
        <w:rPr>
          <w:rFonts w:asciiTheme="minorHAnsi" w:eastAsia="Times New Roman" w:hAnsiTheme="minorHAnsi"/>
          <w:color w:val="000000"/>
          <w:lang w:val="en-GB" w:eastAsia="en-GB"/>
        </w:rPr>
        <w:t xml:space="preserve">, </w:t>
      </w:r>
      <w:proofErr w:type="spellStart"/>
      <w:r w:rsidR="00B95848" w:rsidRPr="00B95848">
        <w:rPr>
          <w:rFonts w:asciiTheme="minorHAnsi" w:eastAsia="Times New Roman" w:hAnsiTheme="minorHAnsi"/>
          <w:color w:val="000000"/>
          <w:lang w:val="en-GB" w:eastAsia="en-GB"/>
        </w:rPr>
        <w:t>oopt</w:t>
      </w:r>
      <w:proofErr w:type="spellEnd"/>
      <w:r w:rsidR="00B95848" w:rsidRPr="00B95848">
        <w:rPr>
          <w:rFonts w:asciiTheme="minorHAnsi" w:eastAsia="Times New Roman" w:hAnsiTheme="minorHAnsi"/>
          <w:color w:val="000000"/>
          <w:lang w:val="en-GB" w:eastAsia="en-GB"/>
        </w:rPr>
        <w:t xml:space="preserve"> </w:t>
      </w:r>
      <w:r w:rsidR="00B95848" w:rsidRPr="00B95848">
        <w:rPr>
          <w:rFonts w:asciiTheme="minorHAnsi" w:eastAsia="Times New Roman" w:hAnsiTheme="minorHAnsi"/>
          <w:i/>
          <w:iCs/>
          <w:color w:val="000000"/>
          <w:lang w:val="en-GB" w:eastAsia="en-GB"/>
        </w:rPr>
        <w:t>your ship</w:t>
      </w:r>
      <w:r w:rsidR="00B95848" w:rsidRPr="00B95848">
        <w:rPr>
          <w:rFonts w:asciiTheme="minorHAnsi" w:eastAsia="Times New Roman" w:hAnsiTheme="minorHAnsi"/>
          <w:color w:val="000000"/>
          <w:lang w:val="en-GB" w:eastAsia="en-GB"/>
        </w:rPr>
        <w:t xml:space="preserve"> [e.g. </w:t>
      </w:r>
      <w:proofErr w:type="spellStart"/>
      <w:r w:rsidR="00B95848" w:rsidRPr="00B95848">
        <w:rPr>
          <w:rFonts w:asciiTheme="minorHAnsi" w:eastAsia="Times New Roman" w:hAnsiTheme="minorHAnsi"/>
          <w:color w:val="000000"/>
          <w:lang w:val="en-GB" w:eastAsia="en-GB"/>
        </w:rPr>
        <w:t>sda</w:t>
      </w:r>
      <w:proofErr w:type="spellEnd"/>
      <w:r w:rsidR="00B95848" w:rsidRPr="00B95848">
        <w:rPr>
          <w:rFonts w:asciiTheme="minorHAnsi" w:eastAsia="Times New Roman" w:hAnsiTheme="minorHAnsi"/>
          <w:color w:val="000000"/>
          <w:lang w:val="en-GB" w:eastAsia="en-GB"/>
        </w:rPr>
        <w:t>]</w:t>
      </w:r>
      <w:r w:rsidRPr="004372A7">
        <w:rPr>
          <w:rFonts w:asciiTheme="minorHAnsi" w:eastAsia="Times New Roman" w:hAnsiTheme="minorHAnsi"/>
          <w:color w:val="000000"/>
          <w:lang w:val="en-GB" w:eastAsia="en-GB"/>
        </w:rPr>
        <w:t xml:space="preserve">), and/or add more code for parsing variables/units to </w:t>
      </w:r>
      <w:proofErr w:type="spellStart"/>
      <w:r w:rsidRPr="004372A7">
        <w:rPr>
          <w:rFonts w:asciiTheme="minorHAnsi" w:eastAsia="Times New Roman" w:hAnsiTheme="minorHAnsi"/>
          <w:color w:val="000000"/>
          <w:lang w:val="en-GB" w:eastAsia="en-GB"/>
        </w:rPr>
        <w:t>mrrename_tables.m</w:t>
      </w:r>
      <w:proofErr w:type="spellEnd"/>
      <w:r w:rsidRPr="004372A7">
        <w:rPr>
          <w:rFonts w:asciiTheme="minorHAnsi" w:eastAsia="Times New Roman" w:hAnsiTheme="minorHAnsi"/>
          <w:color w:val="000000"/>
          <w:lang w:val="en-GB" w:eastAsia="en-GB"/>
        </w:rPr>
        <w:t xml:space="preserve">, and/or add new streams and give them </w:t>
      </w:r>
      <w:proofErr w:type="spellStart"/>
      <w:r w:rsidRPr="004372A7">
        <w:rPr>
          <w:rFonts w:asciiTheme="minorHAnsi" w:eastAsia="Times New Roman" w:hAnsiTheme="minorHAnsi"/>
          <w:color w:val="000000"/>
          <w:lang w:val="en-GB" w:eastAsia="en-GB"/>
        </w:rPr>
        <w:t>shortnames</w:t>
      </w:r>
      <w:proofErr w:type="spellEnd"/>
      <w:r w:rsidRPr="004372A7">
        <w:rPr>
          <w:rFonts w:asciiTheme="minorHAnsi" w:eastAsia="Times New Roman" w:hAnsiTheme="minorHAnsi"/>
          <w:color w:val="000000"/>
          <w:lang w:val="en-GB" w:eastAsia="en-GB"/>
        </w:rPr>
        <w:t xml:space="preserve"> in </w:t>
      </w:r>
      <w:proofErr w:type="spellStart"/>
      <w:r w:rsidRPr="004372A7">
        <w:rPr>
          <w:rFonts w:asciiTheme="minorHAnsi" w:eastAsia="Times New Roman" w:hAnsiTheme="minorHAnsi"/>
          <w:color w:val="000000"/>
          <w:lang w:val="en-GB" w:eastAsia="en-GB"/>
        </w:rPr>
        <w:t>mrnames.m</w:t>
      </w:r>
      <w:proofErr w:type="spellEnd"/>
      <w:r w:rsidRPr="004372A7">
        <w:rPr>
          <w:rFonts w:asciiTheme="minorHAnsi" w:eastAsia="Times New Roman" w:hAnsiTheme="minorHAnsi"/>
          <w:color w:val="000000"/>
          <w:lang w:val="en-GB" w:eastAsia="en-GB"/>
        </w:rPr>
        <w:t xml:space="preserve"> (and if you have added new </w:t>
      </w:r>
      <w:proofErr w:type="spellStart"/>
      <w:r w:rsidRPr="004372A7">
        <w:rPr>
          <w:rFonts w:asciiTheme="minorHAnsi" w:eastAsia="Times New Roman" w:hAnsiTheme="minorHAnsi"/>
          <w:color w:val="000000"/>
          <w:lang w:val="en-GB" w:eastAsia="en-GB"/>
        </w:rPr>
        <w:t>shortnames</w:t>
      </w:r>
      <w:proofErr w:type="spellEnd"/>
      <w:r w:rsidRPr="004372A7">
        <w:rPr>
          <w:rFonts w:asciiTheme="minorHAnsi" w:eastAsia="Times New Roman" w:hAnsiTheme="minorHAnsi"/>
          <w:color w:val="000000"/>
          <w:lang w:val="en-GB" w:eastAsia="en-GB"/>
        </w:rPr>
        <w:t xml:space="preserve">, also add directories for them in </w:t>
      </w:r>
      <w:proofErr w:type="spellStart"/>
      <w:r w:rsidRPr="004372A7">
        <w:rPr>
          <w:rFonts w:asciiTheme="minorHAnsi" w:eastAsia="Times New Roman" w:hAnsiTheme="minorHAnsi"/>
          <w:color w:val="000000"/>
          <w:lang w:val="en-GB" w:eastAsia="en-GB"/>
        </w:rPr>
        <w:t>muwaydirs.m</w:t>
      </w:r>
      <w:proofErr w:type="spellEnd"/>
      <w:r w:rsidRPr="004372A7">
        <w:rPr>
          <w:rFonts w:asciiTheme="minorHAnsi" w:eastAsia="Times New Roman" w:hAnsiTheme="minorHAnsi"/>
          <w:color w:val="000000"/>
          <w:lang w:val="en-GB" w:eastAsia="en-GB"/>
        </w:rPr>
        <w:t>)</w:t>
      </w:r>
      <w:r w:rsidR="00B95848" w:rsidRPr="00B95848">
        <w:rPr>
          <w:rFonts w:asciiTheme="minorHAnsi" w:eastAsia="Times New Roman" w:hAnsiTheme="minorHAnsi"/>
          <w:color w:val="000000"/>
          <w:lang w:val="en-GB" w:eastAsia="en-GB"/>
        </w:rPr>
        <w:t xml:space="preserve">. </w:t>
      </w:r>
    </w:p>
    <w:p w14:paraId="705FDE21" w14:textId="44AF549D" w:rsidR="004372A7" w:rsidRPr="004372A7" w:rsidRDefault="004372A7" w:rsidP="004372A7">
      <w:pPr>
        <w:numPr>
          <w:ilvl w:val="0"/>
          <w:numId w:val="10"/>
        </w:numPr>
        <w:rPr>
          <w:rFonts w:asciiTheme="minorHAnsi" w:eastAsia="Times New Roman" w:hAnsiTheme="minorHAnsi"/>
          <w:color w:val="000000"/>
          <w:lang w:val="en-GB" w:eastAsia="en-GB"/>
        </w:rPr>
      </w:pPr>
      <w:r w:rsidRPr="004372A7">
        <w:rPr>
          <w:rFonts w:asciiTheme="minorHAnsi" w:eastAsia="Times New Roman" w:hAnsiTheme="minorHAnsi"/>
          <w:color w:val="000000"/>
          <w:lang w:val="en-GB" w:eastAsia="en-GB"/>
        </w:rPr>
        <w:t xml:space="preserve">If you’ve added to </w:t>
      </w:r>
      <w:proofErr w:type="spellStart"/>
      <w:r w:rsidRPr="004372A7">
        <w:rPr>
          <w:rFonts w:asciiTheme="minorHAnsi" w:eastAsia="Times New Roman" w:hAnsiTheme="minorHAnsi"/>
          <w:color w:val="000000"/>
          <w:lang w:val="en-GB" w:eastAsia="en-GB"/>
        </w:rPr>
        <w:t>setdef_cropt_uway.m</w:t>
      </w:r>
      <w:proofErr w:type="spellEnd"/>
      <w:r w:rsidRPr="004372A7">
        <w:rPr>
          <w:rFonts w:asciiTheme="minorHAnsi" w:eastAsia="Times New Roman" w:hAnsiTheme="minorHAnsi"/>
          <w:color w:val="000000"/>
          <w:lang w:val="en-GB" w:eastAsia="en-GB"/>
        </w:rPr>
        <w:t>/</w:t>
      </w:r>
      <w:proofErr w:type="spellStart"/>
      <w:r w:rsidRPr="004372A7">
        <w:rPr>
          <w:rFonts w:asciiTheme="minorHAnsi" w:eastAsia="Times New Roman" w:hAnsiTheme="minorHAnsi"/>
          <w:color w:val="000000"/>
          <w:lang w:val="en-GB" w:eastAsia="en-GB"/>
        </w:rPr>
        <w:t>opt_</w:t>
      </w:r>
      <w:r w:rsidR="00B95848" w:rsidRPr="00B95848">
        <w:rPr>
          <w:rFonts w:asciiTheme="minorHAnsi" w:eastAsia="Times New Roman" w:hAnsiTheme="minorHAnsi"/>
          <w:i/>
          <w:iCs/>
          <w:color w:val="000000"/>
          <w:lang w:val="en-GB" w:eastAsia="en-GB"/>
        </w:rPr>
        <w:t>cruise</w:t>
      </w:r>
      <w:r w:rsidRPr="004372A7">
        <w:rPr>
          <w:rFonts w:asciiTheme="minorHAnsi" w:eastAsia="Times New Roman" w:hAnsiTheme="minorHAnsi"/>
          <w:color w:val="000000"/>
          <w:lang w:val="en-GB" w:eastAsia="en-GB"/>
        </w:rPr>
        <w:t>.m</w:t>
      </w:r>
      <w:proofErr w:type="spellEnd"/>
      <w:r w:rsidRPr="004372A7">
        <w:rPr>
          <w:rFonts w:asciiTheme="minorHAnsi" w:eastAsia="Times New Roman" w:hAnsiTheme="minorHAnsi"/>
          <w:color w:val="000000"/>
          <w:lang w:val="en-GB" w:eastAsia="en-GB"/>
        </w:rPr>
        <w:t xml:space="preserve">, rerun </w:t>
      </w:r>
      <w:proofErr w:type="spellStart"/>
      <w:r w:rsidRPr="004372A7">
        <w:rPr>
          <w:rFonts w:asciiTheme="minorHAnsi" w:eastAsia="Times New Roman" w:hAnsiTheme="minorHAnsi"/>
          <w:color w:val="000000"/>
          <w:lang w:val="en-GB" w:eastAsia="en-GB"/>
        </w:rPr>
        <w:t>mrjson_load_all.m</w:t>
      </w:r>
      <w:proofErr w:type="spellEnd"/>
      <w:r w:rsidRPr="004372A7">
        <w:rPr>
          <w:rFonts w:asciiTheme="minorHAnsi" w:eastAsia="Times New Roman" w:hAnsiTheme="minorHAnsi"/>
          <w:color w:val="000000"/>
          <w:lang w:val="en-GB" w:eastAsia="en-GB"/>
        </w:rPr>
        <w:t xml:space="preserve"> to regenerate </w:t>
      </w:r>
      <w:proofErr w:type="spellStart"/>
      <w:r w:rsidRPr="004372A7">
        <w:rPr>
          <w:rFonts w:asciiTheme="minorHAnsi" w:eastAsia="Times New Roman" w:hAnsiTheme="minorHAnsi"/>
          <w:color w:val="000000"/>
          <w:lang w:val="en-GB" w:eastAsia="en-GB"/>
        </w:rPr>
        <w:t>mrtables_from_json.m</w:t>
      </w:r>
      <w:proofErr w:type="spellEnd"/>
      <w:r w:rsidRPr="004372A7">
        <w:rPr>
          <w:rFonts w:asciiTheme="minorHAnsi" w:eastAsia="Times New Roman" w:hAnsiTheme="minorHAnsi"/>
          <w:color w:val="000000"/>
          <w:lang w:val="en-GB" w:eastAsia="en-GB"/>
        </w:rPr>
        <w:t xml:space="preserve"> (with more variables commented out etc.). </w:t>
      </w:r>
    </w:p>
    <w:p w14:paraId="28D99D83" w14:textId="77777777" w:rsidR="004372A7" w:rsidRPr="004372A7" w:rsidRDefault="004372A7" w:rsidP="004372A7">
      <w:pPr>
        <w:numPr>
          <w:ilvl w:val="0"/>
          <w:numId w:val="10"/>
        </w:numPr>
        <w:rPr>
          <w:rFonts w:asciiTheme="minorHAnsi" w:eastAsia="Times New Roman" w:hAnsiTheme="minorHAnsi"/>
          <w:color w:val="000000"/>
          <w:lang w:val="en-GB" w:eastAsia="en-GB"/>
        </w:rPr>
      </w:pPr>
      <w:r w:rsidRPr="004372A7">
        <w:rPr>
          <w:rFonts w:asciiTheme="minorHAnsi" w:eastAsia="Times New Roman" w:hAnsiTheme="minorHAnsi"/>
          <w:color w:val="000000"/>
          <w:lang w:val="en-GB" w:eastAsia="en-GB"/>
        </w:rPr>
        <w:t xml:space="preserve">Run </w:t>
      </w:r>
      <w:proofErr w:type="spellStart"/>
      <w:r w:rsidRPr="004372A7">
        <w:rPr>
          <w:rFonts w:asciiTheme="minorHAnsi" w:eastAsia="Times New Roman" w:hAnsiTheme="minorHAnsi"/>
          <w:color w:val="000000"/>
          <w:lang w:val="en-GB" w:eastAsia="en-GB"/>
        </w:rPr>
        <w:t>mrdefine</w:t>
      </w:r>
      <w:proofErr w:type="spellEnd"/>
      <w:r w:rsidRPr="004372A7">
        <w:rPr>
          <w:rFonts w:asciiTheme="minorHAnsi" w:eastAsia="Times New Roman" w:hAnsiTheme="minorHAnsi"/>
          <w:color w:val="000000"/>
          <w:lang w:val="en-GB" w:eastAsia="en-GB"/>
        </w:rPr>
        <w:t>, inspecting lists of original tables and renamed tables, and iterate if necessary. </w:t>
      </w:r>
    </w:p>
    <w:p w14:paraId="3F7C7871" w14:textId="77777777" w:rsidR="004372A7" w:rsidRPr="004372A7" w:rsidRDefault="004372A7" w:rsidP="004372A7">
      <w:pPr>
        <w:numPr>
          <w:ilvl w:val="0"/>
          <w:numId w:val="10"/>
        </w:numPr>
        <w:rPr>
          <w:rFonts w:asciiTheme="minorHAnsi" w:eastAsia="Times New Roman" w:hAnsiTheme="minorHAnsi"/>
          <w:color w:val="000000"/>
          <w:lang w:val="en-GB" w:eastAsia="en-GB"/>
        </w:rPr>
      </w:pPr>
      <w:r w:rsidRPr="004372A7">
        <w:rPr>
          <w:rFonts w:asciiTheme="minorHAnsi" w:eastAsia="Times New Roman" w:hAnsiTheme="minorHAnsi"/>
          <w:color w:val="000000"/>
          <w:lang w:val="en-GB" w:eastAsia="en-GB"/>
        </w:rPr>
        <w:t xml:space="preserve">Find and remove </w:t>
      </w:r>
      <w:proofErr w:type="spellStart"/>
      <w:r w:rsidRPr="004372A7">
        <w:rPr>
          <w:rFonts w:asciiTheme="minorHAnsi" w:eastAsia="Times New Roman" w:hAnsiTheme="minorHAnsi"/>
          <w:color w:val="000000"/>
          <w:lang w:val="en-GB" w:eastAsia="en-GB"/>
        </w:rPr>
        <w:t>m_udir.m</w:t>
      </w:r>
      <w:proofErr w:type="spellEnd"/>
      <w:r w:rsidRPr="004372A7">
        <w:rPr>
          <w:rFonts w:asciiTheme="minorHAnsi" w:eastAsia="Times New Roman" w:hAnsiTheme="minorHAnsi"/>
          <w:color w:val="000000"/>
          <w:lang w:val="en-GB" w:eastAsia="en-GB"/>
        </w:rPr>
        <w:t xml:space="preserve"> and then run </w:t>
      </w:r>
      <w:proofErr w:type="spellStart"/>
      <w:r w:rsidRPr="004372A7">
        <w:rPr>
          <w:rFonts w:asciiTheme="minorHAnsi" w:eastAsia="Times New Roman" w:hAnsiTheme="minorHAnsi"/>
          <w:color w:val="000000"/>
          <w:lang w:val="en-GB" w:eastAsia="en-GB"/>
        </w:rPr>
        <w:t>m_setup.m</w:t>
      </w:r>
      <w:proofErr w:type="spellEnd"/>
      <w:r w:rsidRPr="004372A7">
        <w:rPr>
          <w:rFonts w:asciiTheme="minorHAnsi" w:eastAsia="Times New Roman" w:hAnsiTheme="minorHAnsi"/>
          <w:color w:val="000000"/>
          <w:lang w:val="en-GB" w:eastAsia="en-GB"/>
        </w:rPr>
        <w:t xml:space="preserve"> to regenerate it. </w:t>
      </w:r>
    </w:p>
    <w:p w14:paraId="25255654" w14:textId="555D336C" w:rsidR="004372A7" w:rsidRPr="004372A7" w:rsidRDefault="004372A7" w:rsidP="004372A7">
      <w:pPr>
        <w:numPr>
          <w:ilvl w:val="0"/>
          <w:numId w:val="10"/>
        </w:numPr>
        <w:rPr>
          <w:rFonts w:asciiTheme="minorHAnsi" w:eastAsia="Times New Roman" w:hAnsiTheme="minorHAnsi"/>
          <w:color w:val="000000"/>
          <w:lang w:val="en-GB" w:eastAsia="en-GB"/>
        </w:rPr>
      </w:pPr>
      <w:r w:rsidRPr="004372A7">
        <w:rPr>
          <w:rFonts w:asciiTheme="minorHAnsi" w:eastAsia="Times New Roman" w:hAnsiTheme="minorHAnsi"/>
          <w:color w:val="000000"/>
          <w:lang w:val="en-GB" w:eastAsia="en-GB"/>
        </w:rPr>
        <w:t xml:space="preserve">Set </w:t>
      </w:r>
      <w:proofErr w:type="spellStart"/>
      <w:r w:rsidRPr="004372A7">
        <w:rPr>
          <w:rFonts w:asciiTheme="minorHAnsi" w:eastAsia="Times New Roman" w:hAnsiTheme="minorHAnsi"/>
          <w:color w:val="000000"/>
          <w:lang w:val="en-GB" w:eastAsia="en-GB"/>
        </w:rPr>
        <w:t>MEXEC_G.default_navstream</w:t>
      </w:r>
      <w:proofErr w:type="spellEnd"/>
      <w:r w:rsidRPr="004372A7">
        <w:rPr>
          <w:rFonts w:asciiTheme="minorHAnsi" w:eastAsia="Times New Roman" w:hAnsiTheme="minorHAnsi"/>
          <w:color w:val="000000"/>
          <w:lang w:val="en-GB" w:eastAsia="en-GB"/>
        </w:rPr>
        <w:t xml:space="preserve"> and </w:t>
      </w:r>
      <w:proofErr w:type="spellStart"/>
      <w:r w:rsidRPr="004372A7">
        <w:rPr>
          <w:rFonts w:asciiTheme="minorHAnsi" w:eastAsia="Times New Roman" w:hAnsiTheme="minorHAnsi"/>
          <w:color w:val="000000"/>
          <w:lang w:val="en-GB" w:eastAsia="en-GB"/>
        </w:rPr>
        <w:t>MEXEC_G.default_hedstream</w:t>
      </w:r>
      <w:proofErr w:type="spellEnd"/>
      <w:r w:rsidRPr="004372A7">
        <w:rPr>
          <w:rFonts w:asciiTheme="minorHAnsi" w:eastAsia="Times New Roman" w:hAnsiTheme="minorHAnsi"/>
          <w:color w:val="000000"/>
          <w:lang w:val="en-GB" w:eastAsia="en-GB"/>
        </w:rPr>
        <w:t xml:space="preserve"> in </w:t>
      </w:r>
      <w:proofErr w:type="spellStart"/>
      <w:r w:rsidRPr="004372A7">
        <w:rPr>
          <w:rFonts w:asciiTheme="minorHAnsi" w:eastAsia="Times New Roman" w:hAnsiTheme="minorHAnsi"/>
          <w:color w:val="000000"/>
          <w:lang w:val="en-GB" w:eastAsia="en-GB"/>
        </w:rPr>
        <w:t>m_setup.m</w:t>
      </w:r>
      <w:proofErr w:type="spellEnd"/>
      <w:r w:rsidRPr="004372A7">
        <w:rPr>
          <w:rFonts w:asciiTheme="minorHAnsi" w:eastAsia="Times New Roman" w:hAnsiTheme="minorHAnsi"/>
          <w:color w:val="000000"/>
          <w:lang w:val="en-GB" w:eastAsia="en-GB"/>
        </w:rPr>
        <w:t xml:space="preserve"> to point to the </w:t>
      </w:r>
      <w:proofErr w:type="spellStart"/>
      <w:r w:rsidRPr="004372A7">
        <w:rPr>
          <w:rFonts w:asciiTheme="minorHAnsi" w:eastAsia="Times New Roman" w:hAnsiTheme="minorHAnsi"/>
          <w:color w:val="000000"/>
          <w:lang w:val="en-GB" w:eastAsia="en-GB"/>
        </w:rPr>
        <w:t>shortnames</w:t>
      </w:r>
      <w:proofErr w:type="spellEnd"/>
      <w:r w:rsidRPr="004372A7">
        <w:rPr>
          <w:rFonts w:asciiTheme="minorHAnsi" w:eastAsia="Times New Roman" w:hAnsiTheme="minorHAnsi"/>
          <w:color w:val="000000"/>
          <w:lang w:val="en-GB" w:eastAsia="en-GB"/>
        </w:rPr>
        <w:t xml:space="preserve"> of the best position and heading streams. Possibly edit </w:t>
      </w:r>
      <w:proofErr w:type="spellStart"/>
      <w:r w:rsidRPr="004372A7">
        <w:rPr>
          <w:rFonts w:asciiTheme="minorHAnsi" w:eastAsia="Times New Roman" w:hAnsiTheme="minorHAnsi"/>
          <w:color w:val="000000"/>
          <w:lang w:val="en-GB" w:eastAsia="en-GB"/>
        </w:rPr>
        <w:t>munderway_varname</w:t>
      </w:r>
      <w:proofErr w:type="spellEnd"/>
      <w:r w:rsidRPr="004372A7">
        <w:rPr>
          <w:rFonts w:asciiTheme="minorHAnsi" w:eastAsia="Times New Roman" w:hAnsiTheme="minorHAnsi"/>
          <w:color w:val="000000"/>
          <w:lang w:val="en-GB" w:eastAsia="en-GB"/>
        </w:rPr>
        <w:t xml:space="preserve"> to add new names for </w:t>
      </w:r>
      <w:proofErr w:type="spellStart"/>
      <w:r w:rsidRPr="004372A7">
        <w:rPr>
          <w:rFonts w:asciiTheme="minorHAnsi" w:eastAsia="Times New Roman" w:hAnsiTheme="minorHAnsi"/>
          <w:color w:val="000000"/>
          <w:lang w:val="en-GB" w:eastAsia="en-GB"/>
        </w:rPr>
        <w:t>lon</w:t>
      </w:r>
      <w:proofErr w:type="spellEnd"/>
      <w:r w:rsidRPr="004372A7">
        <w:rPr>
          <w:rFonts w:asciiTheme="minorHAnsi" w:eastAsia="Times New Roman" w:hAnsiTheme="minorHAnsi"/>
          <w:color w:val="000000"/>
          <w:lang w:val="en-GB" w:eastAsia="en-GB"/>
        </w:rPr>
        <w:t xml:space="preserve">, wind speed, etc. (alternately, you can make sure they match what was used last time by editing </w:t>
      </w:r>
      <w:proofErr w:type="spellStart"/>
      <w:r w:rsidRPr="004372A7">
        <w:rPr>
          <w:rFonts w:asciiTheme="minorHAnsi" w:eastAsia="Times New Roman" w:hAnsiTheme="minorHAnsi"/>
          <w:color w:val="000000"/>
          <w:lang w:val="en-GB" w:eastAsia="en-GB"/>
        </w:rPr>
        <w:t>mrrename_tables.m</w:t>
      </w:r>
      <w:proofErr w:type="spellEnd"/>
      <w:r w:rsidRPr="004372A7">
        <w:rPr>
          <w:rFonts w:asciiTheme="minorHAnsi" w:eastAsia="Times New Roman" w:hAnsiTheme="minorHAnsi"/>
          <w:color w:val="000000"/>
          <w:lang w:val="en-GB" w:eastAsia="en-GB"/>
        </w:rPr>
        <w:t xml:space="preserve">, but if you want to keep different names, perhaps for comparison of different sources of wind etc., add the alternate possibilities </w:t>
      </w:r>
      <w:r w:rsidR="00B95848" w:rsidRPr="00B95848">
        <w:rPr>
          <w:rFonts w:asciiTheme="minorHAnsi" w:eastAsia="Times New Roman" w:hAnsiTheme="minorHAnsi"/>
          <w:color w:val="000000"/>
          <w:lang w:val="en-GB" w:eastAsia="en-GB"/>
        </w:rPr>
        <w:t xml:space="preserve">in </w:t>
      </w:r>
      <w:proofErr w:type="spellStart"/>
      <w:r w:rsidR="00B95848" w:rsidRPr="00B95848">
        <w:rPr>
          <w:rFonts w:asciiTheme="minorHAnsi" w:eastAsia="Times New Roman" w:hAnsiTheme="minorHAnsi"/>
          <w:color w:val="000000"/>
          <w:lang w:val="en-GB" w:eastAsia="en-GB"/>
        </w:rPr>
        <w:t>munderway_varname</w:t>
      </w:r>
      <w:proofErr w:type="spellEnd"/>
      <w:r w:rsidRPr="004372A7">
        <w:rPr>
          <w:rFonts w:asciiTheme="minorHAnsi" w:eastAsia="Times New Roman" w:hAnsiTheme="minorHAnsi"/>
          <w:color w:val="000000"/>
          <w:lang w:val="en-GB" w:eastAsia="en-GB"/>
        </w:rPr>
        <w:t xml:space="preserve">; various scripts call </w:t>
      </w:r>
      <w:r w:rsidR="00B95848" w:rsidRPr="00B95848">
        <w:rPr>
          <w:rFonts w:asciiTheme="minorHAnsi" w:eastAsia="Times New Roman" w:hAnsiTheme="minorHAnsi"/>
          <w:color w:val="000000"/>
          <w:lang w:val="en-GB" w:eastAsia="en-GB"/>
        </w:rPr>
        <w:t>this</w:t>
      </w:r>
      <w:r w:rsidRPr="004372A7">
        <w:rPr>
          <w:rFonts w:asciiTheme="minorHAnsi" w:eastAsia="Times New Roman" w:hAnsiTheme="minorHAnsi"/>
          <w:color w:val="000000"/>
          <w:lang w:val="en-GB" w:eastAsia="en-GB"/>
        </w:rPr>
        <w:t xml:space="preserve"> and </w:t>
      </w:r>
      <w:r w:rsidR="00B95848" w:rsidRPr="00B95848">
        <w:rPr>
          <w:rFonts w:asciiTheme="minorHAnsi" w:eastAsia="Times New Roman" w:hAnsiTheme="minorHAnsi"/>
          <w:color w:val="000000"/>
          <w:lang w:val="en-GB" w:eastAsia="en-GB"/>
        </w:rPr>
        <w:t>select</w:t>
      </w:r>
      <w:r w:rsidRPr="004372A7">
        <w:rPr>
          <w:rFonts w:asciiTheme="minorHAnsi" w:eastAsia="Times New Roman" w:hAnsiTheme="minorHAnsi"/>
          <w:color w:val="000000"/>
          <w:lang w:val="en-GB" w:eastAsia="en-GB"/>
        </w:rPr>
        <w:t xml:space="preserve"> the first match they find</w:t>
      </w:r>
      <w:r w:rsidR="00B95848" w:rsidRPr="00B95848">
        <w:rPr>
          <w:rFonts w:asciiTheme="minorHAnsi" w:eastAsia="Times New Roman" w:hAnsiTheme="minorHAnsi"/>
          <w:color w:val="000000"/>
          <w:lang w:val="en-GB" w:eastAsia="en-GB"/>
        </w:rPr>
        <w:t xml:space="preserve">, so for instance any of </w:t>
      </w:r>
      <w:proofErr w:type="spellStart"/>
      <w:r w:rsidR="00B95848" w:rsidRPr="00B95848">
        <w:rPr>
          <w:rFonts w:asciiTheme="minorHAnsi" w:eastAsia="Times New Roman" w:hAnsiTheme="minorHAnsi"/>
          <w:color w:val="000000"/>
          <w:lang w:val="en-GB" w:eastAsia="en-GB"/>
        </w:rPr>
        <w:t>lon</w:t>
      </w:r>
      <w:proofErr w:type="spellEnd"/>
      <w:r w:rsidR="00B95848" w:rsidRPr="00B95848">
        <w:rPr>
          <w:rFonts w:asciiTheme="minorHAnsi" w:eastAsia="Times New Roman" w:hAnsiTheme="minorHAnsi"/>
          <w:color w:val="000000"/>
          <w:lang w:val="en-GB" w:eastAsia="en-GB"/>
        </w:rPr>
        <w:t>, long, and longitude will be treated the same, etc.</w:t>
      </w:r>
      <w:r w:rsidRPr="004372A7">
        <w:rPr>
          <w:rFonts w:asciiTheme="minorHAnsi" w:eastAsia="Times New Roman" w:hAnsiTheme="minorHAnsi"/>
          <w:color w:val="000000"/>
          <w:lang w:val="en-GB" w:eastAsia="en-GB"/>
        </w:rPr>
        <w:t>). </w:t>
      </w:r>
    </w:p>
    <w:p w14:paraId="1A924635" w14:textId="5759715C" w:rsidR="004372A7" w:rsidRPr="00B95848" w:rsidRDefault="00B95848" w:rsidP="004372A7">
      <w:pPr>
        <w:numPr>
          <w:ilvl w:val="0"/>
          <w:numId w:val="10"/>
        </w:numPr>
        <w:rPr>
          <w:rFonts w:asciiTheme="minorHAnsi" w:eastAsia="Times New Roman" w:hAnsiTheme="minorHAnsi"/>
          <w:color w:val="000000"/>
          <w:lang w:val="en-GB" w:eastAsia="en-GB"/>
        </w:rPr>
      </w:pPr>
      <w:r w:rsidRPr="00B95848">
        <w:rPr>
          <w:rFonts w:asciiTheme="minorHAnsi" w:eastAsia="Times New Roman" w:hAnsiTheme="minorHAnsi"/>
          <w:color w:val="000000"/>
          <w:lang w:val="en-GB" w:eastAsia="en-GB"/>
        </w:rPr>
        <w:t>(Optional): c</w:t>
      </w:r>
      <w:r w:rsidR="004372A7" w:rsidRPr="00B95848">
        <w:rPr>
          <w:rFonts w:asciiTheme="minorHAnsi" w:eastAsia="Times New Roman" w:hAnsiTheme="minorHAnsi"/>
          <w:color w:val="000000"/>
          <w:lang w:val="en-GB" w:eastAsia="en-GB"/>
        </w:rPr>
        <w:t xml:space="preserve">ompare table described in the </w:t>
      </w:r>
      <w:proofErr w:type="spellStart"/>
      <w:r w:rsidR="004372A7" w:rsidRPr="00B95848">
        <w:rPr>
          <w:rFonts w:asciiTheme="minorHAnsi" w:eastAsia="Times New Roman" w:hAnsiTheme="minorHAnsi"/>
          <w:color w:val="000000"/>
          <w:lang w:val="en-GB" w:eastAsia="en-GB"/>
        </w:rPr>
        <w:t>json</w:t>
      </w:r>
      <w:proofErr w:type="spellEnd"/>
      <w:r w:rsidR="004372A7" w:rsidRPr="00B95848">
        <w:rPr>
          <w:rFonts w:asciiTheme="minorHAnsi" w:eastAsia="Times New Roman" w:hAnsiTheme="minorHAnsi"/>
          <w:color w:val="000000"/>
          <w:lang w:val="en-GB" w:eastAsia="en-GB"/>
        </w:rPr>
        <w:t xml:space="preserve"> files with tables </w:t>
      </w:r>
      <w:proofErr w:type="gramStart"/>
      <w:r w:rsidR="004372A7" w:rsidRPr="00B95848">
        <w:rPr>
          <w:rFonts w:asciiTheme="minorHAnsi" w:eastAsia="Times New Roman" w:hAnsiTheme="minorHAnsi"/>
          <w:color w:val="000000"/>
          <w:lang w:val="en-GB" w:eastAsia="en-GB"/>
        </w:rPr>
        <w:t>actually present</w:t>
      </w:r>
      <w:proofErr w:type="gramEnd"/>
      <w:r w:rsidR="004372A7" w:rsidRPr="00B95848">
        <w:rPr>
          <w:rFonts w:asciiTheme="minorHAnsi" w:eastAsia="Times New Roman" w:hAnsiTheme="minorHAnsi"/>
          <w:color w:val="000000"/>
          <w:lang w:val="en-GB" w:eastAsia="en-GB"/>
        </w:rPr>
        <w:t xml:space="preserve"> in </w:t>
      </w:r>
      <w:proofErr w:type="spellStart"/>
      <w:r w:rsidR="004372A7" w:rsidRPr="00B95848">
        <w:rPr>
          <w:rFonts w:asciiTheme="minorHAnsi" w:eastAsia="Times New Roman" w:hAnsiTheme="minorHAnsi"/>
          <w:color w:val="000000"/>
          <w:lang w:val="en-GB" w:eastAsia="en-GB"/>
        </w:rPr>
        <w:t>rvdas</w:t>
      </w:r>
      <w:proofErr w:type="spellEnd"/>
      <w:r w:rsidR="004372A7" w:rsidRPr="00B95848">
        <w:rPr>
          <w:rFonts w:asciiTheme="minorHAnsi" w:eastAsia="Times New Roman" w:hAnsiTheme="minorHAnsi"/>
          <w:color w:val="000000"/>
          <w:lang w:val="en-GB" w:eastAsia="en-GB"/>
        </w:rPr>
        <w:t xml:space="preserve">: </w:t>
      </w:r>
    </w:p>
    <w:p w14:paraId="05E04032" w14:textId="77777777" w:rsidR="00B95848" w:rsidRPr="00B95848" w:rsidRDefault="00B95848" w:rsidP="00B95848">
      <w:pPr>
        <w:pStyle w:val="ListParagraph"/>
        <w:rPr>
          <w:rFonts w:asciiTheme="minorHAnsi" w:eastAsia="Times New Roman" w:hAnsiTheme="minorHAnsi"/>
          <w:color w:val="000000"/>
          <w:lang w:val="en-GB" w:eastAsia="en-GB"/>
        </w:rPr>
      </w:pPr>
      <w:proofErr w:type="spellStart"/>
      <w:r w:rsidRPr="00B95848">
        <w:rPr>
          <w:rFonts w:asciiTheme="minorHAnsi" w:eastAsia="Times New Roman" w:hAnsiTheme="minorHAnsi"/>
          <w:color w:val="000000"/>
          <w:lang w:val="en-GB" w:eastAsia="en-GB"/>
        </w:rPr>
        <w:t>js</w:t>
      </w:r>
      <w:proofErr w:type="spellEnd"/>
      <w:r w:rsidRPr="00B95848">
        <w:rPr>
          <w:rFonts w:asciiTheme="minorHAnsi" w:eastAsia="Times New Roman" w:hAnsiTheme="minorHAnsi"/>
          <w:color w:val="000000"/>
          <w:lang w:val="en-GB" w:eastAsia="en-GB"/>
        </w:rPr>
        <w:t xml:space="preserve"> = mrshow_json_all(‘~/cruise/data/rvdas/original_json_files/list_json.txt’</w:t>
      </w:r>
      <w:proofErr w:type="gramStart"/>
      <w:r w:rsidRPr="00B95848">
        <w:rPr>
          <w:rFonts w:asciiTheme="minorHAnsi" w:eastAsia="Times New Roman" w:hAnsiTheme="minorHAnsi"/>
          <w:color w:val="000000"/>
          <w:lang w:val="en-GB" w:eastAsia="en-GB"/>
        </w:rPr>
        <w:t>);</w:t>
      </w:r>
      <w:proofErr w:type="gramEnd"/>
    </w:p>
    <w:p w14:paraId="070B6D73" w14:textId="77777777" w:rsidR="00B95848" w:rsidRPr="00B95848" w:rsidRDefault="00B95848" w:rsidP="00B95848">
      <w:pPr>
        <w:pStyle w:val="ListParagraph"/>
        <w:rPr>
          <w:rFonts w:asciiTheme="minorHAnsi" w:eastAsia="Times New Roman" w:hAnsiTheme="minorHAnsi"/>
          <w:color w:val="000000"/>
          <w:lang w:val="en-GB" w:eastAsia="en-GB"/>
        </w:rPr>
      </w:pPr>
      <w:proofErr w:type="spellStart"/>
      <w:r w:rsidRPr="00B95848">
        <w:rPr>
          <w:rFonts w:asciiTheme="minorHAnsi" w:eastAsia="Times New Roman" w:hAnsiTheme="minorHAnsi"/>
          <w:color w:val="000000"/>
          <w:lang w:val="en-GB" w:eastAsia="en-GB"/>
        </w:rPr>
        <w:t>jslist</w:t>
      </w:r>
      <w:proofErr w:type="spellEnd"/>
      <w:r w:rsidRPr="00B95848">
        <w:rPr>
          <w:rFonts w:asciiTheme="minorHAnsi" w:eastAsia="Times New Roman" w:hAnsiTheme="minorHAnsi"/>
          <w:color w:val="000000"/>
          <w:lang w:val="en-GB" w:eastAsia="en-GB"/>
        </w:rPr>
        <w:t xml:space="preserve"> = fieldnames(</w:t>
      </w:r>
      <w:proofErr w:type="spellStart"/>
      <w:r w:rsidRPr="00B95848">
        <w:rPr>
          <w:rFonts w:asciiTheme="minorHAnsi" w:eastAsia="Times New Roman" w:hAnsiTheme="minorHAnsi"/>
          <w:color w:val="000000"/>
          <w:lang w:val="en-GB" w:eastAsia="en-GB"/>
        </w:rPr>
        <w:t>js</w:t>
      </w:r>
      <w:proofErr w:type="spellEnd"/>
      <w:proofErr w:type="gramStart"/>
      <w:r w:rsidRPr="00B95848">
        <w:rPr>
          <w:rFonts w:asciiTheme="minorHAnsi" w:eastAsia="Times New Roman" w:hAnsiTheme="minorHAnsi"/>
          <w:color w:val="000000"/>
          <w:lang w:val="en-GB" w:eastAsia="en-GB"/>
        </w:rPr>
        <w:t>);</w:t>
      </w:r>
      <w:proofErr w:type="gramEnd"/>
    </w:p>
    <w:p w14:paraId="5C72797E" w14:textId="77777777" w:rsidR="00B95848" w:rsidRPr="00B95848" w:rsidRDefault="00B95848" w:rsidP="00B95848">
      <w:pPr>
        <w:pStyle w:val="ListParagraph"/>
        <w:rPr>
          <w:rFonts w:asciiTheme="minorHAnsi" w:eastAsia="Times New Roman" w:hAnsiTheme="minorHAnsi"/>
          <w:color w:val="000000"/>
          <w:lang w:val="en-GB" w:eastAsia="en-GB"/>
        </w:rPr>
      </w:pPr>
      <w:proofErr w:type="spellStart"/>
      <w:r w:rsidRPr="00B95848">
        <w:rPr>
          <w:rFonts w:asciiTheme="minorHAnsi" w:eastAsia="Times New Roman" w:hAnsiTheme="minorHAnsi"/>
          <w:color w:val="000000"/>
          <w:lang w:val="en-GB" w:eastAsia="en-GB"/>
        </w:rPr>
        <w:t>whos</w:t>
      </w:r>
      <w:proofErr w:type="spellEnd"/>
      <w:r w:rsidRPr="00B95848">
        <w:rPr>
          <w:rFonts w:asciiTheme="minorHAnsi" w:eastAsia="Times New Roman" w:hAnsiTheme="minorHAnsi"/>
          <w:color w:val="000000"/>
          <w:lang w:val="en-GB" w:eastAsia="en-GB"/>
        </w:rPr>
        <w:t xml:space="preserve"> </w:t>
      </w:r>
      <w:proofErr w:type="spellStart"/>
      <w:r w:rsidRPr="00B95848">
        <w:rPr>
          <w:rFonts w:asciiTheme="minorHAnsi" w:eastAsia="Times New Roman" w:hAnsiTheme="minorHAnsi"/>
          <w:color w:val="000000"/>
          <w:lang w:val="en-GB" w:eastAsia="en-GB"/>
        </w:rPr>
        <w:t>jslist</w:t>
      </w:r>
      <w:proofErr w:type="spellEnd"/>
    </w:p>
    <w:p w14:paraId="2EABB0C4" w14:textId="77777777" w:rsidR="00B95848" w:rsidRPr="00B95848" w:rsidRDefault="00B95848" w:rsidP="00B95848">
      <w:pPr>
        <w:pStyle w:val="ListParagraph"/>
        <w:rPr>
          <w:rFonts w:asciiTheme="minorHAnsi" w:eastAsia="Times New Roman" w:hAnsiTheme="minorHAnsi"/>
          <w:color w:val="000000"/>
          <w:lang w:val="en-GB" w:eastAsia="en-GB"/>
        </w:rPr>
      </w:pPr>
      <w:r w:rsidRPr="00B95848">
        <w:rPr>
          <w:rFonts w:asciiTheme="minorHAnsi" w:eastAsia="Times New Roman" w:hAnsiTheme="minorHAnsi"/>
          <w:color w:val="000000"/>
          <w:lang w:val="en-GB" w:eastAsia="en-GB"/>
        </w:rPr>
        <w:t xml:space="preserve">t = </w:t>
      </w:r>
      <w:proofErr w:type="spellStart"/>
      <w:proofErr w:type="gramStart"/>
      <w:r w:rsidRPr="00B95848">
        <w:rPr>
          <w:rFonts w:asciiTheme="minorHAnsi" w:eastAsia="Times New Roman" w:hAnsiTheme="minorHAnsi"/>
          <w:color w:val="000000"/>
          <w:lang w:val="en-GB" w:eastAsia="en-GB"/>
        </w:rPr>
        <w:t>mrgettables</w:t>
      </w:r>
      <w:proofErr w:type="spellEnd"/>
      <w:r w:rsidRPr="00B95848">
        <w:rPr>
          <w:rFonts w:asciiTheme="minorHAnsi" w:eastAsia="Times New Roman" w:hAnsiTheme="minorHAnsi"/>
          <w:color w:val="000000"/>
          <w:lang w:val="en-GB" w:eastAsia="en-GB"/>
        </w:rPr>
        <w:t>;</w:t>
      </w:r>
      <w:proofErr w:type="gramEnd"/>
    </w:p>
    <w:p w14:paraId="75B602B7" w14:textId="3F458D54" w:rsidR="00B95848" w:rsidRPr="00B95848" w:rsidRDefault="00B95848" w:rsidP="00B95848">
      <w:pPr>
        <w:pStyle w:val="ListParagraph"/>
        <w:rPr>
          <w:rFonts w:asciiTheme="minorHAnsi" w:eastAsia="Times New Roman" w:hAnsiTheme="minorHAnsi"/>
          <w:color w:val="000000"/>
          <w:lang w:val="en-GB" w:eastAsia="en-GB"/>
        </w:rPr>
      </w:pPr>
      <w:proofErr w:type="spellStart"/>
      <w:r w:rsidRPr="00B95848">
        <w:rPr>
          <w:rFonts w:asciiTheme="minorHAnsi" w:eastAsia="Times New Roman" w:hAnsiTheme="minorHAnsi"/>
          <w:color w:val="000000"/>
          <w:lang w:val="en-GB" w:eastAsia="en-GB"/>
        </w:rPr>
        <w:t>tlist</w:t>
      </w:r>
      <w:proofErr w:type="spellEnd"/>
      <w:r w:rsidRPr="00B95848">
        <w:rPr>
          <w:rFonts w:asciiTheme="minorHAnsi" w:eastAsia="Times New Roman" w:hAnsiTheme="minorHAnsi"/>
          <w:color w:val="000000"/>
          <w:lang w:val="en-GB" w:eastAsia="en-GB"/>
        </w:rPr>
        <w:t xml:space="preserve"> = fieldnames(t)</w:t>
      </w:r>
    </w:p>
    <w:p w14:paraId="6D97B2A9" w14:textId="2AC943A3" w:rsidR="00B95848" w:rsidRPr="00B95848" w:rsidRDefault="00B95848" w:rsidP="004372A7">
      <w:pPr>
        <w:numPr>
          <w:ilvl w:val="0"/>
          <w:numId w:val="10"/>
        </w:numPr>
        <w:rPr>
          <w:rFonts w:asciiTheme="minorHAnsi" w:eastAsia="Times New Roman" w:hAnsiTheme="minorHAnsi"/>
          <w:color w:val="000000"/>
          <w:lang w:val="en-GB" w:eastAsia="en-GB"/>
        </w:rPr>
      </w:pPr>
      <w:r w:rsidRPr="00B95848">
        <w:rPr>
          <w:rFonts w:asciiTheme="minorHAnsi" w:eastAsia="Times New Roman" w:hAnsiTheme="minorHAnsi"/>
          <w:color w:val="000000"/>
          <w:lang w:val="en-GB" w:eastAsia="en-GB"/>
        </w:rPr>
        <w:t xml:space="preserve">If any data streams are reported in voltage and require factory calibration coefficients to convert to physical units, enter these in </w:t>
      </w:r>
      <w:proofErr w:type="spellStart"/>
      <w:r w:rsidRPr="00B95848">
        <w:rPr>
          <w:rFonts w:asciiTheme="minorHAnsi" w:eastAsia="Times New Roman" w:hAnsiTheme="minorHAnsi"/>
          <w:color w:val="000000"/>
          <w:lang w:val="en-GB" w:eastAsia="en-GB"/>
        </w:rPr>
        <w:t>opt_</w:t>
      </w:r>
      <w:r w:rsidRPr="00B95848">
        <w:rPr>
          <w:rFonts w:asciiTheme="minorHAnsi" w:eastAsia="Times New Roman" w:hAnsiTheme="minorHAnsi"/>
          <w:i/>
          <w:iCs/>
          <w:color w:val="000000"/>
          <w:lang w:val="en-GB" w:eastAsia="en-GB"/>
        </w:rPr>
        <w:t>cruise</w:t>
      </w:r>
      <w:r w:rsidRPr="00B95848">
        <w:rPr>
          <w:rFonts w:asciiTheme="minorHAnsi" w:eastAsia="Times New Roman" w:hAnsiTheme="minorHAnsi"/>
          <w:color w:val="000000"/>
          <w:lang w:val="en-GB" w:eastAsia="en-GB"/>
        </w:rPr>
        <w:t>.m</w:t>
      </w:r>
      <w:proofErr w:type="spellEnd"/>
      <w:r w:rsidRPr="00B95848">
        <w:rPr>
          <w:rFonts w:asciiTheme="minorHAnsi" w:eastAsia="Times New Roman" w:hAnsiTheme="minorHAnsi"/>
          <w:color w:val="000000"/>
          <w:lang w:val="en-GB" w:eastAsia="en-GB"/>
        </w:rPr>
        <w:t xml:space="preserve"> under mday_01_clean case. </w:t>
      </w:r>
    </w:p>
    <w:p w14:paraId="26C8AEF0" w14:textId="77777777" w:rsidR="00B95848" w:rsidRPr="004372A7" w:rsidRDefault="00B95848" w:rsidP="004372A7">
      <w:pPr>
        <w:ind w:left="720"/>
        <w:rPr>
          <w:rFonts w:asciiTheme="minorHAnsi" w:eastAsia="Times New Roman" w:hAnsiTheme="minorHAnsi" w:cs="Calibri"/>
          <w:color w:val="000000"/>
          <w:sz w:val="20"/>
          <w:szCs w:val="20"/>
          <w:lang w:val="en-GB" w:eastAsia="en-GB"/>
        </w:rPr>
      </w:pPr>
    </w:p>
    <w:p w14:paraId="158AA3AA" w14:textId="77777777" w:rsidR="001B176E" w:rsidRDefault="00F824A3">
      <w:pPr>
        <w:pStyle w:val="Heading3"/>
      </w:pPr>
      <w:bookmarkStart w:id="72" w:name="_Toc121838200"/>
      <w:bookmarkStart w:id="73" w:name="_Toc124798266"/>
      <w:r>
        <w:t>4.1.3 Automatic daily processing</w:t>
      </w:r>
      <w:bookmarkEnd w:id="72"/>
      <w:bookmarkEnd w:id="73"/>
      <w:r>
        <w:t xml:space="preserve"> </w:t>
      </w:r>
    </w:p>
    <w:p w14:paraId="02B57FBC" w14:textId="77777777" w:rsidR="001B176E" w:rsidRDefault="00F824A3">
      <w:pPr>
        <w:rPr>
          <w:rFonts w:asciiTheme="minorHAnsi" w:hAnsiTheme="minorHAnsi" w:cs="Calibri"/>
          <w:lang w:val="en-GB"/>
        </w:rPr>
      </w:pPr>
      <w:r>
        <w:rPr>
          <w:rFonts w:cs="Calibri"/>
          <w:lang w:val="en-GB"/>
        </w:rPr>
        <w:t xml:space="preserve">Standard underway data (including navigation, surface air and water, and bathymetry) can be processed on a day-by-day basis by running </w:t>
      </w:r>
    </w:p>
    <w:p w14:paraId="07F21403" w14:textId="0D5E5B5D" w:rsidR="001B176E" w:rsidRDefault="00F824A3">
      <w:pPr>
        <w:ind w:left="142"/>
        <w:rPr>
          <w:rFonts w:asciiTheme="minorHAnsi" w:hAnsiTheme="minorHAnsi" w:cs="Calibri"/>
          <w:lang w:val="en-GB"/>
        </w:rPr>
      </w:pPr>
      <w:r>
        <w:rPr>
          <w:rFonts w:cs="Calibri"/>
          <w:lang w:val="en-GB"/>
        </w:rPr>
        <w:t>&gt;&gt; days = [</w:t>
      </w:r>
      <w:proofErr w:type="spellStart"/>
      <w:r w:rsidR="004F7B47">
        <w:rPr>
          <w:rFonts w:cs="Calibri"/>
          <w:lang w:val="en-GB"/>
        </w:rPr>
        <w:t>ddd</w:t>
      </w:r>
      <w:proofErr w:type="spellEnd"/>
      <w:r>
        <w:rPr>
          <w:rFonts w:cs="Calibri"/>
          <w:lang w:val="en-GB"/>
        </w:rPr>
        <w:t>];</w:t>
      </w:r>
      <w:r w:rsidR="00864033">
        <w:rPr>
          <w:rFonts w:cs="Calibri"/>
          <w:lang w:val="en-GB"/>
        </w:rPr>
        <w:t xml:space="preserve"> </w:t>
      </w:r>
      <w:proofErr w:type="spellStart"/>
      <w:r w:rsidR="00864033">
        <w:rPr>
          <w:rFonts w:cs="Calibri"/>
          <w:lang w:val="en-GB"/>
        </w:rPr>
        <w:t>uway</w:t>
      </w:r>
      <w:r>
        <w:rPr>
          <w:rFonts w:cs="Calibri"/>
          <w:lang w:val="en-GB"/>
        </w:rPr>
        <w:t>_daily_proc</w:t>
      </w:r>
      <w:proofErr w:type="spellEnd"/>
    </w:p>
    <w:p w14:paraId="6CF659DB" w14:textId="1B95793F" w:rsidR="001B176E" w:rsidRDefault="00F824A3">
      <w:pPr>
        <w:spacing w:after="240"/>
        <w:ind w:left="284"/>
        <w:rPr>
          <w:rFonts w:asciiTheme="minorHAnsi" w:hAnsiTheme="minorHAnsi" w:cs="Calibri"/>
          <w:lang w:val="en-GB"/>
        </w:rPr>
      </w:pPr>
      <w:r>
        <w:rPr>
          <w:rFonts w:cs="Calibri"/>
          <w:lang w:val="en-GB"/>
        </w:rPr>
        <w:t xml:space="preserve">where days is a vector of the </w:t>
      </w:r>
      <w:proofErr w:type="spellStart"/>
      <w:r w:rsidR="00864033">
        <w:rPr>
          <w:rFonts w:cs="Calibri"/>
          <w:lang w:val="en-GB"/>
        </w:rPr>
        <w:t>year</w:t>
      </w:r>
      <w:r>
        <w:rPr>
          <w:rFonts w:cs="Calibri"/>
          <w:lang w:val="en-GB"/>
        </w:rPr>
        <w:t>days</w:t>
      </w:r>
      <w:proofErr w:type="spellEnd"/>
      <w:r>
        <w:rPr>
          <w:rFonts w:cs="Calibri"/>
          <w:lang w:val="en-GB"/>
        </w:rPr>
        <w:t xml:space="preserve"> you want to process, not </w:t>
      </w:r>
      <w:proofErr w:type="gramStart"/>
      <w:r>
        <w:rPr>
          <w:rFonts w:cs="Calibri"/>
          <w:lang w:val="en-GB"/>
        </w:rPr>
        <w:t>exceeding</w:t>
      </w:r>
      <w:proofErr w:type="gramEnd"/>
      <w:r>
        <w:rPr>
          <w:rFonts w:cs="Calibri"/>
          <w:lang w:val="en-GB"/>
        </w:rPr>
        <w:t xml:space="preserve"> yesterday (the last complete day).</w:t>
      </w:r>
      <w:r w:rsidR="00864033">
        <w:rPr>
          <w:rFonts w:cs="Calibri"/>
          <w:lang w:val="en-GB"/>
        </w:rPr>
        <w:t xml:space="preserve"> If days is not found it defaults to yesterday. </w:t>
      </w:r>
      <w:r>
        <w:rPr>
          <w:rFonts w:cs="Calibri"/>
          <w:lang w:val="en-GB"/>
        </w:rPr>
        <w:t xml:space="preserve"> </w:t>
      </w:r>
    </w:p>
    <w:p w14:paraId="1E6A8597" w14:textId="77777777" w:rsidR="00B95848" w:rsidRDefault="00864033">
      <w:pPr>
        <w:spacing w:after="240"/>
        <w:ind w:left="284"/>
        <w:rPr>
          <w:rFonts w:cs="Calibri"/>
          <w:lang w:val="en-GB"/>
        </w:rPr>
      </w:pPr>
      <w:proofErr w:type="spellStart"/>
      <w:r>
        <w:rPr>
          <w:rFonts w:cs="Calibri"/>
          <w:lang w:val="en-GB"/>
        </w:rPr>
        <w:t>uway_daily_proc.m</w:t>
      </w:r>
      <w:proofErr w:type="spellEnd"/>
      <w:r w:rsidR="00B95848">
        <w:rPr>
          <w:rFonts w:cs="Calibri"/>
          <w:lang w:val="en-GB"/>
        </w:rPr>
        <w:t>:</w:t>
      </w:r>
    </w:p>
    <w:p w14:paraId="6D64B587" w14:textId="2FD8A491" w:rsidR="008A1EC4" w:rsidRPr="00B95848" w:rsidRDefault="00864033" w:rsidP="00B95848">
      <w:pPr>
        <w:pStyle w:val="ListParagraph"/>
        <w:numPr>
          <w:ilvl w:val="0"/>
          <w:numId w:val="1"/>
        </w:numPr>
        <w:spacing w:after="240"/>
        <w:rPr>
          <w:rFonts w:cs="Calibri"/>
          <w:lang w:val="en-GB"/>
        </w:rPr>
      </w:pPr>
      <w:r w:rsidRPr="00B95848">
        <w:rPr>
          <w:rFonts w:cs="Calibri"/>
          <w:lang w:val="en-GB"/>
        </w:rPr>
        <w:t xml:space="preserve">goes through the list of underway data streams found in </w:t>
      </w:r>
      <w:proofErr w:type="spellStart"/>
      <w:r w:rsidRPr="00B95848">
        <w:rPr>
          <w:rFonts w:cs="Calibri"/>
          <w:lang w:val="en-GB"/>
        </w:rPr>
        <w:t>mrnames</w:t>
      </w:r>
      <w:proofErr w:type="spellEnd"/>
      <w:r w:rsidR="004F7B47" w:rsidRPr="00B95848">
        <w:rPr>
          <w:rFonts w:cs="Calibri"/>
          <w:lang w:val="en-GB"/>
        </w:rPr>
        <w:t xml:space="preserve"> (or </w:t>
      </w:r>
      <w:proofErr w:type="spellStart"/>
      <w:r w:rsidR="004F7B47" w:rsidRPr="00B95848">
        <w:rPr>
          <w:rFonts w:cs="Calibri"/>
          <w:lang w:val="en-GB"/>
        </w:rPr>
        <w:t>mtnames</w:t>
      </w:r>
      <w:proofErr w:type="spellEnd"/>
      <w:r w:rsidR="004F7B47" w:rsidRPr="00B95848">
        <w:rPr>
          <w:rFonts w:cs="Calibri"/>
          <w:lang w:val="en-GB"/>
        </w:rPr>
        <w:t>/</w:t>
      </w:r>
      <w:proofErr w:type="spellStart"/>
      <w:r w:rsidR="004F7B47" w:rsidRPr="00B95848">
        <w:rPr>
          <w:rFonts w:cs="Calibri"/>
          <w:lang w:val="en-GB"/>
        </w:rPr>
        <w:t>msnames</w:t>
      </w:r>
      <w:proofErr w:type="spellEnd"/>
      <w:r w:rsidR="004F7B47" w:rsidRPr="00B95848">
        <w:rPr>
          <w:rFonts w:cs="Calibri"/>
          <w:lang w:val="en-GB"/>
        </w:rPr>
        <w:t>)</w:t>
      </w:r>
      <w:r w:rsidRPr="00B95848">
        <w:rPr>
          <w:rFonts w:cs="Calibri"/>
          <w:lang w:val="en-GB"/>
        </w:rPr>
        <w:t xml:space="preserve"> finds which ones are present in the </w:t>
      </w:r>
      <w:proofErr w:type="spellStart"/>
      <w:r w:rsidRPr="00B95848">
        <w:rPr>
          <w:rFonts w:cs="Calibri"/>
          <w:lang w:val="en-GB"/>
        </w:rPr>
        <w:t>rvdas</w:t>
      </w:r>
      <w:proofErr w:type="spellEnd"/>
      <w:r w:rsidRPr="00B95848">
        <w:rPr>
          <w:rFonts w:cs="Calibri"/>
          <w:lang w:val="en-GB"/>
        </w:rPr>
        <w:t xml:space="preserve"> table list</w:t>
      </w:r>
      <w:r w:rsidR="004F7B47" w:rsidRPr="00B95848">
        <w:rPr>
          <w:rFonts w:cs="Calibri"/>
          <w:lang w:val="en-GB"/>
        </w:rPr>
        <w:t xml:space="preserve"> or the </w:t>
      </w:r>
      <w:proofErr w:type="spellStart"/>
      <w:r w:rsidR="004F7B47" w:rsidRPr="00B95848">
        <w:rPr>
          <w:rFonts w:cs="Calibri"/>
          <w:lang w:val="en-GB"/>
        </w:rPr>
        <w:t>scs</w:t>
      </w:r>
      <w:proofErr w:type="spellEnd"/>
      <w:r w:rsidR="004F7B47" w:rsidRPr="00B95848">
        <w:rPr>
          <w:rFonts w:cs="Calibri"/>
          <w:lang w:val="en-GB"/>
        </w:rPr>
        <w:t xml:space="preserve"> or </w:t>
      </w:r>
      <w:proofErr w:type="spellStart"/>
      <w:r w:rsidR="004F7B47" w:rsidRPr="00B95848">
        <w:rPr>
          <w:rFonts w:cs="Calibri"/>
          <w:lang w:val="en-GB"/>
        </w:rPr>
        <w:t>techsas</w:t>
      </w:r>
      <w:proofErr w:type="spellEnd"/>
      <w:r w:rsidR="004F7B47" w:rsidRPr="00B95848">
        <w:rPr>
          <w:rFonts w:cs="Calibri"/>
          <w:lang w:val="en-GB"/>
        </w:rPr>
        <w:t xml:space="preserve"> link directory, and calls mday_01.m to load them, </w:t>
      </w:r>
      <w:r w:rsidRPr="00B95848">
        <w:rPr>
          <w:rFonts w:cs="Calibri"/>
          <w:lang w:val="en-GB"/>
        </w:rPr>
        <w:t>producing a series of daily files from each data stream, located in their individual directories (e.g. bathy/</w:t>
      </w:r>
      <w:proofErr w:type="spellStart"/>
      <w:r w:rsidRPr="00B95848">
        <w:rPr>
          <w:rFonts w:cs="Calibri"/>
          <w:lang w:val="en-GB"/>
        </w:rPr>
        <w:t>s</w:t>
      </w:r>
      <w:r w:rsidR="004F7B47" w:rsidRPr="00B95848">
        <w:rPr>
          <w:rFonts w:cs="Calibri"/>
          <w:lang w:val="en-GB"/>
        </w:rPr>
        <w:t>ingleb</w:t>
      </w:r>
      <w:proofErr w:type="spellEnd"/>
      <w:r w:rsidRPr="00B95848">
        <w:rPr>
          <w:rFonts w:cs="Calibri"/>
          <w:lang w:val="en-GB"/>
        </w:rPr>
        <w:t>/s</w:t>
      </w:r>
      <w:r w:rsidR="004F7B47" w:rsidRPr="00B95848">
        <w:rPr>
          <w:rFonts w:cs="Calibri"/>
          <w:lang w:val="en-GB"/>
        </w:rPr>
        <w:t>ingleb</w:t>
      </w:r>
      <w:r w:rsidRPr="00B95848">
        <w:rPr>
          <w:rFonts w:cs="Calibri"/>
          <w:lang w:val="en-GB"/>
        </w:rPr>
        <w:t>_</w:t>
      </w:r>
      <w:r w:rsidR="008A1EC4" w:rsidRPr="00B95848">
        <w:rPr>
          <w:rFonts w:cs="Calibri"/>
          <w:lang w:val="en-GB"/>
        </w:rPr>
        <w:t>jc238_d197_raw.nc).</w:t>
      </w:r>
      <w:r w:rsidR="00E60B85" w:rsidRPr="00B95848">
        <w:rPr>
          <w:rFonts w:cs="Calibri"/>
          <w:lang w:val="en-GB"/>
        </w:rPr>
        <w:t xml:space="preserve"> It is also possible to exclude some streams/set a limited list of streams for </w:t>
      </w:r>
      <w:proofErr w:type="spellStart"/>
      <w:r w:rsidR="00E60B85" w:rsidRPr="00B95848">
        <w:rPr>
          <w:rFonts w:cs="Calibri"/>
          <w:lang w:val="en-GB"/>
        </w:rPr>
        <w:t>uway_daily_proc.m</w:t>
      </w:r>
      <w:proofErr w:type="spellEnd"/>
      <w:r w:rsidR="00E60B85" w:rsidRPr="00B95848">
        <w:rPr>
          <w:rFonts w:cs="Calibri"/>
          <w:lang w:val="en-GB"/>
        </w:rPr>
        <w:t xml:space="preserve">, but by default it processes everything found in both </w:t>
      </w:r>
      <w:proofErr w:type="spellStart"/>
      <w:r w:rsidR="00E60B85" w:rsidRPr="00B95848">
        <w:rPr>
          <w:rFonts w:cs="Calibri"/>
          <w:lang w:val="en-GB"/>
        </w:rPr>
        <w:t>mrnames</w:t>
      </w:r>
      <w:proofErr w:type="spellEnd"/>
      <w:r w:rsidR="00E60B85" w:rsidRPr="00B95848">
        <w:rPr>
          <w:rFonts w:cs="Calibri"/>
          <w:lang w:val="en-GB"/>
        </w:rPr>
        <w:t xml:space="preserve"> (etc.) and </w:t>
      </w:r>
      <w:proofErr w:type="spellStart"/>
      <w:r w:rsidR="00E60B85" w:rsidRPr="00B95848">
        <w:rPr>
          <w:rFonts w:cs="Calibri"/>
          <w:lang w:val="en-GB"/>
        </w:rPr>
        <w:lastRenderedPageBreak/>
        <w:t>m_udir.m</w:t>
      </w:r>
      <w:proofErr w:type="spellEnd"/>
      <w:r w:rsidR="00E60B85" w:rsidRPr="00B95848">
        <w:rPr>
          <w:rFonts w:cs="Calibri"/>
          <w:lang w:val="en-GB"/>
        </w:rPr>
        <w:t xml:space="preserve">. </w:t>
      </w:r>
      <w:r w:rsidR="00A816D3" w:rsidRPr="00B95848">
        <w:rPr>
          <w:rFonts w:cs="Calibri"/>
          <w:lang w:val="en-GB"/>
        </w:rPr>
        <w:t xml:space="preserve">If no data are available on a day from a given stream, that stream is skipped. </w:t>
      </w:r>
    </w:p>
    <w:p w14:paraId="1B46248B" w14:textId="42D64D00" w:rsidR="001B176E" w:rsidRPr="00B95848" w:rsidRDefault="00A816D3" w:rsidP="00B95848">
      <w:pPr>
        <w:pStyle w:val="ListParagraph"/>
        <w:numPr>
          <w:ilvl w:val="0"/>
          <w:numId w:val="1"/>
        </w:numPr>
        <w:spacing w:after="240"/>
        <w:rPr>
          <w:rFonts w:asciiTheme="minorHAnsi" w:hAnsiTheme="minorHAnsi" w:cs="Calibri"/>
          <w:lang w:val="en-GB"/>
        </w:rPr>
      </w:pPr>
      <w:r w:rsidRPr="00B95848">
        <w:rPr>
          <w:rFonts w:cs="Calibri"/>
          <w:lang w:val="en-GB"/>
        </w:rPr>
        <w:t>performs additional processing and cleaning steps on some streams by calling mday_01_clean_av.m, which has cases for different streams</w:t>
      </w:r>
      <w:r w:rsidR="00B95848" w:rsidRPr="00B95848">
        <w:rPr>
          <w:rFonts w:cs="Calibri"/>
          <w:lang w:val="en-GB"/>
        </w:rPr>
        <w:t xml:space="preserve"> and calls various scripts to do automatic processing steps including</w:t>
      </w:r>
      <w:r w:rsidRPr="00B95848">
        <w:rPr>
          <w:rFonts w:cs="Calibri"/>
          <w:lang w:val="en-GB"/>
        </w:rPr>
        <w:t xml:space="preserve"> renaming variables to standard names (e.g. </w:t>
      </w:r>
      <w:proofErr w:type="spellStart"/>
      <w:r w:rsidRPr="00B95848">
        <w:rPr>
          <w:rFonts w:cs="Calibri"/>
          <w:lang w:val="en-GB"/>
        </w:rPr>
        <w:t>head_gyr</w:t>
      </w:r>
      <w:proofErr w:type="spellEnd"/>
      <w:r w:rsidRPr="00B95848">
        <w:rPr>
          <w:rFonts w:cs="Calibri"/>
          <w:lang w:val="en-GB"/>
        </w:rPr>
        <w:t>, depth)</w:t>
      </w:r>
      <w:r w:rsidR="00602644" w:rsidRPr="00B95848">
        <w:rPr>
          <w:rFonts w:cs="Calibri"/>
          <w:lang w:val="en-GB"/>
        </w:rPr>
        <w:t>, correcting (especially in TECHSAS) or standardising units strings,</w:t>
      </w:r>
      <w:r w:rsidRPr="00B95848">
        <w:rPr>
          <w:rFonts w:cs="Calibri"/>
          <w:lang w:val="en-GB"/>
        </w:rPr>
        <w:t xml:space="preserve"> </w:t>
      </w:r>
      <w:r w:rsidR="002570D5" w:rsidRPr="00B95848">
        <w:rPr>
          <w:rFonts w:cs="Calibri"/>
          <w:lang w:val="en-GB"/>
        </w:rPr>
        <w:t xml:space="preserve">applying factory calibration coefficients (i.e. to convert from voltage to physical units) where necessary, </w:t>
      </w:r>
      <w:r w:rsidRPr="00B95848">
        <w:rPr>
          <w:rFonts w:cs="Calibri"/>
          <w:lang w:val="en-GB"/>
        </w:rPr>
        <w:t xml:space="preserve">searching for and flagging backwards time steps or duplicate times in nav streams, </w:t>
      </w:r>
      <w:proofErr w:type="spellStart"/>
      <w:r w:rsidRPr="00B95848">
        <w:rPr>
          <w:rFonts w:cs="Calibri"/>
          <w:lang w:val="en-GB"/>
        </w:rPr>
        <w:t>NaNing</w:t>
      </w:r>
      <w:proofErr w:type="spellEnd"/>
      <w:r w:rsidRPr="00B95848">
        <w:rPr>
          <w:rFonts w:cs="Calibri"/>
          <w:lang w:val="en-GB"/>
        </w:rPr>
        <w:t xml:space="preserve"> out-of-range values, correcting echosounder depth for speed of sound variations based on the Carter tables, and </w:t>
      </w:r>
      <w:commentRangeStart w:id="74"/>
      <w:r w:rsidRPr="00B95848">
        <w:rPr>
          <w:rFonts w:cs="Calibri"/>
          <w:lang w:val="en-GB"/>
        </w:rPr>
        <w:t xml:space="preserve">averaging bathymetry </w:t>
      </w:r>
      <w:commentRangeEnd w:id="74"/>
      <w:r w:rsidR="000B6E7B">
        <w:rPr>
          <w:rStyle w:val="CommentReference"/>
        </w:rPr>
        <w:commentReference w:id="74"/>
      </w:r>
      <w:r w:rsidRPr="00B95848">
        <w:rPr>
          <w:rFonts w:cs="Calibri"/>
          <w:lang w:val="en-GB"/>
        </w:rPr>
        <w:t>to 30-s; output files are stream_</w:t>
      </w:r>
      <w:r w:rsidRPr="00B95848">
        <w:rPr>
          <w:rFonts w:cs="Calibri"/>
          <w:i/>
          <w:iCs/>
          <w:lang w:val="en-GB"/>
        </w:rPr>
        <w:t>cruise</w:t>
      </w:r>
      <w:r w:rsidRPr="00B95848">
        <w:rPr>
          <w:rFonts w:cs="Calibri"/>
          <w:lang w:val="en-GB"/>
        </w:rPr>
        <w:t>_d</w:t>
      </w:r>
      <w:r w:rsidR="008A1EC4" w:rsidRPr="00B95848">
        <w:rPr>
          <w:rFonts w:cs="Calibri"/>
          <w:i/>
          <w:iCs/>
          <w:lang w:val="en-GB"/>
        </w:rPr>
        <w:t>ddd</w:t>
      </w:r>
      <w:r w:rsidRPr="00B95848">
        <w:rPr>
          <w:rFonts w:cs="Calibri"/>
          <w:lang w:val="en-GB"/>
        </w:rPr>
        <w:t xml:space="preserve">_edt.nc.  </w:t>
      </w:r>
    </w:p>
    <w:p w14:paraId="6CF49633" w14:textId="57AF4F24" w:rsidR="001B176E" w:rsidRPr="00B95848" w:rsidRDefault="00F824A3" w:rsidP="00B95848">
      <w:pPr>
        <w:pStyle w:val="ListParagraph"/>
        <w:numPr>
          <w:ilvl w:val="0"/>
          <w:numId w:val="1"/>
        </w:numPr>
        <w:spacing w:after="240"/>
        <w:rPr>
          <w:rFonts w:asciiTheme="minorHAnsi" w:hAnsiTheme="minorHAnsi" w:cs="Calibri"/>
          <w:lang w:val="en-GB"/>
        </w:rPr>
      </w:pPr>
      <w:r w:rsidRPr="00B95848">
        <w:rPr>
          <w:rFonts w:cs="Calibri"/>
          <w:lang w:val="en-GB"/>
        </w:rPr>
        <w:t xml:space="preserve">For bathymetry, when both the </w:t>
      </w:r>
      <w:proofErr w:type="spellStart"/>
      <w:r w:rsidR="008A1EC4" w:rsidRPr="00B95848">
        <w:rPr>
          <w:rFonts w:cs="Calibri"/>
          <w:lang w:val="en-GB"/>
        </w:rPr>
        <w:t>singlebeam</w:t>
      </w:r>
      <w:proofErr w:type="spellEnd"/>
      <w:r w:rsidR="008A1EC4" w:rsidRPr="00B95848">
        <w:rPr>
          <w:rFonts w:cs="Calibri"/>
          <w:lang w:val="en-GB"/>
        </w:rPr>
        <w:t xml:space="preserve"> (EA600/EA640) and multibeam (EM120/EM122) centre beam streams are present, </w:t>
      </w:r>
      <w:proofErr w:type="spellStart"/>
      <w:r w:rsidR="008A1EC4" w:rsidRPr="00B95848">
        <w:rPr>
          <w:rFonts w:cs="Calibri"/>
          <w:lang w:val="en-GB"/>
        </w:rPr>
        <w:t>mbathy_av_merge.m</w:t>
      </w:r>
      <w:proofErr w:type="spellEnd"/>
      <w:r w:rsidR="008A1EC4" w:rsidRPr="00B95848">
        <w:rPr>
          <w:rFonts w:cs="Calibri"/>
          <w:lang w:val="en-GB"/>
        </w:rPr>
        <w:t xml:space="preserve"> is called to paste in the depths from the other instrument for subsequent comparison. </w:t>
      </w:r>
    </w:p>
    <w:p w14:paraId="11B1F91D" w14:textId="77777777" w:rsidR="00B95848" w:rsidRPr="00B95848" w:rsidRDefault="008A1EC4" w:rsidP="00B95848">
      <w:pPr>
        <w:pStyle w:val="ListParagraph"/>
        <w:numPr>
          <w:ilvl w:val="0"/>
          <w:numId w:val="1"/>
        </w:numPr>
        <w:spacing w:after="240"/>
        <w:rPr>
          <w:rFonts w:asciiTheme="minorHAnsi" w:hAnsiTheme="minorHAnsi" w:cs="Calibri"/>
          <w:lang w:val="en-GB"/>
        </w:rPr>
      </w:pPr>
      <w:r w:rsidRPr="00B95848">
        <w:rPr>
          <w:rFonts w:cs="Calibri"/>
          <w:lang w:val="en-GB"/>
        </w:rPr>
        <w:t xml:space="preserve">After all days have been loaded and edited, calls </w:t>
      </w:r>
      <w:proofErr w:type="spellStart"/>
      <w:r w:rsidRPr="00B95848">
        <w:rPr>
          <w:rFonts w:cs="Calibri"/>
          <w:lang w:val="en-GB"/>
        </w:rPr>
        <w:t>m_uway_append.m</w:t>
      </w:r>
      <w:proofErr w:type="spellEnd"/>
      <w:r w:rsidRPr="00B95848">
        <w:rPr>
          <w:rFonts w:cs="Calibri"/>
          <w:lang w:val="en-GB"/>
        </w:rPr>
        <w:t xml:space="preserve"> to add the days’ files to the appended file for each data stream (e.g. sim_cruise_01.nc).  The list of daily files appended into the master files is given in the header information of that file.  </w:t>
      </w:r>
    </w:p>
    <w:p w14:paraId="09A2FEE0" w14:textId="73AE8E92" w:rsidR="001B176E" w:rsidRPr="00B95848" w:rsidRDefault="008A1EC4" w:rsidP="00B95848">
      <w:pPr>
        <w:pStyle w:val="ListParagraph"/>
        <w:numPr>
          <w:ilvl w:val="0"/>
          <w:numId w:val="1"/>
        </w:numPr>
        <w:spacing w:after="240"/>
        <w:rPr>
          <w:rFonts w:asciiTheme="minorHAnsi" w:hAnsiTheme="minorHAnsi" w:cs="Calibri"/>
          <w:lang w:val="en-GB"/>
        </w:rPr>
      </w:pPr>
      <w:r w:rsidRPr="00B95848">
        <w:rPr>
          <w:rFonts w:cs="Calibri"/>
          <w:lang w:val="en-GB"/>
        </w:rPr>
        <w:t xml:space="preserve">Finally, calls </w:t>
      </w:r>
      <w:proofErr w:type="spellStart"/>
      <w:r w:rsidRPr="00B95848">
        <w:rPr>
          <w:rFonts w:cs="Calibri"/>
          <w:lang w:val="en-GB"/>
        </w:rPr>
        <w:t>m</w:t>
      </w:r>
      <w:r w:rsidR="00EB11F5" w:rsidRPr="00B95848">
        <w:rPr>
          <w:rFonts w:cs="Calibri"/>
          <w:lang w:val="en-GB"/>
        </w:rPr>
        <w:t>nav_best</w:t>
      </w:r>
      <w:r w:rsidRPr="00B95848">
        <w:rPr>
          <w:rFonts w:cs="Calibri"/>
          <w:lang w:val="en-GB"/>
        </w:rPr>
        <w:t>.m</w:t>
      </w:r>
      <w:proofErr w:type="spellEnd"/>
      <w:r w:rsidRPr="00B95848">
        <w:rPr>
          <w:rFonts w:cs="Calibri"/>
          <w:lang w:val="en-GB"/>
        </w:rPr>
        <w:t xml:space="preserve">, </w:t>
      </w:r>
      <w:proofErr w:type="spellStart"/>
      <w:r w:rsidRPr="00B95848">
        <w:rPr>
          <w:rFonts w:cs="Calibri"/>
          <w:lang w:val="en-GB"/>
        </w:rPr>
        <w:t>m</w:t>
      </w:r>
      <w:r w:rsidR="00EB11F5" w:rsidRPr="00B95848">
        <w:rPr>
          <w:rFonts w:cs="Calibri"/>
          <w:lang w:val="en-GB"/>
        </w:rPr>
        <w:t>wind_true.m</w:t>
      </w:r>
      <w:proofErr w:type="spellEnd"/>
      <w:r w:rsidR="00EB11F5" w:rsidRPr="00B95848">
        <w:rPr>
          <w:rFonts w:cs="Calibri"/>
          <w:lang w:val="en-GB"/>
        </w:rPr>
        <w:t xml:space="preserve">, </w:t>
      </w:r>
      <w:proofErr w:type="spellStart"/>
      <w:r w:rsidRPr="00B95848">
        <w:rPr>
          <w:rFonts w:cs="Calibri"/>
          <w:lang w:val="en-GB"/>
        </w:rPr>
        <w:t>mtsg_medav_clean_cal.m</w:t>
      </w:r>
      <w:proofErr w:type="spellEnd"/>
      <w:r w:rsidRPr="00B95848">
        <w:rPr>
          <w:rFonts w:cs="Calibri"/>
          <w:lang w:val="en-GB"/>
        </w:rPr>
        <w:t xml:space="preserve">, and (for </w:t>
      </w:r>
      <w:proofErr w:type="spellStart"/>
      <w:r w:rsidRPr="00B95848">
        <w:rPr>
          <w:rFonts w:cs="Calibri"/>
          <w:lang w:val="en-GB"/>
        </w:rPr>
        <w:t>scs</w:t>
      </w:r>
      <w:proofErr w:type="spellEnd"/>
      <w:r w:rsidRPr="00B95848">
        <w:rPr>
          <w:rFonts w:cs="Calibri"/>
          <w:lang w:val="en-GB"/>
        </w:rPr>
        <w:t xml:space="preserve">) </w:t>
      </w:r>
      <w:proofErr w:type="spellStart"/>
      <w:r w:rsidRPr="00B95848">
        <w:rPr>
          <w:rFonts w:cs="Calibri"/>
          <w:lang w:val="en-GB"/>
        </w:rPr>
        <w:t>upate_allmat.m</w:t>
      </w:r>
      <w:proofErr w:type="spellEnd"/>
      <w:r w:rsidRPr="00B95848">
        <w:rPr>
          <w:rFonts w:cs="Calibri"/>
          <w:lang w:val="en-GB"/>
        </w:rPr>
        <w:t xml:space="preserve">, which calculate new variables from the appended files.  </w:t>
      </w:r>
    </w:p>
    <w:p w14:paraId="42515655" w14:textId="29A74007" w:rsidR="001B176E" w:rsidRDefault="00F824A3">
      <w:pPr>
        <w:spacing w:after="240"/>
        <w:rPr>
          <w:rFonts w:cs="Calibri"/>
          <w:lang w:val="en-GB"/>
        </w:rPr>
      </w:pPr>
      <w:r>
        <w:rPr>
          <w:rFonts w:cs="Calibri"/>
          <w:lang w:val="en-GB"/>
        </w:rPr>
        <w:t xml:space="preserve">The following sections contain further details of the individual data streams, manual quality control/editing steps, and the final steps operating on the appended files. </w:t>
      </w:r>
    </w:p>
    <w:p w14:paraId="4569D0D2" w14:textId="77777777" w:rsidR="001B176E" w:rsidRDefault="00F824A3">
      <w:pPr>
        <w:pStyle w:val="Heading3"/>
        <w:rPr>
          <w:lang w:val="en-GB"/>
        </w:rPr>
      </w:pPr>
      <w:bookmarkStart w:id="75" w:name="_Toc121838201"/>
      <w:bookmarkStart w:id="76" w:name="_Toc124798267"/>
      <w:r>
        <w:rPr>
          <w:lang w:val="en-GB"/>
        </w:rPr>
        <w:t>4.1.4 Navigation: additional processing</w:t>
      </w:r>
      <w:bookmarkEnd w:id="75"/>
      <w:bookmarkEnd w:id="76"/>
    </w:p>
    <w:p w14:paraId="077CEF3F" w14:textId="23470024" w:rsidR="001B176E" w:rsidRDefault="00D3539F" w:rsidP="009A6DCA">
      <w:pPr>
        <w:spacing w:after="240"/>
        <w:rPr>
          <w:rFonts w:cs="Calibri"/>
          <w:lang w:val="en-GB"/>
        </w:rPr>
      </w:pPr>
      <w:r w:rsidRPr="00D3539F">
        <w:rPr>
          <w:rFonts w:cs="Calibri"/>
          <w:lang w:val="en-GB"/>
        </w:rPr>
        <w:t xml:space="preserve">The navigation streams in whose position and heading we have most confidence </w:t>
      </w:r>
      <w:proofErr w:type="gramStart"/>
      <w:r w:rsidRPr="00D3539F">
        <w:rPr>
          <w:rFonts w:cs="Calibri"/>
          <w:lang w:val="en-GB"/>
        </w:rPr>
        <w:t>are</w:t>
      </w:r>
      <w:proofErr w:type="gramEnd"/>
      <w:r w:rsidRPr="00D3539F">
        <w:rPr>
          <w:rFonts w:cs="Calibri"/>
          <w:lang w:val="en-GB"/>
        </w:rPr>
        <w:t xml:space="preserve"> set in </w:t>
      </w:r>
      <w:proofErr w:type="spellStart"/>
      <w:r w:rsidRPr="00D3539F">
        <w:rPr>
          <w:rFonts w:cs="Calibri"/>
          <w:lang w:val="en-GB"/>
        </w:rPr>
        <w:t>m_setup.m</w:t>
      </w:r>
      <w:proofErr w:type="spellEnd"/>
      <w:r w:rsidR="009A6DCA">
        <w:rPr>
          <w:rFonts w:cs="Calibri"/>
          <w:lang w:val="en-GB"/>
        </w:rPr>
        <w:t xml:space="preserve">. Script </w:t>
      </w:r>
      <w:proofErr w:type="spellStart"/>
      <w:r w:rsidR="009A6DCA">
        <w:rPr>
          <w:rFonts w:cs="Calibri"/>
          <w:lang w:val="en-GB"/>
        </w:rPr>
        <w:t>mnav_best.m</w:t>
      </w:r>
      <w:proofErr w:type="spellEnd"/>
      <w:r w:rsidR="009A6DCA">
        <w:rPr>
          <w:rFonts w:cs="Calibri"/>
          <w:lang w:val="en-GB"/>
        </w:rPr>
        <w:t xml:space="preserve"> loads these appended files and averages and merges to a common, 30-s time base, producing a file bst_</w:t>
      </w:r>
      <w:r w:rsidR="009A6DCA" w:rsidRPr="009A6DCA">
        <w:rPr>
          <w:rFonts w:cs="Calibri"/>
          <w:i/>
          <w:iCs/>
          <w:lang w:val="en-GB"/>
        </w:rPr>
        <w:t>cruise</w:t>
      </w:r>
      <w:r w:rsidR="009A6DCA">
        <w:rPr>
          <w:rFonts w:cs="Calibri"/>
          <w:lang w:val="en-GB"/>
        </w:rPr>
        <w:t xml:space="preserve">_01.nc containing position, heading (using proper vector averaging), course and speed over ground, and distance run. This is the </w:t>
      </w:r>
      <w:r w:rsidRPr="00D3539F">
        <w:rPr>
          <w:rFonts w:cs="Calibri"/>
          <w:lang w:val="en-GB"/>
        </w:rPr>
        <w:t xml:space="preserve">‘definitive’ cruise navigation file. </w:t>
      </w:r>
    </w:p>
    <w:p w14:paraId="75DD2C55" w14:textId="026E88E7" w:rsidR="009A6DCA" w:rsidRPr="00D3539F" w:rsidRDefault="009A6DCA" w:rsidP="009A6DCA">
      <w:pPr>
        <w:spacing w:after="240"/>
        <w:rPr>
          <w:rFonts w:asciiTheme="minorHAnsi" w:hAnsiTheme="minorHAnsi" w:cs="Calibri"/>
          <w:lang w:val="en-GB"/>
        </w:rPr>
      </w:pPr>
      <w:r>
        <w:rPr>
          <w:rFonts w:cs="Calibri"/>
          <w:lang w:val="en-GB"/>
        </w:rPr>
        <w:t xml:space="preserve">Navigation streams, including different sources of GPS position, do not always agree to within their stated accuracies (see e.g. DY146 cruise report), so it is worth comparing the different streams carefully especially if they are being used for e.g. ADCP processing or wind calculations. </w:t>
      </w:r>
    </w:p>
    <w:p w14:paraId="5EF2E707" w14:textId="77777777" w:rsidR="001B176E" w:rsidRDefault="00F824A3">
      <w:pPr>
        <w:pStyle w:val="Heading3"/>
      </w:pPr>
      <w:bookmarkStart w:id="77" w:name="_Toc121838202"/>
      <w:bookmarkStart w:id="78" w:name="_Toc124798268"/>
      <w:r>
        <w:t>4.1.5 Meteorology: additional processing</w:t>
      </w:r>
      <w:bookmarkEnd w:id="77"/>
      <w:bookmarkEnd w:id="78"/>
    </w:p>
    <w:p w14:paraId="2795D8A7" w14:textId="14E3EBB4" w:rsidR="001B176E" w:rsidRDefault="00F824A3">
      <w:pPr>
        <w:spacing w:after="240"/>
        <w:rPr>
          <w:rFonts w:asciiTheme="minorHAnsi" w:hAnsiTheme="minorHAnsi" w:cs="Calibri"/>
          <w:lang w:val="en-GB"/>
        </w:rPr>
      </w:pPr>
      <w:r>
        <w:rPr>
          <w:rFonts w:cs="Calibri"/>
          <w:lang w:val="en-GB"/>
        </w:rPr>
        <w:t xml:space="preserve">Ship speed, position and heading from the </w:t>
      </w:r>
      <w:proofErr w:type="spellStart"/>
      <w:r>
        <w:rPr>
          <w:rFonts w:cs="Calibri"/>
          <w:lang w:val="en-GB"/>
        </w:rPr>
        <w:t>bst</w:t>
      </w:r>
      <w:proofErr w:type="spellEnd"/>
      <w:r>
        <w:rPr>
          <w:rFonts w:cs="Calibri"/>
          <w:lang w:val="en-GB"/>
        </w:rPr>
        <w:t xml:space="preserve"> navigation file are merged onto the wind data in the </w:t>
      </w:r>
      <w:proofErr w:type="spellStart"/>
      <w:r>
        <w:rPr>
          <w:rFonts w:cs="Calibri"/>
          <w:lang w:val="en-GB"/>
        </w:rPr>
        <w:t>surfmet</w:t>
      </w:r>
      <w:proofErr w:type="spellEnd"/>
      <w:r w:rsidR="009A6DCA">
        <w:rPr>
          <w:rFonts w:cs="Calibri"/>
          <w:lang w:val="en-GB"/>
        </w:rPr>
        <w:t xml:space="preserve"> file</w:t>
      </w:r>
      <w:r>
        <w:rPr>
          <w:rFonts w:cs="Calibri"/>
          <w:lang w:val="en-GB"/>
        </w:rPr>
        <w:t xml:space="preserve">. The absolute wind speed is </w:t>
      </w:r>
      <w:proofErr w:type="gramStart"/>
      <w:r>
        <w:rPr>
          <w:rFonts w:cs="Calibri"/>
          <w:lang w:val="en-GB"/>
        </w:rPr>
        <w:t>calculated</w:t>
      </w:r>
      <w:proofErr w:type="gramEnd"/>
      <w:r>
        <w:rPr>
          <w:rFonts w:cs="Calibri"/>
          <w:lang w:val="en-GB"/>
        </w:rPr>
        <w:t xml:space="preserve"> and vector averaged in one multi-step script </w:t>
      </w:r>
      <w:proofErr w:type="spellStart"/>
      <w:r>
        <w:rPr>
          <w:rFonts w:cs="Calibri"/>
          <w:lang w:val="en-GB"/>
        </w:rPr>
        <w:t>m</w:t>
      </w:r>
      <w:r w:rsidR="009A6DCA">
        <w:rPr>
          <w:rFonts w:cs="Calibri"/>
          <w:lang w:val="en-GB"/>
        </w:rPr>
        <w:t>wind_true.</w:t>
      </w:r>
      <w:r>
        <w:rPr>
          <w:rFonts w:cs="Calibri"/>
          <w:lang w:val="en-GB"/>
        </w:rPr>
        <w:t>m</w:t>
      </w:r>
      <w:proofErr w:type="spellEnd"/>
      <w:r>
        <w:rPr>
          <w:rFonts w:cs="Calibri"/>
          <w:lang w:val="en-GB"/>
        </w:rPr>
        <w:t>. The output files from this processing are</w:t>
      </w:r>
      <w:r>
        <w:rPr>
          <w:rFonts w:cs="Calibri"/>
          <w:lang w:val="en-GB"/>
        </w:rPr>
        <w:br/>
      </w:r>
      <w:r w:rsidR="008737A5">
        <w:rPr>
          <w:rFonts w:cs="Calibri"/>
          <w:lang w:val="en-GB"/>
        </w:rPr>
        <w:t>surf</w:t>
      </w:r>
      <w:r>
        <w:rPr>
          <w:rFonts w:cs="Calibri"/>
          <w:lang w:val="en-GB"/>
        </w:rPr>
        <w:t>met_</w:t>
      </w:r>
      <w:r w:rsidRPr="008737A5">
        <w:rPr>
          <w:rFonts w:cs="Calibri"/>
          <w:i/>
          <w:iCs/>
          <w:lang w:val="en-GB"/>
        </w:rPr>
        <w:t>cruise</w:t>
      </w:r>
      <w:r>
        <w:rPr>
          <w:rFonts w:cs="Calibri"/>
          <w:lang w:val="en-GB"/>
        </w:rPr>
        <w:t>_true.nc</w:t>
      </w:r>
      <w:r>
        <w:rPr>
          <w:rFonts w:cs="Calibri"/>
          <w:lang w:val="en-GB"/>
        </w:rPr>
        <w:br/>
      </w:r>
      <w:r w:rsidR="008737A5">
        <w:rPr>
          <w:rFonts w:cs="Calibri"/>
          <w:lang w:val="en-GB"/>
        </w:rPr>
        <w:t>surf</w:t>
      </w:r>
      <w:r>
        <w:rPr>
          <w:rFonts w:cs="Calibri"/>
          <w:lang w:val="en-GB"/>
        </w:rPr>
        <w:t>met_</w:t>
      </w:r>
      <w:r w:rsidRPr="008737A5">
        <w:rPr>
          <w:rFonts w:cs="Calibri"/>
          <w:i/>
          <w:iCs/>
          <w:lang w:val="en-GB"/>
        </w:rPr>
        <w:t>cruise</w:t>
      </w:r>
      <w:r>
        <w:rPr>
          <w:rFonts w:cs="Calibri"/>
          <w:lang w:val="en-GB"/>
        </w:rPr>
        <w:t>_trueav.nc</w:t>
      </w:r>
      <w:r>
        <w:rPr>
          <w:rFonts w:cs="Calibri"/>
          <w:lang w:val="en-GB"/>
        </w:rPr>
        <w:br/>
        <w:t xml:space="preserve">The latter file is reduced to 1-minute averages, with correct vector averaging when required. </w:t>
      </w:r>
      <w:proofErr w:type="gramStart"/>
      <w:r>
        <w:rPr>
          <w:rFonts w:cs="Calibri"/>
          <w:lang w:val="en-GB"/>
        </w:rPr>
        <w:t>In order to</w:t>
      </w:r>
      <w:proofErr w:type="gramEnd"/>
      <w:r>
        <w:rPr>
          <w:rFonts w:cs="Calibri"/>
          <w:lang w:val="en-GB"/>
        </w:rPr>
        <w:t xml:space="preserve"> avoid ambiguity, variable units </w:t>
      </w:r>
      <w:commentRangeStart w:id="79"/>
      <w:r>
        <w:rPr>
          <w:rFonts w:cs="Calibri"/>
          <w:lang w:val="en-GB"/>
        </w:rPr>
        <w:t xml:space="preserve">are explicit </w:t>
      </w:r>
      <w:commentRangeEnd w:id="79"/>
      <w:r w:rsidR="00E60B85">
        <w:rPr>
          <w:rStyle w:val="CommentReference"/>
        </w:rPr>
        <w:commentReference w:id="79"/>
      </w:r>
      <w:r>
        <w:rPr>
          <w:rFonts w:cs="Calibri"/>
          <w:lang w:val="en-GB"/>
        </w:rPr>
        <w:t xml:space="preserve">in whether wind directions are ‘towards’ or ‘from’ the direction in question. The result is a bit </w:t>
      </w:r>
      <w:proofErr w:type="gramStart"/>
      <w:r>
        <w:rPr>
          <w:rFonts w:cs="Calibri"/>
          <w:lang w:val="en-GB"/>
        </w:rPr>
        <w:t>cumbersome, but</w:t>
      </w:r>
      <w:proofErr w:type="gramEnd"/>
      <w:r>
        <w:rPr>
          <w:rFonts w:cs="Calibri"/>
          <w:lang w:val="en-GB"/>
        </w:rPr>
        <w:t xml:space="preserve"> should be unambiguous if the units are read carefully. </w:t>
      </w:r>
    </w:p>
    <w:p w14:paraId="3AA541BB" w14:textId="77777777" w:rsidR="001B176E" w:rsidRDefault="00F824A3">
      <w:pPr>
        <w:spacing w:after="240"/>
        <w:rPr>
          <w:rFonts w:asciiTheme="minorHAnsi" w:hAnsiTheme="minorHAnsi" w:cs="Calibri"/>
          <w:lang w:val="en-GB"/>
        </w:rPr>
      </w:pPr>
      <w:r>
        <w:rPr>
          <w:rFonts w:cs="Calibri"/>
          <w:lang w:val="en-GB"/>
        </w:rPr>
        <w:lastRenderedPageBreak/>
        <w:t xml:space="preserve">Note: TECHSAS stores wind speed in m/s, but says the variable unit is knots.  This is corrected in mday_01_clean_av.  </w:t>
      </w:r>
    </w:p>
    <w:p w14:paraId="70D76C36" w14:textId="77777777" w:rsidR="001B176E" w:rsidRDefault="00F824A3">
      <w:pPr>
        <w:spacing w:after="240"/>
        <w:rPr>
          <w:rFonts w:asciiTheme="minorHAnsi" w:hAnsiTheme="minorHAnsi" w:cs="Calibri"/>
          <w:lang w:val="en-GB"/>
        </w:rPr>
      </w:pPr>
      <w:r>
        <w:rPr>
          <w:rFonts w:cs="Calibri"/>
          <w:u w:val="single"/>
          <w:lang w:val="en-GB"/>
        </w:rPr>
        <w:t>Wind over the stern</w:t>
      </w:r>
      <w:r>
        <w:rPr>
          <w:rFonts w:cs="Calibri"/>
          <w:lang w:val="en-GB"/>
        </w:rPr>
        <w:t xml:space="preserve">: The standard test of whether the relative wind processing has been done correctly would be to observe no change in the calculated absolute wind when the ship changes direction or speed. This can be misleading, since the anemometer sited on the foremast under-reads speed by a significant margin when the wind is over the stern. </w:t>
      </w:r>
      <w:proofErr w:type="gramStart"/>
      <w:r>
        <w:rPr>
          <w:rFonts w:cs="Calibri"/>
          <w:lang w:val="en-GB"/>
        </w:rPr>
        <w:t>Therefore</w:t>
      </w:r>
      <w:proofErr w:type="gramEnd"/>
      <w:r>
        <w:rPr>
          <w:rFonts w:cs="Calibri"/>
          <w:lang w:val="en-GB"/>
        </w:rPr>
        <w:t xml:space="preserve"> if either the ‘before’ or ‘after’ wind direction is over the stern, there can be a significant change in the apparent true wind speed during such manoeuvres.</w:t>
      </w:r>
    </w:p>
    <w:p w14:paraId="135F4630" w14:textId="2C2D6A09" w:rsidR="001B176E" w:rsidRDefault="00F824A3">
      <w:pPr>
        <w:spacing w:after="240"/>
        <w:rPr>
          <w:rFonts w:asciiTheme="minorHAnsi" w:hAnsiTheme="minorHAnsi" w:cs="Calibri"/>
          <w:lang w:val="en-GB"/>
        </w:rPr>
      </w:pPr>
      <w:r>
        <w:rPr>
          <w:rFonts w:cs="Calibri"/>
          <w:u w:val="single"/>
          <w:lang w:val="en-GB"/>
        </w:rPr>
        <w:t>Wind relative direction near 0/360</w:t>
      </w:r>
      <w:r>
        <w:rPr>
          <w:rFonts w:cs="Calibri"/>
          <w:lang w:val="en-GB"/>
        </w:rPr>
        <w:t xml:space="preserve">: The </w:t>
      </w:r>
      <w:proofErr w:type="gramStart"/>
      <w:r>
        <w:rPr>
          <w:rFonts w:cs="Calibri"/>
          <w:lang w:val="en-GB"/>
        </w:rPr>
        <w:t>age old</w:t>
      </w:r>
      <w:proofErr w:type="gramEnd"/>
      <w:r>
        <w:rPr>
          <w:rFonts w:cs="Calibri"/>
          <w:lang w:val="en-GB"/>
        </w:rPr>
        <w:t xml:space="preserve"> problem of wind direction near the 0/360 boundary still remains.  Since the anemometer is set up with 0/360 at the bow, the relative wind is very often around this heading. Even though the anemometer data are recorded at the data rate generated by the sensor (nominal 1 Hz), there is a problem with the raw data. </w:t>
      </w:r>
      <w:proofErr w:type="gramStart"/>
      <w:r>
        <w:rPr>
          <w:rFonts w:cs="Calibri"/>
          <w:lang w:val="en-GB"/>
        </w:rPr>
        <w:t>In particular, when</w:t>
      </w:r>
      <w:proofErr w:type="gramEnd"/>
      <w:r>
        <w:rPr>
          <w:rFonts w:cs="Calibri"/>
          <w:lang w:val="en-GB"/>
        </w:rPr>
        <w:t xml:space="preserve"> the wind is near 0/360, the TECHSAS files will sometimes contain headings in between, e</w:t>
      </w:r>
      <w:r w:rsidR="00A96B77">
        <w:rPr>
          <w:rFonts w:cs="Calibri"/>
          <w:lang w:val="en-GB"/>
        </w:rPr>
        <w:t>.</w:t>
      </w:r>
      <w:r>
        <w:rPr>
          <w:rFonts w:cs="Calibri"/>
          <w:lang w:val="en-GB"/>
        </w:rPr>
        <w:t>g</w:t>
      </w:r>
      <w:r w:rsidR="00A96B77">
        <w:rPr>
          <w:rFonts w:cs="Calibri"/>
          <w:lang w:val="en-GB"/>
        </w:rPr>
        <w:t>.</w:t>
      </w:r>
      <w:r>
        <w:rPr>
          <w:rFonts w:cs="Calibri"/>
          <w:lang w:val="en-GB"/>
        </w:rPr>
        <w:t xml:space="preserve"> in the range 150 to 210, reminiscent of when simple numerical averaging of heading was occurring. When these bad headings are used in correct calculation of true wind, bad data are the result. </w:t>
      </w:r>
    </w:p>
    <w:p w14:paraId="49144893" w14:textId="77777777" w:rsidR="001B176E" w:rsidRDefault="00F824A3">
      <w:pPr>
        <w:spacing w:after="240"/>
        <w:rPr>
          <w:rFonts w:asciiTheme="minorHAnsi" w:hAnsiTheme="minorHAnsi" w:cs="Calibri"/>
          <w:u w:val="single"/>
          <w:lang w:val="en-GB"/>
        </w:rPr>
      </w:pPr>
      <w:r>
        <w:rPr>
          <w:rFonts w:cs="Calibri"/>
          <w:u w:val="single"/>
          <w:lang w:val="en-GB"/>
        </w:rPr>
        <w:t>Irradiance and surface pressure</w:t>
      </w:r>
    </w:p>
    <w:p w14:paraId="2A30FE87" w14:textId="08A87467" w:rsidR="001B176E" w:rsidRDefault="00F824A3">
      <w:pPr>
        <w:spacing w:after="240"/>
        <w:rPr>
          <w:rFonts w:asciiTheme="minorHAnsi" w:hAnsiTheme="minorHAnsi" w:cs="Calibri"/>
          <w:lang w:val="en-GB"/>
        </w:rPr>
      </w:pPr>
      <w:r>
        <w:rPr>
          <w:rFonts w:cs="Calibri"/>
          <w:lang w:val="en-GB"/>
        </w:rPr>
        <w:t xml:space="preserve">Downwelling PAR and TIR data </w:t>
      </w:r>
      <w:r w:rsidR="002570D5">
        <w:rPr>
          <w:rFonts w:cs="Calibri"/>
          <w:lang w:val="en-GB"/>
        </w:rPr>
        <w:t>are read into both TECHSAS and RVDAS in V rather than W/m</w:t>
      </w:r>
      <w:r w:rsidR="002570D5" w:rsidRPr="002570D5">
        <w:rPr>
          <w:rFonts w:cs="Calibri"/>
          <w:vertAlign w:val="superscript"/>
          <w:lang w:val="en-GB"/>
        </w:rPr>
        <w:t>2</w:t>
      </w:r>
      <w:r w:rsidR="002570D5">
        <w:rPr>
          <w:rFonts w:cs="Calibri"/>
          <w:lang w:val="en-GB"/>
        </w:rPr>
        <w:t xml:space="preserve">, so </w:t>
      </w:r>
      <w:r w:rsidR="000B6E7B">
        <w:rPr>
          <w:rFonts w:cs="Calibri"/>
          <w:lang w:val="en-GB"/>
        </w:rPr>
        <w:t xml:space="preserve">factory calibration coefficients should be entered into </w:t>
      </w:r>
      <w:proofErr w:type="spellStart"/>
      <w:r w:rsidR="000B6E7B">
        <w:rPr>
          <w:rFonts w:cs="Calibri"/>
          <w:lang w:val="en-GB"/>
        </w:rPr>
        <w:t>opt_</w:t>
      </w:r>
      <w:r w:rsidR="000B6E7B" w:rsidRPr="000B6E7B">
        <w:rPr>
          <w:rFonts w:cs="Calibri"/>
          <w:i/>
          <w:iCs/>
          <w:lang w:val="en-GB"/>
        </w:rPr>
        <w:t>cruise</w:t>
      </w:r>
      <w:r w:rsidR="000B6E7B">
        <w:rPr>
          <w:rFonts w:cs="Calibri"/>
          <w:lang w:val="en-GB"/>
        </w:rPr>
        <w:t>.m</w:t>
      </w:r>
      <w:proofErr w:type="spellEnd"/>
      <w:r w:rsidR="000B6E7B">
        <w:rPr>
          <w:rFonts w:cs="Calibri"/>
          <w:lang w:val="en-GB"/>
        </w:rPr>
        <w:t xml:space="preserve"> under the mday_01_apply_fcal case. </w:t>
      </w:r>
    </w:p>
    <w:p w14:paraId="34A153B1" w14:textId="77777777" w:rsidR="001B176E" w:rsidRDefault="00F824A3">
      <w:pPr>
        <w:pStyle w:val="Heading3"/>
      </w:pPr>
      <w:bookmarkStart w:id="80" w:name="_Toc121838203"/>
      <w:bookmarkStart w:id="81" w:name="_Toc124798269"/>
      <w:r>
        <w:t>4.1.6 Ocean surface variables: additional processing</w:t>
      </w:r>
      <w:bookmarkEnd w:id="80"/>
      <w:bookmarkEnd w:id="81"/>
    </w:p>
    <w:p w14:paraId="17DBA184" w14:textId="18A8139E" w:rsidR="007D446B" w:rsidRDefault="007D446B">
      <w:pPr>
        <w:spacing w:after="240"/>
        <w:rPr>
          <w:rFonts w:cs="Calibri"/>
          <w:lang w:val="en-GB"/>
        </w:rPr>
      </w:pPr>
      <w:r>
        <w:rPr>
          <w:rFonts w:cs="Calibri"/>
          <w:lang w:val="en-GB"/>
        </w:rPr>
        <w:t xml:space="preserve">Ocean surface variables may come in in multiple streams, e.g. </w:t>
      </w:r>
      <w:proofErr w:type="spellStart"/>
      <w:r>
        <w:rPr>
          <w:rFonts w:cs="Calibri"/>
          <w:lang w:val="en-GB"/>
        </w:rPr>
        <w:t>tsg</w:t>
      </w:r>
      <w:proofErr w:type="spellEnd"/>
      <w:r>
        <w:rPr>
          <w:rFonts w:cs="Calibri"/>
          <w:lang w:val="en-GB"/>
        </w:rPr>
        <w:t>/</w:t>
      </w:r>
      <w:proofErr w:type="spellStart"/>
      <w:r>
        <w:rPr>
          <w:rFonts w:cs="Calibri"/>
          <w:lang w:val="en-GB"/>
        </w:rPr>
        <w:t>ocl</w:t>
      </w:r>
      <w:proofErr w:type="spellEnd"/>
      <w:r>
        <w:rPr>
          <w:rFonts w:cs="Calibri"/>
          <w:lang w:val="en-GB"/>
        </w:rPr>
        <w:t xml:space="preserve">, sbe38dropkeel, and some are in </w:t>
      </w:r>
      <w:proofErr w:type="spellStart"/>
      <w:r>
        <w:rPr>
          <w:rFonts w:cs="Calibri"/>
          <w:lang w:val="en-GB"/>
        </w:rPr>
        <w:t>surfmet</w:t>
      </w:r>
      <w:proofErr w:type="spellEnd"/>
      <w:r>
        <w:rPr>
          <w:rFonts w:cs="Calibri"/>
          <w:lang w:val="en-GB"/>
        </w:rPr>
        <w:t xml:space="preserve"> along with wind etc. </w:t>
      </w:r>
    </w:p>
    <w:p w14:paraId="2C146E31" w14:textId="30303BF0" w:rsidR="001B176E" w:rsidRDefault="007D446B">
      <w:pPr>
        <w:spacing w:after="240"/>
        <w:rPr>
          <w:rFonts w:asciiTheme="minorHAnsi" w:hAnsiTheme="minorHAnsi" w:cs="Calibri"/>
          <w:lang w:val="en-GB"/>
        </w:rPr>
      </w:pPr>
      <w:r>
        <w:rPr>
          <w:rFonts w:cs="Calibri"/>
          <w:lang w:val="en-GB"/>
        </w:rPr>
        <w:t>By default, temperature and salinity are edited for bad times (</w:t>
      </w:r>
      <w:r w:rsidR="00500973">
        <w:rPr>
          <w:rFonts w:cs="Calibri"/>
          <w:lang w:val="en-GB"/>
        </w:rPr>
        <w:t>e.g. when</w:t>
      </w:r>
      <w:r>
        <w:rPr>
          <w:rFonts w:cs="Calibri"/>
          <w:lang w:val="en-GB"/>
        </w:rPr>
        <w:t xml:space="preserve"> pumps were off)</w:t>
      </w:r>
      <w:r w:rsidR="00500973">
        <w:rPr>
          <w:rFonts w:cs="Calibri"/>
          <w:lang w:val="en-GB"/>
        </w:rPr>
        <w:t xml:space="preserve">, which can be found using </w:t>
      </w:r>
      <w:proofErr w:type="spellStart"/>
      <w:r w:rsidR="00500973">
        <w:rPr>
          <w:rFonts w:cs="Calibri"/>
          <w:lang w:val="en-GB"/>
        </w:rPr>
        <w:t>mtsg_findbad.m</w:t>
      </w:r>
      <w:proofErr w:type="spellEnd"/>
      <w:r w:rsidR="00500973">
        <w:rPr>
          <w:rFonts w:cs="Calibri"/>
          <w:lang w:val="en-GB"/>
        </w:rPr>
        <w:t xml:space="preserve"> and added to </w:t>
      </w:r>
      <w:proofErr w:type="spellStart"/>
      <w:r w:rsidR="00500973">
        <w:rPr>
          <w:rFonts w:cs="Calibri"/>
          <w:lang w:val="en-GB"/>
        </w:rPr>
        <w:t>opt_</w:t>
      </w:r>
      <w:r w:rsidR="00500973" w:rsidRPr="00500973">
        <w:rPr>
          <w:rFonts w:cs="Calibri"/>
          <w:i/>
          <w:iCs/>
          <w:lang w:val="en-GB"/>
        </w:rPr>
        <w:t>cruise</w:t>
      </w:r>
      <w:r w:rsidR="00500973">
        <w:rPr>
          <w:rFonts w:cs="Calibri"/>
          <w:lang w:val="en-GB"/>
        </w:rPr>
        <w:t>.m</w:t>
      </w:r>
      <w:proofErr w:type="spellEnd"/>
      <w:r w:rsidR="00500973">
        <w:rPr>
          <w:rFonts w:cs="Calibri"/>
          <w:lang w:val="en-GB"/>
        </w:rPr>
        <w:t xml:space="preserve"> under the </w:t>
      </w:r>
      <w:proofErr w:type="spellStart"/>
      <w:r w:rsidR="00500973">
        <w:rPr>
          <w:rFonts w:cs="Calibri"/>
          <w:lang w:val="en-GB"/>
        </w:rPr>
        <w:t>mtsg_medav_clean_cal</w:t>
      </w:r>
      <w:proofErr w:type="spellEnd"/>
      <w:r w:rsidR="00500973">
        <w:rPr>
          <w:rFonts w:cs="Calibri"/>
          <w:lang w:val="en-GB"/>
        </w:rPr>
        <w:t xml:space="preserve"> </w:t>
      </w:r>
      <w:proofErr w:type="gramStart"/>
      <w:r w:rsidR="00500973">
        <w:rPr>
          <w:rFonts w:cs="Calibri"/>
          <w:lang w:val="en-GB"/>
        </w:rPr>
        <w:t>case</w:t>
      </w:r>
      <w:r>
        <w:rPr>
          <w:rFonts w:cs="Calibri"/>
          <w:lang w:val="en-GB"/>
        </w:rPr>
        <w:t>, and</w:t>
      </w:r>
      <w:proofErr w:type="gramEnd"/>
      <w:r>
        <w:rPr>
          <w:rFonts w:cs="Calibri"/>
          <w:lang w:val="en-GB"/>
        </w:rPr>
        <w:t xml:space="preserve"> averaged to 30 s using </w:t>
      </w:r>
      <w:proofErr w:type="spellStart"/>
      <w:r>
        <w:rPr>
          <w:rFonts w:cs="Calibri"/>
          <w:lang w:val="en-GB"/>
        </w:rPr>
        <w:t>mtsg_medav_clean_cal.m</w:t>
      </w:r>
      <w:proofErr w:type="spellEnd"/>
      <w:r>
        <w:rPr>
          <w:rFonts w:cs="Calibri"/>
          <w:lang w:val="en-GB"/>
        </w:rPr>
        <w:t xml:space="preserve">. They may then be calibrated by comparison with bottle samples (salinity) or CTD 5-m temperature. TSG salinity samples are read in at the same time as CTD samples using msal_01.m (see Section 3). </w:t>
      </w:r>
      <w:proofErr w:type="spellStart"/>
      <w:r>
        <w:rPr>
          <w:rFonts w:cs="Calibri"/>
          <w:lang w:val="en-GB"/>
        </w:rPr>
        <w:t>mtsg_bottle_compare.m</w:t>
      </w:r>
      <w:proofErr w:type="spellEnd"/>
      <w:r>
        <w:rPr>
          <w:rFonts w:cs="Calibri"/>
          <w:lang w:val="en-GB"/>
        </w:rPr>
        <w:t xml:space="preserve"> helps compare salinity and choose a time-varying calibration which can be added to </w:t>
      </w:r>
      <w:proofErr w:type="spellStart"/>
      <w:r>
        <w:rPr>
          <w:rFonts w:cs="Calibri"/>
          <w:lang w:val="en-GB"/>
        </w:rPr>
        <w:t>opt_cruise.m</w:t>
      </w:r>
      <w:proofErr w:type="spellEnd"/>
      <w:r>
        <w:rPr>
          <w:rFonts w:cs="Calibri"/>
          <w:lang w:val="en-GB"/>
        </w:rPr>
        <w:t xml:space="preserve"> under </w:t>
      </w:r>
      <w:proofErr w:type="spellStart"/>
      <w:r>
        <w:rPr>
          <w:rFonts w:cs="Calibri"/>
          <w:lang w:val="en-GB"/>
        </w:rPr>
        <w:t>tsgsal_apply_cal</w:t>
      </w:r>
      <w:proofErr w:type="spellEnd"/>
      <w:r>
        <w:rPr>
          <w:rFonts w:cs="Calibri"/>
          <w:lang w:val="en-GB"/>
        </w:rPr>
        <w:t xml:space="preserve">*** case. </w:t>
      </w:r>
      <w:proofErr w:type="spellStart"/>
      <w:r>
        <w:rPr>
          <w:rFonts w:cs="Calibri"/>
          <w:lang w:val="en-GB"/>
        </w:rPr>
        <w:t>mtsg_medav_clean_cal.m</w:t>
      </w:r>
      <w:proofErr w:type="spellEnd"/>
      <w:r>
        <w:rPr>
          <w:rFonts w:cs="Calibri"/>
          <w:lang w:val="en-GB"/>
        </w:rPr>
        <w:t xml:space="preserve"> is then rerun with flag </w:t>
      </w:r>
      <w:proofErr w:type="spellStart"/>
      <w:r>
        <w:rPr>
          <w:rFonts w:cs="Calibri"/>
          <w:lang w:val="en-GB"/>
        </w:rPr>
        <w:t>usecal</w:t>
      </w:r>
      <w:proofErr w:type="spellEnd"/>
      <w:r>
        <w:rPr>
          <w:rFonts w:cs="Calibri"/>
          <w:lang w:val="en-GB"/>
        </w:rPr>
        <w:t xml:space="preserve"> set to 1</w:t>
      </w:r>
      <w:r w:rsidR="00500973">
        <w:rPr>
          <w:rFonts w:cs="Calibri"/>
          <w:lang w:val="en-GB"/>
        </w:rPr>
        <w:t xml:space="preserve"> to incorporate the calibrated data. Finally, </w:t>
      </w:r>
      <w:proofErr w:type="spellStart"/>
      <w:r w:rsidR="00500973">
        <w:rPr>
          <w:rFonts w:cs="Calibri"/>
          <w:lang w:val="en-GB"/>
        </w:rPr>
        <w:t>mtsg_surfmet_merge</w:t>
      </w:r>
      <w:proofErr w:type="spellEnd"/>
      <w:r w:rsidR="00500973">
        <w:rPr>
          <w:rFonts w:cs="Calibri"/>
          <w:lang w:val="en-GB"/>
        </w:rPr>
        <w:t xml:space="preserve"> combines the </w:t>
      </w:r>
      <w:proofErr w:type="spellStart"/>
      <w:r w:rsidR="00500973">
        <w:rPr>
          <w:rFonts w:cs="Calibri"/>
          <w:lang w:val="en-GB"/>
        </w:rPr>
        <w:t>tsg</w:t>
      </w:r>
      <w:proofErr w:type="spellEnd"/>
      <w:r w:rsidR="00500973">
        <w:rPr>
          <w:rFonts w:cs="Calibri"/>
          <w:lang w:val="en-GB"/>
        </w:rPr>
        <w:t xml:space="preserve"> data with the other </w:t>
      </w:r>
      <w:proofErr w:type="spellStart"/>
      <w:r w:rsidR="00500973">
        <w:rPr>
          <w:rFonts w:cs="Calibri"/>
          <w:lang w:val="en-GB"/>
        </w:rPr>
        <w:t>surfmet</w:t>
      </w:r>
      <w:proofErr w:type="spellEnd"/>
      <w:r w:rsidR="00500973">
        <w:rPr>
          <w:rFonts w:cs="Calibri"/>
          <w:lang w:val="en-GB"/>
        </w:rPr>
        <w:t xml:space="preserve"> variables. </w:t>
      </w:r>
    </w:p>
    <w:p w14:paraId="26D40CD1" w14:textId="30A8432C" w:rsidR="001B176E" w:rsidRDefault="00F824A3">
      <w:pPr>
        <w:spacing w:after="240"/>
        <w:rPr>
          <w:rFonts w:asciiTheme="minorHAnsi" w:hAnsiTheme="minorHAnsi" w:cs="Calibri"/>
          <w:lang w:val="en-GB"/>
        </w:rPr>
      </w:pPr>
      <w:r>
        <w:rPr>
          <w:rFonts w:cs="Calibri"/>
          <w:lang w:val="en-GB"/>
        </w:rPr>
        <w:t xml:space="preserve">Temperature variables: On TECHSAS, sea surface temperature (that is, temperature at the seawater intake) is called </w:t>
      </w:r>
      <w:proofErr w:type="spellStart"/>
      <w:r>
        <w:rPr>
          <w:rFonts w:cs="Calibri"/>
          <w:lang w:val="en-GB"/>
        </w:rPr>
        <w:t>temp_r</w:t>
      </w:r>
      <w:proofErr w:type="spellEnd"/>
      <w:r>
        <w:rPr>
          <w:rFonts w:cs="Calibri"/>
          <w:lang w:val="en-GB"/>
        </w:rPr>
        <w:t xml:space="preserve"> or </w:t>
      </w:r>
      <w:proofErr w:type="spellStart"/>
      <w:r>
        <w:rPr>
          <w:rFonts w:cs="Calibri"/>
          <w:lang w:val="en-GB"/>
        </w:rPr>
        <w:t>temp_m</w:t>
      </w:r>
      <w:proofErr w:type="spellEnd"/>
      <w:r>
        <w:rPr>
          <w:rFonts w:cs="Calibri"/>
          <w:lang w:val="en-GB"/>
        </w:rPr>
        <w:t xml:space="preserve">, while the housing temperature (temperature inside the inline CTD, applicable to the conductivity measurements) is called </w:t>
      </w:r>
      <w:proofErr w:type="spellStart"/>
      <w:r>
        <w:rPr>
          <w:rFonts w:cs="Calibri"/>
          <w:lang w:val="en-GB"/>
        </w:rPr>
        <w:t>temp_h</w:t>
      </w:r>
      <w:proofErr w:type="spellEnd"/>
      <w:r>
        <w:rPr>
          <w:rFonts w:cs="Calibri"/>
          <w:lang w:val="en-GB"/>
        </w:rPr>
        <w:t xml:space="preserve">.  On SCS on the JCR, there are two sea surface temperature sensors, </w:t>
      </w:r>
      <w:proofErr w:type="spellStart"/>
      <w:r>
        <w:rPr>
          <w:rFonts w:cs="Calibri"/>
          <w:lang w:val="en-GB"/>
        </w:rPr>
        <w:t>sstemp</w:t>
      </w:r>
      <w:proofErr w:type="spellEnd"/>
      <w:r>
        <w:rPr>
          <w:rFonts w:cs="Calibri"/>
          <w:lang w:val="en-GB"/>
        </w:rPr>
        <w:t xml:space="preserve"> and </w:t>
      </w:r>
      <w:proofErr w:type="gramStart"/>
      <w:r>
        <w:rPr>
          <w:rFonts w:cs="Calibri"/>
          <w:lang w:val="en-GB"/>
        </w:rPr>
        <w:t>sstemp2;</w:t>
      </w:r>
      <w:proofErr w:type="gramEnd"/>
      <w:r>
        <w:rPr>
          <w:rFonts w:cs="Calibri"/>
          <w:lang w:val="en-GB"/>
        </w:rPr>
        <w:t xml:space="preserve"> the conductivity measurement temperature, </w:t>
      </w:r>
      <w:proofErr w:type="spellStart"/>
      <w:r>
        <w:rPr>
          <w:rFonts w:cs="Calibri"/>
          <w:lang w:val="en-GB"/>
        </w:rPr>
        <w:t>tstemp</w:t>
      </w:r>
      <w:proofErr w:type="spellEnd"/>
      <w:r>
        <w:rPr>
          <w:rFonts w:cs="Calibri"/>
          <w:lang w:val="en-GB"/>
        </w:rPr>
        <w:t xml:space="preserve">, and the fluorometer temperature, </w:t>
      </w:r>
      <w:proofErr w:type="spellStart"/>
      <w:r>
        <w:rPr>
          <w:rFonts w:cs="Calibri"/>
          <w:lang w:val="en-GB"/>
        </w:rPr>
        <w:t>sampletemp</w:t>
      </w:r>
      <w:proofErr w:type="spellEnd"/>
      <w:r>
        <w:rPr>
          <w:rFonts w:cs="Calibri"/>
          <w:lang w:val="en-GB"/>
        </w:rPr>
        <w:t xml:space="preserve">.  </w:t>
      </w:r>
      <w:r w:rsidR="00500973">
        <w:rPr>
          <w:rFonts w:cs="Calibri"/>
          <w:lang w:val="en-GB"/>
        </w:rPr>
        <w:t xml:space="preserve">On the Cook, </w:t>
      </w:r>
      <w:proofErr w:type="spellStart"/>
      <w:r w:rsidR="00500973">
        <w:rPr>
          <w:rFonts w:cs="Calibri"/>
          <w:lang w:val="en-GB"/>
        </w:rPr>
        <w:t>temp_housing</w:t>
      </w:r>
      <w:proofErr w:type="spellEnd"/>
      <w:r w:rsidR="00500973">
        <w:rPr>
          <w:rFonts w:cs="Calibri"/>
          <w:lang w:val="en-GB"/>
        </w:rPr>
        <w:t xml:space="preserve"> is the temperature applicable to conductivity, </w:t>
      </w:r>
      <w:proofErr w:type="spellStart"/>
      <w:r w:rsidR="00500973">
        <w:rPr>
          <w:rFonts w:cs="Calibri"/>
          <w:lang w:val="en-GB"/>
        </w:rPr>
        <w:t>temp_remote</w:t>
      </w:r>
      <w:proofErr w:type="spellEnd"/>
      <w:r w:rsidR="00500973">
        <w:rPr>
          <w:rFonts w:cs="Calibri"/>
          <w:lang w:val="en-GB"/>
        </w:rPr>
        <w:t xml:space="preserve"> that at the seawater intake </w:t>
      </w:r>
      <w:r w:rsidR="00500973">
        <w:rPr>
          <w:rFonts w:cs="Calibri"/>
          <w:lang w:val="en-GB"/>
        </w:rPr>
        <w:lastRenderedPageBreak/>
        <w:t>(</w:t>
      </w:r>
      <w:proofErr w:type="gramStart"/>
      <w:r w:rsidR="00500973">
        <w:rPr>
          <w:rFonts w:cs="Calibri"/>
          <w:lang w:val="en-GB"/>
        </w:rPr>
        <w:t>actually a</w:t>
      </w:r>
      <w:proofErr w:type="gramEnd"/>
      <w:r w:rsidR="00500973">
        <w:rPr>
          <w:rFonts w:cs="Calibri"/>
          <w:lang w:val="en-GB"/>
        </w:rPr>
        <w:t xml:space="preserve"> little way up the pipe), and sbe35dropkeel_temp the temperature on the hull. </w:t>
      </w:r>
    </w:p>
    <w:p w14:paraId="106C7B26" w14:textId="2C19DDF2" w:rsidR="001B176E" w:rsidRDefault="00F824A3">
      <w:pPr>
        <w:tabs>
          <w:tab w:val="left" w:pos="851"/>
          <w:tab w:val="left" w:pos="3686"/>
        </w:tabs>
        <w:spacing w:after="240"/>
        <w:rPr>
          <w:rFonts w:asciiTheme="minorHAnsi" w:hAnsiTheme="minorHAnsi" w:cs="Calibri"/>
        </w:rPr>
      </w:pPr>
      <w:r>
        <w:rPr>
          <w:rFonts w:cs="Calibri"/>
        </w:rPr>
        <w:t xml:space="preserve">You can re-run </w:t>
      </w:r>
      <w:proofErr w:type="spellStart"/>
      <w:r>
        <w:rPr>
          <w:rFonts w:cs="Calibri"/>
        </w:rPr>
        <w:t>mtsg_findbad.m</w:t>
      </w:r>
      <w:proofErr w:type="spellEnd"/>
      <w:r w:rsidR="00500973">
        <w:rPr>
          <w:rFonts w:cs="Calibri"/>
        </w:rPr>
        <w:t xml:space="preserve">, </w:t>
      </w:r>
      <w:proofErr w:type="spellStart"/>
      <w:r w:rsidR="00500973">
        <w:rPr>
          <w:rFonts w:cs="Calibri"/>
        </w:rPr>
        <w:t>mtsg_bottle_compare.m</w:t>
      </w:r>
      <w:proofErr w:type="spellEnd"/>
      <w:r w:rsidR="00500973">
        <w:rPr>
          <w:rFonts w:cs="Calibri"/>
        </w:rPr>
        <w:t>,</w:t>
      </w:r>
      <w:r>
        <w:rPr>
          <w:rFonts w:cs="Calibri"/>
        </w:rPr>
        <w:t xml:space="preserve"> and </w:t>
      </w:r>
      <w:proofErr w:type="spellStart"/>
      <w:r>
        <w:rPr>
          <w:rFonts w:cs="Calibri"/>
        </w:rPr>
        <w:t>m_tsg_medav_clean_cal.m</w:t>
      </w:r>
      <w:proofErr w:type="spellEnd"/>
      <w:r>
        <w:rPr>
          <w:rFonts w:cs="Calibri"/>
        </w:rPr>
        <w:t xml:space="preserve"> as many times as required to get a clean record.  </w:t>
      </w:r>
    </w:p>
    <w:p w14:paraId="2CBD29C9" w14:textId="77777777" w:rsidR="001B176E" w:rsidRDefault="00F824A3">
      <w:pPr>
        <w:tabs>
          <w:tab w:val="left" w:pos="851"/>
          <w:tab w:val="left" w:pos="3686"/>
        </w:tabs>
        <w:spacing w:after="240"/>
        <w:rPr>
          <w:rFonts w:asciiTheme="minorHAnsi" w:hAnsiTheme="minorHAnsi" w:cs="Calibri"/>
        </w:rPr>
      </w:pPr>
      <w:r>
        <w:rPr>
          <w:rFonts w:cs="Calibri"/>
        </w:rPr>
        <w:t xml:space="preserve">If you want to check a calibration already applied, edit the switch at the beginning of </w:t>
      </w:r>
      <w:proofErr w:type="spellStart"/>
      <w:r>
        <w:rPr>
          <w:rFonts w:cs="Calibri"/>
        </w:rPr>
        <w:t>mtsg_bottle_compare.m</w:t>
      </w:r>
      <w:proofErr w:type="spellEnd"/>
      <w:r>
        <w:rPr>
          <w:rFonts w:cs="Calibri"/>
        </w:rPr>
        <w:t xml:space="preserve"> from ‘</w:t>
      </w:r>
      <w:proofErr w:type="spellStart"/>
      <w:r>
        <w:rPr>
          <w:rFonts w:cs="Calibri"/>
        </w:rPr>
        <w:t>uncal</w:t>
      </w:r>
      <w:proofErr w:type="spellEnd"/>
      <w:r>
        <w:rPr>
          <w:rFonts w:cs="Calibri"/>
        </w:rPr>
        <w:t>’ to ‘</w:t>
      </w:r>
      <w:proofErr w:type="spellStart"/>
      <w:r>
        <w:rPr>
          <w:rFonts w:cs="Calibri"/>
        </w:rPr>
        <w:t>cal</w:t>
      </w:r>
      <w:proofErr w:type="spellEnd"/>
      <w:r>
        <w:rPr>
          <w:rFonts w:cs="Calibri"/>
        </w:rPr>
        <w:t xml:space="preserve">’ and rerun.  </w:t>
      </w:r>
    </w:p>
    <w:p w14:paraId="6FF8DAB5" w14:textId="77777777" w:rsidR="001B176E" w:rsidRDefault="00F824A3">
      <w:pPr>
        <w:pStyle w:val="Heading3"/>
        <w:rPr>
          <w:lang w:val="en-GB"/>
        </w:rPr>
      </w:pPr>
      <w:bookmarkStart w:id="82" w:name="_Toc121838204"/>
      <w:bookmarkStart w:id="83" w:name="_Toc124798270"/>
      <w:r>
        <w:rPr>
          <w:lang w:val="en-GB"/>
        </w:rPr>
        <w:t>4.1.7 Bathymetry: additional processing</w:t>
      </w:r>
      <w:bookmarkEnd w:id="82"/>
      <w:bookmarkEnd w:id="83"/>
    </w:p>
    <w:p w14:paraId="38EB5807" w14:textId="52DD537C" w:rsidR="001B176E" w:rsidRDefault="00F824A3">
      <w:pPr>
        <w:spacing w:after="240"/>
        <w:rPr>
          <w:rFonts w:asciiTheme="minorHAnsi" w:hAnsiTheme="minorHAnsi" w:cs="Calibri"/>
        </w:rPr>
      </w:pPr>
      <w:r>
        <w:rPr>
          <w:rFonts w:cs="Calibri"/>
          <w:lang w:val="en-GB"/>
        </w:rPr>
        <w:t xml:space="preserve">Following </w:t>
      </w:r>
      <w:r w:rsidR="00A96B77">
        <w:rPr>
          <w:rFonts w:cs="Calibri"/>
          <w:lang w:val="en-GB"/>
        </w:rPr>
        <w:t xml:space="preserve">ingesting and combining daily data in </w:t>
      </w:r>
      <w:proofErr w:type="spellStart"/>
      <w:r>
        <w:rPr>
          <w:rFonts w:cs="Calibri"/>
          <w:lang w:val="en-GB"/>
        </w:rPr>
        <w:t>m_daily_proc.m</w:t>
      </w:r>
      <w:proofErr w:type="spellEnd"/>
      <w:r>
        <w:rPr>
          <w:rFonts w:cs="Calibri"/>
          <w:lang w:val="en-GB"/>
        </w:rPr>
        <w:t>, bathymetry data can be cleaned by interactive script</w:t>
      </w:r>
      <w:r w:rsidR="00A96B77">
        <w:rPr>
          <w:rFonts w:cs="Calibri"/>
          <w:lang w:val="en-GB"/>
        </w:rPr>
        <w:t xml:space="preserve"> </w:t>
      </w:r>
      <w:proofErr w:type="spellStart"/>
      <w:r w:rsidR="00A96B77">
        <w:rPr>
          <w:rFonts w:cs="Calibri"/>
          <w:lang w:val="en-GB"/>
        </w:rPr>
        <w:t>mbathy_edit_av</w:t>
      </w:r>
      <w:proofErr w:type="spellEnd"/>
      <w:r w:rsidR="00A96B77">
        <w:rPr>
          <w:rFonts w:cs="Calibri"/>
          <w:lang w:val="en-GB"/>
        </w:rPr>
        <w:t xml:space="preserve">, </w:t>
      </w:r>
      <w:r>
        <w:rPr>
          <w:rFonts w:cs="Calibri"/>
          <w:lang w:val="en-GB"/>
        </w:rPr>
        <w:t>which allow</w:t>
      </w:r>
      <w:r w:rsidR="00AD4F67">
        <w:rPr>
          <w:rFonts w:cs="Calibri"/>
          <w:lang w:val="en-GB"/>
        </w:rPr>
        <w:t>s</w:t>
      </w:r>
      <w:r>
        <w:rPr>
          <w:rFonts w:cs="Calibri"/>
          <w:lang w:val="en-GB"/>
        </w:rPr>
        <w:t xml:space="preserve"> the user to </w:t>
      </w:r>
      <w:r w:rsidR="00A96B77">
        <w:rPr>
          <w:rFonts w:cs="Calibri"/>
          <w:lang w:val="en-GB"/>
        </w:rPr>
        <w:t>outline and remove</w:t>
      </w:r>
      <w:r>
        <w:rPr>
          <w:rFonts w:cs="Calibri"/>
          <w:lang w:val="en-GB"/>
        </w:rPr>
        <w:t xml:space="preserve"> bad data points from the EA600 and the EM120/EM122 centre beam for each day. </w:t>
      </w:r>
    </w:p>
    <w:p w14:paraId="379CCB34" w14:textId="77777777" w:rsidR="001B176E" w:rsidRDefault="00F824A3">
      <w:pPr>
        <w:pStyle w:val="Heading2"/>
      </w:pPr>
      <w:bookmarkStart w:id="84" w:name="_Toc121838205"/>
      <w:bookmarkStart w:id="85" w:name="_Toc124798271"/>
      <w:r>
        <w:t>4.2 VMADCP</w:t>
      </w:r>
      <w:bookmarkEnd w:id="84"/>
      <w:bookmarkEnd w:id="85"/>
    </w:p>
    <w:p w14:paraId="7CC2C797" w14:textId="77777777" w:rsidR="00AD73E5" w:rsidRDefault="00F824A3">
      <w:pPr>
        <w:pStyle w:val="Heading2"/>
      </w:pPr>
      <w:bookmarkStart w:id="86" w:name="_Toc121838206"/>
      <w:bookmarkStart w:id="87" w:name="_Toc124798272"/>
      <w:r>
        <w:t xml:space="preserve">4.2.1 </w:t>
      </w:r>
      <w:r w:rsidR="00AD73E5">
        <w:t>Acquiring and processing/editing data</w:t>
      </w:r>
      <w:bookmarkEnd w:id="86"/>
      <w:bookmarkEnd w:id="87"/>
    </w:p>
    <w:p w14:paraId="152C4862" w14:textId="09430FFF" w:rsidR="001B176E" w:rsidRDefault="00AD73E5" w:rsidP="00AD73E5">
      <w:pPr>
        <w:pStyle w:val="Heading3"/>
      </w:pPr>
      <w:bookmarkStart w:id="88" w:name="_Toc121838207"/>
      <w:bookmarkStart w:id="89" w:name="_Toc124798273"/>
      <w:r>
        <w:t>4.2.1.1 V</w:t>
      </w:r>
      <w:r w:rsidR="00A96B77">
        <w:t>MDAS</w:t>
      </w:r>
      <w:r>
        <w:t xml:space="preserve"> plus CODAS</w:t>
      </w:r>
      <w:bookmarkEnd w:id="88"/>
      <w:bookmarkEnd w:id="89"/>
    </w:p>
    <w:p w14:paraId="5EE19DCF" w14:textId="77777777" w:rsidR="001B176E" w:rsidRDefault="00F824A3">
      <w:pPr>
        <w:tabs>
          <w:tab w:val="left" w:pos="284"/>
          <w:tab w:val="left" w:pos="2694"/>
        </w:tabs>
        <w:spacing w:after="240"/>
        <w:rPr>
          <w:rFonts w:asciiTheme="minorHAnsi" w:hAnsiTheme="minorHAnsi" w:cs="Calibri"/>
        </w:rPr>
      </w:pPr>
      <w:r>
        <w:rPr>
          <w:rFonts w:cs="Calibri"/>
        </w:rPr>
        <w:t>Vessel mounted ADCP data processed using the old University of Hawaii CODAS software (</w:t>
      </w:r>
      <w:proofErr w:type="spellStart"/>
      <w:r>
        <w:rPr>
          <w:rFonts w:cs="Calibri"/>
        </w:rPr>
        <w:t>Matlab</w:t>
      </w:r>
      <w:proofErr w:type="spellEnd"/>
      <w:r>
        <w:rPr>
          <w:rFonts w:cs="Calibri"/>
        </w:rPr>
        <w:t>/Python hybrid version, see /local/users/</w:t>
      </w:r>
      <w:proofErr w:type="spellStart"/>
      <w:r>
        <w:rPr>
          <w:rFonts w:cs="Calibri"/>
        </w:rPr>
        <w:t>pstar</w:t>
      </w:r>
      <w:proofErr w:type="spellEnd"/>
      <w:r>
        <w:rPr>
          <w:rFonts w:cs="Calibri"/>
        </w:rPr>
        <w:t>/cruise/</w:t>
      </w:r>
      <w:proofErr w:type="spellStart"/>
      <w:r>
        <w:rPr>
          <w:rFonts w:cs="Calibri"/>
        </w:rPr>
        <w:t>sw</w:t>
      </w:r>
      <w:proofErr w:type="spellEnd"/>
      <w:r>
        <w:rPr>
          <w:rFonts w:cs="Calibri"/>
        </w:rPr>
        <w:t>/</w:t>
      </w:r>
      <w:proofErr w:type="spellStart"/>
      <w:r>
        <w:rPr>
          <w:rFonts w:cs="Calibri"/>
        </w:rPr>
        <w:t>uh_adcp</w:t>
      </w:r>
      <w:proofErr w:type="spellEnd"/>
      <w:r>
        <w:rPr>
          <w:rFonts w:cs="Calibri"/>
        </w:rPr>
        <w:t xml:space="preserve">/programs/index.html for documentation) can be loaded into daily and appended </w:t>
      </w:r>
      <w:proofErr w:type="spellStart"/>
      <w:r>
        <w:rPr>
          <w:rFonts w:cs="Calibri"/>
        </w:rPr>
        <w:t>Mstar</w:t>
      </w:r>
      <w:proofErr w:type="spellEnd"/>
      <w:r>
        <w:rPr>
          <w:rFonts w:cs="Calibri"/>
        </w:rPr>
        <w:t xml:space="preserve"> files using mcod_01.m, mcod_02.m, and </w:t>
      </w:r>
      <w:proofErr w:type="spellStart"/>
      <w:r>
        <w:rPr>
          <w:rFonts w:cs="Calibri"/>
        </w:rPr>
        <w:t>mcod_mapend.m</w:t>
      </w:r>
      <w:proofErr w:type="spellEnd"/>
      <w:r>
        <w:rPr>
          <w:rFonts w:cs="Calibri"/>
        </w:rPr>
        <w:t xml:space="preserve">.  The latter sorts by time, so sequences can be added in any order or any number of times.  </w:t>
      </w:r>
    </w:p>
    <w:p w14:paraId="106FEF9C" w14:textId="77777777" w:rsidR="001B176E" w:rsidRDefault="00F824A3">
      <w:pPr>
        <w:tabs>
          <w:tab w:val="left" w:pos="284"/>
          <w:tab w:val="left" w:pos="2694"/>
        </w:tabs>
        <w:spacing w:after="240"/>
        <w:rPr>
          <w:rFonts w:asciiTheme="minorHAnsi" w:hAnsiTheme="minorHAnsi" w:cs="Calibri"/>
        </w:rPr>
      </w:pPr>
      <w:r>
        <w:rPr>
          <w:rFonts w:cs="Calibri"/>
        </w:rPr>
        <w:t xml:space="preserve">The full round of processing from VMDAS to </w:t>
      </w:r>
      <w:proofErr w:type="spellStart"/>
      <w:r>
        <w:rPr>
          <w:rFonts w:cs="Calibri"/>
        </w:rPr>
        <w:t>Mstar</w:t>
      </w:r>
      <w:proofErr w:type="spellEnd"/>
      <w:r>
        <w:rPr>
          <w:rFonts w:cs="Calibri"/>
        </w:rPr>
        <w:t xml:space="preserve">, including the calls to CODAS quick_adcp.py and </w:t>
      </w:r>
      <w:proofErr w:type="spellStart"/>
      <w:r>
        <w:rPr>
          <w:rFonts w:cs="Calibri"/>
        </w:rPr>
        <w:t>gautoedit.m</w:t>
      </w:r>
      <w:proofErr w:type="spellEnd"/>
      <w:r>
        <w:rPr>
          <w:rFonts w:cs="Calibri"/>
        </w:rPr>
        <w:t xml:space="preserve">, can be run for a sequence or set of sequences using wrapper scripts </w:t>
      </w:r>
      <w:proofErr w:type="spellStart"/>
      <w:r>
        <w:rPr>
          <w:rFonts w:cs="Calibri"/>
        </w:rPr>
        <w:t>vmadcp_proc.m</w:t>
      </w:r>
      <w:proofErr w:type="spellEnd"/>
      <w:r>
        <w:rPr>
          <w:rFonts w:cs="Calibri"/>
        </w:rPr>
        <w:t xml:space="preserve"> and </w:t>
      </w:r>
      <w:proofErr w:type="spellStart"/>
      <w:r>
        <w:rPr>
          <w:rFonts w:cs="Calibri"/>
        </w:rPr>
        <w:t>vmadcp_edit.m</w:t>
      </w:r>
      <w:proofErr w:type="spellEnd"/>
      <w:r>
        <w:rPr>
          <w:rFonts w:cs="Calibri"/>
        </w:rPr>
        <w:t xml:space="preserve">, as follows: </w:t>
      </w:r>
    </w:p>
    <w:p w14:paraId="3147EC3E" w14:textId="77777777" w:rsidR="001B176E" w:rsidRDefault="00F824A3">
      <w:pPr>
        <w:tabs>
          <w:tab w:val="left" w:pos="284"/>
          <w:tab w:val="left" w:pos="2694"/>
        </w:tabs>
        <w:spacing w:after="240"/>
        <w:rPr>
          <w:rFonts w:asciiTheme="minorHAnsi" w:hAnsiTheme="minorHAnsi" w:cs="Calibri"/>
        </w:rPr>
      </w:pPr>
      <w:r>
        <w:rPr>
          <w:rFonts w:cs="Calibri"/>
        </w:rPr>
        <w:t xml:space="preserve">&gt;&gt; </w:t>
      </w:r>
      <w:proofErr w:type="spellStart"/>
      <w:r>
        <w:rPr>
          <w:rFonts w:cs="Calibri"/>
        </w:rPr>
        <w:t>doall</w:t>
      </w:r>
      <w:proofErr w:type="spellEnd"/>
      <w:r>
        <w:rPr>
          <w:rFonts w:cs="Calibri"/>
        </w:rPr>
        <w:t xml:space="preserve"> = 1; </w:t>
      </w:r>
      <w:proofErr w:type="spellStart"/>
      <w:r>
        <w:rPr>
          <w:rFonts w:cs="Calibri"/>
        </w:rPr>
        <w:t>vmadcp_proc</w:t>
      </w:r>
      <w:proofErr w:type="spellEnd"/>
      <w:r>
        <w:rPr>
          <w:rFonts w:cs="Calibri"/>
        </w:rPr>
        <w:t xml:space="preserve"> % runs </w:t>
      </w:r>
      <w:proofErr w:type="spellStart"/>
      <w:r>
        <w:rPr>
          <w:rFonts w:cs="Calibri"/>
        </w:rPr>
        <w:t>vmadcp_linkscript</w:t>
      </w:r>
      <w:proofErr w:type="spellEnd"/>
      <w:r>
        <w:rPr>
          <w:rFonts w:cs="Calibri"/>
        </w:rPr>
        <w:t xml:space="preserve"> to sync and link files; writes </w:t>
      </w:r>
      <w:proofErr w:type="spellStart"/>
      <w:r>
        <w:rPr>
          <w:rFonts w:cs="Calibri"/>
        </w:rPr>
        <w:t>q_py.cnt</w:t>
      </w:r>
      <w:proofErr w:type="spellEnd"/>
      <w:r>
        <w:rPr>
          <w:rFonts w:cs="Calibri"/>
        </w:rPr>
        <w:t xml:space="preserve"> using initial angle and amplitude set in </w:t>
      </w:r>
      <w:proofErr w:type="spellStart"/>
      <w:r>
        <w:rPr>
          <w:rFonts w:cs="Calibri"/>
        </w:rPr>
        <w:t>opt_cruise.m</w:t>
      </w:r>
      <w:proofErr w:type="spellEnd"/>
      <w:r>
        <w:rPr>
          <w:rFonts w:cs="Calibri"/>
        </w:rPr>
        <w:t xml:space="preserve">, and calls quick_adcp.py to load data into database; calls mcod_01, mcod_02, </w:t>
      </w:r>
      <w:proofErr w:type="spellStart"/>
      <w:r>
        <w:rPr>
          <w:rFonts w:cs="Calibri"/>
        </w:rPr>
        <w:t>mcod_mapend</w:t>
      </w:r>
      <w:proofErr w:type="spellEnd"/>
    </w:p>
    <w:p w14:paraId="2F3EE5AF" w14:textId="77777777" w:rsidR="001B176E" w:rsidRDefault="00F824A3">
      <w:pPr>
        <w:tabs>
          <w:tab w:val="left" w:pos="284"/>
          <w:tab w:val="left" w:pos="2694"/>
        </w:tabs>
        <w:spacing w:after="240"/>
        <w:ind w:left="284"/>
        <w:rPr>
          <w:rFonts w:asciiTheme="minorHAnsi" w:hAnsiTheme="minorHAnsi" w:cs="Calibri"/>
        </w:rPr>
      </w:pPr>
      <w:r>
        <w:rPr>
          <w:rFonts w:cs="Calibri"/>
        </w:rPr>
        <w:t xml:space="preserve">This script will prompt for the instrument to use (75 or 150, probably), sequence number or vector of sequence numbers, and possibly the mode (narrowband or broadband), if not set in </w:t>
      </w:r>
      <w:proofErr w:type="spellStart"/>
      <w:r>
        <w:rPr>
          <w:rFonts w:cs="Calibri"/>
        </w:rPr>
        <w:t>opt_cruise.m</w:t>
      </w:r>
      <w:proofErr w:type="spellEnd"/>
    </w:p>
    <w:p w14:paraId="1AFE3847" w14:textId="77777777" w:rsidR="001B176E" w:rsidRDefault="00F824A3">
      <w:pPr>
        <w:tabs>
          <w:tab w:val="left" w:pos="284"/>
          <w:tab w:val="left" w:pos="2694"/>
        </w:tabs>
        <w:spacing w:after="240"/>
        <w:ind w:left="284"/>
        <w:rPr>
          <w:rFonts w:asciiTheme="minorHAnsi" w:hAnsiTheme="minorHAnsi" w:cs="Calibri"/>
        </w:rPr>
      </w:pPr>
      <w:r>
        <w:rPr>
          <w:rFonts w:cs="Calibri"/>
        </w:rPr>
        <w:t xml:space="preserve">If this fails on “cannot find </w:t>
      </w:r>
      <w:proofErr w:type="spellStart"/>
      <w:r>
        <w:rPr>
          <w:rFonts w:cs="Calibri"/>
        </w:rPr>
        <w:t>asetup</w:t>
      </w:r>
      <w:proofErr w:type="spellEnd"/>
      <w:r>
        <w:rPr>
          <w:rFonts w:cs="Calibri"/>
        </w:rPr>
        <w:t>”, it may indicate there’s not enough data in the sequence</w:t>
      </w:r>
    </w:p>
    <w:p w14:paraId="25C1BD22" w14:textId="77777777" w:rsidR="001B176E" w:rsidRDefault="00F824A3">
      <w:pPr>
        <w:tabs>
          <w:tab w:val="left" w:pos="284"/>
          <w:tab w:val="left" w:pos="2694"/>
        </w:tabs>
        <w:spacing w:after="240"/>
        <w:rPr>
          <w:rFonts w:asciiTheme="minorHAnsi" w:hAnsiTheme="minorHAnsi" w:cs="Calibri"/>
        </w:rPr>
      </w:pPr>
      <w:r>
        <w:rPr>
          <w:rFonts w:cs="Calibri"/>
        </w:rPr>
        <w:t xml:space="preserve">Optional additional processing (better done on multiple sequences, and can be done back at home): </w:t>
      </w:r>
    </w:p>
    <w:p w14:paraId="148183D1" w14:textId="77777777" w:rsidR="001B176E" w:rsidRDefault="00F824A3">
      <w:pPr>
        <w:tabs>
          <w:tab w:val="left" w:pos="284"/>
          <w:tab w:val="left" w:pos="2694"/>
        </w:tabs>
        <w:spacing w:after="240"/>
        <w:ind w:left="284"/>
        <w:rPr>
          <w:rFonts w:asciiTheme="minorHAnsi" w:hAnsiTheme="minorHAnsi" w:cs="Calibri"/>
        </w:rPr>
      </w:pPr>
      <w:r>
        <w:rPr>
          <w:rFonts w:cs="Calibri"/>
        </w:rPr>
        <w:t xml:space="preserve">At some point, examine </w:t>
      </w:r>
      <w:proofErr w:type="spellStart"/>
      <w:r>
        <w:rPr>
          <w:rFonts w:cs="Calibri"/>
        </w:rPr>
        <w:t>cal</w:t>
      </w:r>
      <w:proofErr w:type="spellEnd"/>
      <w:r>
        <w:rPr>
          <w:rFonts w:cs="Calibri"/>
        </w:rPr>
        <w:t>/</w:t>
      </w:r>
      <w:proofErr w:type="spellStart"/>
      <w:r>
        <w:rPr>
          <w:rFonts w:cs="Calibri"/>
        </w:rPr>
        <w:t>botmtrk</w:t>
      </w:r>
      <w:proofErr w:type="spellEnd"/>
      <w:r>
        <w:rPr>
          <w:rFonts w:cs="Calibri"/>
        </w:rPr>
        <w:t>/</w:t>
      </w:r>
      <w:proofErr w:type="spellStart"/>
      <w:r>
        <w:rPr>
          <w:rFonts w:cs="Calibri"/>
        </w:rPr>
        <w:t>btcaluv.out</w:t>
      </w:r>
      <w:proofErr w:type="spellEnd"/>
      <w:r>
        <w:rPr>
          <w:rFonts w:cs="Calibri"/>
        </w:rPr>
        <w:t xml:space="preserve"> and </w:t>
      </w:r>
      <w:proofErr w:type="spellStart"/>
      <w:r>
        <w:rPr>
          <w:rFonts w:cs="Calibri"/>
        </w:rPr>
        <w:t>cal</w:t>
      </w:r>
      <w:proofErr w:type="spellEnd"/>
      <w:r>
        <w:rPr>
          <w:rFonts w:cs="Calibri"/>
        </w:rPr>
        <w:t>/</w:t>
      </w:r>
      <w:proofErr w:type="spellStart"/>
      <w:r>
        <w:rPr>
          <w:rFonts w:cs="Calibri"/>
        </w:rPr>
        <w:t>watertrk</w:t>
      </w:r>
      <w:proofErr w:type="spellEnd"/>
      <w:r>
        <w:rPr>
          <w:rFonts w:cs="Calibri"/>
        </w:rPr>
        <w:t>/</w:t>
      </w:r>
      <w:proofErr w:type="spellStart"/>
      <w:r>
        <w:rPr>
          <w:rFonts w:cs="Calibri"/>
        </w:rPr>
        <w:t>adcpcal.out</w:t>
      </w:r>
      <w:proofErr w:type="spellEnd"/>
      <w:r>
        <w:rPr>
          <w:rFonts w:cs="Calibri"/>
        </w:rPr>
        <w:t xml:space="preserve"> (in whichever sequence directories they are found; they will not be generated for every sequence), to refine the angle and amplitude calibrations. Add these to the </w:t>
      </w:r>
      <w:proofErr w:type="spellStart"/>
      <w:r>
        <w:rPr>
          <w:rFonts w:cs="Calibri"/>
        </w:rPr>
        <w:t>vmadcp_proc</w:t>
      </w:r>
      <w:proofErr w:type="spellEnd"/>
      <w:r>
        <w:rPr>
          <w:rFonts w:cs="Calibri"/>
        </w:rPr>
        <w:t xml:space="preserve"> aa75 and/or aa150 cases in </w:t>
      </w:r>
      <w:proofErr w:type="spellStart"/>
      <w:r>
        <w:rPr>
          <w:rFonts w:cs="Calibri"/>
        </w:rPr>
        <w:t>opt_cruise.m</w:t>
      </w:r>
      <w:proofErr w:type="spellEnd"/>
      <w:r>
        <w:rPr>
          <w:rFonts w:cs="Calibri"/>
        </w:rPr>
        <w:t xml:space="preserve">. Once you have done this, you can rerun </w:t>
      </w:r>
      <w:proofErr w:type="spellStart"/>
      <w:r>
        <w:rPr>
          <w:rFonts w:cs="Calibri"/>
        </w:rPr>
        <w:t>vmadcp_proc.m</w:t>
      </w:r>
      <w:proofErr w:type="spellEnd"/>
      <w:r>
        <w:rPr>
          <w:rFonts w:cs="Calibri"/>
        </w:rPr>
        <w:t xml:space="preserve">, setting </w:t>
      </w:r>
      <w:proofErr w:type="spellStart"/>
      <w:r>
        <w:rPr>
          <w:rFonts w:cs="Calibri"/>
        </w:rPr>
        <w:t>doall</w:t>
      </w:r>
      <w:proofErr w:type="spellEnd"/>
      <w:r>
        <w:rPr>
          <w:rFonts w:cs="Calibri"/>
        </w:rPr>
        <w:t xml:space="preserve"> = 2: </w:t>
      </w:r>
    </w:p>
    <w:p w14:paraId="47AAA0D2" w14:textId="77777777" w:rsidR="001B176E" w:rsidRDefault="00F824A3">
      <w:pPr>
        <w:tabs>
          <w:tab w:val="left" w:pos="284"/>
          <w:tab w:val="left" w:pos="2694"/>
        </w:tabs>
        <w:spacing w:after="240"/>
        <w:ind w:left="284"/>
        <w:rPr>
          <w:rFonts w:asciiTheme="minorHAnsi" w:hAnsiTheme="minorHAnsi" w:cs="Calibri"/>
        </w:rPr>
      </w:pPr>
      <w:r>
        <w:rPr>
          <w:rFonts w:cs="Calibri"/>
        </w:rPr>
        <w:lastRenderedPageBreak/>
        <w:t xml:space="preserve">&gt;&gt; </w:t>
      </w:r>
      <w:proofErr w:type="spellStart"/>
      <w:r>
        <w:rPr>
          <w:rFonts w:cs="Calibri"/>
        </w:rPr>
        <w:t>doall</w:t>
      </w:r>
      <w:proofErr w:type="spellEnd"/>
      <w:r>
        <w:rPr>
          <w:rFonts w:cs="Calibri"/>
        </w:rPr>
        <w:t xml:space="preserve"> = 2; </w:t>
      </w:r>
      <w:proofErr w:type="spellStart"/>
      <w:r>
        <w:rPr>
          <w:rFonts w:cs="Calibri"/>
        </w:rPr>
        <w:t>vmadcp_proc</w:t>
      </w:r>
      <w:proofErr w:type="spellEnd"/>
      <w:r>
        <w:rPr>
          <w:rFonts w:cs="Calibri"/>
        </w:rPr>
        <w:t xml:space="preserve"> % writes </w:t>
      </w:r>
      <w:proofErr w:type="spellStart"/>
      <w:r>
        <w:rPr>
          <w:rFonts w:cs="Calibri"/>
        </w:rPr>
        <w:t>q_pyrot.cnt</w:t>
      </w:r>
      <w:proofErr w:type="spellEnd"/>
      <w:r>
        <w:rPr>
          <w:rFonts w:cs="Calibri"/>
        </w:rPr>
        <w:t xml:space="preserve"> using angle and amplitude set in </w:t>
      </w:r>
      <w:proofErr w:type="spellStart"/>
      <w:r>
        <w:rPr>
          <w:rFonts w:cs="Calibri"/>
        </w:rPr>
        <w:t>opt_cruise.m</w:t>
      </w:r>
      <w:proofErr w:type="spellEnd"/>
      <w:r>
        <w:rPr>
          <w:rFonts w:cs="Calibri"/>
        </w:rPr>
        <w:t xml:space="preserve"> and calls quick_adcp.py to apply angle and/or amplitude corrections; calls mcod_01, mcod_02, </w:t>
      </w:r>
      <w:proofErr w:type="spellStart"/>
      <w:r>
        <w:rPr>
          <w:rFonts w:cs="Calibri"/>
        </w:rPr>
        <w:t>mcod_mapend</w:t>
      </w:r>
      <w:proofErr w:type="spellEnd"/>
    </w:p>
    <w:p w14:paraId="77E88575" w14:textId="77777777" w:rsidR="001B176E" w:rsidRDefault="00F824A3">
      <w:pPr>
        <w:tabs>
          <w:tab w:val="left" w:pos="284"/>
          <w:tab w:val="left" w:pos="2694"/>
        </w:tabs>
        <w:spacing w:after="240"/>
        <w:ind w:left="284"/>
        <w:rPr>
          <w:rFonts w:asciiTheme="minorHAnsi" w:hAnsiTheme="minorHAnsi" w:cs="Calibri"/>
        </w:rPr>
      </w:pPr>
      <w:r>
        <w:rPr>
          <w:rFonts w:cs="Calibri"/>
        </w:rPr>
        <w:t xml:space="preserve">&gt;&gt; </w:t>
      </w:r>
      <w:proofErr w:type="spellStart"/>
      <w:r>
        <w:rPr>
          <w:rFonts w:cs="Calibri"/>
        </w:rPr>
        <w:t>vmadcp_edit</w:t>
      </w:r>
      <w:proofErr w:type="spellEnd"/>
      <w:r>
        <w:rPr>
          <w:rFonts w:cs="Calibri"/>
        </w:rPr>
        <w:t xml:space="preserve"> % writes </w:t>
      </w:r>
      <w:proofErr w:type="spellStart"/>
      <w:r>
        <w:rPr>
          <w:rFonts w:cs="Calibri"/>
        </w:rPr>
        <w:t>q_pyedit.cnt</w:t>
      </w:r>
      <w:proofErr w:type="spellEnd"/>
      <w:r>
        <w:rPr>
          <w:rFonts w:cs="Calibri"/>
        </w:rPr>
        <w:t xml:space="preserve">, calls </w:t>
      </w:r>
      <w:proofErr w:type="spellStart"/>
      <w:r>
        <w:rPr>
          <w:rFonts w:cs="Calibri"/>
        </w:rPr>
        <w:t>gautoedit.m</w:t>
      </w:r>
      <w:proofErr w:type="spellEnd"/>
      <w:r>
        <w:rPr>
          <w:rFonts w:cs="Calibri"/>
        </w:rPr>
        <w:t xml:space="preserve"> to enable interactive data editing, calls quick_adcp.py to apply edits; calls mcod_01.m, mcod_02.m, </w:t>
      </w:r>
      <w:proofErr w:type="spellStart"/>
      <w:r>
        <w:rPr>
          <w:rFonts w:cs="Calibri"/>
        </w:rPr>
        <w:t>mcod_mapend.m</w:t>
      </w:r>
      <w:proofErr w:type="spellEnd"/>
    </w:p>
    <w:p w14:paraId="062E3D94" w14:textId="74DADFC7" w:rsidR="001B176E" w:rsidRPr="00AD73E5" w:rsidRDefault="00F824A3" w:rsidP="00AD73E5">
      <w:pPr>
        <w:pStyle w:val="Heading3"/>
      </w:pPr>
      <w:bookmarkStart w:id="90" w:name="_Toc121838208"/>
      <w:bookmarkStart w:id="91" w:name="_Toc124798274"/>
      <w:r>
        <w:t>4.</w:t>
      </w:r>
      <w:r w:rsidR="00AD73E5">
        <w:t>2.1.2</w:t>
      </w:r>
      <w:r>
        <w:t xml:space="preserve"> </w:t>
      </w:r>
      <w:r w:rsidR="00AD73E5">
        <w:t>UHDAS plus</w:t>
      </w:r>
      <w:r>
        <w:t xml:space="preserve"> CODAS</w:t>
      </w:r>
      <w:bookmarkEnd w:id="90"/>
      <w:bookmarkEnd w:id="91"/>
    </w:p>
    <w:p w14:paraId="36FD128F" w14:textId="77777777" w:rsidR="001B176E" w:rsidRDefault="00F824A3">
      <w:pPr>
        <w:rPr>
          <w:rFonts w:asciiTheme="minorHAnsi" w:hAnsiTheme="minorHAnsi" w:cs="Calibri"/>
        </w:rPr>
      </w:pPr>
      <w:r>
        <w:rPr>
          <w:rFonts w:cs="Calibri"/>
        </w:rPr>
        <w:t xml:space="preserve">In </w:t>
      </w:r>
      <w:proofErr w:type="spellStart"/>
      <w:r>
        <w:rPr>
          <w:rFonts w:cs="Calibri"/>
        </w:rPr>
        <w:t>pycodas</w:t>
      </w:r>
      <w:proofErr w:type="spellEnd"/>
      <w:r>
        <w:rPr>
          <w:rFonts w:cs="Calibri"/>
        </w:rPr>
        <w:t xml:space="preserve"> terminal (prompt should start with (</w:t>
      </w:r>
      <w:proofErr w:type="spellStart"/>
      <w:r>
        <w:rPr>
          <w:rFonts w:cs="Calibri"/>
        </w:rPr>
        <w:t>pycodas</w:t>
      </w:r>
      <w:proofErr w:type="spellEnd"/>
      <w:r>
        <w:rPr>
          <w:rFonts w:cs="Calibri"/>
        </w:rPr>
        <w:t>) bash-4.2$)</w:t>
      </w:r>
    </w:p>
    <w:p w14:paraId="25BDCFD8" w14:textId="77777777" w:rsidR="001B176E" w:rsidRDefault="001B176E">
      <w:pPr>
        <w:rPr>
          <w:rFonts w:asciiTheme="minorHAnsi" w:hAnsiTheme="minorHAnsi" w:cs="Calibri"/>
        </w:rPr>
      </w:pPr>
    </w:p>
    <w:p w14:paraId="7DDB476A" w14:textId="77777777" w:rsidR="001B176E" w:rsidRDefault="00F824A3">
      <w:pPr>
        <w:rPr>
          <w:rFonts w:asciiTheme="minorHAnsi" w:hAnsiTheme="minorHAnsi" w:cs="Calibri"/>
        </w:rPr>
      </w:pPr>
      <w:r>
        <w:rPr>
          <w:rFonts w:cs="Calibri"/>
        </w:rPr>
        <w:t xml:space="preserve">0) If you previously applied calibrations (angle, amplitude, </w:t>
      </w:r>
      <w:proofErr w:type="spellStart"/>
      <w:r>
        <w:rPr>
          <w:rFonts w:cs="Calibri"/>
        </w:rPr>
        <w:t>xducer_dx</w:t>
      </w:r>
      <w:proofErr w:type="spellEnd"/>
      <w:r>
        <w:rPr>
          <w:rFonts w:cs="Calibri"/>
        </w:rPr>
        <w:t xml:space="preserve"> or _</w:t>
      </w:r>
      <w:proofErr w:type="spellStart"/>
      <w:r>
        <w:rPr>
          <w:rFonts w:cs="Calibri"/>
        </w:rPr>
        <w:t>dy</w:t>
      </w:r>
      <w:proofErr w:type="spellEnd"/>
      <w:r>
        <w:rPr>
          <w:rFonts w:cs="Calibri"/>
        </w:rPr>
        <w:t>) to data in postprocessing:</w:t>
      </w:r>
    </w:p>
    <w:p w14:paraId="604FA551" w14:textId="77777777" w:rsidR="001B176E" w:rsidRDefault="00F824A3">
      <w:pPr>
        <w:rPr>
          <w:rFonts w:asciiTheme="minorHAnsi" w:hAnsiTheme="minorHAnsi" w:cs="Calibri"/>
        </w:rPr>
      </w:pPr>
      <w:r>
        <w:rPr>
          <w:rFonts w:cs="Calibri"/>
        </w:rPr>
        <w:t>rm -rf /local/users/pstar/cruise/data/vmadcp/postprocessing/DY113/proc_editing/os*</w:t>
      </w:r>
    </w:p>
    <w:p w14:paraId="6A85FF59" w14:textId="77777777" w:rsidR="001B176E" w:rsidRDefault="001B176E">
      <w:pPr>
        <w:rPr>
          <w:rFonts w:asciiTheme="minorHAnsi" w:hAnsiTheme="minorHAnsi" w:cs="Calibri"/>
        </w:rPr>
      </w:pPr>
    </w:p>
    <w:p w14:paraId="31A1DAE4" w14:textId="77777777" w:rsidR="001B176E" w:rsidRDefault="00F824A3">
      <w:pPr>
        <w:rPr>
          <w:rFonts w:asciiTheme="minorHAnsi" w:hAnsiTheme="minorHAnsi" w:cs="Calibri"/>
        </w:rPr>
      </w:pPr>
      <w:r>
        <w:rPr>
          <w:rFonts w:cs="Calibri"/>
        </w:rPr>
        <w:t xml:space="preserve">1) uhdas_01 #syncs data from acquisition computer to </w:t>
      </w:r>
      <w:proofErr w:type="spellStart"/>
      <w:r>
        <w:rPr>
          <w:rFonts w:cs="Calibri"/>
        </w:rPr>
        <w:t>koaeula</w:t>
      </w:r>
      <w:proofErr w:type="spellEnd"/>
    </w:p>
    <w:p w14:paraId="29572356" w14:textId="77777777" w:rsidR="001B176E" w:rsidRDefault="001B176E">
      <w:pPr>
        <w:rPr>
          <w:rFonts w:asciiTheme="minorHAnsi" w:hAnsiTheme="minorHAnsi" w:cs="Calibri"/>
        </w:rPr>
      </w:pPr>
    </w:p>
    <w:p w14:paraId="0EF3712A" w14:textId="77777777" w:rsidR="001B176E" w:rsidRDefault="00F824A3">
      <w:pPr>
        <w:rPr>
          <w:rFonts w:asciiTheme="minorHAnsi" w:hAnsiTheme="minorHAnsi" w:cs="Calibri"/>
        </w:rPr>
      </w:pPr>
      <w:r>
        <w:rPr>
          <w:rFonts w:cs="Calibri"/>
        </w:rPr>
        <w:t>2) uhdas_02 #syncs to postprocessing/</w:t>
      </w:r>
      <w:proofErr w:type="spellStart"/>
      <w:r>
        <w:rPr>
          <w:rFonts w:cs="Calibri"/>
        </w:rPr>
        <w:t>proc_editing</w:t>
      </w:r>
      <w:proofErr w:type="spellEnd"/>
      <w:r>
        <w:rPr>
          <w:rFonts w:cs="Calibri"/>
        </w:rPr>
        <w:t xml:space="preserve"> (and makes links if necessary)</w:t>
      </w:r>
    </w:p>
    <w:p w14:paraId="2C490059" w14:textId="77777777" w:rsidR="001B176E" w:rsidRDefault="001B176E">
      <w:pPr>
        <w:rPr>
          <w:rFonts w:asciiTheme="minorHAnsi" w:hAnsiTheme="minorHAnsi" w:cs="Calibri"/>
        </w:rPr>
      </w:pPr>
    </w:p>
    <w:p w14:paraId="079F10A1" w14:textId="77777777" w:rsidR="001B176E" w:rsidRDefault="00F824A3">
      <w:pPr>
        <w:rPr>
          <w:rFonts w:asciiTheme="minorHAnsi" w:hAnsiTheme="minorHAnsi" w:cs="Calibri"/>
        </w:rPr>
      </w:pPr>
      <w:r>
        <w:rPr>
          <w:rFonts w:cs="Calibri"/>
        </w:rPr>
        <w:t xml:space="preserve">3) uhdas_03 #copies previously made edits (archived in </w:t>
      </w:r>
      <w:proofErr w:type="spellStart"/>
      <w:r>
        <w:rPr>
          <w:rFonts w:cs="Calibri"/>
        </w:rPr>
        <w:t>proc_archive</w:t>
      </w:r>
      <w:proofErr w:type="spellEnd"/>
      <w:r>
        <w:rPr>
          <w:rFonts w:cs="Calibri"/>
        </w:rPr>
        <w:t xml:space="preserve">) to </w:t>
      </w:r>
      <w:proofErr w:type="spellStart"/>
      <w:r>
        <w:rPr>
          <w:rFonts w:cs="Calibri"/>
        </w:rPr>
        <w:t>proc_editing</w:t>
      </w:r>
      <w:proofErr w:type="spellEnd"/>
      <w:r>
        <w:rPr>
          <w:rFonts w:cs="Calibri"/>
        </w:rPr>
        <w:t xml:space="preserve"> so they will be applied to newly expanded dataset; adds new data to dataset</w:t>
      </w:r>
    </w:p>
    <w:p w14:paraId="7C4DB019" w14:textId="77777777" w:rsidR="001B176E" w:rsidRDefault="001B176E">
      <w:pPr>
        <w:rPr>
          <w:rFonts w:asciiTheme="minorHAnsi" w:hAnsiTheme="minorHAnsi" w:cs="Calibri"/>
        </w:rPr>
      </w:pPr>
    </w:p>
    <w:p w14:paraId="4B69B773" w14:textId="77777777" w:rsidR="001B176E" w:rsidRDefault="00F824A3">
      <w:pPr>
        <w:rPr>
          <w:rFonts w:asciiTheme="minorHAnsi" w:hAnsiTheme="minorHAnsi" w:cs="Calibri"/>
        </w:rPr>
      </w:pPr>
      <w:r>
        <w:rPr>
          <w:rFonts w:cs="Calibri"/>
        </w:rPr>
        <w:t>4) cd ~/cruise/data/</w:t>
      </w:r>
      <w:proofErr w:type="spellStart"/>
      <w:r>
        <w:rPr>
          <w:rFonts w:cs="Calibri"/>
        </w:rPr>
        <w:t>vmadcp</w:t>
      </w:r>
      <w:proofErr w:type="spellEnd"/>
      <w:r>
        <w:rPr>
          <w:rFonts w:cs="Calibri"/>
        </w:rPr>
        <w:t>/postprocessing/DY113/</w:t>
      </w:r>
      <w:proofErr w:type="spellStart"/>
      <w:r>
        <w:rPr>
          <w:rFonts w:cs="Calibri"/>
        </w:rPr>
        <w:t>proc_editing</w:t>
      </w:r>
      <w:proofErr w:type="spellEnd"/>
    </w:p>
    <w:p w14:paraId="31AFA719" w14:textId="77777777" w:rsidR="001B176E" w:rsidRDefault="001B176E">
      <w:pPr>
        <w:rPr>
          <w:rFonts w:asciiTheme="minorHAnsi" w:hAnsiTheme="minorHAnsi" w:cs="Calibri"/>
        </w:rPr>
      </w:pPr>
    </w:p>
    <w:p w14:paraId="3AAA2846" w14:textId="77777777" w:rsidR="001B176E" w:rsidRDefault="00F824A3">
      <w:pPr>
        <w:rPr>
          <w:rFonts w:asciiTheme="minorHAnsi" w:hAnsiTheme="minorHAnsi" w:cs="Calibri"/>
        </w:rPr>
      </w:pPr>
      <w:r>
        <w:rPr>
          <w:rFonts w:cs="Calibri"/>
        </w:rPr>
        <w:t>5) cd os150nb</w:t>
      </w:r>
    </w:p>
    <w:p w14:paraId="2CD7D621" w14:textId="77777777" w:rsidR="001B176E" w:rsidRDefault="00F824A3">
      <w:pPr>
        <w:rPr>
          <w:rFonts w:asciiTheme="minorHAnsi" w:hAnsiTheme="minorHAnsi" w:cs="Calibri"/>
        </w:rPr>
      </w:pPr>
      <w:r>
        <w:rPr>
          <w:rFonts w:cs="Calibri"/>
        </w:rPr>
        <w:t>6) dataviewer.py -e &amp; #edit using selectors and/or thresholds; remember to apply edits to every segment of time series</w:t>
      </w:r>
    </w:p>
    <w:p w14:paraId="6F3E7B83" w14:textId="77777777" w:rsidR="001B176E" w:rsidRDefault="00F824A3">
      <w:pPr>
        <w:rPr>
          <w:rFonts w:asciiTheme="minorHAnsi" w:hAnsiTheme="minorHAnsi" w:cs="Calibri"/>
        </w:rPr>
      </w:pPr>
      <w:r>
        <w:rPr>
          <w:rFonts w:cs="Calibri"/>
        </w:rPr>
        <w:t xml:space="preserve">7) quick_adcp.py --steps2rerun </w:t>
      </w:r>
      <w:proofErr w:type="spellStart"/>
      <w:r>
        <w:rPr>
          <w:rFonts w:cs="Calibri"/>
        </w:rPr>
        <w:t>apply_</w:t>
      </w:r>
      <w:proofErr w:type="gramStart"/>
      <w:r>
        <w:rPr>
          <w:rFonts w:cs="Calibri"/>
        </w:rPr>
        <w:t>edit:navsteps</w:t>
      </w:r>
      <w:proofErr w:type="gramEnd"/>
      <w:r>
        <w:rPr>
          <w:rFonts w:cs="Calibri"/>
        </w:rPr>
        <w:t>:calib</w:t>
      </w:r>
      <w:proofErr w:type="spellEnd"/>
      <w:r>
        <w:rPr>
          <w:rFonts w:cs="Calibri"/>
        </w:rPr>
        <w:t xml:space="preserve"> --auto</w:t>
      </w:r>
    </w:p>
    <w:p w14:paraId="4B155463" w14:textId="77777777" w:rsidR="001B176E" w:rsidRDefault="00F824A3">
      <w:pPr>
        <w:rPr>
          <w:rFonts w:asciiTheme="minorHAnsi" w:hAnsiTheme="minorHAnsi" w:cs="Calibri"/>
        </w:rPr>
      </w:pPr>
      <w:r>
        <w:rPr>
          <w:rFonts w:cs="Calibri"/>
        </w:rPr>
        <w:t xml:space="preserve">8.1) cat </w:t>
      </w:r>
      <w:proofErr w:type="spellStart"/>
      <w:r>
        <w:rPr>
          <w:rFonts w:cs="Calibri"/>
        </w:rPr>
        <w:t>cal</w:t>
      </w:r>
      <w:proofErr w:type="spellEnd"/>
      <w:r>
        <w:rPr>
          <w:rFonts w:cs="Calibri"/>
        </w:rPr>
        <w:t>/</w:t>
      </w:r>
      <w:proofErr w:type="spellStart"/>
      <w:r>
        <w:rPr>
          <w:rFonts w:cs="Calibri"/>
        </w:rPr>
        <w:t>watertrk</w:t>
      </w:r>
      <w:proofErr w:type="spellEnd"/>
      <w:r>
        <w:rPr>
          <w:rFonts w:cs="Calibri"/>
        </w:rPr>
        <w:t>/</w:t>
      </w:r>
      <w:proofErr w:type="spellStart"/>
      <w:r>
        <w:rPr>
          <w:rFonts w:cs="Calibri"/>
        </w:rPr>
        <w:t>adcpcal.out</w:t>
      </w:r>
      <w:proofErr w:type="spellEnd"/>
    </w:p>
    <w:p w14:paraId="0C53474A" w14:textId="77777777" w:rsidR="001B176E" w:rsidRDefault="00F824A3">
      <w:pPr>
        <w:rPr>
          <w:rFonts w:asciiTheme="minorHAnsi" w:hAnsiTheme="minorHAnsi" w:cs="Calibri"/>
        </w:rPr>
      </w:pPr>
      <w:r>
        <w:rPr>
          <w:rFonts w:cs="Calibri"/>
        </w:rPr>
        <w:t xml:space="preserve">8.2) cat </w:t>
      </w:r>
      <w:proofErr w:type="spellStart"/>
      <w:r>
        <w:rPr>
          <w:rFonts w:cs="Calibri"/>
        </w:rPr>
        <w:t>cal</w:t>
      </w:r>
      <w:proofErr w:type="spellEnd"/>
      <w:r>
        <w:rPr>
          <w:rFonts w:cs="Calibri"/>
        </w:rPr>
        <w:t>/</w:t>
      </w:r>
      <w:proofErr w:type="spellStart"/>
      <w:r>
        <w:rPr>
          <w:rFonts w:cs="Calibri"/>
        </w:rPr>
        <w:t>watertrk</w:t>
      </w:r>
      <w:proofErr w:type="spellEnd"/>
      <w:r>
        <w:rPr>
          <w:rFonts w:cs="Calibri"/>
        </w:rPr>
        <w:t>/</w:t>
      </w:r>
      <w:proofErr w:type="spellStart"/>
      <w:r>
        <w:rPr>
          <w:rFonts w:cs="Calibri"/>
        </w:rPr>
        <w:t>guess_xducerxy.out</w:t>
      </w:r>
      <w:proofErr w:type="spellEnd"/>
    </w:p>
    <w:p w14:paraId="71E295E1" w14:textId="77777777" w:rsidR="001B176E" w:rsidRDefault="00F824A3">
      <w:pPr>
        <w:rPr>
          <w:rFonts w:asciiTheme="minorHAnsi" w:hAnsiTheme="minorHAnsi" w:cs="Calibri"/>
        </w:rPr>
      </w:pPr>
      <w:r>
        <w:rPr>
          <w:rFonts w:cs="Calibri"/>
        </w:rPr>
        <w:t>8.2) cp -</w:t>
      </w:r>
      <w:proofErr w:type="gramStart"/>
      <w:r>
        <w:rPr>
          <w:rFonts w:cs="Calibri"/>
        </w:rPr>
        <w:t>Rp .</w:t>
      </w:r>
      <w:proofErr w:type="gramEnd"/>
      <w:r>
        <w:rPr>
          <w:rFonts w:cs="Calibri"/>
        </w:rPr>
        <w:t xml:space="preserve"> </w:t>
      </w:r>
      <w:proofErr w:type="gramStart"/>
      <w:r>
        <w:rPr>
          <w:rFonts w:cs="Calibri"/>
        </w:rPr>
        <w:t>..</w:t>
      </w:r>
      <w:proofErr w:type="gramEnd"/>
      <w:r>
        <w:rPr>
          <w:rFonts w:cs="Calibri"/>
        </w:rPr>
        <w:t>/os150nb_a</w:t>
      </w:r>
    </w:p>
    <w:p w14:paraId="1C9CDB31" w14:textId="77777777" w:rsidR="001B176E" w:rsidRDefault="00F824A3">
      <w:pPr>
        <w:rPr>
          <w:rFonts w:asciiTheme="minorHAnsi" w:hAnsiTheme="minorHAnsi" w:cs="Calibri"/>
        </w:rPr>
      </w:pPr>
      <w:r>
        <w:rPr>
          <w:rFonts w:cs="Calibri"/>
        </w:rPr>
        <w:t xml:space="preserve">9) quick_adcp.py --steps2rerun </w:t>
      </w:r>
      <w:proofErr w:type="spellStart"/>
      <w:r>
        <w:rPr>
          <w:rFonts w:cs="Calibri"/>
        </w:rPr>
        <w:t>apply_</w:t>
      </w:r>
      <w:proofErr w:type="gramStart"/>
      <w:r>
        <w:rPr>
          <w:rFonts w:cs="Calibri"/>
        </w:rPr>
        <w:t>edit:rotate</w:t>
      </w:r>
      <w:proofErr w:type="gramEnd"/>
      <w:r>
        <w:rPr>
          <w:rFonts w:cs="Calibri"/>
        </w:rPr>
        <w:t>:navsteps:calib</w:t>
      </w:r>
      <w:proofErr w:type="spellEnd"/>
      <w:r>
        <w:rPr>
          <w:rFonts w:cs="Calibri"/>
        </w:rPr>
        <w:t xml:space="preserve"> --</w:t>
      </w:r>
      <w:proofErr w:type="spellStart"/>
      <w:r>
        <w:rPr>
          <w:rFonts w:cs="Calibri"/>
        </w:rPr>
        <w:t>rotate_amplitude</w:t>
      </w:r>
      <w:proofErr w:type="spellEnd"/>
      <w:r>
        <w:rPr>
          <w:rFonts w:cs="Calibri"/>
        </w:rPr>
        <w:t xml:space="preserve"> amp --</w:t>
      </w:r>
      <w:proofErr w:type="spellStart"/>
      <w:r>
        <w:rPr>
          <w:rFonts w:cs="Calibri"/>
        </w:rPr>
        <w:t>rotate_angle</w:t>
      </w:r>
      <w:proofErr w:type="spellEnd"/>
      <w:r>
        <w:rPr>
          <w:rFonts w:cs="Calibri"/>
        </w:rPr>
        <w:t xml:space="preserve"> ang --</w:t>
      </w:r>
      <w:proofErr w:type="spellStart"/>
      <w:r>
        <w:rPr>
          <w:rFonts w:cs="Calibri"/>
        </w:rPr>
        <w:t>xducer_dx</w:t>
      </w:r>
      <w:proofErr w:type="spellEnd"/>
      <w:r>
        <w:rPr>
          <w:rFonts w:cs="Calibri"/>
        </w:rPr>
        <w:t xml:space="preserve"> dx --</w:t>
      </w:r>
      <w:proofErr w:type="spellStart"/>
      <w:r>
        <w:rPr>
          <w:rFonts w:cs="Calibri"/>
        </w:rPr>
        <w:t>xducer_dy</w:t>
      </w:r>
      <w:proofErr w:type="spellEnd"/>
      <w:r>
        <w:rPr>
          <w:rFonts w:cs="Calibri"/>
        </w:rPr>
        <w:t xml:space="preserve"> </w:t>
      </w:r>
      <w:proofErr w:type="spellStart"/>
      <w:r>
        <w:rPr>
          <w:rFonts w:cs="Calibri"/>
        </w:rPr>
        <w:t>dy</w:t>
      </w:r>
      <w:proofErr w:type="spellEnd"/>
      <w:r>
        <w:rPr>
          <w:rFonts w:cs="Calibri"/>
        </w:rPr>
        <w:t xml:space="preserve"> --auto  #if </w:t>
      </w:r>
      <w:proofErr w:type="spellStart"/>
      <w:r>
        <w:rPr>
          <w:rFonts w:cs="Calibri"/>
        </w:rPr>
        <w:t>adcpcal.out</w:t>
      </w:r>
      <w:proofErr w:type="spellEnd"/>
      <w:r>
        <w:rPr>
          <w:rFonts w:cs="Calibri"/>
        </w:rPr>
        <w:t xml:space="preserve"> shows amplitude or angle calibration needed</w:t>
      </w:r>
    </w:p>
    <w:p w14:paraId="4891A36B" w14:textId="77777777" w:rsidR="001B176E" w:rsidRDefault="00F824A3">
      <w:pPr>
        <w:rPr>
          <w:rFonts w:asciiTheme="minorHAnsi" w:hAnsiTheme="minorHAnsi" w:cs="Calibri"/>
        </w:rPr>
      </w:pPr>
      <w:r>
        <w:rPr>
          <w:rFonts w:cs="Calibri"/>
        </w:rPr>
        <w:t>10.1) cd</w:t>
      </w:r>
      <w:proofErr w:type="gramStart"/>
      <w:r>
        <w:rPr>
          <w:rFonts w:cs="Calibri"/>
        </w:rPr>
        <w:t xml:space="preserve"> ..</w:t>
      </w:r>
      <w:proofErr w:type="gramEnd"/>
    </w:p>
    <w:p w14:paraId="163717B1" w14:textId="77777777" w:rsidR="001B176E" w:rsidRDefault="00F824A3">
      <w:pPr>
        <w:rPr>
          <w:rFonts w:asciiTheme="minorHAnsi" w:hAnsiTheme="minorHAnsi" w:cs="Calibri"/>
        </w:rPr>
      </w:pPr>
      <w:r>
        <w:rPr>
          <w:rFonts w:cs="Calibri"/>
        </w:rPr>
        <w:t>10.2) dataviewer.py -c os150nb_</w:t>
      </w:r>
      <w:proofErr w:type="gramStart"/>
      <w:r>
        <w:rPr>
          <w:rFonts w:cs="Calibri"/>
        </w:rPr>
        <w:t>a</w:t>
      </w:r>
      <w:proofErr w:type="gramEnd"/>
      <w:r>
        <w:rPr>
          <w:rFonts w:cs="Calibri"/>
        </w:rPr>
        <w:t xml:space="preserve"> os150nb &amp; #to see the effect of the edits and calibration. If you are not happy with them, repeat 6)-9). When you are happy:</w:t>
      </w:r>
    </w:p>
    <w:p w14:paraId="5A949048" w14:textId="77777777" w:rsidR="001B176E" w:rsidRDefault="00F824A3">
      <w:pPr>
        <w:rPr>
          <w:rFonts w:asciiTheme="minorHAnsi" w:hAnsiTheme="minorHAnsi" w:cs="Calibri"/>
        </w:rPr>
      </w:pPr>
      <w:r>
        <w:rPr>
          <w:rFonts w:cs="Calibri"/>
        </w:rPr>
        <w:t>10.4) rm -rf os150nb_a #only keep the edited, calibrated version here now</w:t>
      </w:r>
    </w:p>
    <w:p w14:paraId="106FEFBA" w14:textId="77777777" w:rsidR="001B176E" w:rsidRDefault="001B176E">
      <w:pPr>
        <w:rPr>
          <w:rFonts w:asciiTheme="minorHAnsi" w:hAnsiTheme="minorHAnsi" w:cs="Calibri"/>
        </w:rPr>
      </w:pPr>
    </w:p>
    <w:p w14:paraId="314C76AE" w14:textId="77777777" w:rsidR="001B176E" w:rsidRDefault="00F824A3">
      <w:pPr>
        <w:rPr>
          <w:rFonts w:asciiTheme="minorHAnsi" w:hAnsiTheme="minorHAnsi" w:cs="Calibri"/>
        </w:rPr>
      </w:pPr>
      <w:r>
        <w:rPr>
          <w:rFonts w:cs="Calibri"/>
        </w:rPr>
        <w:t>11) cd</w:t>
      </w:r>
      <w:proofErr w:type="gramStart"/>
      <w:r>
        <w:rPr>
          <w:rFonts w:cs="Calibri"/>
        </w:rPr>
        <w:t xml:space="preserve"> ..</w:t>
      </w:r>
      <w:proofErr w:type="gramEnd"/>
      <w:r>
        <w:rPr>
          <w:rFonts w:cs="Calibri"/>
        </w:rPr>
        <w:t>/os75nb #and repeat 6)-10)</w:t>
      </w:r>
    </w:p>
    <w:p w14:paraId="5D71CF52" w14:textId="77777777" w:rsidR="001B176E" w:rsidRDefault="001B176E">
      <w:pPr>
        <w:rPr>
          <w:rFonts w:asciiTheme="minorHAnsi" w:hAnsiTheme="minorHAnsi" w:cs="Calibri"/>
        </w:rPr>
      </w:pPr>
    </w:p>
    <w:p w14:paraId="722B5C05" w14:textId="77777777" w:rsidR="001B176E" w:rsidRDefault="00F824A3">
      <w:pPr>
        <w:rPr>
          <w:rFonts w:asciiTheme="minorHAnsi" w:hAnsiTheme="minorHAnsi" w:cs="Calibri"/>
        </w:rPr>
      </w:pPr>
      <w:r>
        <w:rPr>
          <w:rFonts w:cs="Calibri"/>
        </w:rPr>
        <w:t>12) cd</w:t>
      </w:r>
      <w:proofErr w:type="gramStart"/>
      <w:r>
        <w:rPr>
          <w:rFonts w:cs="Calibri"/>
        </w:rPr>
        <w:t xml:space="preserve"> ..</w:t>
      </w:r>
      <w:proofErr w:type="gramEnd"/>
    </w:p>
    <w:p w14:paraId="047626DA" w14:textId="77777777" w:rsidR="001B176E" w:rsidRDefault="00F824A3">
      <w:pPr>
        <w:rPr>
          <w:rFonts w:asciiTheme="minorHAnsi" w:hAnsiTheme="minorHAnsi" w:cs="Calibri"/>
        </w:rPr>
      </w:pPr>
      <w:r>
        <w:rPr>
          <w:rFonts w:cs="Calibri"/>
        </w:rPr>
        <w:t>13) dataviewer.py -c os75nb os150nb &amp; #to compare two instruments and check for additional needed edits; if any noticed, follow steps above</w:t>
      </w:r>
    </w:p>
    <w:p w14:paraId="43BD3690" w14:textId="77777777" w:rsidR="001B176E" w:rsidRDefault="001B176E">
      <w:pPr>
        <w:rPr>
          <w:rFonts w:asciiTheme="minorHAnsi" w:hAnsiTheme="minorHAnsi" w:cs="Calibri"/>
        </w:rPr>
      </w:pPr>
    </w:p>
    <w:p w14:paraId="4CE30316" w14:textId="77777777" w:rsidR="001B176E" w:rsidRDefault="00F824A3">
      <w:pPr>
        <w:rPr>
          <w:rFonts w:asciiTheme="minorHAnsi" w:hAnsiTheme="minorHAnsi" w:cs="Calibri"/>
        </w:rPr>
      </w:pPr>
      <w:r>
        <w:rPr>
          <w:rFonts w:cs="Calibri"/>
        </w:rPr>
        <w:t>14) uhdas_04 #generates .</w:t>
      </w:r>
      <w:proofErr w:type="spellStart"/>
      <w:r>
        <w:rPr>
          <w:rFonts w:cs="Calibri"/>
        </w:rPr>
        <w:t>nc</w:t>
      </w:r>
      <w:proofErr w:type="spellEnd"/>
      <w:r>
        <w:rPr>
          <w:rFonts w:cs="Calibri"/>
        </w:rPr>
        <w:t xml:space="preserve"> files in ~/cruise/data/vmadcp/DY113/postprocessing/proc_edit/os75nb/contour/ and os150nb/contour/</w:t>
      </w:r>
    </w:p>
    <w:p w14:paraId="3BFA357D" w14:textId="77777777" w:rsidR="001B176E" w:rsidRDefault="001B176E">
      <w:pPr>
        <w:rPr>
          <w:rFonts w:asciiTheme="minorHAnsi" w:hAnsiTheme="minorHAnsi" w:cs="Calibri"/>
        </w:rPr>
      </w:pPr>
    </w:p>
    <w:p w14:paraId="08E2D5BA" w14:textId="77777777" w:rsidR="001B176E" w:rsidRDefault="00F824A3">
      <w:pPr>
        <w:rPr>
          <w:rFonts w:asciiTheme="minorHAnsi" w:hAnsiTheme="minorHAnsi" w:cs="Calibri"/>
        </w:rPr>
      </w:pPr>
      <w:r>
        <w:rPr>
          <w:rFonts w:cs="Calibri"/>
        </w:rPr>
        <w:lastRenderedPageBreak/>
        <w:t xml:space="preserve">15) uhdas_05 #syncs </w:t>
      </w:r>
      <w:proofErr w:type="spellStart"/>
      <w:r>
        <w:rPr>
          <w:rFonts w:cs="Calibri"/>
        </w:rPr>
        <w:t>proc_edit</w:t>
      </w:r>
      <w:proofErr w:type="spellEnd"/>
      <w:r>
        <w:rPr>
          <w:rFonts w:cs="Calibri"/>
        </w:rPr>
        <w:t xml:space="preserve"> to </w:t>
      </w:r>
      <w:proofErr w:type="spellStart"/>
      <w:r>
        <w:rPr>
          <w:rFonts w:cs="Calibri"/>
        </w:rPr>
        <w:t>proc_archive</w:t>
      </w:r>
      <w:proofErr w:type="spellEnd"/>
    </w:p>
    <w:p w14:paraId="012E07D5" w14:textId="77777777" w:rsidR="001B176E" w:rsidRDefault="001B176E">
      <w:pPr>
        <w:rPr>
          <w:rFonts w:asciiTheme="minorHAnsi" w:hAnsiTheme="minorHAnsi" w:cs="Calibri"/>
        </w:rPr>
      </w:pPr>
    </w:p>
    <w:p w14:paraId="0622B19C" w14:textId="56E7685F" w:rsidR="00AD73E5" w:rsidRDefault="00AD73E5" w:rsidP="00AD73E5">
      <w:pPr>
        <w:pStyle w:val="Heading2"/>
      </w:pPr>
      <w:bookmarkStart w:id="92" w:name="_Toc121838209"/>
      <w:bookmarkStart w:id="93" w:name="_Toc124798275"/>
      <w:r>
        <w:t xml:space="preserve">4.2.2 Output </w:t>
      </w:r>
      <w:r w:rsidR="00B95848">
        <w:t xml:space="preserve">VMADCP </w:t>
      </w:r>
      <w:r>
        <w:t>station data for LADCP processing</w:t>
      </w:r>
      <w:bookmarkEnd w:id="92"/>
      <w:bookmarkEnd w:id="93"/>
    </w:p>
    <w:p w14:paraId="5DEF1FE3" w14:textId="6FED8560" w:rsidR="001B176E" w:rsidRDefault="00F824A3">
      <w:pPr>
        <w:rPr>
          <w:rFonts w:asciiTheme="minorHAnsi" w:hAnsiTheme="minorHAnsi" w:cs="Calibri"/>
        </w:rPr>
      </w:pPr>
      <w:r>
        <w:rPr>
          <w:rFonts w:cs="Calibri"/>
        </w:rPr>
        <w:t xml:space="preserve">In </w:t>
      </w:r>
      <w:proofErr w:type="spellStart"/>
      <w:r>
        <w:rPr>
          <w:rFonts w:cs="Calibri"/>
        </w:rPr>
        <w:t>matlab</w:t>
      </w:r>
      <w:proofErr w:type="spellEnd"/>
    </w:p>
    <w:p w14:paraId="39A7396F" w14:textId="77777777" w:rsidR="001B176E" w:rsidRDefault="001B176E">
      <w:pPr>
        <w:rPr>
          <w:rFonts w:asciiTheme="minorHAnsi" w:hAnsiTheme="minorHAnsi" w:cs="Calibri"/>
        </w:rPr>
      </w:pPr>
    </w:p>
    <w:p w14:paraId="5F5320D4" w14:textId="77777777" w:rsidR="001B176E" w:rsidRDefault="00F824A3">
      <w:pPr>
        <w:rPr>
          <w:rFonts w:asciiTheme="minorHAnsi" w:hAnsiTheme="minorHAnsi" w:cs="Calibri"/>
        </w:rPr>
      </w:pPr>
      <w:r>
        <w:rPr>
          <w:rFonts w:cs="Calibri"/>
        </w:rPr>
        <w:t xml:space="preserve">16 – 19) </w:t>
      </w:r>
      <w:proofErr w:type="spellStart"/>
      <w:r>
        <w:rPr>
          <w:rFonts w:cs="Calibri"/>
        </w:rPr>
        <w:t>vmadcp_stations_to_</w:t>
      </w:r>
      <w:proofErr w:type="gramStart"/>
      <w:r>
        <w:rPr>
          <w:rFonts w:cs="Calibri"/>
        </w:rPr>
        <w:t>ladcp</w:t>
      </w:r>
      <w:proofErr w:type="spellEnd"/>
      <w:r>
        <w:rPr>
          <w:rFonts w:cs="Calibri"/>
        </w:rPr>
        <w:t>(</w:t>
      </w:r>
      <w:proofErr w:type="spellStart"/>
      <w:proofErr w:type="gramEnd"/>
      <w:r>
        <w:rPr>
          <w:rFonts w:cs="Calibri"/>
        </w:rPr>
        <w:t>start_station</w:t>
      </w:r>
      <w:proofErr w:type="spellEnd"/>
      <w:r>
        <w:rPr>
          <w:rFonts w:cs="Calibri"/>
        </w:rPr>
        <w:t xml:space="preserve">, </w:t>
      </w:r>
      <w:proofErr w:type="spellStart"/>
      <w:r>
        <w:rPr>
          <w:rFonts w:cs="Calibri"/>
        </w:rPr>
        <w:t>end_station</w:t>
      </w:r>
      <w:proofErr w:type="spellEnd"/>
      <w:r>
        <w:rPr>
          <w:rFonts w:cs="Calibri"/>
        </w:rPr>
        <w:t>)</w:t>
      </w:r>
    </w:p>
    <w:p w14:paraId="131F4620" w14:textId="77777777" w:rsidR="001B176E" w:rsidRDefault="001B176E">
      <w:pPr>
        <w:rPr>
          <w:rFonts w:asciiTheme="minorHAnsi" w:hAnsiTheme="minorHAnsi" w:cs="Calibri"/>
        </w:rPr>
      </w:pPr>
    </w:p>
    <w:p w14:paraId="31D1FCB0" w14:textId="77777777" w:rsidR="001B176E" w:rsidRDefault="00F824A3">
      <w:pPr>
        <w:rPr>
          <w:rFonts w:asciiTheme="minorHAnsi" w:hAnsiTheme="minorHAnsi" w:cs="Calibri"/>
        </w:rPr>
      </w:pPr>
      <w:r>
        <w:rPr>
          <w:rFonts w:cs="Calibri"/>
        </w:rPr>
        <w:t xml:space="preserve">16) </w:t>
      </w:r>
      <w:proofErr w:type="spellStart"/>
      <w:r>
        <w:rPr>
          <w:rFonts w:cs="Calibri"/>
        </w:rPr>
        <w:t>os</w:t>
      </w:r>
      <w:proofErr w:type="spellEnd"/>
      <w:r>
        <w:rPr>
          <w:rFonts w:cs="Calibri"/>
        </w:rPr>
        <w:t xml:space="preserve"> = 75; </w:t>
      </w:r>
      <w:proofErr w:type="spellStart"/>
      <w:r>
        <w:rPr>
          <w:rFonts w:cs="Calibri"/>
        </w:rPr>
        <w:t>nbb</w:t>
      </w:r>
      <w:proofErr w:type="spellEnd"/>
      <w:r>
        <w:rPr>
          <w:rFonts w:cs="Calibri"/>
        </w:rPr>
        <w:t xml:space="preserve"> = 1; mvad_01</w:t>
      </w:r>
    </w:p>
    <w:p w14:paraId="5FD7B537" w14:textId="77777777" w:rsidR="001B176E" w:rsidRDefault="00F824A3">
      <w:pPr>
        <w:rPr>
          <w:rFonts w:asciiTheme="minorHAnsi" w:hAnsiTheme="minorHAnsi" w:cs="Calibri"/>
        </w:rPr>
      </w:pPr>
      <w:proofErr w:type="spellStart"/>
      <w:r>
        <w:rPr>
          <w:rFonts w:cs="Calibri"/>
        </w:rPr>
        <w:t>os</w:t>
      </w:r>
      <w:proofErr w:type="spellEnd"/>
      <w:r>
        <w:rPr>
          <w:rFonts w:cs="Calibri"/>
        </w:rPr>
        <w:t xml:space="preserve"> = 150; </w:t>
      </w:r>
      <w:proofErr w:type="spellStart"/>
      <w:r>
        <w:rPr>
          <w:rFonts w:cs="Calibri"/>
        </w:rPr>
        <w:t>nbb</w:t>
      </w:r>
      <w:proofErr w:type="spellEnd"/>
      <w:r>
        <w:rPr>
          <w:rFonts w:cs="Calibri"/>
        </w:rPr>
        <w:t xml:space="preserve"> = 1; mvad_01 </w:t>
      </w:r>
    </w:p>
    <w:p w14:paraId="714FF18B" w14:textId="77777777" w:rsidR="001B176E" w:rsidRDefault="00F824A3">
      <w:pPr>
        <w:rPr>
          <w:rFonts w:asciiTheme="minorHAnsi" w:hAnsiTheme="minorHAnsi" w:cs="Calibri"/>
        </w:rPr>
      </w:pPr>
      <w:r>
        <w:rPr>
          <w:rFonts w:cs="Calibri"/>
        </w:rPr>
        <w:t xml:space="preserve">%makes </w:t>
      </w:r>
      <w:proofErr w:type="spellStart"/>
      <w:r>
        <w:rPr>
          <w:rFonts w:cs="Calibri"/>
        </w:rPr>
        <w:t>mstar</w:t>
      </w:r>
      <w:proofErr w:type="spellEnd"/>
      <w:r>
        <w:rPr>
          <w:rFonts w:cs="Calibri"/>
        </w:rPr>
        <w:t xml:space="preserve"> format files containing </w:t>
      </w:r>
      <w:proofErr w:type="spellStart"/>
      <w:r>
        <w:rPr>
          <w:rFonts w:cs="Calibri"/>
        </w:rPr>
        <w:t>vmadcp</w:t>
      </w:r>
      <w:proofErr w:type="spellEnd"/>
      <w:r>
        <w:rPr>
          <w:rFonts w:cs="Calibri"/>
        </w:rPr>
        <w:t xml:space="preserve"> data in /local/users/</w:t>
      </w:r>
      <w:proofErr w:type="spellStart"/>
      <w:r>
        <w:rPr>
          <w:rFonts w:cs="Calibri"/>
        </w:rPr>
        <w:t>pstar</w:t>
      </w:r>
      <w:proofErr w:type="spellEnd"/>
      <w:r>
        <w:rPr>
          <w:rFonts w:cs="Calibri"/>
        </w:rPr>
        <w:t>/cruise/data/</w:t>
      </w:r>
      <w:proofErr w:type="spellStart"/>
      <w:r>
        <w:rPr>
          <w:rFonts w:cs="Calibri"/>
        </w:rPr>
        <w:t>vmadcp</w:t>
      </w:r>
      <w:proofErr w:type="spellEnd"/>
      <w:r>
        <w:rPr>
          <w:rFonts w:cs="Calibri"/>
        </w:rPr>
        <w:t>/</w:t>
      </w:r>
      <w:proofErr w:type="spellStart"/>
      <w:r>
        <w:rPr>
          <w:rFonts w:cs="Calibri"/>
        </w:rPr>
        <w:t>mproc</w:t>
      </w:r>
      <w:proofErr w:type="spellEnd"/>
      <w:r>
        <w:rPr>
          <w:rFonts w:cs="Calibri"/>
        </w:rPr>
        <w:t>/</w:t>
      </w:r>
    </w:p>
    <w:p w14:paraId="22F25749" w14:textId="77777777" w:rsidR="001B176E" w:rsidRDefault="001B176E">
      <w:pPr>
        <w:rPr>
          <w:rFonts w:asciiTheme="minorHAnsi" w:hAnsiTheme="minorHAnsi" w:cs="Calibri"/>
        </w:rPr>
      </w:pPr>
    </w:p>
    <w:p w14:paraId="460B53AD" w14:textId="77777777" w:rsidR="001B176E" w:rsidRDefault="00F824A3">
      <w:pPr>
        <w:rPr>
          <w:rFonts w:asciiTheme="minorHAnsi" w:hAnsiTheme="minorHAnsi" w:cs="Calibri"/>
        </w:rPr>
      </w:pPr>
      <w:r>
        <w:rPr>
          <w:rFonts w:cs="Calibri"/>
        </w:rPr>
        <w:t xml:space="preserve">17) </w:t>
      </w:r>
      <w:proofErr w:type="spellStart"/>
      <w:r>
        <w:rPr>
          <w:rFonts w:cs="Calibri"/>
        </w:rPr>
        <w:t>stn</w:t>
      </w:r>
      <w:proofErr w:type="spellEnd"/>
      <w:r>
        <w:rPr>
          <w:rFonts w:cs="Calibri"/>
        </w:rPr>
        <w:t xml:space="preserve"> = </w:t>
      </w:r>
      <w:proofErr w:type="spellStart"/>
      <w:r>
        <w:rPr>
          <w:rFonts w:cs="Calibri"/>
        </w:rPr>
        <w:t>nnn</w:t>
      </w:r>
      <w:proofErr w:type="spellEnd"/>
      <w:r>
        <w:rPr>
          <w:rFonts w:cs="Calibri"/>
        </w:rPr>
        <w:t>; cast = ‘</w:t>
      </w:r>
      <w:proofErr w:type="spellStart"/>
      <w:r>
        <w:rPr>
          <w:rFonts w:cs="Calibri"/>
        </w:rPr>
        <w:t>ctd</w:t>
      </w:r>
      <w:proofErr w:type="spellEnd"/>
      <w:r>
        <w:rPr>
          <w:rFonts w:cs="Calibri"/>
        </w:rPr>
        <w:t xml:space="preserve">’; </w:t>
      </w:r>
      <w:proofErr w:type="spellStart"/>
      <w:r>
        <w:rPr>
          <w:rFonts w:cs="Calibri"/>
        </w:rPr>
        <w:t>os</w:t>
      </w:r>
      <w:proofErr w:type="spellEnd"/>
      <w:r>
        <w:rPr>
          <w:rFonts w:cs="Calibri"/>
        </w:rPr>
        <w:t xml:space="preserve"> = 75; </w:t>
      </w:r>
      <w:proofErr w:type="spellStart"/>
      <w:r>
        <w:rPr>
          <w:rFonts w:cs="Calibri"/>
        </w:rPr>
        <w:t>nbb</w:t>
      </w:r>
      <w:proofErr w:type="spellEnd"/>
      <w:r>
        <w:rPr>
          <w:rFonts w:cs="Calibri"/>
        </w:rPr>
        <w:t>=</w:t>
      </w:r>
      <w:proofErr w:type="gramStart"/>
      <w:r>
        <w:rPr>
          <w:rFonts w:cs="Calibri"/>
        </w:rPr>
        <w:t>1;  mvad</w:t>
      </w:r>
      <w:proofErr w:type="gramEnd"/>
      <w:r>
        <w:rPr>
          <w:rFonts w:cs="Calibri"/>
        </w:rPr>
        <w:t>_03</w:t>
      </w:r>
    </w:p>
    <w:p w14:paraId="3B95EA9D" w14:textId="77777777" w:rsidR="001B176E" w:rsidRDefault="00F824A3">
      <w:pPr>
        <w:rPr>
          <w:rFonts w:asciiTheme="minorHAnsi" w:hAnsiTheme="minorHAnsi" w:cs="Calibri"/>
        </w:rPr>
      </w:pPr>
      <w:proofErr w:type="spellStart"/>
      <w:r>
        <w:rPr>
          <w:rFonts w:cs="Calibri"/>
        </w:rPr>
        <w:t>stn</w:t>
      </w:r>
      <w:proofErr w:type="spellEnd"/>
      <w:r>
        <w:rPr>
          <w:rFonts w:cs="Calibri"/>
        </w:rPr>
        <w:t xml:space="preserve"> = </w:t>
      </w:r>
      <w:proofErr w:type="spellStart"/>
      <w:r>
        <w:rPr>
          <w:rFonts w:cs="Calibri"/>
        </w:rPr>
        <w:t>nnn</w:t>
      </w:r>
      <w:proofErr w:type="spellEnd"/>
      <w:r>
        <w:rPr>
          <w:rFonts w:cs="Calibri"/>
        </w:rPr>
        <w:t>; cast = ‘</w:t>
      </w:r>
      <w:proofErr w:type="spellStart"/>
      <w:r>
        <w:rPr>
          <w:rFonts w:cs="Calibri"/>
        </w:rPr>
        <w:t>ctd</w:t>
      </w:r>
      <w:proofErr w:type="spellEnd"/>
      <w:r>
        <w:rPr>
          <w:rFonts w:cs="Calibri"/>
        </w:rPr>
        <w:t xml:space="preserve">’; </w:t>
      </w:r>
      <w:proofErr w:type="spellStart"/>
      <w:r>
        <w:rPr>
          <w:rFonts w:cs="Calibri"/>
        </w:rPr>
        <w:t>os</w:t>
      </w:r>
      <w:proofErr w:type="spellEnd"/>
      <w:r>
        <w:rPr>
          <w:rFonts w:cs="Calibri"/>
        </w:rPr>
        <w:t xml:space="preserve"> = 150; </w:t>
      </w:r>
      <w:proofErr w:type="spellStart"/>
      <w:r>
        <w:rPr>
          <w:rFonts w:cs="Calibri"/>
        </w:rPr>
        <w:t>nbb</w:t>
      </w:r>
      <w:proofErr w:type="spellEnd"/>
      <w:r>
        <w:rPr>
          <w:rFonts w:cs="Calibri"/>
        </w:rPr>
        <w:t xml:space="preserve">=1; mvad_03 </w:t>
      </w:r>
    </w:p>
    <w:p w14:paraId="01566FEA" w14:textId="77777777" w:rsidR="001B176E" w:rsidRDefault="00F824A3">
      <w:pPr>
        <w:rPr>
          <w:rFonts w:asciiTheme="minorHAnsi" w:hAnsiTheme="minorHAnsi" w:cs="Calibri"/>
        </w:rPr>
      </w:pPr>
      <w:r>
        <w:rPr>
          <w:rFonts w:cs="Calibri"/>
        </w:rPr>
        <w:t>%</w:t>
      </w:r>
      <w:proofErr w:type="spellStart"/>
      <w:r>
        <w:rPr>
          <w:rFonts w:cs="Calibri"/>
        </w:rPr>
        <w:t>vmadcp</w:t>
      </w:r>
      <w:proofErr w:type="spellEnd"/>
      <w:r>
        <w:rPr>
          <w:rFonts w:cs="Calibri"/>
        </w:rPr>
        <w:t xml:space="preserve"> upper ocean velocity profiles corresponding to </w:t>
      </w:r>
      <w:proofErr w:type="spellStart"/>
      <w:r>
        <w:rPr>
          <w:rFonts w:cs="Calibri"/>
        </w:rPr>
        <w:t>ctd</w:t>
      </w:r>
      <w:proofErr w:type="spellEnd"/>
      <w:r>
        <w:rPr>
          <w:rFonts w:cs="Calibri"/>
        </w:rPr>
        <w:t xml:space="preserve"> station </w:t>
      </w:r>
      <w:proofErr w:type="spellStart"/>
      <w:r>
        <w:rPr>
          <w:rFonts w:cs="Calibri"/>
        </w:rPr>
        <w:t>nnn</w:t>
      </w:r>
      <w:proofErr w:type="spellEnd"/>
      <w:r>
        <w:rPr>
          <w:rFonts w:cs="Calibri"/>
        </w:rPr>
        <w:t xml:space="preserve">; run for each station for which new or edited </w:t>
      </w:r>
      <w:proofErr w:type="spellStart"/>
      <w:r>
        <w:rPr>
          <w:rFonts w:cs="Calibri"/>
        </w:rPr>
        <w:t>vmadcp</w:t>
      </w:r>
      <w:proofErr w:type="spellEnd"/>
      <w:r>
        <w:rPr>
          <w:rFonts w:cs="Calibri"/>
        </w:rPr>
        <w:t xml:space="preserve"> data are available</w:t>
      </w:r>
    </w:p>
    <w:p w14:paraId="6C10268B" w14:textId="77777777" w:rsidR="001B176E" w:rsidRDefault="001B176E">
      <w:pPr>
        <w:rPr>
          <w:rFonts w:asciiTheme="minorHAnsi" w:hAnsiTheme="minorHAnsi" w:cs="Calibri"/>
        </w:rPr>
      </w:pPr>
    </w:p>
    <w:p w14:paraId="42A387BA" w14:textId="77777777" w:rsidR="001B176E" w:rsidRDefault="00F824A3">
      <w:pPr>
        <w:rPr>
          <w:rFonts w:asciiTheme="minorHAnsi" w:hAnsiTheme="minorHAnsi" w:cs="Calibri"/>
        </w:rPr>
      </w:pPr>
      <w:r>
        <w:rPr>
          <w:rFonts w:cs="Calibri"/>
        </w:rPr>
        <w:t xml:space="preserve">18)  </w:t>
      </w:r>
      <w:proofErr w:type="spellStart"/>
      <w:r>
        <w:rPr>
          <w:rFonts w:cs="Calibri"/>
        </w:rPr>
        <w:t>mvad_for_ladcp</w:t>
      </w:r>
      <w:proofErr w:type="spellEnd"/>
      <w:r>
        <w:rPr>
          <w:rFonts w:cs="Calibri"/>
        </w:rPr>
        <w:t>(‘ctd</w:t>
      </w:r>
      <w:proofErr w:type="gramStart"/>
      <w:r>
        <w:rPr>
          <w:rFonts w:cs="Calibri"/>
        </w:rPr>
        <w:t>’,nnn</w:t>
      </w:r>
      <w:proofErr w:type="gramEnd"/>
      <w:r>
        <w:rPr>
          <w:rFonts w:cs="Calibri"/>
        </w:rPr>
        <w:t>,75,1)</w:t>
      </w:r>
    </w:p>
    <w:p w14:paraId="169AB8E0" w14:textId="77777777" w:rsidR="001B176E" w:rsidRDefault="00F824A3">
      <w:pPr>
        <w:rPr>
          <w:rFonts w:asciiTheme="minorHAnsi" w:hAnsiTheme="minorHAnsi" w:cs="Calibri"/>
        </w:rPr>
      </w:pPr>
      <w:proofErr w:type="spellStart"/>
      <w:r>
        <w:rPr>
          <w:rFonts w:cs="Calibri"/>
        </w:rPr>
        <w:t>mvad_for_ladcp</w:t>
      </w:r>
      <w:proofErr w:type="spellEnd"/>
      <w:r>
        <w:rPr>
          <w:rFonts w:cs="Calibri"/>
        </w:rPr>
        <w:t>(‘ctd</w:t>
      </w:r>
      <w:proofErr w:type="gramStart"/>
      <w:r>
        <w:rPr>
          <w:rFonts w:cs="Calibri"/>
        </w:rPr>
        <w:t>’,nnn</w:t>
      </w:r>
      <w:proofErr w:type="gramEnd"/>
      <w:r>
        <w:rPr>
          <w:rFonts w:cs="Calibri"/>
        </w:rPr>
        <w:t>,150,1)</w:t>
      </w:r>
    </w:p>
    <w:p w14:paraId="48B315BB" w14:textId="77777777" w:rsidR="001B176E" w:rsidRDefault="00F824A3">
      <w:pPr>
        <w:rPr>
          <w:rFonts w:asciiTheme="minorHAnsi" w:hAnsiTheme="minorHAnsi" w:cs="Calibri"/>
        </w:rPr>
      </w:pPr>
      <w:r>
        <w:rPr>
          <w:rFonts w:cs="Calibri"/>
        </w:rPr>
        <w:t xml:space="preserve">%makes file of station </w:t>
      </w:r>
      <w:proofErr w:type="spellStart"/>
      <w:r>
        <w:rPr>
          <w:rFonts w:cs="Calibri"/>
        </w:rPr>
        <w:t>nnn</w:t>
      </w:r>
      <w:proofErr w:type="spellEnd"/>
      <w:r>
        <w:rPr>
          <w:rFonts w:cs="Calibri"/>
        </w:rPr>
        <w:t xml:space="preserve"> data to be used as constraint in LADCP processing</w:t>
      </w:r>
    </w:p>
    <w:p w14:paraId="19559528" w14:textId="77777777" w:rsidR="001B176E" w:rsidRDefault="001B176E">
      <w:pPr>
        <w:rPr>
          <w:rFonts w:asciiTheme="minorHAnsi" w:hAnsiTheme="minorHAnsi" w:cs="Calibri"/>
        </w:rPr>
      </w:pPr>
    </w:p>
    <w:p w14:paraId="0347DA6E" w14:textId="77777777" w:rsidR="001B176E" w:rsidRDefault="00F824A3">
      <w:pPr>
        <w:rPr>
          <w:rFonts w:asciiTheme="minorHAnsi" w:hAnsiTheme="minorHAnsi" w:cs="Calibri"/>
        </w:rPr>
      </w:pPr>
      <w:r>
        <w:rPr>
          <w:rFonts w:cs="Calibri"/>
        </w:rPr>
        <w:t xml:space="preserve">19) </w:t>
      </w:r>
      <w:proofErr w:type="spellStart"/>
      <w:proofErr w:type="gramStart"/>
      <w:r>
        <w:rPr>
          <w:rFonts w:cs="Calibri"/>
        </w:rPr>
        <w:t>cfgstr.orient</w:t>
      </w:r>
      <w:proofErr w:type="spellEnd"/>
      <w:proofErr w:type="gramEnd"/>
      <w:r>
        <w:rPr>
          <w:rFonts w:cs="Calibri"/>
        </w:rPr>
        <w:t xml:space="preserve"> = ‘DLUL’; </w:t>
      </w:r>
      <w:proofErr w:type="spellStart"/>
      <w:r>
        <w:rPr>
          <w:rFonts w:cs="Calibri"/>
        </w:rPr>
        <w:t>cfgstr.constraints</w:t>
      </w:r>
      <w:proofErr w:type="spellEnd"/>
      <w:r>
        <w:rPr>
          <w:rFonts w:cs="Calibri"/>
        </w:rPr>
        <w:t xml:space="preserve"> = {‘GPS’;’BT’;’SADCP’}; </w:t>
      </w:r>
      <w:proofErr w:type="spellStart"/>
      <w:r>
        <w:rPr>
          <w:rFonts w:cs="Calibri"/>
        </w:rPr>
        <w:t>process_cast_cfgstr</w:t>
      </w:r>
      <w:proofErr w:type="spellEnd"/>
      <w:r>
        <w:rPr>
          <w:rFonts w:cs="Calibri"/>
        </w:rPr>
        <w:t>(</w:t>
      </w:r>
      <w:proofErr w:type="spellStart"/>
      <w:r>
        <w:rPr>
          <w:rFonts w:cs="Calibri"/>
        </w:rPr>
        <w:t>nnn</w:t>
      </w:r>
      <w:proofErr w:type="spellEnd"/>
      <w:r>
        <w:rPr>
          <w:rFonts w:cs="Calibri"/>
        </w:rPr>
        <w:t xml:space="preserve">, </w:t>
      </w:r>
      <w:proofErr w:type="spellStart"/>
      <w:r>
        <w:rPr>
          <w:rFonts w:cs="Calibri"/>
        </w:rPr>
        <w:t>cfgstr</w:t>
      </w:r>
      <w:proofErr w:type="spellEnd"/>
      <w:r>
        <w:rPr>
          <w:rFonts w:cs="Calibri"/>
        </w:rPr>
        <w:t>);</w:t>
      </w:r>
    </w:p>
    <w:p w14:paraId="58C60307" w14:textId="77777777" w:rsidR="001B176E" w:rsidRDefault="001B176E">
      <w:pPr>
        <w:rPr>
          <w:rFonts w:asciiTheme="minorHAnsi" w:hAnsiTheme="minorHAnsi" w:cs="Calibri"/>
        </w:rPr>
      </w:pPr>
    </w:p>
    <w:p w14:paraId="131D3F88" w14:textId="77777777" w:rsidR="001B176E" w:rsidRDefault="00F824A3">
      <w:pPr>
        <w:tabs>
          <w:tab w:val="left" w:pos="0"/>
          <w:tab w:val="left" w:pos="2694"/>
        </w:tabs>
        <w:spacing w:after="240"/>
        <w:rPr>
          <w:rFonts w:asciiTheme="minorHAnsi" w:hAnsiTheme="minorHAnsi" w:cs="Calibri"/>
        </w:rPr>
      </w:pPr>
      <w:r>
        <w:br w:type="page"/>
      </w:r>
    </w:p>
    <w:p w14:paraId="641AF3D6" w14:textId="77777777" w:rsidR="001B176E" w:rsidRDefault="00F824A3">
      <w:pPr>
        <w:pStyle w:val="Heading1"/>
      </w:pPr>
      <w:bookmarkStart w:id="94" w:name="_Toc121838210"/>
      <w:bookmarkStart w:id="95" w:name="_Toc124798276"/>
      <w:r>
        <w:lastRenderedPageBreak/>
        <w:t>Appendices</w:t>
      </w:r>
      <w:bookmarkEnd w:id="94"/>
      <w:bookmarkEnd w:id="95"/>
    </w:p>
    <w:p w14:paraId="5EB0960B" w14:textId="65551ECA" w:rsidR="001B176E" w:rsidRDefault="00F824A3">
      <w:pPr>
        <w:pStyle w:val="Heading2"/>
      </w:pPr>
      <w:bookmarkStart w:id="96" w:name="_Toc121838211"/>
      <w:bookmarkStart w:id="97" w:name="_Toc124798277"/>
      <w:r>
        <w:t xml:space="preserve">A. </w:t>
      </w:r>
      <w:bookmarkEnd w:id="96"/>
      <w:r w:rsidR="00C73A25">
        <w:t xml:space="preserve">Quick guide to using </w:t>
      </w:r>
      <w:proofErr w:type="spellStart"/>
      <w:r w:rsidR="00C73A25">
        <w:t>Mexec</w:t>
      </w:r>
      <w:proofErr w:type="spellEnd"/>
      <w:r w:rsidR="00C73A25">
        <w:t xml:space="preserve"> functions and interacting with </w:t>
      </w:r>
      <w:proofErr w:type="spellStart"/>
      <w:r w:rsidR="00C73A25">
        <w:t>Mstar</w:t>
      </w:r>
      <w:proofErr w:type="spellEnd"/>
      <w:r w:rsidR="00C73A25">
        <w:t xml:space="preserve"> files</w:t>
      </w:r>
      <w:bookmarkEnd w:id="97"/>
    </w:p>
    <w:p w14:paraId="7CDE0B25" w14:textId="5236106B"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You must have </w:t>
      </w:r>
      <w:proofErr w:type="spellStart"/>
      <w:r w:rsidR="00C73A25">
        <w:rPr>
          <w:rFonts w:eastAsia="Times New Roman" w:cs="Calibri"/>
        </w:rPr>
        <w:t>ocp_hydro_matlab</w:t>
      </w:r>
      <w:proofErr w:type="spellEnd"/>
      <w:r>
        <w:rPr>
          <w:rFonts w:eastAsia="Times New Roman" w:cs="Calibri"/>
        </w:rPr>
        <w:t xml:space="preserve"> on your </w:t>
      </w:r>
      <w:proofErr w:type="spellStart"/>
      <w:r>
        <w:rPr>
          <w:rFonts w:eastAsia="Times New Roman" w:cs="Calibri"/>
        </w:rPr>
        <w:t>Matlab</w:t>
      </w:r>
      <w:proofErr w:type="spellEnd"/>
      <w:r>
        <w:rPr>
          <w:rFonts w:eastAsia="Times New Roman" w:cs="Calibri"/>
        </w:rPr>
        <w:t xml:space="preserve"> path.  Each time you start </w:t>
      </w:r>
      <w:proofErr w:type="spellStart"/>
      <w:r>
        <w:rPr>
          <w:rFonts w:eastAsia="Times New Roman" w:cs="Calibri"/>
        </w:rPr>
        <w:t>Matlab</w:t>
      </w:r>
      <w:proofErr w:type="spellEnd"/>
      <w:r>
        <w:rPr>
          <w:rFonts w:eastAsia="Times New Roman" w:cs="Calibri"/>
        </w:rPr>
        <w:t>:</w:t>
      </w:r>
    </w:p>
    <w:p w14:paraId="6D5E81F3"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&gt;&gt; </w:t>
      </w:r>
      <w:proofErr w:type="spellStart"/>
      <w:r>
        <w:rPr>
          <w:rFonts w:eastAsia="Times New Roman" w:cs="Calibri"/>
        </w:rPr>
        <w:t>m_setup</w:t>
      </w:r>
      <w:proofErr w:type="spellEnd"/>
      <w:r>
        <w:rPr>
          <w:rFonts w:eastAsia="Times New Roman" w:cs="Calibri"/>
        </w:rPr>
        <w:t xml:space="preserve"> % to add paths and set global variables</w:t>
      </w:r>
    </w:p>
    <w:p w14:paraId="5DAC3CB0"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If you clear the workspace variables: </w:t>
      </w:r>
    </w:p>
    <w:p w14:paraId="33A11E0E"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&gt;&gt; </w:t>
      </w:r>
      <w:proofErr w:type="spellStart"/>
      <w:r>
        <w:rPr>
          <w:rFonts w:eastAsia="Times New Roman" w:cs="Calibri"/>
        </w:rPr>
        <w:t>m_global</w:t>
      </w:r>
      <w:proofErr w:type="spellEnd"/>
      <w:r>
        <w:rPr>
          <w:rFonts w:eastAsia="Times New Roman" w:cs="Calibri"/>
        </w:rPr>
        <w:t xml:space="preserve"> % to set global variables</w:t>
      </w:r>
    </w:p>
    <w:p w14:paraId="470ACB10"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To load an </w:t>
      </w:r>
      <w:proofErr w:type="spellStart"/>
      <w:r>
        <w:rPr>
          <w:rFonts w:eastAsia="Times New Roman" w:cs="Calibri"/>
        </w:rPr>
        <w:t>Mstar</w:t>
      </w:r>
      <w:proofErr w:type="spellEnd"/>
      <w:r>
        <w:rPr>
          <w:rFonts w:eastAsia="Times New Roman" w:cs="Calibri"/>
        </w:rPr>
        <w:t xml:space="preserve"> file: </w:t>
      </w:r>
    </w:p>
    <w:p w14:paraId="041D05B3"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&gt;&gt; [d, h] = </w:t>
      </w:r>
      <w:proofErr w:type="spellStart"/>
      <w:proofErr w:type="gramStart"/>
      <w:r>
        <w:rPr>
          <w:rFonts w:eastAsia="Times New Roman" w:cs="Calibri"/>
        </w:rPr>
        <w:t>mload</w:t>
      </w:r>
      <w:proofErr w:type="spellEnd"/>
      <w:r>
        <w:rPr>
          <w:rFonts w:eastAsia="Times New Roman" w:cs="Calibri"/>
        </w:rPr>
        <w:t>(</w:t>
      </w:r>
      <w:proofErr w:type="gramEnd"/>
      <w:r>
        <w:rPr>
          <w:rFonts w:eastAsia="Times New Roman" w:cs="Calibri"/>
        </w:rPr>
        <w:t>filename, ‘/’); % loads all data and header information from filename</w:t>
      </w:r>
    </w:p>
    <w:p w14:paraId="6870522E"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Both d and h are structures, d containing “data” and h containing “header” information.  The names of the variables in the structure d are also given in </w:t>
      </w:r>
      <w:proofErr w:type="spellStart"/>
      <w:proofErr w:type="gramStart"/>
      <w:r>
        <w:rPr>
          <w:rFonts w:eastAsia="Times New Roman" w:cs="Calibri"/>
        </w:rPr>
        <w:t>h.fldnam</w:t>
      </w:r>
      <w:proofErr w:type="spellEnd"/>
      <w:proofErr w:type="gramEnd"/>
      <w:r>
        <w:rPr>
          <w:rFonts w:eastAsia="Times New Roman" w:cs="Calibri"/>
        </w:rPr>
        <w:t xml:space="preserve">, while their units are in </w:t>
      </w:r>
      <w:proofErr w:type="spellStart"/>
      <w:r>
        <w:rPr>
          <w:rFonts w:eastAsia="Times New Roman" w:cs="Calibri"/>
        </w:rPr>
        <w:t>h.fldunt</w:t>
      </w:r>
      <w:proofErr w:type="spellEnd"/>
      <w:r>
        <w:rPr>
          <w:rFonts w:eastAsia="Times New Roman" w:cs="Calibri"/>
        </w:rPr>
        <w:t xml:space="preserve">.  Times in </w:t>
      </w:r>
      <w:proofErr w:type="spellStart"/>
      <w:r>
        <w:rPr>
          <w:rFonts w:eastAsia="Times New Roman" w:cs="Calibri"/>
        </w:rPr>
        <w:t>Mstar</w:t>
      </w:r>
      <w:proofErr w:type="spellEnd"/>
      <w:r>
        <w:rPr>
          <w:rFonts w:eastAsia="Times New Roman" w:cs="Calibri"/>
        </w:rPr>
        <w:t xml:space="preserve"> files (generally in seconds) are relative to the time specified by the vector </w:t>
      </w:r>
      <w:proofErr w:type="spellStart"/>
      <w:r>
        <w:rPr>
          <w:rFonts w:eastAsia="Times New Roman" w:cs="Calibri"/>
        </w:rPr>
        <w:t>h.data_time_origin</w:t>
      </w:r>
      <w:proofErr w:type="spellEnd"/>
      <w:r>
        <w:rPr>
          <w:rFonts w:eastAsia="Times New Roman" w:cs="Calibri"/>
        </w:rPr>
        <w:t xml:space="preserve"> [</w:t>
      </w:r>
      <w:proofErr w:type="spellStart"/>
      <w:r>
        <w:rPr>
          <w:rFonts w:eastAsia="Times New Roman" w:cs="Calibri"/>
        </w:rPr>
        <w:t>yyyy</w:t>
      </w:r>
      <w:proofErr w:type="spellEnd"/>
      <w:r>
        <w:rPr>
          <w:rFonts w:eastAsia="Times New Roman" w:cs="Calibri"/>
        </w:rPr>
        <w:t xml:space="preserve"> mm dd HH MM SS] or [</w:t>
      </w:r>
      <w:proofErr w:type="spellStart"/>
      <w:r>
        <w:rPr>
          <w:rFonts w:eastAsia="Times New Roman" w:cs="Calibri"/>
        </w:rPr>
        <w:t>yyyy</w:t>
      </w:r>
      <w:proofErr w:type="spellEnd"/>
      <w:r>
        <w:rPr>
          <w:rFonts w:eastAsia="Times New Roman" w:cs="Calibri"/>
        </w:rPr>
        <w:t xml:space="preserve"> mm dd].  The .</w:t>
      </w:r>
      <w:proofErr w:type="spellStart"/>
      <w:r>
        <w:rPr>
          <w:rFonts w:eastAsia="Times New Roman" w:cs="Calibri"/>
        </w:rPr>
        <w:t>nc</w:t>
      </w:r>
      <w:proofErr w:type="spellEnd"/>
      <w:r>
        <w:rPr>
          <w:rFonts w:eastAsia="Times New Roman" w:cs="Calibri"/>
        </w:rPr>
        <w:t xml:space="preserve"> suffix of filename is not required but the path is.  </w:t>
      </w:r>
    </w:p>
    <w:p w14:paraId="380DAAB8" w14:textId="77777777" w:rsidR="004E164F" w:rsidRDefault="004E164F" w:rsidP="004E164F">
      <w:pPr>
        <w:tabs>
          <w:tab w:val="left" w:pos="284"/>
          <w:tab w:val="left" w:pos="2694"/>
        </w:tabs>
        <w:spacing w:after="240"/>
        <w:rPr>
          <w:rFonts w:asciiTheme="minorHAnsi" w:eastAsia="Times New Roman" w:hAnsiTheme="minorHAnsi" w:cs="Calibri"/>
        </w:rPr>
      </w:pPr>
      <w:r>
        <w:rPr>
          <w:rFonts w:eastAsia="Times New Roman" w:cs="Calibri"/>
        </w:rPr>
        <w:t xml:space="preserve">To save variables from the workspace to an </w:t>
      </w:r>
      <w:proofErr w:type="spellStart"/>
      <w:r>
        <w:rPr>
          <w:rFonts w:eastAsia="Times New Roman" w:cs="Calibri"/>
        </w:rPr>
        <w:t>Mstar</w:t>
      </w:r>
      <w:proofErr w:type="spellEnd"/>
      <w:r>
        <w:rPr>
          <w:rFonts w:eastAsia="Times New Roman" w:cs="Calibri"/>
        </w:rPr>
        <w:t xml:space="preserve"> file:</w:t>
      </w:r>
    </w:p>
    <w:p w14:paraId="7F5B1FEB" w14:textId="77777777" w:rsidR="004E164F" w:rsidRDefault="004E164F" w:rsidP="004E164F">
      <w:pPr>
        <w:tabs>
          <w:tab w:val="left" w:pos="284"/>
          <w:tab w:val="left" w:pos="2694"/>
        </w:tabs>
        <w:spacing w:after="240"/>
        <w:rPr>
          <w:rFonts w:eastAsia="Times New Roman" w:cs="Calibri"/>
        </w:rPr>
      </w:pPr>
      <w:r>
        <w:rPr>
          <w:rFonts w:eastAsia="Times New Roman" w:cs="Calibri"/>
        </w:rPr>
        <w:t xml:space="preserve">&gt;&gt; </w:t>
      </w:r>
      <w:proofErr w:type="spellStart"/>
      <w:proofErr w:type="gramStart"/>
      <w:r>
        <w:rPr>
          <w:rFonts w:eastAsia="Times New Roman" w:cs="Calibri"/>
        </w:rPr>
        <w:t>mfsave</w:t>
      </w:r>
      <w:proofErr w:type="spellEnd"/>
      <w:r>
        <w:rPr>
          <w:rFonts w:eastAsia="Times New Roman" w:cs="Calibri"/>
        </w:rPr>
        <w:t>(</w:t>
      </w:r>
      <w:proofErr w:type="gramEnd"/>
      <w:r>
        <w:rPr>
          <w:rFonts w:eastAsia="Times New Roman" w:cs="Calibri"/>
        </w:rPr>
        <w:t xml:space="preserve">filename, d, h) % where d and h are like </w:t>
      </w:r>
      <w:proofErr w:type="spellStart"/>
      <w:r>
        <w:rPr>
          <w:rFonts w:eastAsia="Times New Roman" w:cs="Calibri"/>
        </w:rPr>
        <w:t>Mstar</w:t>
      </w:r>
      <w:proofErr w:type="spellEnd"/>
      <w:r>
        <w:rPr>
          <w:rFonts w:eastAsia="Times New Roman" w:cs="Calibri"/>
        </w:rPr>
        <w:t xml:space="preserve"> data and header structures; see help </w:t>
      </w:r>
      <w:proofErr w:type="spellStart"/>
      <w:r>
        <w:rPr>
          <w:rFonts w:eastAsia="Times New Roman" w:cs="Calibri"/>
        </w:rPr>
        <w:t>mfsave</w:t>
      </w:r>
      <w:proofErr w:type="spellEnd"/>
      <w:r>
        <w:rPr>
          <w:rFonts w:eastAsia="Times New Roman" w:cs="Calibri"/>
        </w:rPr>
        <w:t xml:space="preserve"> for other options</w:t>
      </w:r>
    </w:p>
    <w:p w14:paraId="3DE09260" w14:textId="77777777" w:rsidR="00CE6BCC" w:rsidRDefault="00CE6BCC" w:rsidP="00CE6BCC">
      <w:pPr>
        <w:rPr>
          <w:rFonts w:asciiTheme="minorHAnsi" w:hAnsiTheme="minorHAnsi" w:cs="Calibri"/>
        </w:rPr>
      </w:pPr>
      <w:commentRangeStart w:id="98"/>
      <w:commentRangeStart w:id="99"/>
      <w:r>
        <w:rPr>
          <w:rFonts w:cs="Calibri"/>
        </w:rPr>
        <w:t xml:space="preserve">Help </w:t>
      </w:r>
      <w:commentRangeEnd w:id="98"/>
      <w:r>
        <w:rPr>
          <w:rStyle w:val="CommentReference"/>
        </w:rPr>
        <w:commentReference w:id="98"/>
      </w:r>
      <w:commentRangeEnd w:id="99"/>
      <w:r w:rsidR="00670C5D">
        <w:rPr>
          <w:rStyle w:val="CommentReference"/>
        </w:rPr>
        <w:commentReference w:id="99"/>
      </w:r>
      <w:r>
        <w:rPr>
          <w:rFonts w:cs="Calibri"/>
        </w:rPr>
        <w:t xml:space="preserve">mode: on Linux/Unix systems, </w:t>
      </w:r>
      <w:proofErr w:type="spellStart"/>
      <w:r>
        <w:rPr>
          <w:rFonts w:cs="Calibri"/>
        </w:rPr>
        <w:t>get_cropt</w:t>
      </w:r>
      <w:proofErr w:type="spellEnd"/>
      <w:r>
        <w:rPr>
          <w:rFonts w:cs="Calibri"/>
        </w:rPr>
        <w:t xml:space="preserve"> can be called on the </w:t>
      </w:r>
      <w:proofErr w:type="spellStart"/>
      <w:r>
        <w:rPr>
          <w:rFonts w:cs="Calibri"/>
        </w:rPr>
        <w:t>Matlab</w:t>
      </w:r>
      <w:proofErr w:type="spellEnd"/>
      <w:r>
        <w:rPr>
          <w:rFonts w:cs="Calibri"/>
        </w:rPr>
        <w:t xml:space="preserve"> command line to find out about options: </w:t>
      </w:r>
    </w:p>
    <w:p w14:paraId="6B5C334E" w14:textId="77777777" w:rsidR="00CE6BCC" w:rsidRDefault="00CE6BCC" w:rsidP="00CE6BCC">
      <w:pPr>
        <w:rPr>
          <w:rFonts w:asciiTheme="minorHAnsi" w:hAnsiTheme="minorHAnsi" w:cs="Calibri"/>
        </w:rPr>
      </w:pPr>
      <w:r>
        <w:rPr>
          <w:rFonts w:cs="Calibri"/>
        </w:rPr>
        <w:t xml:space="preserve">&gt;&gt; </w:t>
      </w:r>
      <w:proofErr w:type="spellStart"/>
      <w:r>
        <w:rPr>
          <w:rFonts w:cs="Calibri"/>
        </w:rPr>
        <w:t>help_cropt</w:t>
      </w:r>
      <w:proofErr w:type="spellEnd"/>
      <w:r>
        <w:rPr>
          <w:rFonts w:cs="Calibri"/>
        </w:rPr>
        <w:t xml:space="preserve"> = 1; </w:t>
      </w:r>
      <w:proofErr w:type="spellStart"/>
      <w:r>
        <w:rPr>
          <w:rFonts w:cs="Calibri"/>
        </w:rPr>
        <w:t>scriptname</w:t>
      </w:r>
      <w:proofErr w:type="spellEnd"/>
      <w:r>
        <w:rPr>
          <w:rFonts w:cs="Calibri"/>
        </w:rPr>
        <w:t xml:space="preserve"> = ‘’; </w:t>
      </w:r>
      <w:proofErr w:type="spellStart"/>
      <w:r>
        <w:rPr>
          <w:rFonts w:cs="Calibri"/>
        </w:rPr>
        <w:t>oopt</w:t>
      </w:r>
      <w:proofErr w:type="spellEnd"/>
      <w:r>
        <w:rPr>
          <w:rFonts w:cs="Calibri"/>
        </w:rPr>
        <w:t xml:space="preserve"> = ‘’; </w:t>
      </w:r>
      <w:proofErr w:type="spellStart"/>
      <w:r>
        <w:rPr>
          <w:rFonts w:cs="Calibri"/>
        </w:rPr>
        <w:t>get_cropt</w:t>
      </w:r>
      <w:proofErr w:type="spellEnd"/>
    </w:p>
    <w:p w14:paraId="4B292DA6" w14:textId="77777777" w:rsidR="00CE6BCC" w:rsidRDefault="00CE6BCC" w:rsidP="00CE6BCC">
      <w:pPr>
        <w:rPr>
          <w:rFonts w:asciiTheme="minorHAnsi" w:hAnsiTheme="minorHAnsi" w:cs="Calibri"/>
        </w:rPr>
      </w:pPr>
      <w:r>
        <w:rPr>
          <w:rFonts w:cs="Calibri"/>
        </w:rPr>
        <w:t xml:space="preserve">Displays a list of </w:t>
      </w:r>
      <w:proofErr w:type="spellStart"/>
      <w:r>
        <w:rPr>
          <w:rFonts w:cs="Calibri"/>
        </w:rPr>
        <w:t>scriptnames</w:t>
      </w:r>
      <w:proofErr w:type="spellEnd"/>
      <w:r>
        <w:rPr>
          <w:rFonts w:cs="Calibri"/>
        </w:rPr>
        <w:t xml:space="preserve"> and </w:t>
      </w:r>
      <w:proofErr w:type="spellStart"/>
      <w:r>
        <w:rPr>
          <w:rFonts w:cs="Calibri"/>
        </w:rPr>
        <w:t>oopts</w:t>
      </w:r>
      <w:proofErr w:type="spellEnd"/>
      <w:r>
        <w:rPr>
          <w:rFonts w:cs="Calibri"/>
        </w:rPr>
        <w:t xml:space="preserve"> in any of the </w:t>
      </w:r>
      <w:proofErr w:type="spellStart"/>
      <w:r>
        <w:rPr>
          <w:rFonts w:cs="Calibri"/>
        </w:rPr>
        <w:t>setdef_cropt</w:t>
      </w:r>
      <w:proofErr w:type="spellEnd"/>
      <w:r>
        <w:rPr>
          <w:rFonts w:cs="Calibri"/>
        </w:rPr>
        <w:t>_</w:t>
      </w:r>
      <w:proofErr w:type="gramStart"/>
      <w:r>
        <w:rPr>
          <w:rFonts w:cs="Calibri"/>
        </w:rPr>
        <w:t>*.m.</w:t>
      </w:r>
      <w:proofErr w:type="gramEnd"/>
      <w:r>
        <w:rPr>
          <w:rFonts w:cs="Calibri"/>
        </w:rPr>
        <w:t xml:space="preserve"> </w:t>
      </w:r>
    </w:p>
    <w:p w14:paraId="05C90BF4" w14:textId="77777777" w:rsidR="00CE6BCC" w:rsidRDefault="00CE6BCC" w:rsidP="00CE6BCC">
      <w:pPr>
        <w:rPr>
          <w:rFonts w:asciiTheme="minorHAnsi" w:hAnsiTheme="minorHAnsi" w:cs="Calibri"/>
        </w:rPr>
      </w:pPr>
      <w:r>
        <w:rPr>
          <w:rFonts w:cs="Calibri"/>
        </w:rPr>
        <w:t xml:space="preserve">&gt;&gt; </w:t>
      </w:r>
      <w:proofErr w:type="spellStart"/>
      <w:r>
        <w:rPr>
          <w:rFonts w:cs="Calibri"/>
        </w:rPr>
        <w:t>help_cropt</w:t>
      </w:r>
      <w:proofErr w:type="spellEnd"/>
      <w:r>
        <w:rPr>
          <w:rFonts w:cs="Calibri"/>
        </w:rPr>
        <w:t xml:space="preserve"> = 1; </w:t>
      </w:r>
      <w:proofErr w:type="spellStart"/>
      <w:r>
        <w:rPr>
          <w:rFonts w:cs="Calibri"/>
        </w:rPr>
        <w:t>scriptname</w:t>
      </w:r>
      <w:proofErr w:type="spellEnd"/>
      <w:r>
        <w:rPr>
          <w:rFonts w:cs="Calibri"/>
        </w:rPr>
        <w:t xml:space="preserve"> = </w:t>
      </w:r>
      <w:proofErr w:type="spellStart"/>
      <w:r>
        <w:rPr>
          <w:rFonts w:cs="Calibri"/>
        </w:rPr>
        <w:t>scriptname</w:t>
      </w:r>
      <w:proofErr w:type="spellEnd"/>
      <w:r>
        <w:rPr>
          <w:rFonts w:cs="Calibri"/>
        </w:rPr>
        <w:t xml:space="preserve">; </w:t>
      </w:r>
      <w:proofErr w:type="spellStart"/>
      <w:r>
        <w:rPr>
          <w:rFonts w:cs="Calibri"/>
        </w:rPr>
        <w:t>oopt</w:t>
      </w:r>
      <w:proofErr w:type="spellEnd"/>
      <w:r>
        <w:rPr>
          <w:rFonts w:cs="Calibri"/>
        </w:rPr>
        <w:t xml:space="preserve"> = ‘’; </w:t>
      </w:r>
      <w:proofErr w:type="spellStart"/>
      <w:r>
        <w:rPr>
          <w:rFonts w:cs="Calibri"/>
        </w:rPr>
        <w:t>get_cropt</w:t>
      </w:r>
      <w:proofErr w:type="spellEnd"/>
    </w:p>
    <w:p w14:paraId="0CDC5088" w14:textId="77777777" w:rsidR="00CE6BCC" w:rsidRDefault="00CE6BCC" w:rsidP="00CE6BCC">
      <w:pPr>
        <w:rPr>
          <w:rFonts w:asciiTheme="minorHAnsi" w:hAnsiTheme="minorHAnsi" w:cs="Calibri"/>
        </w:rPr>
      </w:pPr>
      <w:r>
        <w:rPr>
          <w:rFonts w:cs="Calibri"/>
        </w:rPr>
        <w:t xml:space="preserve">Displays a list of all calls to </w:t>
      </w:r>
      <w:proofErr w:type="spellStart"/>
      <w:r>
        <w:rPr>
          <w:rFonts w:cs="Calibri"/>
        </w:rPr>
        <w:t>get_cropt</w:t>
      </w:r>
      <w:proofErr w:type="spellEnd"/>
      <w:r>
        <w:rPr>
          <w:rFonts w:cs="Calibri"/>
        </w:rPr>
        <w:t xml:space="preserve"> in file </w:t>
      </w:r>
      <w:proofErr w:type="spellStart"/>
      <w:r>
        <w:rPr>
          <w:rFonts w:cs="Calibri"/>
        </w:rPr>
        <w:t>scriptname.m</w:t>
      </w:r>
      <w:proofErr w:type="spellEnd"/>
      <w:r>
        <w:rPr>
          <w:rFonts w:cs="Calibri"/>
        </w:rPr>
        <w:t xml:space="preserve">, if this file exists, and if not, of all files which use </w:t>
      </w:r>
      <w:proofErr w:type="spellStart"/>
      <w:r>
        <w:rPr>
          <w:rFonts w:cs="Calibri"/>
        </w:rPr>
        <w:t>scriptname</w:t>
      </w:r>
      <w:proofErr w:type="spellEnd"/>
      <w:r>
        <w:rPr>
          <w:rFonts w:cs="Calibri"/>
        </w:rPr>
        <w:t xml:space="preserve"> = </w:t>
      </w:r>
      <w:proofErr w:type="spellStart"/>
      <w:r>
        <w:rPr>
          <w:rFonts w:cs="Calibri"/>
        </w:rPr>
        <w:t>scriptname</w:t>
      </w:r>
      <w:proofErr w:type="spellEnd"/>
      <w:r>
        <w:rPr>
          <w:rFonts w:cs="Calibri"/>
        </w:rPr>
        <w:t xml:space="preserve"> to call </w:t>
      </w:r>
      <w:proofErr w:type="spellStart"/>
      <w:r>
        <w:rPr>
          <w:rFonts w:cs="Calibri"/>
        </w:rPr>
        <w:t>get_cropt</w:t>
      </w:r>
      <w:proofErr w:type="spellEnd"/>
      <w:r>
        <w:rPr>
          <w:rFonts w:cs="Calibri"/>
        </w:rPr>
        <w:t xml:space="preserve">. </w:t>
      </w:r>
    </w:p>
    <w:p w14:paraId="7B0A306B" w14:textId="77777777" w:rsidR="00CE6BCC" w:rsidRDefault="00CE6BCC" w:rsidP="00CE6BCC">
      <w:pPr>
        <w:rPr>
          <w:rFonts w:asciiTheme="minorHAnsi" w:hAnsiTheme="minorHAnsi" w:cs="Calibri"/>
        </w:rPr>
      </w:pPr>
      <w:r>
        <w:rPr>
          <w:rFonts w:cs="Calibri"/>
        </w:rPr>
        <w:t xml:space="preserve">&gt;&gt; </w:t>
      </w:r>
      <w:proofErr w:type="spellStart"/>
      <w:r>
        <w:rPr>
          <w:rFonts w:cs="Calibri"/>
        </w:rPr>
        <w:t>help_cropt</w:t>
      </w:r>
      <w:proofErr w:type="spellEnd"/>
      <w:r>
        <w:rPr>
          <w:rFonts w:cs="Calibri"/>
        </w:rPr>
        <w:t xml:space="preserve"> = 1; </w:t>
      </w:r>
      <w:proofErr w:type="spellStart"/>
      <w:r>
        <w:rPr>
          <w:rFonts w:cs="Calibri"/>
        </w:rPr>
        <w:t>scriptname</w:t>
      </w:r>
      <w:proofErr w:type="spellEnd"/>
      <w:r>
        <w:rPr>
          <w:rFonts w:cs="Calibri"/>
        </w:rPr>
        <w:t xml:space="preserve"> = </w:t>
      </w:r>
      <w:proofErr w:type="spellStart"/>
      <w:r>
        <w:rPr>
          <w:rFonts w:cs="Calibri"/>
        </w:rPr>
        <w:t>scriptname</w:t>
      </w:r>
      <w:proofErr w:type="spellEnd"/>
      <w:r>
        <w:rPr>
          <w:rFonts w:cs="Calibri"/>
        </w:rPr>
        <w:t xml:space="preserve">; </w:t>
      </w:r>
      <w:proofErr w:type="spellStart"/>
      <w:r>
        <w:rPr>
          <w:rFonts w:cs="Calibri"/>
        </w:rPr>
        <w:t>oopt</w:t>
      </w:r>
      <w:proofErr w:type="spellEnd"/>
      <w:r>
        <w:rPr>
          <w:rFonts w:cs="Calibri"/>
        </w:rPr>
        <w:t xml:space="preserve"> = </w:t>
      </w:r>
      <w:proofErr w:type="spellStart"/>
      <w:r>
        <w:rPr>
          <w:rFonts w:cs="Calibri"/>
        </w:rPr>
        <w:t>oopt</w:t>
      </w:r>
      <w:proofErr w:type="spellEnd"/>
      <w:r>
        <w:rPr>
          <w:rFonts w:cs="Calibri"/>
        </w:rPr>
        <w:t xml:space="preserve">; </w:t>
      </w:r>
      <w:proofErr w:type="spellStart"/>
      <w:r>
        <w:rPr>
          <w:rFonts w:cs="Calibri"/>
        </w:rPr>
        <w:t>get_cropt</w:t>
      </w:r>
      <w:proofErr w:type="spellEnd"/>
    </w:p>
    <w:p w14:paraId="50F06FDB" w14:textId="77777777" w:rsidR="00CE6BCC" w:rsidRDefault="00CE6BCC" w:rsidP="00CE6BCC">
      <w:pPr>
        <w:rPr>
          <w:rFonts w:asciiTheme="minorHAnsi" w:hAnsiTheme="minorHAnsi" w:cs="Calibri"/>
        </w:rPr>
      </w:pPr>
      <w:r>
        <w:rPr>
          <w:rFonts w:cs="Calibri"/>
        </w:rPr>
        <w:t xml:space="preserve">Displays which of the </w:t>
      </w:r>
      <w:proofErr w:type="spellStart"/>
      <w:r>
        <w:rPr>
          <w:rFonts w:cs="Calibri"/>
        </w:rPr>
        <w:t>setdef_cropt</w:t>
      </w:r>
      <w:proofErr w:type="spellEnd"/>
      <w:r>
        <w:rPr>
          <w:rFonts w:cs="Calibri"/>
        </w:rPr>
        <w:t>_*.m contains this (</w:t>
      </w:r>
      <w:proofErr w:type="spellStart"/>
      <w:r>
        <w:rPr>
          <w:rFonts w:cs="Calibri"/>
        </w:rPr>
        <w:t>scriptname</w:t>
      </w:r>
      <w:proofErr w:type="spellEnd"/>
      <w:r>
        <w:rPr>
          <w:rFonts w:cs="Calibri"/>
        </w:rPr>
        <w:t xml:space="preserve">, </w:t>
      </w:r>
      <w:proofErr w:type="spellStart"/>
      <w:r>
        <w:rPr>
          <w:rFonts w:cs="Calibri"/>
        </w:rPr>
        <w:t>oopt</w:t>
      </w:r>
      <w:proofErr w:type="spellEnd"/>
      <w:r>
        <w:rPr>
          <w:rFonts w:cs="Calibri"/>
        </w:rPr>
        <w:t>) case (and therefore a help string explaining it), along with a list of opt_*.m files which contain it (and therefore examples of modifying the defaults).</w:t>
      </w:r>
    </w:p>
    <w:p w14:paraId="6274E807" w14:textId="77777777" w:rsidR="00CE6BCC" w:rsidRDefault="00CE6BCC">
      <w:pPr>
        <w:spacing w:after="240"/>
        <w:rPr>
          <w:rFonts w:cs="Calibri"/>
        </w:rPr>
      </w:pPr>
    </w:p>
    <w:p w14:paraId="37790F38" w14:textId="245EC33E" w:rsidR="001B176E" w:rsidRDefault="00F824A3">
      <w:pPr>
        <w:spacing w:after="240"/>
        <w:rPr>
          <w:rFonts w:asciiTheme="minorHAnsi" w:hAnsiTheme="minorHAnsi" w:cs="Calibri"/>
        </w:rPr>
      </w:pPr>
      <w:r>
        <w:rPr>
          <w:rFonts w:cs="Calibri"/>
        </w:rPr>
        <w:t xml:space="preserve">* If a </w:t>
      </w:r>
      <w:r w:rsidR="009D542F">
        <w:rPr>
          <w:rFonts w:cs="Calibri"/>
        </w:rPr>
        <w:t xml:space="preserve">script crashes while writing a </w:t>
      </w:r>
      <w:r>
        <w:rPr>
          <w:rFonts w:cs="Calibri"/>
        </w:rPr>
        <w:t>file</w:t>
      </w:r>
      <w:r w:rsidR="009D542F">
        <w:rPr>
          <w:rFonts w:cs="Calibri"/>
        </w:rPr>
        <w:t>, that file</w:t>
      </w:r>
      <w:r>
        <w:rPr>
          <w:rFonts w:cs="Calibri"/>
        </w:rPr>
        <w:t xml:space="preserve"> may be left with an "open to write" flag and subsequent </w:t>
      </w:r>
      <w:r w:rsidR="009D542F">
        <w:rPr>
          <w:rFonts w:cs="Calibri"/>
        </w:rPr>
        <w:t>calls</w:t>
      </w:r>
      <w:r w:rsidR="00D77157">
        <w:rPr>
          <w:rFonts w:cs="Calibri"/>
        </w:rPr>
        <w:t xml:space="preserve"> or scripts</w:t>
      </w:r>
      <w:r>
        <w:rPr>
          <w:rFonts w:cs="Calibri"/>
        </w:rPr>
        <w:t xml:space="preserve"> will fail.  Reset using "</w:t>
      </w:r>
      <w:proofErr w:type="spellStart"/>
      <w:r>
        <w:rPr>
          <w:rFonts w:cs="Calibri"/>
        </w:rPr>
        <w:t>mreset</w:t>
      </w:r>
      <w:proofErr w:type="spellEnd"/>
      <w:r>
        <w:rPr>
          <w:rFonts w:cs="Calibri"/>
        </w:rPr>
        <w:t>".</w:t>
      </w:r>
      <w:r w:rsidR="00D77157">
        <w:rPr>
          <w:rFonts w:cs="Calibri"/>
        </w:rPr>
        <w:t xml:space="preserve"> Scripts crashing may also result in a proliferation of temporary wk*.nc files (which would normally be removed at the end of the script); these contain the date of generation so they can be cleaned up periodically. </w:t>
      </w:r>
    </w:p>
    <w:p w14:paraId="3A49AE69" w14:textId="462A5496" w:rsidR="001B176E" w:rsidRDefault="00F824A3">
      <w:pPr>
        <w:spacing w:after="240"/>
        <w:rPr>
          <w:rFonts w:cs="Calibri"/>
        </w:rPr>
      </w:pPr>
      <w:r>
        <w:rPr>
          <w:rFonts w:cs="Calibri"/>
        </w:rPr>
        <w:t xml:space="preserve">* Once or twice in </w:t>
      </w:r>
      <w:proofErr w:type="spellStart"/>
      <w:r>
        <w:rPr>
          <w:rFonts w:cs="Calibri"/>
        </w:rPr>
        <w:t>Mstar</w:t>
      </w:r>
      <w:proofErr w:type="spellEnd"/>
      <w:r>
        <w:rPr>
          <w:rFonts w:cs="Calibri"/>
        </w:rPr>
        <w:t xml:space="preserve"> scripts we got a mysterious error message along the lines of "not a binary mat file" or "a preference with that name or group already exists".  Just re-run the program and next time it will likely be fine; if not, try &gt;&gt; clear all; </w:t>
      </w:r>
      <w:proofErr w:type="spellStart"/>
      <w:r>
        <w:rPr>
          <w:rFonts w:cs="Calibri"/>
        </w:rPr>
        <w:t>m_setup</w:t>
      </w:r>
      <w:proofErr w:type="spellEnd"/>
      <w:r>
        <w:rPr>
          <w:rFonts w:cs="Calibri"/>
        </w:rPr>
        <w:t xml:space="preserve">; if that doesn’t work, exit and restart </w:t>
      </w:r>
      <w:proofErr w:type="spellStart"/>
      <w:r w:rsidR="009D542F">
        <w:rPr>
          <w:rFonts w:cs="Calibri"/>
        </w:rPr>
        <w:t>M</w:t>
      </w:r>
      <w:r>
        <w:rPr>
          <w:rFonts w:cs="Calibri"/>
        </w:rPr>
        <w:t>atlab</w:t>
      </w:r>
      <w:proofErr w:type="spellEnd"/>
      <w:r>
        <w:rPr>
          <w:rFonts w:cs="Calibri"/>
        </w:rPr>
        <w:t xml:space="preserve">. </w:t>
      </w:r>
    </w:p>
    <w:p w14:paraId="1565F0DD" w14:textId="213F1D8B" w:rsidR="009D542F" w:rsidRDefault="009D542F">
      <w:pPr>
        <w:spacing w:after="240"/>
        <w:rPr>
          <w:rFonts w:asciiTheme="minorHAnsi" w:hAnsiTheme="minorHAnsi" w:cs="Calibri"/>
        </w:rPr>
      </w:pPr>
      <w:r>
        <w:rPr>
          <w:rFonts w:cs="Calibri"/>
        </w:rPr>
        <w:lastRenderedPageBreak/>
        <w:t xml:space="preserve">* Occasionally there may be an error with a library, possibly related to writing the </w:t>
      </w:r>
      <w:proofErr w:type="spellStart"/>
      <w:r>
        <w:rPr>
          <w:rFonts w:cs="Calibri"/>
        </w:rPr>
        <w:t>NetCDF</w:t>
      </w:r>
      <w:proofErr w:type="spellEnd"/>
      <w:r>
        <w:rPr>
          <w:rFonts w:cs="Calibri"/>
        </w:rPr>
        <w:t xml:space="preserve"> files. Restarting </w:t>
      </w:r>
      <w:proofErr w:type="spellStart"/>
      <w:r>
        <w:rPr>
          <w:rFonts w:cs="Calibri"/>
        </w:rPr>
        <w:t>Matlab</w:t>
      </w:r>
      <w:proofErr w:type="spellEnd"/>
      <w:r>
        <w:rPr>
          <w:rFonts w:cs="Calibri"/>
        </w:rPr>
        <w:t xml:space="preserve"> usually clears this up. </w:t>
      </w:r>
    </w:p>
    <w:p w14:paraId="37B4CE88" w14:textId="44F2D4E9" w:rsidR="001B176E" w:rsidRDefault="00F824A3">
      <w:pPr>
        <w:spacing w:after="240"/>
        <w:rPr>
          <w:rFonts w:cs="Calibri"/>
        </w:rPr>
      </w:pPr>
      <w:r>
        <w:rPr>
          <w:rFonts w:cs="Calibri"/>
        </w:rPr>
        <w:t>Because of the interactive prompting options, sometimes a prompt will appear even if you have passed input arguments in MEXEC_</w:t>
      </w:r>
      <w:proofErr w:type="gramStart"/>
      <w:r>
        <w:rPr>
          <w:rFonts w:cs="Calibri"/>
        </w:rPr>
        <w:t>A.MARGS</w:t>
      </w:r>
      <w:proofErr w:type="gramEnd"/>
      <w:r>
        <w:rPr>
          <w:rFonts w:cs="Calibri"/>
        </w:rPr>
        <w:t xml:space="preserve">_IN.  If </w:t>
      </w:r>
      <w:proofErr w:type="spellStart"/>
      <w:r>
        <w:rPr>
          <w:rFonts w:cs="Calibri"/>
        </w:rPr>
        <w:t>Matlab</w:t>
      </w:r>
      <w:proofErr w:type="spellEnd"/>
      <w:r>
        <w:rPr>
          <w:rFonts w:cs="Calibri"/>
        </w:rPr>
        <w:t xml:space="preserve"> says “Busy|”, you don’t need to do anything even if it looks like it is asking for input.  </w:t>
      </w:r>
    </w:p>
    <w:p w14:paraId="32DECDA8" w14:textId="6BBE926D" w:rsidR="00D77157" w:rsidRDefault="00D77157">
      <w:pPr>
        <w:spacing w:after="240"/>
        <w:rPr>
          <w:rFonts w:asciiTheme="minorHAnsi" w:hAnsiTheme="minorHAnsi" w:cs="Calibri"/>
        </w:rPr>
      </w:pPr>
      <w:r>
        <w:rPr>
          <w:rFonts w:cs="Calibri"/>
        </w:rPr>
        <w:t xml:space="preserve">You do not need to be in a particular directory to run the </w:t>
      </w:r>
      <w:proofErr w:type="spellStart"/>
      <w:r>
        <w:rPr>
          <w:rFonts w:cs="Calibri"/>
        </w:rPr>
        <w:t>mexec</w:t>
      </w:r>
      <w:proofErr w:type="spellEnd"/>
      <w:r>
        <w:rPr>
          <w:rFonts w:cs="Calibri"/>
        </w:rPr>
        <w:t xml:space="preserve"> programs, </w:t>
      </w:r>
      <w:proofErr w:type="gramStart"/>
      <w:r>
        <w:rPr>
          <w:rFonts w:cs="Calibri"/>
        </w:rPr>
        <w:t>as long as</w:t>
      </w:r>
      <w:proofErr w:type="gramEnd"/>
      <w:r>
        <w:rPr>
          <w:rFonts w:cs="Calibri"/>
        </w:rPr>
        <w:t xml:space="preserve"> you specify full file paths when using e.g. </w:t>
      </w:r>
      <w:proofErr w:type="spellStart"/>
      <w:r>
        <w:rPr>
          <w:rFonts w:cs="Calibri"/>
        </w:rPr>
        <w:t>mload</w:t>
      </w:r>
      <w:proofErr w:type="spellEnd"/>
      <w:r>
        <w:rPr>
          <w:rFonts w:cs="Calibri"/>
        </w:rPr>
        <w:t xml:space="preserve"> (all the processing scripts are set up to specify full file paths). </w:t>
      </w:r>
    </w:p>
    <w:p w14:paraId="2E640FD3" w14:textId="77777777" w:rsidR="001B176E" w:rsidRDefault="00F824A3">
      <w:pPr>
        <w:spacing w:after="240"/>
        <w:rPr>
          <w:rFonts w:asciiTheme="minorHAnsi" w:hAnsiTheme="minorHAnsi" w:cs="Calibri"/>
        </w:rPr>
      </w:pPr>
      <w:r>
        <w:rPr>
          <w:rFonts w:cs="Calibri"/>
        </w:rPr>
        <w:t xml:space="preserve">* In </w:t>
      </w:r>
      <w:proofErr w:type="spellStart"/>
      <w:r>
        <w:rPr>
          <w:rFonts w:cs="Calibri"/>
        </w:rPr>
        <w:t>matlab</w:t>
      </w:r>
      <w:proofErr w:type="spellEnd"/>
      <w:r>
        <w:rPr>
          <w:rFonts w:cs="Calibri"/>
        </w:rPr>
        <w:t>/</w:t>
      </w:r>
      <w:proofErr w:type="spellStart"/>
      <w:r>
        <w:rPr>
          <w:rFonts w:cs="Calibri"/>
        </w:rPr>
        <w:t>Mstar</w:t>
      </w:r>
      <w:proofErr w:type="spellEnd"/>
      <w:r>
        <w:rPr>
          <w:rFonts w:cs="Calibri"/>
        </w:rPr>
        <w:t xml:space="preserve"> to open a </w:t>
      </w:r>
      <w:proofErr w:type="spellStart"/>
      <w:r>
        <w:rPr>
          <w:rFonts w:cs="Calibri"/>
        </w:rPr>
        <w:t>Mstar</w:t>
      </w:r>
      <w:proofErr w:type="spellEnd"/>
      <w:r>
        <w:rPr>
          <w:rFonts w:cs="Calibri"/>
        </w:rPr>
        <w:t xml:space="preserve"> </w:t>
      </w:r>
      <w:proofErr w:type="spellStart"/>
      <w:r>
        <w:rPr>
          <w:rFonts w:cs="Calibri"/>
        </w:rPr>
        <w:t>nc</w:t>
      </w:r>
      <w:proofErr w:type="spellEnd"/>
      <w:r>
        <w:rPr>
          <w:rFonts w:cs="Calibri"/>
        </w:rPr>
        <w:t xml:space="preserve"> file: </w:t>
      </w:r>
      <w:proofErr w:type="spellStart"/>
      <w:r>
        <w:rPr>
          <w:rFonts w:cs="Calibri"/>
        </w:rPr>
        <w:t>mload</w:t>
      </w:r>
      <w:proofErr w:type="spellEnd"/>
    </w:p>
    <w:p w14:paraId="4FBFD204" w14:textId="77777777" w:rsidR="001B176E" w:rsidRDefault="00F824A3">
      <w:pPr>
        <w:rPr>
          <w:rFonts w:asciiTheme="minorHAnsi" w:hAnsiTheme="minorHAnsi" w:cs="Calibri"/>
        </w:rPr>
      </w:pPr>
      <w:r>
        <w:rPr>
          <w:rFonts w:cs="Calibri"/>
        </w:rPr>
        <w:t xml:space="preserve">To save data to struct array d, header info to array h: </w:t>
      </w:r>
    </w:p>
    <w:p w14:paraId="0CE8BE6B" w14:textId="77777777" w:rsidR="001B176E" w:rsidRDefault="00F824A3">
      <w:pPr>
        <w:spacing w:after="240"/>
        <w:rPr>
          <w:rFonts w:asciiTheme="minorHAnsi" w:hAnsiTheme="minorHAnsi" w:cs="Calibri"/>
        </w:rPr>
      </w:pPr>
      <w:r>
        <w:rPr>
          <w:rFonts w:cs="Calibri"/>
        </w:rPr>
        <w:t xml:space="preserve">&gt;&gt; [d </w:t>
      </w:r>
      <w:proofErr w:type="gramStart"/>
      <w:r>
        <w:rPr>
          <w:rFonts w:cs="Calibri"/>
        </w:rPr>
        <w:t>h]=</w:t>
      </w:r>
      <w:proofErr w:type="spellStart"/>
      <w:proofErr w:type="gramEnd"/>
      <w:r>
        <w:rPr>
          <w:rFonts w:cs="Calibri"/>
        </w:rPr>
        <w:t>mload</w:t>
      </w:r>
      <w:proofErr w:type="spellEnd"/>
      <w:r>
        <w:rPr>
          <w:rFonts w:cs="Calibri"/>
        </w:rPr>
        <w:t>('filename','/')  % ‘/’ means all vars, or you can list the ones you want.</w:t>
      </w:r>
    </w:p>
    <w:p w14:paraId="57DDD5FA" w14:textId="77777777" w:rsidR="001B176E" w:rsidRDefault="00F824A3">
      <w:pPr>
        <w:spacing w:after="240"/>
        <w:rPr>
          <w:rFonts w:asciiTheme="minorHAnsi" w:hAnsiTheme="minorHAnsi" w:cs="Calibri"/>
        </w:rPr>
      </w:pPr>
      <w:r>
        <w:rPr>
          <w:rFonts w:cs="Calibri"/>
        </w:rPr>
        <w:t xml:space="preserve">* &gt;&gt; </w:t>
      </w:r>
      <w:proofErr w:type="spellStart"/>
      <w:r>
        <w:rPr>
          <w:rFonts w:cs="Calibri"/>
        </w:rPr>
        <w:t>m_read_header</w:t>
      </w:r>
      <w:proofErr w:type="spellEnd"/>
      <w:r>
        <w:rPr>
          <w:rFonts w:cs="Calibri"/>
        </w:rPr>
        <w:t>(file) allows you to read the header info only</w:t>
      </w:r>
    </w:p>
    <w:p w14:paraId="7466C01E" w14:textId="5B6C30FD" w:rsidR="001B176E" w:rsidRDefault="00F824A3">
      <w:pPr>
        <w:spacing w:after="240"/>
        <w:rPr>
          <w:rFonts w:cs="Calibri"/>
        </w:rPr>
      </w:pPr>
      <w:r>
        <w:rPr>
          <w:rFonts w:cs="Calibri"/>
        </w:rPr>
        <w:t xml:space="preserve">* &gt;&gt; </w:t>
      </w:r>
      <w:proofErr w:type="spellStart"/>
      <w:r>
        <w:rPr>
          <w:rFonts w:cs="Calibri"/>
        </w:rPr>
        <w:t>mhistory</w:t>
      </w:r>
      <w:proofErr w:type="spellEnd"/>
      <w:r>
        <w:rPr>
          <w:rFonts w:cs="Calibri"/>
        </w:rPr>
        <w:t>: returns to you the text you need to copy into a script to recreate the program steps you just ran</w:t>
      </w:r>
      <w:r w:rsidR="001C61D5">
        <w:rPr>
          <w:rFonts w:cs="Calibri"/>
        </w:rPr>
        <w:t xml:space="preserve"> (if you have been using MEXEC_</w:t>
      </w:r>
      <w:proofErr w:type="gramStart"/>
      <w:r w:rsidR="001C61D5">
        <w:rPr>
          <w:rFonts w:cs="Calibri"/>
        </w:rPr>
        <w:t>A.MARGS</w:t>
      </w:r>
      <w:proofErr w:type="gramEnd"/>
      <w:r w:rsidR="001C61D5">
        <w:rPr>
          <w:rFonts w:cs="Calibri"/>
        </w:rPr>
        <w:t xml:space="preserve">_IN and not </w:t>
      </w:r>
      <w:proofErr w:type="spellStart"/>
      <w:r w:rsidR="001C61D5">
        <w:rPr>
          <w:rFonts w:cs="Calibri"/>
        </w:rPr>
        <w:t>mfsave.m</w:t>
      </w:r>
      <w:proofErr w:type="spellEnd"/>
      <w:r w:rsidR="001C61D5">
        <w:rPr>
          <w:rFonts w:cs="Calibri"/>
        </w:rPr>
        <w:t>)</w:t>
      </w:r>
    </w:p>
    <w:p w14:paraId="0E2DA085" w14:textId="77777777" w:rsidR="001C61D5" w:rsidRDefault="001C61D5">
      <w:pPr>
        <w:rPr>
          <w:rFonts w:asciiTheme="majorHAnsi" w:eastAsiaTheme="majorEastAsia" w:hAnsiTheme="majorHAnsi" w:cstheme="majorBidi"/>
          <w:color w:val="365F91" w:themeColor="accent1" w:themeShade="BF"/>
          <w:sz w:val="26"/>
          <w:szCs w:val="26"/>
        </w:rPr>
      </w:pPr>
      <w:r>
        <w:br w:type="page"/>
      </w:r>
    </w:p>
    <w:p w14:paraId="3540135D" w14:textId="5E0FD583" w:rsidR="001C61D5" w:rsidRPr="001C61D5" w:rsidRDefault="00C73A25" w:rsidP="001C61D5">
      <w:pPr>
        <w:pStyle w:val="Heading2"/>
        <w:sectPr w:rsidR="001C61D5" w:rsidRPr="001C61D5" w:rsidSect="00872C47">
          <w:headerReference w:type="default" r:id="rId15"/>
          <w:footerReference w:type="default" r:id="rId16"/>
          <w:pgSz w:w="11906" w:h="16838"/>
          <w:pgMar w:top="1418" w:right="1418" w:bottom="1418" w:left="1701" w:header="709" w:footer="709" w:gutter="0"/>
          <w:cols w:space="720"/>
          <w:formProt w:val="0"/>
          <w:titlePg/>
          <w:docGrid w:linePitch="240" w:charSpace="-6145"/>
        </w:sectPr>
      </w:pPr>
      <w:bookmarkStart w:id="100" w:name="_Toc124798278"/>
      <w:r w:rsidRPr="00C73A25">
        <w:lastRenderedPageBreak/>
        <w:t>B. Processing checklists</w:t>
      </w:r>
      <w:bookmarkEnd w:id="100"/>
    </w:p>
    <w:tbl>
      <w:tblPr>
        <w:tblStyle w:val="TableGrid"/>
        <w:tblW w:w="8633" w:type="dxa"/>
        <w:tblLook w:val="04A0" w:firstRow="1" w:lastRow="0" w:firstColumn="1" w:lastColumn="0" w:noHBand="0" w:noVBand="1"/>
      </w:tblPr>
      <w:tblGrid>
        <w:gridCol w:w="407"/>
        <w:gridCol w:w="1982"/>
        <w:gridCol w:w="3449"/>
        <w:gridCol w:w="668"/>
        <w:gridCol w:w="709"/>
        <w:gridCol w:w="709"/>
        <w:gridCol w:w="709"/>
      </w:tblGrid>
      <w:tr w:rsidR="001C61D5" w:rsidRPr="008F7339" w14:paraId="5A9A93EA" w14:textId="77777777" w:rsidTr="001C61D5">
        <w:trPr>
          <w:trHeight w:val="416"/>
        </w:trPr>
        <w:tc>
          <w:tcPr>
            <w:tcW w:w="407" w:type="dxa"/>
          </w:tcPr>
          <w:p w14:paraId="284B700D" w14:textId="77777777" w:rsidR="001C61D5" w:rsidRPr="008F7339" w:rsidRDefault="001C61D5" w:rsidP="00095FBE">
            <w:pPr>
              <w:rPr>
                <w:rFonts w:ascii="Arial" w:hAnsi="Arial" w:cs="Arial"/>
                <w:sz w:val="22"/>
                <w:szCs w:val="22"/>
              </w:rPr>
            </w:pPr>
          </w:p>
        </w:tc>
        <w:tc>
          <w:tcPr>
            <w:tcW w:w="1982" w:type="dxa"/>
          </w:tcPr>
          <w:p w14:paraId="71165E10" w14:textId="292DD4AF" w:rsidR="001C61D5" w:rsidRPr="008F7339" w:rsidRDefault="001C61D5" w:rsidP="00095FBE">
            <w:pPr>
              <w:rPr>
                <w:rFonts w:ascii="Arial" w:hAnsi="Arial" w:cs="Arial"/>
                <w:sz w:val="22"/>
                <w:szCs w:val="22"/>
              </w:rPr>
            </w:pPr>
            <w:r>
              <w:rPr>
                <w:rFonts w:ascii="Arial" w:hAnsi="Arial" w:cs="Arial"/>
                <w:sz w:val="22"/>
                <w:szCs w:val="22"/>
              </w:rPr>
              <w:t>Cruise: DY146</w:t>
            </w:r>
          </w:p>
        </w:tc>
        <w:tc>
          <w:tcPr>
            <w:tcW w:w="3449" w:type="dxa"/>
          </w:tcPr>
          <w:p w14:paraId="022386A0" w14:textId="77777777" w:rsidR="001C61D5" w:rsidRPr="008F7339" w:rsidRDefault="001C61D5" w:rsidP="00095FBE">
            <w:pPr>
              <w:jc w:val="right"/>
              <w:rPr>
                <w:rFonts w:ascii="Arial" w:hAnsi="Arial" w:cs="Arial"/>
                <w:sz w:val="22"/>
                <w:szCs w:val="22"/>
              </w:rPr>
            </w:pPr>
            <w:r w:rsidRPr="008F7339">
              <w:rPr>
                <w:rFonts w:ascii="Arial" w:hAnsi="Arial" w:cs="Arial"/>
                <w:sz w:val="22"/>
                <w:szCs w:val="22"/>
              </w:rPr>
              <w:t xml:space="preserve">CTD number </w:t>
            </w:r>
            <w:proofErr w:type="spellStart"/>
            <w:r w:rsidRPr="008F7339">
              <w:rPr>
                <w:rFonts w:ascii="Arial" w:hAnsi="Arial" w:cs="Arial"/>
                <w:i/>
                <w:iCs/>
                <w:sz w:val="22"/>
                <w:szCs w:val="22"/>
              </w:rPr>
              <w:t>nnn</w:t>
            </w:r>
            <w:proofErr w:type="spellEnd"/>
          </w:p>
        </w:tc>
        <w:tc>
          <w:tcPr>
            <w:tcW w:w="668" w:type="dxa"/>
          </w:tcPr>
          <w:p w14:paraId="494D87C2" w14:textId="77777777" w:rsidR="001C61D5" w:rsidRPr="008F7339" w:rsidRDefault="001C61D5" w:rsidP="00095FBE">
            <w:pPr>
              <w:rPr>
                <w:rFonts w:ascii="Arial" w:hAnsi="Arial" w:cs="Arial"/>
                <w:sz w:val="22"/>
                <w:szCs w:val="22"/>
              </w:rPr>
            </w:pPr>
          </w:p>
        </w:tc>
        <w:tc>
          <w:tcPr>
            <w:tcW w:w="709" w:type="dxa"/>
          </w:tcPr>
          <w:p w14:paraId="317E7AB3" w14:textId="77777777" w:rsidR="001C61D5" w:rsidRPr="008F7339" w:rsidRDefault="001C61D5" w:rsidP="00095FBE">
            <w:pPr>
              <w:rPr>
                <w:rFonts w:ascii="Arial" w:hAnsi="Arial" w:cs="Arial"/>
                <w:sz w:val="22"/>
                <w:szCs w:val="22"/>
              </w:rPr>
            </w:pPr>
          </w:p>
        </w:tc>
        <w:tc>
          <w:tcPr>
            <w:tcW w:w="709" w:type="dxa"/>
          </w:tcPr>
          <w:p w14:paraId="5C35E5B0" w14:textId="77777777" w:rsidR="001C61D5" w:rsidRPr="008F7339" w:rsidRDefault="001C61D5" w:rsidP="00095FBE">
            <w:pPr>
              <w:rPr>
                <w:rFonts w:ascii="Arial" w:hAnsi="Arial" w:cs="Arial"/>
                <w:sz w:val="22"/>
                <w:szCs w:val="22"/>
              </w:rPr>
            </w:pPr>
          </w:p>
        </w:tc>
        <w:tc>
          <w:tcPr>
            <w:tcW w:w="709" w:type="dxa"/>
          </w:tcPr>
          <w:p w14:paraId="1AB987C7" w14:textId="77777777" w:rsidR="001C61D5" w:rsidRPr="008F7339" w:rsidRDefault="001C61D5" w:rsidP="00095FBE">
            <w:pPr>
              <w:rPr>
                <w:rFonts w:ascii="Arial" w:hAnsi="Arial" w:cs="Arial"/>
                <w:sz w:val="22"/>
                <w:szCs w:val="22"/>
              </w:rPr>
            </w:pPr>
          </w:p>
        </w:tc>
      </w:tr>
      <w:tr w:rsidR="001C61D5" w:rsidRPr="008F7339" w14:paraId="06E2A7F6" w14:textId="77777777" w:rsidTr="001C61D5">
        <w:tc>
          <w:tcPr>
            <w:tcW w:w="407" w:type="dxa"/>
          </w:tcPr>
          <w:p w14:paraId="772961CE" w14:textId="77777777" w:rsidR="001C61D5" w:rsidRPr="008F7339" w:rsidRDefault="001C61D5" w:rsidP="00095FBE">
            <w:pPr>
              <w:rPr>
                <w:rFonts w:ascii="Arial" w:hAnsi="Arial" w:cs="Arial"/>
                <w:sz w:val="22"/>
                <w:szCs w:val="22"/>
              </w:rPr>
            </w:pPr>
          </w:p>
        </w:tc>
        <w:tc>
          <w:tcPr>
            <w:tcW w:w="1982" w:type="dxa"/>
          </w:tcPr>
          <w:p w14:paraId="099A07F6" w14:textId="77777777" w:rsidR="001C61D5" w:rsidRPr="008F7339" w:rsidRDefault="001C61D5" w:rsidP="00095FBE">
            <w:pPr>
              <w:rPr>
                <w:rFonts w:ascii="Arial" w:hAnsi="Arial" w:cs="Arial"/>
                <w:sz w:val="22"/>
                <w:szCs w:val="22"/>
              </w:rPr>
            </w:pPr>
            <w:r w:rsidRPr="008F7339">
              <w:rPr>
                <w:rFonts w:ascii="Arial" w:hAnsi="Arial" w:cs="Arial"/>
                <w:sz w:val="22"/>
                <w:szCs w:val="22"/>
              </w:rPr>
              <w:t>Step</w:t>
            </w:r>
          </w:p>
        </w:tc>
        <w:tc>
          <w:tcPr>
            <w:tcW w:w="3449" w:type="dxa"/>
          </w:tcPr>
          <w:p w14:paraId="75302009" w14:textId="77777777" w:rsidR="001C61D5" w:rsidRPr="008F7339" w:rsidRDefault="001C61D5" w:rsidP="00095FBE">
            <w:pPr>
              <w:rPr>
                <w:rFonts w:ascii="Arial" w:hAnsi="Arial" w:cs="Arial"/>
                <w:sz w:val="22"/>
                <w:szCs w:val="22"/>
              </w:rPr>
            </w:pPr>
            <w:r w:rsidRPr="008F7339">
              <w:rPr>
                <w:rFonts w:ascii="Arial" w:hAnsi="Arial" w:cs="Arial"/>
                <w:sz w:val="22"/>
                <w:szCs w:val="22"/>
              </w:rPr>
              <w:t>Notes and output</w:t>
            </w:r>
          </w:p>
        </w:tc>
        <w:tc>
          <w:tcPr>
            <w:tcW w:w="668" w:type="dxa"/>
          </w:tcPr>
          <w:p w14:paraId="7AB80B7E" w14:textId="77777777" w:rsidR="001C61D5" w:rsidRPr="008F7339" w:rsidRDefault="001C61D5" w:rsidP="00095FBE">
            <w:pPr>
              <w:rPr>
                <w:rFonts w:ascii="Arial" w:hAnsi="Arial" w:cs="Arial"/>
                <w:sz w:val="22"/>
                <w:szCs w:val="22"/>
              </w:rPr>
            </w:pPr>
          </w:p>
        </w:tc>
        <w:tc>
          <w:tcPr>
            <w:tcW w:w="709" w:type="dxa"/>
          </w:tcPr>
          <w:p w14:paraId="05D9E926" w14:textId="77777777" w:rsidR="001C61D5" w:rsidRPr="008F7339" w:rsidRDefault="001C61D5" w:rsidP="00095FBE">
            <w:pPr>
              <w:rPr>
                <w:rFonts w:ascii="Arial" w:hAnsi="Arial" w:cs="Arial"/>
                <w:sz w:val="22"/>
                <w:szCs w:val="22"/>
              </w:rPr>
            </w:pPr>
          </w:p>
        </w:tc>
        <w:tc>
          <w:tcPr>
            <w:tcW w:w="709" w:type="dxa"/>
          </w:tcPr>
          <w:p w14:paraId="13D21380" w14:textId="77777777" w:rsidR="001C61D5" w:rsidRPr="008F7339" w:rsidRDefault="001C61D5" w:rsidP="00095FBE">
            <w:pPr>
              <w:rPr>
                <w:rFonts w:ascii="Arial" w:hAnsi="Arial" w:cs="Arial"/>
                <w:sz w:val="22"/>
                <w:szCs w:val="22"/>
              </w:rPr>
            </w:pPr>
          </w:p>
        </w:tc>
        <w:tc>
          <w:tcPr>
            <w:tcW w:w="709" w:type="dxa"/>
          </w:tcPr>
          <w:p w14:paraId="7D42CDEB" w14:textId="77777777" w:rsidR="001C61D5" w:rsidRPr="008F7339" w:rsidRDefault="001C61D5" w:rsidP="00095FBE">
            <w:pPr>
              <w:rPr>
                <w:rFonts w:ascii="Arial" w:hAnsi="Arial" w:cs="Arial"/>
                <w:sz w:val="22"/>
                <w:szCs w:val="22"/>
              </w:rPr>
            </w:pPr>
          </w:p>
        </w:tc>
      </w:tr>
      <w:tr w:rsidR="001C61D5" w:rsidRPr="008F7339" w14:paraId="01877F7B" w14:textId="77777777" w:rsidTr="001C61D5">
        <w:tc>
          <w:tcPr>
            <w:tcW w:w="407" w:type="dxa"/>
            <w:shd w:val="clear" w:color="auto" w:fill="F2F2F2" w:themeFill="background1" w:themeFillShade="F2"/>
          </w:tcPr>
          <w:p w14:paraId="405237F2" w14:textId="774334F1" w:rsidR="001C61D5" w:rsidRPr="008F7339" w:rsidRDefault="001C61D5" w:rsidP="00095FBE">
            <w:pPr>
              <w:rPr>
                <w:rFonts w:ascii="Arial" w:hAnsi="Arial" w:cs="Arial"/>
                <w:sz w:val="22"/>
                <w:szCs w:val="22"/>
              </w:rPr>
            </w:pPr>
            <w:r>
              <w:rPr>
                <w:rFonts w:ascii="Arial" w:hAnsi="Arial" w:cs="Arial"/>
                <w:sz w:val="22"/>
                <w:szCs w:val="22"/>
              </w:rPr>
              <w:t>A</w:t>
            </w:r>
          </w:p>
        </w:tc>
        <w:tc>
          <w:tcPr>
            <w:tcW w:w="1982" w:type="dxa"/>
            <w:shd w:val="clear" w:color="auto" w:fill="F2F2F2" w:themeFill="background1" w:themeFillShade="F2"/>
          </w:tcPr>
          <w:p w14:paraId="2D3925DE" w14:textId="77777777" w:rsidR="001C61D5" w:rsidRPr="008F7339" w:rsidRDefault="001C61D5" w:rsidP="00095FBE">
            <w:pPr>
              <w:rPr>
                <w:rFonts w:ascii="Arial" w:hAnsi="Arial" w:cs="Arial"/>
                <w:sz w:val="22"/>
                <w:szCs w:val="22"/>
              </w:rPr>
            </w:pPr>
            <w:proofErr w:type="spellStart"/>
            <w:r w:rsidRPr="008F7339">
              <w:rPr>
                <w:rFonts w:ascii="Arial" w:hAnsi="Arial" w:cs="Arial"/>
                <w:sz w:val="22"/>
                <w:szCs w:val="22"/>
              </w:rPr>
              <w:t>DatCnv.psa</w:t>
            </w:r>
            <w:proofErr w:type="spellEnd"/>
          </w:p>
          <w:p w14:paraId="046E7F28" w14:textId="77777777" w:rsidR="001C61D5" w:rsidRPr="008F7339" w:rsidRDefault="001C61D5" w:rsidP="00095FBE">
            <w:pPr>
              <w:rPr>
                <w:rFonts w:ascii="Arial" w:hAnsi="Arial" w:cs="Arial"/>
                <w:sz w:val="22"/>
                <w:szCs w:val="22"/>
              </w:rPr>
            </w:pPr>
            <w:proofErr w:type="spellStart"/>
            <w:r w:rsidRPr="008F7339">
              <w:rPr>
                <w:rFonts w:ascii="Arial" w:hAnsi="Arial" w:cs="Arial"/>
                <w:sz w:val="22"/>
                <w:szCs w:val="22"/>
              </w:rPr>
              <w:t>AlignCTD.psa</w:t>
            </w:r>
            <w:proofErr w:type="spellEnd"/>
          </w:p>
          <w:p w14:paraId="1E10DC47" w14:textId="77777777" w:rsidR="001C61D5" w:rsidRPr="008F7339" w:rsidRDefault="001C61D5" w:rsidP="00095FBE">
            <w:pPr>
              <w:rPr>
                <w:rFonts w:ascii="Arial" w:hAnsi="Arial" w:cs="Arial"/>
                <w:sz w:val="22"/>
                <w:szCs w:val="22"/>
              </w:rPr>
            </w:pPr>
            <w:proofErr w:type="spellStart"/>
            <w:r w:rsidRPr="008F7339">
              <w:rPr>
                <w:rFonts w:ascii="Arial" w:hAnsi="Arial" w:cs="Arial"/>
                <w:sz w:val="22"/>
                <w:szCs w:val="22"/>
              </w:rPr>
              <w:t>CellTM.psa</w:t>
            </w:r>
            <w:proofErr w:type="spellEnd"/>
          </w:p>
        </w:tc>
        <w:tc>
          <w:tcPr>
            <w:tcW w:w="3449" w:type="dxa"/>
            <w:shd w:val="clear" w:color="auto" w:fill="F2F2F2" w:themeFill="background1" w:themeFillShade="F2"/>
          </w:tcPr>
          <w:p w14:paraId="07DF52DC" w14:textId="236C12F2" w:rsidR="001C61D5" w:rsidRPr="008619D3" w:rsidRDefault="001C61D5" w:rsidP="00095FBE">
            <w:pPr>
              <w:rPr>
                <w:rFonts w:ascii="Times New Roman" w:hAnsi="Times New Roman"/>
                <w:sz w:val="22"/>
                <w:szCs w:val="22"/>
              </w:rPr>
            </w:pPr>
            <w:r>
              <w:rPr>
                <w:rFonts w:ascii="Times New Roman" w:hAnsi="Times New Roman"/>
                <w:sz w:val="22"/>
                <w:szCs w:val="22"/>
              </w:rPr>
              <w:t>DY146</w:t>
            </w:r>
            <w:r w:rsidRPr="008619D3">
              <w:rPr>
                <w:rFonts w:ascii="Times New Roman" w:hAnsi="Times New Roman"/>
                <w:sz w:val="22"/>
                <w:szCs w:val="22"/>
              </w:rPr>
              <w:t>_CTD_</w:t>
            </w:r>
            <w:r w:rsidRPr="008619D3">
              <w:rPr>
                <w:rFonts w:ascii="Times New Roman" w:hAnsi="Times New Roman"/>
                <w:i/>
                <w:iCs/>
                <w:sz w:val="22"/>
                <w:szCs w:val="22"/>
              </w:rPr>
              <w:t>nnn</w:t>
            </w:r>
            <w:r w:rsidRPr="008619D3">
              <w:rPr>
                <w:rFonts w:ascii="Times New Roman" w:hAnsi="Times New Roman"/>
                <w:sz w:val="22"/>
                <w:szCs w:val="22"/>
              </w:rPr>
              <w:t>.cnv</w:t>
            </w:r>
          </w:p>
          <w:p w14:paraId="1D7A64D7" w14:textId="5FA67F61" w:rsidR="001C61D5" w:rsidRPr="008619D3" w:rsidRDefault="001C61D5" w:rsidP="00095FBE">
            <w:pPr>
              <w:rPr>
                <w:rFonts w:ascii="Times New Roman" w:hAnsi="Times New Roman"/>
                <w:sz w:val="22"/>
                <w:szCs w:val="22"/>
              </w:rPr>
            </w:pPr>
            <w:r>
              <w:rPr>
                <w:rFonts w:ascii="Times New Roman" w:hAnsi="Times New Roman"/>
                <w:sz w:val="22"/>
                <w:szCs w:val="22"/>
              </w:rPr>
              <w:t>DY146</w:t>
            </w:r>
            <w:r w:rsidRPr="008619D3">
              <w:rPr>
                <w:rFonts w:ascii="Times New Roman" w:hAnsi="Times New Roman"/>
                <w:sz w:val="22"/>
                <w:szCs w:val="22"/>
              </w:rPr>
              <w:t>_CTD_</w:t>
            </w:r>
            <w:r w:rsidRPr="008619D3">
              <w:rPr>
                <w:rFonts w:ascii="Times New Roman" w:hAnsi="Times New Roman"/>
                <w:i/>
                <w:iCs/>
                <w:sz w:val="22"/>
                <w:szCs w:val="22"/>
              </w:rPr>
              <w:t>nnn</w:t>
            </w:r>
            <w:r w:rsidRPr="008619D3">
              <w:rPr>
                <w:rFonts w:ascii="Times New Roman" w:hAnsi="Times New Roman"/>
                <w:sz w:val="22"/>
                <w:szCs w:val="22"/>
              </w:rPr>
              <w:t>_align.cnv</w:t>
            </w:r>
          </w:p>
          <w:p w14:paraId="7B7B584E" w14:textId="6EA52CA3" w:rsidR="001C61D5" w:rsidRPr="008F7339" w:rsidRDefault="001C61D5" w:rsidP="00095FBE">
            <w:pPr>
              <w:rPr>
                <w:rFonts w:ascii="Arial" w:hAnsi="Arial" w:cs="Arial"/>
                <w:sz w:val="22"/>
                <w:szCs w:val="22"/>
              </w:rPr>
            </w:pPr>
            <w:r>
              <w:rPr>
                <w:rFonts w:ascii="Times New Roman" w:hAnsi="Times New Roman"/>
                <w:sz w:val="22"/>
                <w:szCs w:val="22"/>
              </w:rPr>
              <w:t>DY146</w:t>
            </w:r>
            <w:r w:rsidRPr="008619D3">
              <w:rPr>
                <w:rFonts w:ascii="Times New Roman" w:hAnsi="Times New Roman"/>
                <w:sz w:val="22"/>
                <w:szCs w:val="22"/>
              </w:rPr>
              <w:t>_CTD_</w:t>
            </w:r>
            <w:r w:rsidRPr="008619D3">
              <w:rPr>
                <w:rFonts w:ascii="Times New Roman" w:hAnsi="Times New Roman"/>
                <w:i/>
                <w:iCs/>
                <w:sz w:val="22"/>
                <w:szCs w:val="22"/>
              </w:rPr>
              <w:t>nnn</w:t>
            </w:r>
            <w:r w:rsidRPr="008619D3">
              <w:rPr>
                <w:rFonts w:ascii="Times New Roman" w:hAnsi="Times New Roman"/>
                <w:sz w:val="22"/>
                <w:szCs w:val="22"/>
              </w:rPr>
              <w:t>_align_ctm.cnv</w:t>
            </w:r>
          </w:p>
        </w:tc>
        <w:tc>
          <w:tcPr>
            <w:tcW w:w="668" w:type="dxa"/>
            <w:shd w:val="clear" w:color="auto" w:fill="F2F2F2" w:themeFill="background1" w:themeFillShade="F2"/>
          </w:tcPr>
          <w:p w14:paraId="4779F9C8" w14:textId="77777777" w:rsidR="001C61D5" w:rsidRPr="008F7339" w:rsidRDefault="001C61D5" w:rsidP="00095FBE">
            <w:pPr>
              <w:rPr>
                <w:rFonts w:ascii="Arial" w:hAnsi="Arial" w:cs="Arial"/>
                <w:sz w:val="22"/>
                <w:szCs w:val="22"/>
              </w:rPr>
            </w:pPr>
          </w:p>
        </w:tc>
        <w:tc>
          <w:tcPr>
            <w:tcW w:w="709" w:type="dxa"/>
            <w:shd w:val="clear" w:color="auto" w:fill="F2F2F2" w:themeFill="background1" w:themeFillShade="F2"/>
          </w:tcPr>
          <w:p w14:paraId="21C0B26B" w14:textId="77777777" w:rsidR="001C61D5" w:rsidRPr="008F7339" w:rsidRDefault="001C61D5" w:rsidP="00095FBE">
            <w:pPr>
              <w:rPr>
                <w:rFonts w:ascii="Arial" w:hAnsi="Arial" w:cs="Arial"/>
                <w:sz w:val="22"/>
                <w:szCs w:val="22"/>
              </w:rPr>
            </w:pPr>
          </w:p>
        </w:tc>
        <w:tc>
          <w:tcPr>
            <w:tcW w:w="709" w:type="dxa"/>
            <w:shd w:val="clear" w:color="auto" w:fill="F2F2F2" w:themeFill="background1" w:themeFillShade="F2"/>
          </w:tcPr>
          <w:p w14:paraId="78896D63" w14:textId="77777777" w:rsidR="001C61D5" w:rsidRPr="008F7339" w:rsidRDefault="001C61D5" w:rsidP="00095FBE">
            <w:pPr>
              <w:rPr>
                <w:rFonts w:ascii="Arial" w:hAnsi="Arial" w:cs="Arial"/>
                <w:sz w:val="22"/>
                <w:szCs w:val="22"/>
              </w:rPr>
            </w:pPr>
          </w:p>
        </w:tc>
        <w:tc>
          <w:tcPr>
            <w:tcW w:w="709" w:type="dxa"/>
            <w:shd w:val="clear" w:color="auto" w:fill="F2F2F2" w:themeFill="background1" w:themeFillShade="F2"/>
          </w:tcPr>
          <w:p w14:paraId="4B3669D9" w14:textId="77777777" w:rsidR="001C61D5" w:rsidRPr="008F7339" w:rsidRDefault="001C61D5" w:rsidP="00095FBE">
            <w:pPr>
              <w:rPr>
                <w:rFonts w:ascii="Arial" w:hAnsi="Arial" w:cs="Arial"/>
                <w:sz w:val="22"/>
                <w:szCs w:val="22"/>
              </w:rPr>
            </w:pPr>
          </w:p>
        </w:tc>
      </w:tr>
      <w:tr w:rsidR="001C61D5" w:rsidRPr="008F7339" w14:paraId="40152330" w14:textId="77777777" w:rsidTr="001C61D5">
        <w:tc>
          <w:tcPr>
            <w:tcW w:w="407" w:type="dxa"/>
          </w:tcPr>
          <w:p w14:paraId="46323666" w14:textId="77777777" w:rsidR="001C61D5" w:rsidRPr="008F7339" w:rsidRDefault="001C61D5" w:rsidP="00095FBE">
            <w:pPr>
              <w:rPr>
                <w:rFonts w:ascii="Arial" w:hAnsi="Arial" w:cs="Arial"/>
                <w:sz w:val="22"/>
                <w:szCs w:val="22"/>
              </w:rPr>
            </w:pPr>
            <w:r w:rsidRPr="008F7339">
              <w:rPr>
                <w:rFonts w:ascii="Arial" w:hAnsi="Arial" w:cs="Arial"/>
                <w:sz w:val="22"/>
                <w:szCs w:val="22"/>
              </w:rPr>
              <w:t>T</w:t>
            </w:r>
          </w:p>
        </w:tc>
        <w:tc>
          <w:tcPr>
            <w:tcW w:w="1982" w:type="dxa"/>
          </w:tcPr>
          <w:p w14:paraId="0F5DC10C" w14:textId="77777777" w:rsidR="001C61D5" w:rsidRPr="008F7339" w:rsidRDefault="001C61D5" w:rsidP="00095FBE">
            <w:pPr>
              <w:rPr>
                <w:rFonts w:ascii="Arial" w:hAnsi="Arial" w:cs="Arial"/>
                <w:sz w:val="22"/>
                <w:szCs w:val="22"/>
              </w:rPr>
            </w:pPr>
            <w:proofErr w:type="spellStart"/>
            <w:r w:rsidRPr="008F7339">
              <w:rPr>
                <w:rFonts w:ascii="Arial" w:hAnsi="Arial" w:cs="Arial"/>
                <w:sz w:val="22"/>
                <w:szCs w:val="22"/>
              </w:rPr>
              <w:t>ctd_syncscript</w:t>
            </w:r>
            <w:proofErr w:type="spellEnd"/>
          </w:p>
        </w:tc>
        <w:tc>
          <w:tcPr>
            <w:tcW w:w="3449" w:type="dxa"/>
          </w:tcPr>
          <w:p w14:paraId="1AC3AE12" w14:textId="77777777" w:rsidR="001C61D5" w:rsidRPr="00EA7ED0" w:rsidRDefault="001C61D5" w:rsidP="00095FBE">
            <w:pPr>
              <w:rPr>
                <w:rFonts w:ascii="Times New Roman" w:hAnsi="Times New Roman"/>
                <w:sz w:val="22"/>
                <w:szCs w:val="22"/>
              </w:rPr>
            </w:pPr>
            <w:r w:rsidRPr="00EA7ED0">
              <w:rPr>
                <w:rFonts w:ascii="Times New Roman" w:hAnsi="Times New Roman"/>
                <w:sz w:val="22"/>
                <w:szCs w:val="22"/>
              </w:rPr>
              <w:t>RAW_CTD_FILES, ASCII_FILES</w:t>
            </w:r>
          </w:p>
        </w:tc>
        <w:tc>
          <w:tcPr>
            <w:tcW w:w="668" w:type="dxa"/>
          </w:tcPr>
          <w:p w14:paraId="0921D1C1" w14:textId="77777777" w:rsidR="001C61D5" w:rsidRPr="008F7339" w:rsidRDefault="001C61D5" w:rsidP="00095FBE">
            <w:pPr>
              <w:rPr>
                <w:rFonts w:ascii="Arial" w:hAnsi="Arial" w:cs="Arial"/>
                <w:sz w:val="22"/>
                <w:szCs w:val="22"/>
              </w:rPr>
            </w:pPr>
          </w:p>
        </w:tc>
        <w:tc>
          <w:tcPr>
            <w:tcW w:w="709" w:type="dxa"/>
          </w:tcPr>
          <w:p w14:paraId="268DBCB7" w14:textId="77777777" w:rsidR="001C61D5" w:rsidRPr="008F7339" w:rsidRDefault="001C61D5" w:rsidP="00095FBE">
            <w:pPr>
              <w:rPr>
                <w:rFonts w:ascii="Arial" w:hAnsi="Arial" w:cs="Arial"/>
                <w:sz w:val="22"/>
                <w:szCs w:val="22"/>
              </w:rPr>
            </w:pPr>
          </w:p>
        </w:tc>
        <w:tc>
          <w:tcPr>
            <w:tcW w:w="709" w:type="dxa"/>
          </w:tcPr>
          <w:p w14:paraId="268D8608" w14:textId="77777777" w:rsidR="001C61D5" w:rsidRPr="008F7339" w:rsidRDefault="001C61D5" w:rsidP="00095FBE">
            <w:pPr>
              <w:rPr>
                <w:rFonts w:ascii="Arial" w:hAnsi="Arial" w:cs="Arial"/>
                <w:sz w:val="22"/>
                <w:szCs w:val="22"/>
              </w:rPr>
            </w:pPr>
          </w:p>
        </w:tc>
        <w:tc>
          <w:tcPr>
            <w:tcW w:w="709" w:type="dxa"/>
          </w:tcPr>
          <w:p w14:paraId="1E5BBAAC" w14:textId="77777777" w:rsidR="001C61D5" w:rsidRPr="008F7339" w:rsidRDefault="001C61D5" w:rsidP="00095FBE">
            <w:pPr>
              <w:rPr>
                <w:rFonts w:ascii="Arial" w:hAnsi="Arial" w:cs="Arial"/>
                <w:sz w:val="22"/>
                <w:szCs w:val="22"/>
              </w:rPr>
            </w:pPr>
          </w:p>
        </w:tc>
      </w:tr>
      <w:tr w:rsidR="001C61D5" w:rsidRPr="008F7339" w14:paraId="257C5081" w14:textId="77777777" w:rsidTr="001C61D5">
        <w:tc>
          <w:tcPr>
            <w:tcW w:w="407" w:type="dxa"/>
          </w:tcPr>
          <w:p w14:paraId="05F3C5F4" w14:textId="77777777" w:rsidR="001C61D5" w:rsidRPr="008F7339" w:rsidRDefault="001C61D5" w:rsidP="00095FBE">
            <w:pPr>
              <w:rPr>
                <w:rFonts w:ascii="Arial" w:hAnsi="Arial" w:cs="Arial"/>
                <w:sz w:val="22"/>
                <w:szCs w:val="22"/>
              </w:rPr>
            </w:pPr>
            <w:r w:rsidRPr="008F7339">
              <w:rPr>
                <w:rFonts w:ascii="Arial" w:hAnsi="Arial" w:cs="Arial"/>
                <w:sz w:val="22"/>
                <w:szCs w:val="22"/>
              </w:rPr>
              <w:t>M</w:t>
            </w:r>
          </w:p>
        </w:tc>
        <w:tc>
          <w:tcPr>
            <w:tcW w:w="1982" w:type="dxa"/>
          </w:tcPr>
          <w:p w14:paraId="73FDC920" w14:textId="77777777" w:rsidR="001C61D5" w:rsidRDefault="001C61D5" w:rsidP="00095FBE">
            <w:pPr>
              <w:rPr>
                <w:rFonts w:ascii="Arial" w:hAnsi="Arial" w:cs="Arial"/>
                <w:sz w:val="22"/>
                <w:szCs w:val="22"/>
              </w:rPr>
            </w:pPr>
            <w:proofErr w:type="spellStart"/>
            <w:r w:rsidRPr="008F7339">
              <w:rPr>
                <w:rFonts w:ascii="Arial" w:hAnsi="Arial" w:cs="Arial"/>
                <w:sz w:val="22"/>
                <w:szCs w:val="22"/>
              </w:rPr>
              <w:t>stn</w:t>
            </w:r>
            <w:proofErr w:type="spellEnd"/>
            <w:r w:rsidRPr="008F7339">
              <w:rPr>
                <w:rFonts w:ascii="Arial" w:hAnsi="Arial" w:cs="Arial"/>
                <w:sz w:val="22"/>
                <w:szCs w:val="22"/>
              </w:rPr>
              <w:t xml:space="preserve"> = </w:t>
            </w:r>
            <w:proofErr w:type="spellStart"/>
            <w:r w:rsidRPr="008F7339">
              <w:rPr>
                <w:rFonts w:ascii="Arial" w:hAnsi="Arial" w:cs="Arial"/>
                <w:i/>
                <w:iCs/>
                <w:sz w:val="22"/>
                <w:szCs w:val="22"/>
              </w:rPr>
              <w:t>nnn</w:t>
            </w:r>
            <w:proofErr w:type="spellEnd"/>
            <w:r w:rsidRPr="008F7339">
              <w:rPr>
                <w:rFonts w:ascii="Arial" w:hAnsi="Arial" w:cs="Arial"/>
                <w:sz w:val="22"/>
                <w:szCs w:val="22"/>
              </w:rPr>
              <w:t>; ctd_all_part1</w:t>
            </w:r>
          </w:p>
          <w:p w14:paraId="6A19C643" w14:textId="77777777" w:rsidR="001C61D5" w:rsidRPr="0021492F" w:rsidRDefault="001C61D5" w:rsidP="00095FBE">
            <w:pPr>
              <w:rPr>
                <w:rFonts w:ascii="Arial" w:hAnsi="Arial" w:cs="Arial"/>
                <w:sz w:val="18"/>
                <w:szCs w:val="18"/>
              </w:rPr>
            </w:pPr>
            <w:r w:rsidRPr="0021492F">
              <w:rPr>
                <w:rFonts w:ascii="Arial" w:hAnsi="Arial" w:cs="Arial"/>
                <w:sz w:val="18"/>
                <w:szCs w:val="18"/>
              </w:rPr>
              <w:t xml:space="preserve">    mctd_01</w:t>
            </w:r>
          </w:p>
          <w:p w14:paraId="79D7D912" w14:textId="77777777" w:rsidR="001C61D5" w:rsidRPr="0021492F" w:rsidRDefault="001C61D5" w:rsidP="00095FBE">
            <w:pPr>
              <w:rPr>
                <w:rFonts w:ascii="Arial" w:hAnsi="Arial" w:cs="Arial"/>
                <w:sz w:val="18"/>
                <w:szCs w:val="18"/>
              </w:rPr>
            </w:pPr>
            <w:r w:rsidRPr="0021492F">
              <w:rPr>
                <w:rFonts w:ascii="Arial" w:hAnsi="Arial" w:cs="Arial"/>
                <w:sz w:val="18"/>
                <w:szCs w:val="18"/>
              </w:rPr>
              <w:t xml:space="preserve">    mctd_02</w:t>
            </w:r>
          </w:p>
          <w:p w14:paraId="68AF747C" w14:textId="77777777" w:rsidR="001C61D5" w:rsidRPr="0021492F" w:rsidRDefault="001C61D5" w:rsidP="00095FBE">
            <w:pPr>
              <w:rPr>
                <w:rFonts w:ascii="Arial" w:hAnsi="Arial" w:cs="Arial"/>
                <w:sz w:val="18"/>
                <w:szCs w:val="18"/>
              </w:rPr>
            </w:pPr>
            <w:r w:rsidRPr="0021492F">
              <w:rPr>
                <w:rFonts w:ascii="Arial" w:hAnsi="Arial" w:cs="Arial"/>
                <w:sz w:val="18"/>
                <w:szCs w:val="18"/>
              </w:rPr>
              <w:t xml:space="preserve">    mctd_03</w:t>
            </w:r>
          </w:p>
          <w:p w14:paraId="2E149715" w14:textId="77777777" w:rsidR="001C61D5" w:rsidRDefault="001C61D5" w:rsidP="00095FBE">
            <w:pPr>
              <w:rPr>
                <w:rFonts w:ascii="Arial" w:hAnsi="Arial" w:cs="Arial"/>
                <w:sz w:val="18"/>
                <w:szCs w:val="18"/>
              </w:rPr>
            </w:pPr>
            <w:r w:rsidRPr="0021492F">
              <w:rPr>
                <w:rFonts w:ascii="Arial" w:hAnsi="Arial" w:cs="Arial"/>
                <w:sz w:val="18"/>
                <w:szCs w:val="18"/>
              </w:rPr>
              <w:t xml:space="preserve">    mdcs_01</w:t>
            </w:r>
          </w:p>
          <w:p w14:paraId="66F4D8E4" w14:textId="77777777" w:rsidR="001C61D5" w:rsidRPr="008F7339" w:rsidRDefault="001C61D5" w:rsidP="00095FBE">
            <w:pPr>
              <w:rPr>
                <w:rFonts w:ascii="Arial" w:hAnsi="Arial" w:cs="Arial"/>
                <w:sz w:val="22"/>
                <w:szCs w:val="22"/>
              </w:rPr>
            </w:pPr>
            <w:r>
              <w:rPr>
                <w:rFonts w:ascii="Arial" w:hAnsi="Arial" w:cs="Arial"/>
                <w:sz w:val="18"/>
                <w:szCs w:val="18"/>
              </w:rPr>
              <w:t xml:space="preserve">    mout_1hz_asc</w:t>
            </w:r>
          </w:p>
        </w:tc>
        <w:tc>
          <w:tcPr>
            <w:tcW w:w="3449" w:type="dxa"/>
          </w:tcPr>
          <w:p w14:paraId="5A31A1FB"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ctd_dy146_</w:t>
            </w:r>
            <w:r w:rsidRPr="008619D3">
              <w:rPr>
                <w:rFonts w:ascii="Times New Roman" w:hAnsi="Times New Roman"/>
                <w:i/>
                <w:iCs/>
                <w:sz w:val="22"/>
                <w:szCs w:val="22"/>
              </w:rPr>
              <w:t>nnn</w:t>
            </w:r>
            <w:r w:rsidRPr="008619D3">
              <w:rPr>
                <w:rFonts w:ascii="Times New Roman" w:hAnsi="Times New Roman"/>
                <w:sz w:val="22"/>
                <w:szCs w:val="22"/>
              </w:rPr>
              <w:t>_raw.nc</w:t>
            </w:r>
          </w:p>
          <w:p w14:paraId="3D1FFD64"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ctd_dy146_</w:t>
            </w:r>
            <w:r w:rsidRPr="008619D3">
              <w:rPr>
                <w:rFonts w:ascii="Times New Roman" w:hAnsi="Times New Roman"/>
                <w:i/>
                <w:iCs/>
                <w:sz w:val="22"/>
                <w:szCs w:val="22"/>
              </w:rPr>
              <w:t>nnn</w:t>
            </w:r>
            <w:r w:rsidRPr="008619D3">
              <w:rPr>
                <w:rFonts w:ascii="Times New Roman" w:hAnsi="Times New Roman"/>
                <w:sz w:val="22"/>
                <w:szCs w:val="22"/>
              </w:rPr>
              <w:t>_raw_cleaned.nc</w:t>
            </w:r>
          </w:p>
          <w:p w14:paraId="0F48ABB0"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ctd_dy146_</w:t>
            </w:r>
            <w:r w:rsidRPr="008619D3">
              <w:rPr>
                <w:rFonts w:ascii="Times New Roman" w:hAnsi="Times New Roman"/>
                <w:i/>
                <w:iCs/>
                <w:sz w:val="22"/>
                <w:szCs w:val="22"/>
              </w:rPr>
              <w:t>nnn</w:t>
            </w:r>
            <w:r w:rsidRPr="008619D3">
              <w:rPr>
                <w:rFonts w:ascii="Times New Roman" w:hAnsi="Times New Roman"/>
                <w:sz w:val="22"/>
                <w:szCs w:val="22"/>
              </w:rPr>
              <w:t>_24hz.nc</w:t>
            </w:r>
          </w:p>
          <w:p w14:paraId="71EF47EA"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ctd_dy146_</w:t>
            </w:r>
            <w:r w:rsidRPr="008619D3">
              <w:rPr>
                <w:rFonts w:ascii="Times New Roman" w:hAnsi="Times New Roman"/>
                <w:i/>
                <w:iCs/>
                <w:sz w:val="22"/>
                <w:szCs w:val="22"/>
              </w:rPr>
              <w:t>nnn</w:t>
            </w:r>
            <w:r w:rsidRPr="008619D3">
              <w:rPr>
                <w:rFonts w:ascii="Times New Roman" w:hAnsi="Times New Roman"/>
                <w:sz w:val="22"/>
                <w:szCs w:val="22"/>
              </w:rPr>
              <w:t>_psal.nc</w:t>
            </w:r>
          </w:p>
          <w:p w14:paraId="03A6D911" w14:textId="77777777" w:rsidR="001C61D5" w:rsidRDefault="001C61D5" w:rsidP="00095FBE">
            <w:pPr>
              <w:rPr>
                <w:rFonts w:ascii="Times New Roman" w:hAnsi="Times New Roman"/>
                <w:sz w:val="22"/>
                <w:szCs w:val="22"/>
              </w:rPr>
            </w:pPr>
            <w:r w:rsidRPr="008619D3">
              <w:rPr>
                <w:rFonts w:ascii="Times New Roman" w:hAnsi="Times New Roman"/>
                <w:sz w:val="22"/>
                <w:szCs w:val="22"/>
              </w:rPr>
              <w:t>dcs_dy146_</w:t>
            </w:r>
            <w:r w:rsidRPr="008619D3">
              <w:rPr>
                <w:rFonts w:ascii="Times New Roman" w:hAnsi="Times New Roman"/>
                <w:i/>
                <w:iCs/>
                <w:sz w:val="22"/>
                <w:szCs w:val="22"/>
              </w:rPr>
              <w:t>nnn</w:t>
            </w:r>
            <w:r w:rsidRPr="008619D3">
              <w:rPr>
                <w:rFonts w:ascii="Times New Roman" w:hAnsi="Times New Roman"/>
                <w:sz w:val="22"/>
                <w:szCs w:val="22"/>
              </w:rPr>
              <w:t>.nc</w:t>
            </w:r>
          </w:p>
          <w:p w14:paraId="32E21ACC" w14:textId="77777777" w:rsidR="001C61D5" w:rsidRPr="008F7339" w:rsidRDefault="001C61D5" w:rsidP="00095FBE">
            <w:pPr>
              <w:rPr>
                <w:rFonts w:ascii="Arial" w:hAnsi="Arial" w:cs="Arial"/>
                <w:b/>
                <w:bCs/>
                <w:sz w:val="22"/>
                <w:szCs w:val="22"/>
              </w:rPr>
            </w:pPr>
            <w:r>
              <w:rPr>
                <w:rFonts w:ascii="Times New Roman" w:hAnsi="Times New Roman"/>
                <w:sz w:val="22"/>
                <w:szCs w:val="22"/>
              </w:rPr>
              <w:t>ctd.</w:t>
            </w:r>
            <w:r w:rsidRPr="004C0FB8">
              <w:rPr>
                <w:rFonts w:ascii="Times New Roman" w:hAnsi="Times New Roman"/>
                <w:i/>
                <w:iCs/>
                <w:sz w:val="22"/>
                <w:szCs w:val="22"/>
              </w:rPr>
              <w:t>nnn</w:t>
            </w:r>
            <w:r>
              <w:rPr>
                <w:rFonts w:ascii="Times New Roman" w:hAnsi="Times New Roman"/>
                <w:sz w:val="22"/>
                <w:szCs w:val="22"/>
              </w:rPr>
              <w:t>.02.asc</w:t>
            </w:r>
          </w:p>
        </w:tc>
        <w:tc>
          <w:tcPr>
            <w:tcW w:w="668" w:type="dxa"/>
          </w:tcPr>
          <w:p w14:paraId="30BCFA08" w14:textId="77777777" w:rsidR="001C61D5" w:rsidRPr="008F7339" w:rsidRDefault="001C61D5" w:rsidP="00095FBE">
            <w:pPr>
              <w:rPr>
                <w:rFonts w:ascii="Arial" w:hAnsi="Arial" w:cs="Arial"/>
                <w:sz w:val="22"/>
                <w:szCs w:val="22"/>
              </w:rPr>
            </w:pPr>
          </w:p>
        </w:tc>
        <w:tc>
          <w:tcPr>
            <w:tcW w:w="709" w:type="dxa"/>
          </w:tcPr>
          <w:p w14:paraId="647744DF" w14:textId="77777777" w:rsidR="001C61D5" w:rsidRPr="008F7339" w:rsidRDefault="001C61D5" w:rsidP="00095FBE">
            <w:pPr>
              <w:rPr>
                <w:rFonts w:ascii="Arial" w:hAnsi="Arial" w:cs="Arial"/>
                <w:sz w:val="22"/>
                <w:szCs w:val="22"/>
              </w:rPr>
            </w:pPr>
          </w:p>
        </w:tc>
        <w:tc>
          <w:tcPr>
            <w:tcW w:w="709" w:type="dxa"/>
          </w:tcPr>
          <w:p w14:paraId="4E9A1134" w14:textId="77777777" w:rsidR="001C61D5" w:rsidRPr="008F7339" w:rsidRDefault="001C61D5" w:rsidP="00095FBE">
            <w:pPr>
              <w:rPr>
                <w:rFonts w:ascii="Arial" w:hAnsi="Arial" w:cs="Arial"/>
                <w:sz w:val="22"/>
                <w:szCs w:val="22"/>
              </w:rPr>
            </w:pPr>
          </w:p>
        </w:tc>
        <w:tc>
          <w:tcPr>
            <w:tcW w:w="709" w:type="dxa"/>
          </w:tcPr>
          <w:p w14:paraId="0792CAD7" w14:textId="77777777" w:rsidR="001C61D5" w:rsidRPr="008F7339" w:rsidRDefault="001C61D5" w:rsidP="00095FBE">
            <w:pPr>
              <w:rPr>
                <w:rFonts w:ascii="Arial" w:hAnsi="Arial" w:cs="Arial"/>
                <w:sz w:val="22"/>
                <w:szCs w:val="22"/>
              </w:rPr>
            </w:pPr>
          </w:p>
        </w:tc>
      </w:tr>
      <w:tr w:rsidR="001C61D5" w:rsidRPr="008F7339" w14:paraId="3EC7FC39" w14:textId="77777777" w:rsidTr="001C61D5">
        <w:tc>
          <w:tcPr>
            <w:tcW w:w="407" w:type="dxa"/>
          </w:tcPr>
          <w:p w14:paraId="2D2939C2" w14:textId="77777777" w:rsidR="001C61D5" w:rsidRPr="008F7339" w:rsidRDefault="001C61D5" w:rsidP="00095FBE">
            <w:pPr>
              <w:rPr>
                <w:rFonts w:ascii="Arial" w:hAnsi="Arial" w:cs="Arial"/>
                <w:sz w:val="22"/>
                <w:szCs w:val="22"/>
              </w:rPr>
            </w:pPr>
            <w:r w:rsidRPr="008F7339">
              <w:rPr>
                <w:rFonts w:ascii="Arial" w:hAnsi="Arial" w:cs="Arial"/>
                <w:sz w:val="22"/>
                <w:szCs w:val="22"/>
              </w:rPr>
              <w:t>M</w:t>
            </w:r>
          </w:p>
        </w:tc>
        <w:tc>
          <w:tcPr>
            <w:tcW w:w="1982" w:type="dxa"/>
          </w:tcPr>
          <w:p w14:paraId="2199999A" w14:textId="77777777" w:rsidR="001C61D5" w:rsidRPr="008F7339" w:rsidRDefault="001C61D5" w:rsidP="00095FBE">
            <w:pPr>
              <w:rPr>
                <w:rFonts w:ascii="Arial" w:hAnsi="Arial" w:cs="Arial"/>
                <w:sz w:val="22"/>
                <w:szCs w:val="22"/>
              </w:rPr>
            </w:pPr>
            <w:proofErr w:type="spellStart"/>
            <w:r w:rsidRPr="008F7339">
              <w:rPr>
                <w:rFonts w:ascii="Arial" w:hAnsi="Arial" w:cs="Arial"/>
                <w:sz w:val="22"/>
                <w:szCs w:val="22"/>
              </w:rPr>
              <w:t>stn</w:t>
            </w:r>
            <w:proofErr w:type="spellEnd"/>
            <w:r w:rsidRPr="008F7339">
              <w:rPr>
                <w:rFonts w:ascii="Arial" w:hAnsi="Arial" w:cs="Arial"/>
                <w:sz w:val="22"/>
                <w:szCs w:val="22"/>
              </w:rPr>
              <w:t xml:space="preserve"> = </w:t>
            </w:r>
            <w:proofErr w:type="spellStart"/>
            <w:r w:rsidRPr="008F7339">
              <w:rPr>
                <w:rFonts w:ascii="Arial" w:hAnsi="Arial" w:cs="Arial"/>
                <w:i/>
                <w:iCs/>
                <w:sz w:val="22"/>
                <w:szCs w:val="22"/>
              </w:rPr>
              <w:t>nnn</w:t>
            </w:r>
            <w:proofErr w:type="spellEnd"/>
            <w:r w:rsidRPr="008F7339">
              <w:rPr>
                <w:rFonts w:ascii="Arial" w:hAnsi="Arial" w:cs="Arial"/>
                <w:sz w:val="22"/>
                <w:szCs w:val="22"/>
              </w:rPr>
              <w:t>; mdcs_03g</w:t>
            </w:r>
          </w:p>
        </w:tc>
        <w:tc>
          <w:tcPr>
            <w:tcW w:w="3449" w:type="dxa"/>
          </w:tcPr>
          <w:p w14:paraId="1CA65F6C" w14:textId="77777777" w:rsidR="001C61D5" w:rsidRDefault="001C61D5" w:rsidP="00095FBE">
            <w:pPr>
              <w:rPr>
                <w:rFonts w:ascii="Arial" w:hAnsi="Arial" w:cs="Arial"/>
                <w:sz w:val="22"/>
                <w:szCs w:val="22"/>
              </w:rPr>
            </w:pPr>
            <w:r>
              <w:rPr>
                <w:rFonts w:ascii="Arial" w:hAnsi="Arial" w:cs="Arial"/>
                <w:sz w:val="22"/>
                <w:szCs w:val="22"/>
              </w:rPr>
              <w:t>Select cast (start and) end</w:t>
            </w:r>
          </w:p>
          <w:p w14:paraId="35A767BC"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dcs_dy146_</w:t>
            </w:r>
            <w:r w:rsidRPr="008619D3">
              <w:rPr>
                <w:rFonts w:ascii="Times New Roman" w:hAnsi="Times New Roman"/>
                <w:i/>
                <w:iCs/>
                <w:sz w:val="22"/>
                <w:szCs w:val="22"/>
              </w:rPr>
              <w:t>nnn</w:t>
            </w:r>
            <w:r w:rsidRPr="008619D3">
              <w:rPr>
                <w:rFonts w:ascii="Times New Roman" w:hAnsi="Times New Roman"/>
                <w:sz w:val="22"/>
                <w:szCs w:val="22"/>
              </w:rPr>
              <w:t>.nc</w:t>
            </w:r>
          </w:p>
        </w:tc>
        <w:tc>
          <w:tcPr>
            <w:tcW w:w="668" w:type="dxa"/>
          </w:tcPr>
          <w:p w14:paraId="1E91F1D3" w14:textId="77777777" w:rsidR="001C61D5" w:rsidRPr="008F7339" w:rsidRDefault="001C61D5" w:rsidP="00095FBE">
            <w:pPr>
              <w:rPr>
                <w:rFonts w:ascii="Arial" w:hAnsi="Arial" w:cs="Arial"/>
                <w:sz w:val="22"/>
                <w:szCs w:val="22"/>
              </w:rPr>
            </w:pPr>
          </w:p>
        </w:tc>
        <w:tc>
          <w:tcPr>
            <w:tcW w:w="709" w:type="dxa"/>
          </w:tcPr>
          <w:p w14:paraId="6235886D" w14:textId="77777777" w:rsidR="001C61D5" w:rsidRPr="008F7339" w:rsidRDefault="001C61D5" w:rsidP="00095FBE">
            <w:pPr>
              <w:rPr>
                <w:rFonts w:ascii="Arial" w:hAnsi="Arial" w:cs="Arial"/>
                <w:sz w:val="22"/>
                <w:szCs w:val="22"/>
              </w:rPr>
            </w:pPr>
          </w:p>
        </w:tc>
        <w:tc>
          <w:tcPr>
            <w:tcW w:w="709" w:type="dxa"/>
          </w:tcPr>
          <w:p w14:paraId="3ABF9F61" w14:textId="77777777" w:rsidR="001C61D5" w:rsidRPr="008F7339" w:rsidRDefault="001C61D5" w:rsidP="00095FBE">
            <w:pPr>
              <w:rPr>
                <w:rFonts w:ascii="Arial" w:hAnsi="Arial" w:cs="Arial"/>
                <w:sz w:val="22"/>
                <w:szCs w:val="22"/>
              </w:rPr>
            </w:pPr>
          </w:p>
        </w:tc>
        <w:tc>
          <w:tcPr>
            <w:tcW w:w="709" w:type="dxa"/>
          </w:tcPr>
          <w:p w14:paraId="645227A6" w14:textId="77777777" w:rsidR="001C61D5" w:rsidRPr="008F7339" w:rsidRDefault="001C61D5" w:rsidP="00095FBE">
            <w:pPr>
              <w:rPr>
                <w:rFonts w:ascii="Arial" w:hAnsi="Arial" w:cs="Arial"/>
                <w:sz w:val="22"/>
                <w:szCs w:val="22"/>
              </w:rPr>
            </w:pPr>
          </w:p>
        </w:tc>
      </w:tr>
      <w:tr w:rsidR="001C61D5" w:rsidRPr="008F7339" w14:paraId="42B32E4E" w14:textId="77777777" w:rsidTr="001C61D5">
        <w:tc>
          <w:tcPr>
            <w:tcW w:w="407" w:type="dxa"/>
          </w:tcPr>
          <w:p w14:paraId="1923E649" w14:textId="77777777" w:rsidR="001C61D5" w:rsidRPr="008F7339" w:rsidRDefault="001C61D5" w:rsidP="00095FBE">
            <w:pPr>
              <w:rPr>
                <w:rFonts w:ascii="Arial" w:hAnsi="Arial" w:cs="Arial"/>
                <w:sz w:val="22"/>
                <w:szCs w:val="22"/>
              </w:rPr>
            </w:pPr>
            <w:r>
              <w:rPr>
                <w:rFonts w:ascii="Arial" w:hAnsi="Arial" w:cs="Arial"/>
                <w:sz w:val="22"/>
                <w:szCs w:val="22"/>
              </w:rPr>
              <w:t>M</w:t>
            </w:r>
          </w:p>
        </w:tc>
        <w:tc>
          <w:tcPr>
            <w:tcW w:w="1982" w:type="dxa"/>
          </w:tcPr>
          <w:p w14:paraId="11462E41" w14:textId="77777777" w:rsidR="001C61D5" w:rsidRPr="00B31F79" w:rsidRDefault="001C61D5" w:rsidP="00095FBE">
            <w:pPr>
              <w:rPr>
                <w:rFonts w:ascii="Arial" w:hAnsi="Arial" w:cs="Arial"/>
                <w:sz w:val="22"/>
                <w:szCs w:val="22"/>
              </w:rPr>
            </w:pPr>
            <w:r>
              <w:rPr>
                <w:rFonts w:ascii="Arial" w:hAnsi="Arial" w:cs="Arial"/>
                <w:sz w:val="22"/>
                <w:szCs w:val="22"/>
              </w:rPr>
              <w:t>Edits to opt_jc238.m:</w:t>
            </w:r>
          </w:p>
        </w:tc>
        <w:tc>
          <w:tcPr>
            <w:tcW w:w="3449" w:type="dxa"/>
          </w:tcPr>
          <w:p w14:paraId="4C691BC6" w14:textId="77777777" w:rsidR="001C61D5" w:rsidRPr="00B31F79" w:rsidRDefault="001C61D5" w:rsidP="00095FBE">
            <w:pPr>
              <w:rPr>
                <w:rFonts w:ascii="Arial" w:hAnsi="Arial" w:cs="Arial"/>
                <w:sz w:val="20"/>
                <w:szCs w:val="20"/>
              </w:rPr>
            </w:pPr>
            <w:r>
              <w:rPr>
                <w:rFonts w:ascii="Arial" w:hAnsi="Arial" w:cs="Arial"/>
                <w:sz w:val="20"/>
                <w:szCs w:val="20"/>
              </w:rPr>
              <w:t xml:space="preserve">a) </w:t>
            </w:r>
            <w:r w:rsidRPr="00B31F79">
              <w:rPr>
                <w:rFonts w:ascii="Arial" w:hAnsi="Arial" w:cs="Arial"/>
                <w:sz w:val="20"/>
                <w:szCs w:val="20"/>
              </w:rPr>
              <w:t xml:space="preserve">If </w:t>
            </w:r>
            <w:proofErr w:type="spellStart"/>
            <w:r w:rsidRPr="00B31F79">
              <w:rPr>
                <w:rFonts w:ascii="Arial" w:hAnsi="Arial" w:cs="Arial"/>
                <w:sz w:val="20"/>
                <w:szCs w:val="20"/>
              </w:rPr>
              <w:t>Niskins</w:t>
            </w:r>
            <w:proofErr w:type="spellEnd"/>
            <w:r w:rsidRPr="00B31F79">
              <w:rPr>
                <w:rFonts w:ascii="Arial" w:hAnsi="Arial" w:cs="Arial"/>
                <w:sz w:val="20"/>
                <w:szCs w:val="20"/>
              </w:rPr>
              <w:t xml:space="preserve"> leaking or misfired, add flags under mfir_01 case</w:t>
            </w:r>
          </w:p>
          <w:p w14:paraId="775B628D" w14:textId="77777777" w:rsidR="001C61D5" w:rsidRDefault="001C61D5" w:rsidP="00095FBE">
            <w:pPr>
              <w:rPr>
                <w:rFonts w:ascii="Arial" w:hAnsi="Arial" w:cs="Arial"/>
                <w:sz w:val="22"/>
                <w:szCs w:val="22"/>
              </w:rPr>
            </w:pPr>
            <w:r>
              <w:rPr>
                <w:rFonts w:ascii="Arial" w:hAnsi="Arial" w:cs="Arial"/>
                <w:sz w:val="20"/>
                <w:szCs w:val="20"/>
              </w:rPr>
              <w:t xml:space="preserve">b) </w:t>
            </w:r>
            <w:r w:rsidRPr="00BA0B29">
              <w:rPr>
                <w:rFonts w:ascii="Arial" w:hAnsi="Arial" w:cs="Arial"/>
                <w:sz w:val="20"/>
                <w:szCs w:val="20"/>
              </w:rPr>
              <w:t xml:space="preserve">If cast not </w:t>
            </w:r>
            <w:proofErr w:type="gramStart"/>
            <w:r w:rsidRPr="00BA0B29">
              <w:rPr>
                <w:rFonts w:ascii="Arial" w:hAnsi="Arial" w:cs="Arial"/>
                <w:sz w:val="20"/>
                <w:szCs w:val="20"/>
              </w:rPr>
              <w:t>full-depth</w:t>
            </w:r>
            <w:proofErr w:type="gramEnd"/>
            <w:r w:rsidRPr="00BA0B29">
              <w:rPr>
                <w:rFonts w:ascii="Arial" w:hAnsi="Arial" w:cs="Arial"/>
                <w:sz w:val="20"/>
                <w:szCs w:val="20"/>
              </w:rPr>
              <w:t xml:space="preserve">, add water dep </w:t>
            </w:r>
            <w:r>
              <w:rPr>
                <w:rFonts w:ascii="Arial" w:hAnsi="Arial" w:cs="Arial"/>
                <w:sz w:val="20"/>
                <w:szCs w:val="20"/>
              </w:rPr>
              <w:t>in</w:t>
            </w:r>
            <w:r w:rsidRPr="00BA0B29">
              <w:rPr>
                <w:rFonts w:ascii="Arial" w:hAnsi="Arial" w:cs="Arial"/>
                <w:sz w:val="20"/>
                <w:szCs w:val="20"/>
              </w:rPr>
              <w:t xml:space="preserve"> </w:t>
            </w:r>
            <w:proofErr w:type="spellStart"/>
            <w:r w:rsidRPr="00BA0B29">
              <w:rPr>
                <w:rFonts w:ascii="Arial" w:hAnsi="Arial" w:cs="Arial"/>
                <w:sz w:val="20"/>
                <w:szCs w:val="20"/>
              </w:rPr>
              <w:t>best_station_depths</w:t>
            </w:r>
            <w:proofErr w:type="spellEnd"/>
            <w:r w:rsidRPr="00BA0B29">
              <w:rPr>
                <w:rFonts w:ascii="Arial" w:hAnsi="Arial" w:cs="Arial"/>
                <w:sz w:val="20"/>
                <w:szCs w:val="20"/>
              </w:rPr>
              <w:t xml:space="preserve"> case</w:t>
            </w:r>
          </w:p>
        </w:tc>
        <w:tc>
          <w:tcPr>
            <w:tcW w:w="668" w:type="dxa"/>
          </w:tcPr>
          <w:p w14:paraId="54B6A895" w14:textId="77777777" w:rsidR="001C61D5" w:rsidRPr="008F7339" w:rsidRDefault="001C61D5" w:rsidP="00095FBE">
            <w:pPr>
              <w:rPr>
                <w:rFonts w:ascii="Arial" w:hAnsi="Arial" w:cs="Arial"/>
                <w:sz w:val="22"/>
                <w:szCs w:val="22"/>
              </w:rPr>
            </w:pPr>
          </w:p>
        </w:tc>
        <w:tc>
          <w:tcPr>
            <w:tcW w:w="709" w:type="dxa"/>
          </w:tcPr>
          <w:p w14:paraId="5DB947A1" w14:textId="77777777" w:rsidR="001C61D5" w:rsidRPr="008F7339" w:rsidRDefault="001C61D5" w:rsidP="00095FBE">
            <w:pPr>
              <w:rPr>
                <w:rFonts w:ascii="Arial" w:hAnsi="Arial" w:cs="Arial"/>
                <w:sz w:val="22"/>
                <w:szCs w:val="22"/>
              </w:rPr>
            </w:pPr>
          </w:p>
        </w:tc>
        <w:tc>
          <w:tcPr>
            <w:tcW w:w="709" w:type="dxa"/>
          </w:tcPr>
          <w:p w14:paraId="27FDD98F" w14:textId="77777777" w:rsidR="001C61D5" w:rsidRPr="008F7339" w:rsidRDefault="001C61D5" w:rsidP="00095FBE">
            <w:pPr>
              <w:rPr>
                <w:rFonts w:ascii="Arial" w:hAnsi="Arial" w:cs="Arial"/>
                <w:sz w:val="22"/>
                <w:szCs w:val="22"/>
              </w:rPr>
            </w:pPr>
          </w:p>
        </w:tc>
        <w:tc>
          <w:tcPr>
            <w:tcW w:w="709" w:type="dxa"/>
          </w:tcPr>
          <w:p w14:paraId="50901645" w14:textId="77777777" w:rsidR="001C61D5" w:rsidRPr="008F7339" w:rsidRDefault="001C61D5" w:rsidP="00095FBE">
            <w:pPr>
              <w:rPr>
                <w:rFonts w:ascii="Arial" w:hAnsi="Arial" w:cs="Arial"/>
                <w:sz w:val="22"/>
                <w:szCs w:val="22"/>
              </w:rPr>
            </w:pPr>
          </w:p>
        </w:tc>
      </w:tr>
      <w:tr w:rsidR="001C61D5" w:rsidRPr="008F7339" w14:paraId="2F53B996" w14:textId="77777777" w:rsidTr="001C61D5">
        <w:tc>
          <w:tcPr>
            <w:tcW w:w="407" w:type="dxa"/>
          </w:tcPr>
          <w:p w14:paraId="6F044CFC" w14:textId="77777777" w:rsidR="001C61D5" w:rsidRPr="008F7339" w:rsidRDefault="001C61D5" w:rsidP="00095FBE">
            <w:pPr>
              <w:rPr>
                <w:rFonts w:ascii="Arial" w:hAnsi="Arial" w:cs="Arial"/>
                <w:sz w:val="22"/>
                <w:szCs w:val="22"/>
              </w:rPr>
            </w:pPr>
            <w:r w:rsidRPr="008F7339">
              <w:rPr>
                <w:rFonts w:ascii="Arial" w:hAnsi="Arial" w:cs="Arial"/>
                <w:sz w:val="22"/>
                <w:szCs w:val="22"/>
              </w:rPr>
              <w:t>M</w:t>
            </w:r>
          </w:p>
        </w:tc>
        <w:tc>
          <w:tcPr>
            <w:tcW w:w="1982" w:type="dxa"/>
          </w:tcPr>
          <w:p w14:paraId="130A59E8" w14:textId="77777777" w:rsidR="001C61D5" w:rsidRDefault="001C61D5" w:rsidP="00095FBE">
            <w:pPr>
              <w:rPr>
                <w:rFonts w:ascii="Arial" w:hAnsi="Arial" w:cs="Arial"/>
                <w:sz w:val="22"/>
                <w:szCs w:val="22"/>
              </w:rPr>
            </w:pPr>
            <w:proofErr w:type="spellStart"/>
            <w:r w:rsidRPr="008F7339">
              <w:rPr>
                <w:rFonts w:ascii="Arial" w:hAnsi="Arial" w:cs="Arial"/>
                <w:sz w:val="22"/>
                <w:szCs w:val="22"/>
              </w:rPr>
              <w:t>stn</w:t>
            </w:r>
            <w:proofErr w:type="spellEnd"/>
            <w:r w:rsidRPr="008F7339">
              <w:rPr>
                <w:rFonts w:ascii="Arial" w:hAnsi="Arial" w:cs="Arial"/>
                <w:sz w:val="22"/>
                <w:szCs w:val="22"/>
              </w:rPr>
              <w:t xml:space="preserve"> = </w:t>
            </w:r>
            <w:proofErr w:type="spellStart"/>
            <w:r w:rsidRPr="008F7339">
              <w:rPr>
                <w:rFonts w:ascii="Arial" w:hAnsi="Arial" w:cs="Arial"/>
                <w:i/>
                <w:iCs/>
                <w:sz w:val="22"/>
                <w:szCs w:val="22"/>
              </w:rPr>
              <w:t>nnn</w:t>
            </w:r>
            <w:proofErr w:type="spellEnd"/>
            <w:r w:rsidRPr="008F7339">
              <w:rPr>
                <w:rFonts w:ascii="Arial" w:hAnsi="Arial" w:cs="Arial"/>
                <w:sz w:val="22"/>
                <w:szCs w:val="22"/>
              </w:rPr>
              <w:t>; ctd_all_part2</w:t>
            </w:r>
          </w:p>
          <w:p w14:paraId="0F27E496" w14:textId="77777777" w:rsidR="001C61D5" w:rsidRPr="0021492F" w:rsidRDefault="001C61D5" w:rsidP="00095FBE">
            <w:pPr>
              <w:rPr>
                <w:rFonts w:ascii="Arial" w:hAnsi="Arial" w:cs="Arial"/>
                <w:sz w:val="18"/>
                <w:szCs w:val="18"/>
              </w:rPr>
            </w:pPr>
            <w:r w:rsidRPr="0021492F">
              <w:rPr>
                <w:rFonts w:ascii="Arial" w:hAnsi="Arial" w:cs="Arial"/>
                <w:sz w:val="18"/>
                <w:szCs w:val="18"/>
              </w:rPr>
              <w:t xml:space="preserve">    mctd_04</w:t>
            </w:r>
          </w:p>
          <w:p w14:paraId="08791707" w14:textId="77777777" w:rsidR="001C61D5" w:rsidRPr="0021492F" w:rsidRDefault="001C61D5" w:rsidP="00095FBE">
            <w:pPr>
              <w:rPr>
                <w:rFonts w:ascii="Arial" w:hAnsi="Arial" w:cs="Arial"/>
                <w:sz w:val="18"/>
                <w:szCs w:val="18"/>
              </w:rPr>
            </w:pPr>
            <w:r>
              <w:rPr>
                <w:rFonts w:ascii="Arial" w:hAnsi="Arial" w:cs="Arial"/>
                <w:sz w:val="18"/>
                <w:szCs w:val="18"/>
              </w:rPr>
              <w:t xml:space="preserve">    </w:t>
            </w:r>
            <w:r w:rsidRPr="0021492F">
              <w:rPr>
                <w:rFonts w:ascii="Arial" w:hAnsi="Arial" w:cs="Arial"/>
                <w:sz w:val="18"/>
                <w:szCs w:val="18"/>
              </w:rPr>
              <w:t>mfir_01</w:t>
            </w:r>
          </w:p>
          <w:p w14:paraId="2875146D" w14:textId="77777777" w:rsidR="001C61D5" w:rsidRPr="0021492F" w:rsidRDefault="001C61D5" w:rsidP="00095FBE">
            <w:pPr>
              <w:rPr>
                <w:rFonts w:ascii="Arial" w:hAnsi="Arial" w:cs="Arial"/>
                <w:sz w:val="18"/>
                <w:szCs w:val="18"/>
              </w:rPr>
            </w:pPr>
            <w:r>
              <w:rPr>
                <w:rFonts w:ascii="Arial" w:hAnsi="Arial" w:cs="Arial"/>
                <w:sz w:val="18"/>
                <w:szCs w:val="18"/>
              </w:rPr>
              <w:t xml:space="preserve">    </w:t>
            </w:r>
            <w:r w:rsidRPr="0021492F">
              <w:rPr>
                <w:rFonts w:ascii="Arial" w:hAnsi="Arial" w:cs="Arial"/>
                <w:sz w:val="18"/>
                <w:szCs w:val="18"/>
              </w:rPr>
              <w:t>mfir_03</w:t>
            </w:r>
          </w:p>
          <w:p w14:paraId="2E9D6BDF" w14:textId="77777777" w:rsidR="001C61D5" w:rsidRPr="0021492F" w:rsidRDefault="001C61D5" w:rsidP="00095FBE">
            <w:pPr>
              <w:rPr>
                <w:rFonts w:ascii="Arial" w:hAnsi="Arial" w:cs="Arial"/>
                <w:sz w:val="18"/>
                <w:szCs w:val="18"/>
              </w:rPr>
            </w:pPr>
            <w:r>
              <w:rPr>
                <w:rFonts w:ascii="Arial" w:hAnsi="Arial" w:cs="Arial"/>
                <w:sz w:val="18"/>
                <w:szCs w:val="18"/>
              </w:rPr>
              <w:t xml:space="preserve">    </w:t>
            </w:r>
            <w:r w:rsidRPr="0021492F">
              <w:rPr>
                <w:rFonts w:ascii="Arial" w:hAnsi="Arial" w:cs="Arial"/>
                <w:sz w:val="18"/>
                <w:szCs w:val="18"/>
              </w:rPr>
              <w:t>mwin_01</w:t>
            </w:r>
          </w:p>
          <w:p w14:paraId="68400E6B" w14:textId="77777777" w:rsidR="001C61D5" w:rsidRPr="0021492F" w:rsidRDefault="001C61D5" w:rsidP="00095FBE">
            <w:pPr>
              <w:rPr>
                <w:rFonts w:ascii="Arial" w:hAnsi="Arial" w:cs="Arial"/>
                <w:sz w:val="18"/>
                <w:szCs w:val="18"/>
              </w:rPr>
            </w:pPr>
            <w:r>
              <w:rPr>
                <w:rFonts w:ascii="Arial" w:hAnsi="Arial" w:cs="Arial"/>
                <w:sz w:val="18"/>
                <w:szCs w:val="18"/>
              </w:rPr>
              <w:t xml:space="preserve">    </w:t>
            </w:r>
            <w:proofErr w:type="spellStart"/>
            <w:r w:rsidRPr="0021492F">
              <w:rPr>
                <w:rFonts w:ascii="Arial" w:hAnsi="Arial" w:cs="Arial"/>
                <w:sz w:val="18"/>
                <w:szCs w:val="18"/>
              </w:rPr>
              <w:t>mwin_to_fir</w:t>
            </w:r>
            <w:proofErr w:type="spellEnd"/>
          </w:p>
          <w:p w14:paraId="7C7618DA" w14:textId="77777777" w:rsidR="001C61D5" w:rsidRPr="0021492F" w:rsidRDefault="001C61D5" w:rsidP="00095FBE">
            <w:pPr>
              <w:rPr>
                <w:rFonts w:ascii="Arial" w:hAnsi="Arial" w:cs="Arial"/>
                <w:sz w:val="18"/>
                <w:szCs w:val="18"/>
              </w:rPr>
            </w:pPr>
            <w:r>
              <w:rPr>
                <w:rFonts w:ascii="Arial" w:hAnsi="Arial" w:cs="Arial"/>
                <w:sz w:val="18"/>
                <w:szCs w:val="18"/>
              </w:rPr>
              <w:t xml:space="preserve">    </w:t>
            </w:r>
            <w:proofErr w:type="spellStart"/>
            <w:r w:rsidRPr="0021492F">
              <w:rPr>
                <w:rFonts w:ascii="Arial" w:hAnsi="Arial" w:cs="Arial"/>
                <w:sz w:val="18"/>
                <w:szCs w:val="18"/>
              </w:rPr>
              <w:t>mfir_to_sam</w:t>
            </w:r>
            <w:proofErr w:type="spellEnd"/>
          </w:p>
          <w:p w14:paraId="59A4584F" w14:textId="77777777" w:rsidR="001C61D5" w:rsidRPr="00A17121" w:rsidRDefault="001C61D5" w:rsidP="00095FBE">
            <w:pPr>
              <w:rPr>
                <w:rFonts w:ascii="Arial" w:hAnsi="Arial" w:cs="Arial"/>
                <w:sz w:val="18"/>
                <w:szCs w:val="18"/>
              </w:rPr>
            </w:pPr>
            <w:r>
              <w:rPr>
                <w:rFonts w:ascii="Arial" w:hAnsi="Arial" w:cs="Arial"/>
                <w:sz w:val="18"/>
                <w:szCs w:val="18"/>
              </w:rPr>
              <w:t xml:space="preserve">    </w:t>
            </w:r>
            <w:proofErr w:type="spellStart"/>
            <w:r>
              <w:rPr>
                <w:rFonts w:ascii="Arial" w:hAnsi="Arial" w:cs="Arial"/>
                <w:sz w:val="18"/>
                <w:szCs w:val="18"/>
              </w:rPr>
              <w:t>station_s</w:t>
            </w:r>
            <w:r w:rsidRPr="00A17121">
              <w:rPr>
                <w:rFonts w:ascii="Arial" w:hAnsi="Arial" w:cs="Arial"/>
                <w:sz w:val="18"/>
                <w:szCs w:val="18"/>
              </w:rPr>
              <w:t>ummary</w:t>
            </w:r>
            <w:proofErr w:type="spellEnd"/>
          </w:p>
          <w:p w14:paraId="10DCA4F2" w14:textId="77777777" w:rsidR="001C61D5" w:rsidRPr="008F7339" w:rsidRDefault="001C61D5" w:rsidP="00095FBE">
            <w:pPr>
              <w:rPr>
                <w:rFonts w:ascii="Arial" w:hAnsi="Arial" w:cs="Arial"/>
                <w:sz w:val="22"/>
                <w:szCs w:val="22"/>
              </w:rPr>
            </w:pPr>
            <w:r>
              <w:rPr>
                <w:rFonts w:ascii="Arial" w:hAnsi="Arial" w:cs="Arial"/>
                <w:sz w:val="18"/>
                <w:szCs w:val="18"/>
              </w:rPr>
              <w:t xml:space="preserve">    </w:t>
            </w:r>
            <w:r w:rsidRPr="00A17121">
              <w:rPr>
                <w:rFonts w:ascii="Arial" w:hAnsi="Arial" w:cs="Arial"/>
                <w:sz w:val="18"/>
                <w:szCs w:val="18"/>
              </w:rPr>
              <w:t>mdep_01</w:t>
            </w:r>
          </w:p>
        </w:tc>
        <w:tc>
          <w:tcPr>
            <w:tcW w:w="3449" w:type="dxa"/>
          </w:tcPr>
          <w:p w14:paraId="7BB08E02"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ctd_dy146_</w:t>
            </w:r>
            <w:r w:rsidRPr="008619D3">
              <w:rPr>
                <w:rFonts w:ascii="Times New Roman" w:hAnsi="Times New Roman"/>
                <w:i/>
                <w:iCs/>
                <w:sz w:val="22"/>
                <w:szCs w:val="22"/>
              </w:rPr>
              <w:t>nnn</w:t>
            </w:r>
            <w:r w:rsidRPr="008619D3">
              <w:rPr>
                <w:rFonts w:ascii="Times New Roman" w:hAnsi="Times New Roman"/>
                <w:sz w:val="22"/>
                <w:szCs w:val="22"/>
              </w:rPr>
              <w:t>_2db.nc</w:t>
            </w:r>
          </w:p>
          <w:p w14:paraId="3F44E879"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ctd_dy146_</w:t>
            </w:r>
            <w:r w:rsidRPr="008619D3">
              <w:rPr>
                <w:rFonts w:ascii="Times New Roman" w:hAnsi="Times New Roman"/>
                <w:i/>
                <w:iCs/>
                <w:sz w:val="22"/>
                <w:szCs w:val="22"/>
              </w:rPr>
              <w:t>nnn</w:t>
            </w:r>
            <w:r w:rsidRPr="008619D3">
              <w:rPr>
                <w:rFonts w:ascii="Times New Roman" w:hAnsi="Times New Roman"/>
                <w:sz w:val="22"/>
                <w:szCs w:val="22"/>
              </w:rPr>
              <w:t>_2up.nc</w:t>
            </w:r>
          </w:p>
          <w:p w14:paraId="51974CA3"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fir_dy146_</w:t>
            </w:r>
            <w:r w:rsidRPr="008619D3">
              <w:rPr>
                <w:rFonts w:ascii="Times New Roman" w:hAnsi="Times New Roman"/>
                <w:i/>
                <w:iCs/>
                <w:sz w:val="22"/>
                <w:szCs w:val="22"/>
              </w:rPr>
              <w:t>nnn</w:t>
            </w:r>
            <w:r w:rsidRPr="008619D3">
              <w:rPr>
                <w:rFonts w:ascii="Times New Roman" w:hAnsi="Times New Roman"/>
                <w:sz w:val="22"/>
                <w:szCs w:val="22"/>
              </w:rPr>
              <w:t>.nc</w:t>
            </w:r>
          </w:p>
          <w:p w14:paraId="3463EB86"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win_dy146_</w:t>
            </w:r>
            <w:r w:rsidRPr="008619D3">
              <w:rPr>
                <w:rFonts w:ascii="Times New Roman" w:hAnsi="Times New Roman"/>
                <w:i/>
                <w:iCs/>
                <w:sz w:val="22"/>
                <w:szCs w:val="22"/>
              </w:rPr>
              <w:t>nnn</w:t>
            </w:r>
            <w:r w:rsidRPr="008619D3">
              <w:rPr>
                <w:rFonts w:ascii="Times New Roman" w:hAnsi="Times New Roman"/>
                <w:sz w:val="22"/>
                <w:szCs w:val="22"/>
              </w:rPr>
              <w:t>.nc</w:t>
            </w:r>
          </w:p>
          <w:p w14:paraId="784F3324"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bot_dy146_</w:t>
            </w:r>
            <w:r w:rsidRPr="008619D3">
              <w:rPr>
                <w:rFonts w:ascii="Times New Roman" w:hAnsi="Times New Roman"/>
                <w:i/>
                <w:iCs/>
                <w:sz w:val="22"/>
                <w:szCs w:val="22"/>
              </w:rPr>
              <w:t>nnn</w:t>
            </w:r>
            <w:r w:rsidRPr="008619D3">
              <w:rPr>
                <w:rFonts w:ascii="Times New Roman" w:hAnsi="Times New Roman"/>
                <w:sz w:val="22"/>
                <w:szCs w:val="22"/>
              </w:rPr>
              <w:t>.nc</w:t>
            </w:r>
          </w:p>
          <w:p w14:paraId="1169E684" w14:textId="77777777" w:rsidR="001C61D5" w:rsidRDefault="001C61D5" w:rsidP="00095FBE">
            <w:pPr>
              <w:rPr>
                <w:rFonts w:ascii="Times New Roman" w:hAnsi="Times New Roman"/>
                <w:sz w:val="22"/>
                <w:szCs w:val="22"/>
              </w:rPr>
            </w:pPr>
            <w:r w:rsidRPr="008619D3">
              <w:rPr>
                <w:rFonts w:ascii="Times New Roman" w:hAnsi="Times New Roman"/>
                <w:sz w:val="22"/>
                <w:szCs w:val="22"/>
              </w:rPr>
              <w:t>sam_dy146_all.nc</w:t>
            </w:r>
          </w:p>
          <w:p w14:paraId="26BD01F0" w14:textId="77777777" w:rsidR="001C61D5" w:rsidRPr="008F7339" w:rsidRDefault="001C61D5" w:rsidP="00095FBE">
            <w:pPr>
              <w:rPr>
                <w:rFonts w:ascii="Arial" w:hAnsi="Arial" w:cs="Arial"/>
                <w:sz w:val="22"/>
                <w:szCs w:val="22"/>
              </w:rPr>
            </w:pPr>
          </w:p>
        </w:tc>
        <w:tc>
          <w:tcPr>
            <w:tcW w:w="668" w:type="dxa"/>
          </w:tcPr>
          <w:p w14:paraId="6BC7CD2C" w14:textId="77777777" w:rsidR="001C61D5" w:rsidRPr="008F7339" w:rsidRDefault="001C61D5" w:rsidP="00095FBE">
            <w:pPr>
              <w:rPr>
                <w:rFonts w:ascii="Arial" w:hAnsi="Arial" w:cs="Arial"/>
                <w:sz w:val="22"/>
                <w:szCs w:val="22"/>
              </w:rPr>
            </w:pPr>
          </w:p>
        </w:tc>
        <w:tc>
          <w:tcPr>
            <w:tcW w:w="709" w:type="dxa"/>
          </w:tcPr>
          <w:p w14:paraId="516978EA" w14:textId="77777777" w:rsidR="001C61D5" w:rsidRPr="008F7339" w:rsidRDefault="001C61D5" w:rsidP="00095FBE">
            <w:pPr>
              <w:rPr>
                <w:rFonts w:ascii="Arial" w:hAnsi="Arial" w:cs="Arial"/>
                <w:sz w:val="22"/>
                <w:szCs w:val="22"/>
              </w:rPr>
            </w:pPr>
          </w:p>
        </w:tc>
        <w:tc>
          <w:tcPr>
            <w:tcW w:w="709" w:type="dxa"/>
          </w:tcPr>
          <w:p w14:paraId="5650876B" w14:textId="77777777" w:rsidR="001C61D5" w:rsidRPr="008F7339" w:rsidRDefault="001C61D5" w:rsidP="00095FBE">
            <w:pPr>
              <w:rPr>
                <w:rFonts w:ascii="Arial" w:hAnsi="Arial" w:cs="Arial"/>
                <w:sz w:val="22"/>
                <w:szCs w:val="22"/>
              </w:rPr>
            </w:pPr>
          </w:p>
        </w:tc>
        <w:tc>
          <w:tcPr>
            <w:tcW w:w="709" w:type="dxa"/>
          </w:tcPr>
          <w:p w14:paraId="6A67E89D" w14:textId="77777777" w:rsidR="001C61D5" w:rsidRPr="008F7339" w:rsidRDefault="001C61D5" w:rsidP="00095FBE">
            <w:pPr>
              <w:rPr>
                <w:rFonts w:ascii="Arial" w:hAnsi="Arial" w:cs="Arial"/>
                <w:sz w:val="22"/>
                <w:szCs w:val="22"/>
              </w:rPr>
            </w:pPr>
          </w:p>
        </w:tc>
      </w:tr>
      <w:tr w:rsidR="001C61D5" w:rsidRPr="008F7339" w14:paraId="1685C7B1" w14:textId="77777777" w:rsidTr="001C61D5">
        <w:tc>
          <w:tcPr>
            <w:tcW w:w="407" w:type="dxa"/>
          </w:tcPr>
          <w:p w14:paraId="3A036E35" w14:textId="77777777" w:rsidR="001C61D5" w:rsidRPr="008F7339" w:rsidRDefault="001C61D5" w:rsidP="00095FBE">
            <w:pPr>
              <w:rPr>
                <w:rFonts w:ascii="Arial" w:hAnsi="Arial" w:cs="Arial"/>
                <w:sz w:val="22"/>
                <w:szCs w:val="22"/>
              </w:rPr>
            </w:pPr>
            <w:r w:rsidRPr="008F7339">
              <w:rPr>
                <w:rFonts w:ascii="Arial" w:hAnsi="Arial" w:cs="Arial"/>
                <w:sz w:val="22"/>
                <w:szCs w:val="22"/>
              </w:rPr>
              <w:t>M</w:t>
            </w:r>
          </w:p>
        </w:tc>
        <w:tc>
          <w:tcPr>
            <w:tcW w:w="1982" w:type="dxa"/>
          </w:tcPr>
          <w:p w14:paraId="30A7C25E" w14:textId="77777777" w:rsidR="001C61D5" w:rsidRPr="008F7339" w:rsidRDefault="001C61D5" w:rsidP="00095FBE">
            <w:pPr>
              <w:rPr>
                <w:rFonts w:ascii="Arial" w:hAnsi="Arial" w:cs="Arial"/>
                <w:sz w:val="22"/>
                <w:szCs w:val="22"/>
              </w:rPr>
            </w:pPr>
            <w:proofErr w:type="spellStart"/>
            <w:r w:rsidRPr="008F7339">
              <w:rPr>
                <w:rFonts w:ascii="Arial" w:hAnsi="Arial" w:cs="Arial"/>
                <w:sz w:val="22"/>
                <w:szCs w:val="22"/>
              </w:rPr>
              <w:t>stn</w:t>
            </w:r>
            <w:proofErr w:type="spellEnd"/>
            <w:r w:rsidRPr="008F7339">
              <w:rPr>
                <w:rFonts w:ascii="Arial" w:hAnsi="Arial" w:cs="Arial"/>
                <w:sz w:val="22"/>
                <w:szCs w:val="22"/>
              </w:rPr>
              <w:t xml:space="preserve"> = </w:t>
            </w:r>
            <w:proofErr w:type="spellStart"/>
            <w:r w:rsidRPr="008F7339">
              <w:rPr>
                <w:rFonts w:ascii="Arial" w:hAnsi="Arial" w:cs="Arial"/>
                <w:i/>
                <w:iCs/>
                <w:sz w:val="22"/>
                <w:szCs w:val="22"/>
              </w:rPr>
              <w:t>nnn</w:t>
            </w:r>
            <w:proofErr w:type="spellEnd"/>
            <w:r w:rsidRPr="008F7339">
              <w:rPr>
                <w:rFonts w:ascii="Arial" w:hAnsi="Arial" w:cs="Arial"/>
                <w:sz w:val="22"/>
                <w:szCs w:val="22"/>
              </w:rPr>
              <w:t xml:space="preserve">; </w:t>
            </w:r>
            <w:proofErr w:type="spellStart"/>
            <w:r w:rsidRPr="008F7339">
              <w:rPr>
                <w:rFonts w:ascii="Arial" w:hAnsi="Arial" w:cs="Arial"/>
                <w:sz w:val="22"/>
                <w:szCs w:val="22"/>
              </w:rPr>
              <w:t>mctd_checkplots</w:t>
            </w:r>
            <w:proofErr w:type="spellEnd"/>
          </w:p>
        </w:tc>
        <w:tc>
          <w:tcPr>
            <w:tcW w:w="3449" w:type="dxa"/>
          </w:tcPr>
          <w:p w14:paraId="2ED86532" w14:textId="77777777" w:rsidR="001C61D5" w:rsidRPr="008F7339" w:rsidRDefault="001C61D5" w:rsidP="00095FBE">
            <w:pPr>
              <w:rPr>
                <w:rFonts w:ascii="Arial" w:hAnsi="Arial" w:cs="Arial"/>
                <w:sz w:val="22"/>
                <w:szCs w:val="22"/>
              </w:rPr>
            </w:pPr>
          </w:p>
        </w:tc>
        <w:tc>
          <w:tcPr>
            <w:tcW w:w="668" w:type="dxa"/>
          </w:tcPr>
          <w:p w14:paraId="57281484" w14:textId="77777777" w:rsidR="001C61D5" w:rsidRPr="008F7339" w:rsidRDefault="001C61D5" w:rsidP="00095FBE">
            <w:pPr>
              <w:rPr>
                <w:rFonts w:ascii="Arial" w:hAnsi="Arial" w:cs="Arial"/>
                <w:sz w:val="22"/>
                <w:szCs w:val="22"/>
              </w:rPr>
            </w:pPr>
          </w:p>
        </w:tc>
        <w:tc>
          <w:tcPr>
            <w:tcW w:w="709" w:type="dxa"/>
          </w:tcPr>
          <w:p w14:paraId="624E717A" w14:textId="77777777" w:rsidR="001C61D5" w:rsidRPr="008F7339" w:rsidRDefault="001C61D5" w:rsidP="00095FBE">
            <w:pPr>
              <w:rPr>
                <w:rFonts w:ascii="Arial" w:hAnsi="Arial" w:cs="Arial"/>
                <w:sz w:val="22"/>
                <w:szCs w:val="22"/>
              </w:rPr>
            </w:pPr>
          </w:p>
        </w:tc>
        <w:tc>
          <w:tcPr>
            <w:tcW w:w="709" w:type="dxa"/>
          </w:tcPr>
          <w:p w14:paraId="76642EC8" w14:textId="77777777" w:rsidR="001C61D5" w:rsidRPr="008F7339" w:rsidRDefault="001C61D5" w:rsidP="00095FBE">
            <w:pPr>
              <w:rPr>
                <w:rFonts w:ascii="Arial" w:hAnsi="Arial" w:cs="Arial"/>
                <w:sz w:val="22"/>
                <w:szCs w:val="22"/>
              </w:rPr>
            </w:pPr>
          </w:p>
        </w:tc>
        <w:tc>
          <w:tcPr>
            <w:tcW w:w="709" w:type="dxa"/>
          </w:tcPr>
          <w:p w14:paraId="7C63AA36" w14:textId="77777777" w:rsidR="001C61D5" w:rsidRPr="008F7339" w:rsidRDefault="001C61D5" w:rsidP="00095FBE">
            <w:pPr>
              <w:rPr>
                <w:rFonts w:ascii="Arial" w:hAnsi="Arial" w:cs="Arial"/>
                <w:sz w:val="22"/>
                <w:szCs w:val="22"/>
              </w:rPr>
            </w:pPr>
          </w:p>
        </w:tc>
      </w:tr>
      <w:tr w:rsidR="001C61D5" w:rsidRPr="008F7339" w14:paraId="428CE8BC" w14:textId="77777777" w:rsidTr="001C61D5">
        <w:tc>
          <w:tcPr>
            <w:tcW w:w="407" w:type="dxa"/>
          </w:tcPr>
          <w:p w14:paraId="254A7E56" w14:textId="77777777" w:rsidR="001C61D5" w:rsidRPr="008F7339" w:rsidRDefault="001C61D5" w:rsidP="00095FBE">
            <w:pPr>
              <w:rPr>
                <w:rFonts w:ascii="Arial" w:hAnsi="Arial" w:cs="Arial"/>
                <w:sz w:val="22"/>
                <w:szCs w:val="22"/>
              </w:rPr>
            </w:pPr>
            <w:r w:rsidRPr="008F7339">
              <w:rPr>
                <w:rFonts w:ascii="Arial" w:hAnsi="Arial" w:cs="Arial"/>
                <w:sz w:val="22"/>
                <w:szCs w:val="22"/>
              </w:rPr>
              <w:t>M</w:t>
            </w:r>
          </w:p>
        </w:tc>
        <w:tc>
          <w:tcPr>
            <w:tcW w:w="1982" w:type="dxa"/>
          </w:tcPr>
          <w:p w14:paraId="35DD6316" w14:textId="77777777" w:rsidR="001C61D5" w:rsidRPr="008F7339" w:rsidRDefault="001C61D5" w:rsidP="00095FBE">
            <w:pPr>
              <w:rPr>
                <w:rFonts w:ascii="Arial" w:hAnsi="Arial" w:cs="Arial"/>
                <w:sz w:val="22"/>
                <w:szCs w:val="22"/>
              </w:rPr>
            </w:pPr>
            <w:proofErr w:type="spellStart"/>
            <w:r w:rsidRPr="008F7339">
              <w:rPr>
                <w:rFonts w:ascii="Arial" w:hAnsi="Arial" w:cs="Arial"/>
                <w:sz w:val="22"/>
                <w:szCs w:val="22"/>
              </w:rPr>
              <w:t>stn</w:t>
            </w:r>
            <w:proofErr w:type="spellEnd"/>
            <w:r w:rsidRPr="008F7339">
              <w:rPr>
                <w:rFonts w:ascii="Arial" w:hAnsi="Arial" w:cs="Arial"/>
                <w:sz w:val="22"/>
                <w:szCs w:val="22"/>
              </w:rPr>
              <w:t xml:space="preserve"> = </w:t>
            </w:r>
            <w:proofErr w:type="spellStart"/>
            <w:r w:rsidRPr="008F7339">
              <w:rPr>
                <w:rFonts w:ascii="Arial" w:hAnsi="Arial" w:cs="Arial"/>
                <w:i/>
                <w:iCs/>
                <w:sz w:val="22"/>
                <w:szCs w:val="22"/>
              </w:rPr>
              <w:t>nnn</w:t>
            </w:r>
            <w:proofErr w:type="spellEnd"/>
            <w:r w:rsidRPr="008F7339">
              <w:rPr>
                <w:rFonts w:ascii="Arial" w:hAnsi="Arial" w:cs="Arial"/>
                <w:sz w:val="22"/>
                <w:szCs w:val="22"/>
              </w:rPr>
              <w:t xml:space="preserve">; </w:t>
            </w:r>
            <w:proofErr w:type="spellStart"/>
            <w:r w:rsidRPr="008F7339">
              <w:rPr>
                <w:rFonts w:ascii="Arial" w:hAnsi="Arial" w:cs="Arial"/>
                <w:sz w:val="22"/>
                <w:szCs w:val="22"/>
              </w:rPr>
              <w:t>mctd_rawshow</w:t>
            </w:r>
            <w:proofErr w:type="spellEnd"/>
          </w:p>
        </w:tc>
        <w:tc>
          <w:tcPr>
            <w:tcW w:w="3449" w:type="dxa"/>
          </w:tcPr>
          <w:p w14:paraId="092F2587" w14:textId="77777777" w:rsidR="001C61D5" w:rsidRPr="008F7339" w:rsidRDefault="001C61D5" w:rsidP="00095FBE">
            <w:pPr>
              <w:rPr>
                <w:rFonts w:ascii="Arial" w:hAnsi="Arial" w:cs="Arial"/>
                <w:sz w:val="22"/>
                <w:szCs w:val="22"/>
              </w:rPr>
            </w:pPr>
            <w:r>
              <w:rPr>
                <w:rFonts w:ascii="Arial" w:hAnsi="Arial" w:cs="Arial"/>
                <w:sz w:val="22"/>
                <w:szCs w:val="22"/>
              </w:rPr>
              <w:t>Look for spikes, bad ranges</w:t>
            </w:r>
          </w:p>
        </w:tc>
        <w:tc>
          <w:tcPr>
            <w:tcW w:w="668" w:type="dxa"/>
          </w:tcPr>
          <w:p w14:paraId="77EE6C6D" w14:textId="77777777" w:rsidR="001C61D5" w:rsidRPr="008F7339" w:rsidRDefault="001C61D5" w:rsidP="00095FBE">
            <w:pPr>
              <w:rPr>
                <w:rFonts w:ascii="Arial" w:hAnsi="Arial" w:cs="Arial"/>
                <w:sz w:val="22"/>
                <w:szCs w:val="22"/>
              </w:rPr>
            </w:pPr>
          </w:p>
        </w:tc>
        <w:tc>
          <w:tcPr>
            <w:tcW w:w="709" w:type="dxa"/>
          </w:tcPr>
          <w:p w14:paraId="1F2BD935" w14:textId="77777777" w:rsidR="001C61D5" w:rsidRPr="008F7339" w:rsidRDefault="001C61D5" w:rsidP="00095FBE">
            <w:pPr>
              <w:rPr>
                <w:rFonts w:ascii="Arial" w:hAnsi="Arial" w:cs="Arial"/>
                <w:sz w:val="22"/>
                <w:szCs w:val="22"/>
              </w:rPr>
            </w:pPr>
          </w:p>
        </w:tc>
        <w:tc>
          <w:tcPr>
            <w:tcW w:w="709" w:type="dxa"/>
          </w:tcPr>
          <w:p w14:paraId="70388AE3" w14:textId="77777777" w:rsidR="001C61D5" w:rsidRPr="008F7339" w:rsidRDefault="001C61D5" w:rsidP="00095FBE">
            <w:pPr>
              <w:rPr>
                <w:rFonts w:ascii="Arial" w:hAnsi="Arial" w:cs="Arial"/>
                <w:sz w:val="22"/>
                <w:szCs w:val="22"/>
              </w:rPr>
            </w:pPr>
          </w:p>
        </w:tc>
        <w:tc>
          <w:tcPr>
            <w:tcW w:w="709" w:type="dxa"/>
          </w:tcPr>
          <w:p w14:paraId="44350EFD" w14:textId="77777777" w:rsidR="001C61D5" w:rsidRPr="008F7339" w:rsidRDefault="001C61D5" w:rsidP="00095FBE">
            <w:pPr>
              <w:rPr>
                <w:rFonts w:ascii="Arial" w:hAnsi="Arial" w:cs="Arial"/>
                <w:sz w:val="22"/>
                <w:szCs w:val="22"/>
              </w:rPr>
            </w:pPr>
          </w:p>
        </w:tc>
      </w:tr>
      <w:tr w:rsidR="001C61D5" w:rsidRPr="008F7339" w14:paraId="0F2A4E09" w14:textId="77777777" w:rsidTr="001C61D5">
        <w:tc>
          <w:tcPr>
            <w:tcW w:w="407" w:type="dxa"/>
          </w:tcPr>
          <w:p w14:paraId="32C9528F" w14:textId="77777777" w:rsidR="001C61D5" w:rsidRPr="008F7339" w:rsidRDefault="001C61D5" w:rsidP="00095FBE">
            <w:pPr>
              <w:rPr>
                <w:rFonts w:ascii="Arial" w:hAnsi="Arial" w:cs="Arial"/>
                <w:sz w:val="22"/>
                <w:szCs w:val="22"/>
              </w:rPr>
            </w:pPr>
            <w:r w:rsidRPr="008F7339">
              <w:rPr>
                <w:rFonts w:ascii="Arial" w:hAnsi="Arial" w:cs="Arial"/>
                <w:sz w:val="22"/>
                <w:szCs w:val="22"/>
              </w:rPr>
              <w:t>M</w:t>
            </w:r>
          </w:p>
        </w:tc>
        <w:tc>
          <w:tcPr>
            <w:tcW w:w="1982" w:type="dxa"/>
          </w:tcPr>
          <w:p w14:paraId="7070FEC1" w14:textId="77777777" w:rsidR="001C61D5" w:rsidRDefault="001C61D5" w:rsidP="00095FBE">
            <w:pPr>
              <w:rPr>
                <w:rFonts w:ascii="Arial" w:hAnsi="Arial" w:cs="Arial"/>
                <w:sz w:val="22"/>
                <w:szCs w:val="22"/>
              </w:rPr>
            </w:pPr>
            <w:proofErr w:type="spellStart"/>
            <w:r w:rsidRPr="008F7339">
              <w:rPr>
                <w:rFonts w:ascii="Arial" w:hAnsi="Arial" w:cs="Arial"/>
                <w:sz w:val="22"/>
                <w:szCs w:val="22"/>
              </w:rPr>
              <w:t>stn</w:t>
            </w:r>
            <w:proofErr w:type="spellEnd"/>
            <w:r w:rsidRPr="008F7339">
              <w:rPr>
                <w:rFonts w:ascii="Arial" w:hAnsi="Arial" w:cs="Arial"/>
                <w:sz w:val="22"/>
                <w:szCs w:val="22"/>
              </w:rPr>
              <w:t xml:space="preserve"> = </w:t>
            </w:r>
            <w:proofErr w:type="spellStart"/>
            <w:r w:rsidRPr="008F7339">
              <w:rPr>
                <w:rFonts w:ascii="Arial" w:hAnsi="Arial" w:cs="Arial"/>
                <w:i/>
                <w:iCs/>
                <w:sz w:val="22"/>
                <w:szCs w:val="22"/>
              </w:rPr>
              <w:t>nnn</w:t>
            </w:r>
            <w:proofErr w:type="spellEnd"/>
            <w:r w:rsidRPr="008F7339">
              <w:rPr>
                <w:rFonts w:ascii="Arial" w:hAnsi="Arial" w:cs="Arial"/>
                <w:sz w:val="22"/>
                <w:szCs w:val="22"/>
              </w:rPr>
              <w:t xml:space="preserve">; </w:t>
            </w:r>
            <w:proofErr w:type="spellStart"/>
            <w:r w:rsidRPr="008F7339">
              <w:rPr>
                <w:rFonts w:ascii="Arial" w:hAnsi="Arial" w:cs="Arial"/>
                <w:sz w:val="22"/>
                <w:szCs w:val="22"/>
              </w:rPr>
              <w:t>mctd_rawedit</w:t>
            </w:r>
            <w:proofErr w:type="spellEnd"/>
          </w:p>
          <w:p w14:paraId="39EA24E7" w14:textId="77777777" w:rsidR="001C61D5" w:rsidRPr="008F7339" w:rsidRDefault="001C61D5" w:rsidP="00095FBE">
            <w:pPr>
              <w:rPr>
                <w:rFonts w:ascii="Arial" w:hAnsi="Arial" w:cs="Arial"/>
                <w:sz w:val="22"/>
                <w:szCs w:val="22"/>
              </w:rPr>
            </w:pPr>
            <w:r>
              <w:rPr>
                <w:rFonts w:ascii="Arial" w:hAnsi="Arial" w:cs="Arial"/>
                <w:sz w:val="22"/>
                <w:szCs w:val="22"/>
              </w:rPr>
              <w:t xml:space="preserve">and/or edits to opt_jc238.m </w:t>
            </w:r>
            <w:r w:rsidRPr="00EF5549">
              <w:rPr>
                <w:rFonts w:ascii="Arial" w:hAnsi="Arial" w:cs="Arial"/>
                <w:sz w:val="18"/>
                <w:szCs w:val="18"/>
              </w:rPr>
              <w:t xml:space="preserve">under mctd_02, </w:t>
            </w:r>
            <w:proofErr w:type="spellStart"/>
            <w:r w:rsidRPr="00EF5549">
              <w:rPr>
                <w:rFonts w:ascii="Arial" w:hAnsi="Arial" w:cs="Arial"/>
                <w:sz w:val="18"/>
                <w:szCs w:val="18"/>
              </w:rPr>
              <w:t>rawedit_auto</w:t>
            </w:r>
            <w:proofErr w:type="spellEnd"/>
          </w:p>
        </w:tc>
        <w:tc>
          <w:tcPr>
            <w:tcW w:w="3449" w:type="dxa"/>
          </w:tcPr>
          <w:p w14:paraId="6696963F" w14:textId="77777777" w:rsidR="001C61D5" w:rsidRPr="008F7339" w:rsidRDefault="001C61D5" w:rsidP="00095FBE">
            <w:pPr>
              <w:rPr>
                <w:rFonts w:ascii="Arial" w:hAnsi="Arial" w:cs="Arial"/>
                <w:sz w:val="22"/>
                <w:szCs w:val="22"/>
              </w:rPr>
            </w:pPr>
            <w:r w:rsidRPr="008F7339">
              <w:rPr>
                <w:rFonts w:ascii="Arial" w:hAnsi="Arial" w:cs="Arial"/>
                <w:sz w:val="22"/>
                <w:szCs w:val="22"/>
              </w:rPr>
              <w:t>If edits required</w:t>
            </w:r>
          </w:p>
          <w:p w14:paraId="3A0ED10B"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ctd_dy146_</w:t>
            </w:r>
            <w:r w:rsidRPr="008619D3">
              <w:rPr>
                <w:rFonts w:ascii="Times New Roman" w:hAnsi="Times New Roman"/>
                <w:i/>
                <w:iCs/>
                <w:sz w:val="22"/>
                <w:szCs w:val="22"/>
              </w:rPr>
              <w:t>nnn</w:t>
            </w:r>
            <w:r w:rsidRPr="008619D3">
              <w:rPr>
                <w:rFonts w:ascii="Times New Roman" w:hAnsi="Times New Roman"/>
                <w:sz w:val="22"/>
                <w:szCs w:val="22"/>
              </w:rPr>
              <w:t>_raw_cleaned.nc</w:t>
            </w:r>
          </w:p>
          <w:p w14:paraId="65766AE3" w14:textId="77777777" w:rsidR="001C61D5" w:rsidRPr="008F7339" w:rsidRDefault="001C61D5" w:rsidP="00095FBE">
            <w:pPr>
              <w:rPr>
                <w:rFonts w:ascii="Arial" w:hAnsi="Arial" w:cs="Arial"/>
                <w:sz w:val="22"/>
                <w:szCs w:val="22"/>
              </w:rPr>
            </w:pPr>
          </w:p>
        </w:tc>
        <w:tc>
          <w:tcPr>
            <w:tcW w:w="668" w:type="dxa"/>
          </w:tcPr>
          <w:p w14:paraId="1CAD3DBE" w14:textId="77777777" w:rsidR="001C61D5" w:rsidRPr="008F7339" w:rsidRDefault="001C61D5" w:rsidP="00095FBE">
            <w:pPr>
              <w:rPr>
                <w:rFonts w:ascii="Arial" w:hAnsi="Arial" w:cs="Arial"/>
                <w:sz w:val="22"/>
                <w:szCs w:val="22"/>
              </w:rPr>
            </w:pPr>
          </w:p>
        </w:tc>
        <w:tc>
          <w:tcPr>
            <w:tcW w:w="709" w:type="dxa"/>
          </w:tcPr>
          <w:p w14:paraId="70507044" w14:textId="77777777" w:rsidR="001C61D5" w:rsidRPr="008F7339" w:rsidRDefault="001C61D5" w:rsidP="00095FBE">
            <w:pPr>
              <w:rPr>
                <w:rFonts w:ascii="Arial" w:hAnsi="Arial" w:cs="Arial"/>
                <w:sz w:val="22"/>
                <w:szCs w:val="22"/>
              </w:rPr>
            </w:pPr>
          </w:p>
        </w:tc>
        <w:tc>
          <w:tcPr>
            <w:tcW w:w="709" w:type="dxa"/>
          </w:tcPr>
          <w:p w14:paraId="58EFC4CE" w14:textId="77777777" w:rsidR="001C61D5" w:rsidRPr="008F7339" w:rsidRDefault="001C61D5" w:rsidP="00095FBE">
            <w:pPr>
              <w:rPr>
                <w:rFonts w:ascii="Arial" w:hAnsi="Arial" w:cs="Arial"/>
                <w:sz w:val="22"/>
                <w:szCs w:val="22"/>
              </w:rPr>
            </w:pPr>
          </w:p>
        </w:tc>
        <w:tc>
          <w:tcPr>
            <w:tcW w:w="709" w:type="dxa"/>
          </w:tcPr>
          <w:p w14:paraId="015E0674" w14:textId="77777777" w:rsidR="001C61D5" w:rsidRPr="008F7339" w:rsidRDefault="001C61D5" w:rsidP="00095FBE">
            <w:pPr>
              <w:rPr>
                <w:rFonts w:ascii="Arial" w:hAnsi="Arial" w:cs="Arial"/>
                <w:sz w:val="22"/>
                <w:szCs w:val="22"/>
              </w:rPr>
            </w:pPr>
          </w:p>
        </w:tc>
      </w:tr>
      <w:tr w:rsidR="001C61D5" w:rsidRPr="008F7339" w14:paraId="1B125540" w14:textId="77777777" w:rsidTr="001C61D5">
        <w:tc>
          <w:tcPr>
            <w:tcW w:w="407" w:type="dxa"/>
          </w:tcPr>
          <w:p w14:paraId="65006418" w14:textId="77777777" w:rsidR="001C61D5" w:rsidRPr="008F7339" w:rsidRDefault="001C61D5" w:rsidP="00095FBE">
            <w:pPr>
              <w:rPr>
                <w:rFonts w:ascii="Arial" w:hAnsi="Arial" w:cs="Arial"/>
                <w:sz w:val="22"/>
                <w:szCs w:val="22"/>
              </w:rPr>
            </w:pPr>
            <w:r w:rsidRPr="008F7339">
              <w:rPr>
                <w:rFonts w:ascii="Arial" w:hAnsi="Arial" w:cs="Arial"/>
                <w:sz w:val="22"/>
                <w:szCs w:val="22"/>
              </w:rPr>
              <w:t>M</w:t>
            </w:r>
          </w:p>
        </w:tc>
        <w:tc>
          <w:tcPr>
            <w:tcW w:w="1982" w:type="dxa"/>
          </w:tcPr>
          <w:p w14:paraId="5B0CD43B" w14:textId="77777777" w:rsidR="001C61D5" w:rsidRDefault="001C61D5" w:rsidP="00095FBE">
            <w:pPr>
              <w:rPr>
                <w:rFonts w:ascii="Arial" w:hAnsi="Arial" w:cs="Arial"/>
                <w:sz w:val="22"/>
                <w:szCs w:val="22"/>
              </w:rPr>
            </w:pPr>
            <w:proofErr w:type="spellStart"/>
            <w:r w:rsidRPr="008F7339">
              <w:rPr>
                <w:rFonts w:ascii="Arial" w:hAnsi="Arial" w:cs="Arial"/>
                <w:sz w:val="22"/>
                <w:szCs w:val="22"/>
              </w:rPr>
              <w:t>stn</w:t>
            </w:r>
            <w:proofErr w:type="spellEnd"/>
            <w:r w:rsidRPr="008F7339">
              <w:rPr>
                <w:rFonts w:ascii="Arial" w:hAnsi="Arial" w:cs="Arial"/>
                <w:sz w:val="22"/>
                <w:szCs w:val="22"/>
              </w:rPr>
              <w:t xml:space="preserve"> = </w:t>
            </w:r>
            <w:proofErr w:type="spellStart"/>
            <w:r w:rsidRPr="008F7339">
              <w:rPr>
                <w:rFonts w:ascii="Arial" w:hAnsi="Arial" w:cs="Arial"/>
                <w:i/>
                <w:iCs/>
                <w:sz w:val="22"/>
                <w:szCs w:val="22"/>
              </w:rPr>
              <w:t>nnn</w:t>
            </w:r>
            <w:proofErr w:type="spellEnd"/>
            <w:r w:rsidRPr="008F7339">
              <w:rPr>
                <w:rFonts w:ascii="Arial" w:hAnsi="Arial" w:cs="Arial"/>
                <w:sz w:val="22"/>
                <w:szCs w:val="22"/>
              </w:rPr>
              <w:t xml:space="preserve">; </w:t>
            </w:r>
            <w:proofErr w:type="spellStart"/>
            <w:r w:rsidRPr="008F7339">
              <w:rPr>
                <w:rFonts w:ascii="Arial" w:hAnsi="Arial" w:cs="Arial"/>
                <w:sz w:val="22"/>
                <w:szCs w:val="22"/>
              </w:rPr>
              <w:t>ctd_all_postedit</w:t>
            </w:r>
            <w:proofErr w:type="spellEnd"/>
          </w:p>
          <w:p w14:paraId="1636C5FC" w14:textId="77777777" w:rsidR="001C61D5" w:rsidRPr="0021492F" w:rsidRDefault="001C61D5" w:rsidP="00095FBE">
            <w:pPr>
              <w:rPr>
                <w:rFonts w:ascii="Arial" w:hAnsi="Arial" w:cs="Arial"/>
                <w:sz w:val="18"/>
                <w:szCs w:val="18"/>
              </w:rPr>
            </w:pPr>
            <w:r>
              <w:rPr>
                <w:rFonts w:ascii="Arial" w:hAnsi="Arial" w:cs="Arial"/>
                <w:sz w:val="18"/>
                <w:szCs w:val="18"/>
              </w:rPr>
              <w:t xml:space="preserve">    </w:t>
            </w:r>
            <w:r w:rsidRPr="0021492F">
              <w:rPr>
                <w:rFonts w:ascii="Arial" w:hAnsi="Arial" w:cs="Arial"/>
                <w:sz w:val="18"/>
                <w:szCs w:val="18"/>
              </w:rPr>
              <w:t>mctd_02</w:t>
            </w:r>
          </w:p>
          <w:p w14:paraId="4E561343" w14:textId="77777777" w:rsidR="001C61D5" w:rsidRPr="0021492F" w:rsidRDefault="001C61D5" w:rsidP="00095FBE">
            <w:pPr>
              <w:rPr>
                <w:rFonts w:ascii="Arial" w:hAnsi="Arial" w:cs="Arial"/>
                <w:sz w:val="18"/>
                <w:szCs w:val="18"/>
              </w:rPr>
            </w:pPr>
            <w:r>
              <w:rPr>
                <w:rFonts w:ascii="Arial" w:hAnsi="Arial" w:cs="Arial"/>
                <w:sz w:val="18"/>
                <w:szCs w:val="18"/>
              </w:rPr>
              <w:t xml:space="preserve">    </w:t>
            </w:r>
            <w:r w:rsidRPr="0021492F">
              <w:rPr>
                <w:rFonts w:ascii="Arial" w:hAnsi="Arial" w:cs="Arial"/>
                <w:sz w:val="18"/>
                <w:szCs w:val="18"/>
              </w:rPr>
              <w:t>mctd_03</w:t>
            </w:r>
          </w:p>
          <w:p w14:paraId="572DCC74" w14:textId="77777777" w:rsidR="001C61D5" w:rsidRPr="0021492F" w:rsidRDefault="001C61D5" w:rsidP="00095FBE">
            <w:pPr>
              <w:rPr>
                <w:rFonts w:ascii="Arial" w:hAnsi="Arial" w:cs="Arial"/>
                <w:sz w:val="18"/>
                <w:szCs w:val="18"/>
              </w:rPr>
            </w:pPr>
            <w:r>
              <w:rPr>
                <w:rFonts w:ascii="Arial" w:hAnsi="Arial" w:cs="Arial"/>
                <w:sz w:val="18"/>
                <w:szCs w:val="18"/>
              </w:rPr>
              <w:t xml:space="preserve">    </w:t>
            </w:r>
            <w:r w:rsidRPr="0021492F">
              <w:rPr>
                <w:rFonts w:ascii="Arial" w:hAnsi="Arial" w:cs="Arial"/>
                <w:sz w:val="18"/>
                <w:szCs w:val="18"/>
              </w:rPr>
              <w:t>mctd_04</w:t>
            </w:r>
          </w:p>
          <w:p w14:paraId="13095330" w14:textId="77777777" w:rsidR="001C61D5" w:rsidRPr="0021492F" w:rsidRDefault="001C61D5" w:rsidP="00095FBE">
            <w:pPr>
              <w:rPr>
                <w:rFonts w:ascii="Arial" w:hAnsi="Arial" w:cs="Arial"/>
                <w:sz w:val="18"/>
                <w:szCs w:val="18"/>
              </w:rPr>
            </w:pPr>
            <w:r>
              <w:rPr>
                <w:rFonts w:ascii="Arial" w:hAnsi="Arial" w:cs="Arial"/>
                <w:sz w:val="18"/>
                <w:szCs w:val="18"/>
              </w:rPr>
              <w:t xml:space="preserve">    </w:t>
            </w:r>
            <w:r w:rsidRPr="0021492F">
              <w:rPr>
                <w:rFonts w:ascii="Arial" w:hAnsi="Arial" w:cs="Arial"/>
                <w:sz w:val="18"/>
                <w:szCs w:val="18"/>
              </w:rPr>
              <w:t>mfir_03</w:t>
            </w:r>
          </w:p>
          <w:p w14:paraId="67C91221" w14:textId="77777777" w:rsidR="001C61D5" w:rsidRDefault="001C61D5" w:rsidP="00095FBE">
            <w:pPr>
              <w:rPr>
                <w:rFonts w:ascii="Arial" w:hAnsi="Arial" w:cs="Arial"/>
                <w:sz w:val="18"/>
                <w:szCs w:val="18"/>
              </w:rPr>
            </w:pPr>
            <w:r>
              <w:rPr>
                <w:rFonts w:ascii="Arial" w:hAnsi="Arial" w:cs="Arial"/>
                <w:sz w:val="18"/>
                <w:szCs w:val="18"/>
              </w:rPr>
              <w:t xml:space="preserve">    </w:t>
            </w:r>
            <w:proofErr w:type="spellStart"/>
            <w:r w:rsidRPr="0021492F">
              <w:rPr>
                <w:rFonts w:ascii="Arial" w:hAnsi="Arial" w:cs="Arial"/>
                <w:sz w:val="18"/>
                <w:szCs w:val="18"/>
              </w:rPr>
              <w:t>mfir_to_sam</w:t>
            </w:r>
            <w:proofErr w:type="spellEnd"/>
          </w:p>
          <w:p w14:paraId="27C976F3" w14:textId="77777777" w:rsidR="001C61D5" w:rsidRPr="008F7339" w:rsidRDefault="001C61D5" w:rsidP="00095FBE">
            <w:pPr>
              <w:rPr>
                <w:rFonts w:ascii="Arial" w:hAnsi="Arial" w:cs="Arial"/>
                <w:sz w:val="22"/>
                <w:szCs w:val="22"/>
              </w:rPr>
            </w:pPr>
            <w:r>
              <w:rPr>
                <w:rFonts w:ascii="Arial" w:hAnsi="Arial" w:cs="Arial"/>
                <w:sz w:val="18"/>
                <w:szCs w:val="18"/>
              </w:rPr>
              <w:t xml:space="preserve">    mout_1hz_asc</w:t>
            </w:r>
          </w:p>
        </w:tc>
        <w:tc>
          <w:tcPr>
            <w:tcW w:w="3449" w:type="dxa"/>
          </w:tcPr>
          <w:p w14:paraId="76E4FE86" w14:textId="77777777" w:rsidR="001C61D5" w:rsidRPr="008F7339" w:rsidRDefault="001C61D5" w:rsidP="00095FBE">
            <w:pPr>
              <w:rPr>
                <w:rFonts w:ascii="Arial" w:hAnsi="Arial" w:cs="Arial"/>
                <w:sz w:val="22"/>
                <w:szCs w:val="22"/>
              </w:rPr>
            </w:pPr>
            <w:r w:rsidRPr="008F7339">
              <w:rPr>
                <w:rFonts w:ascii="Arial" w:hAnsi="Arial" w:cs="Arial"/>
                <w:sz w:val="22"/>
                <w:szCs w:val="22"/>
              </w:rPr>
              <w:t>If edits done</w:t>
            </w:r>
          </w:p>
          <w:p w14:paraId="4A054800"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ctd_dy146_</w:t>
            </w:r>
            <w:r w:rsidRPr="008619D3">
              <w:rPr>
                <w:rFonts w:ascii="Times New Roman" w:hAnsi="Times New Roman"/>
                <w:i/>
                <w:iCs/>
                <w:sz w:val="22"/>
                <w:szCs w:val="22"/>
              </w:rPr>
              <w:t>nnn</w:t>
            </w:r>
            <w:r w:rsidRPr="008619D3">
              <w:rPr>
                <w:rFonts w:ascii="Times New Roman" w:hAnsi="Times New Roman"/>
                <w:sz w:val="22"/>
                <w:szCs w:val="22"/>
              </w:rPr>
              <w:t>_raw_cleaned.nc</w:t>
            </w:r>
          </w:p>
          <w:p w14:paraId="47A80270"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ctd_dy146_</w:t>
            </w:r>
            <w:r w:rsidRPr="008619D3">
              <w:rPr>
                <w:rFonts w:ascii="Times New Roman" w:hAnsi="Times New Roman"/>
                <w:i/>
                <w:iCs/>
                <w:sz w:val="22"/>
                <w:szCs w:val="22"/>
              </w:rPr>
              <w:t>nnn</w:t>
            </w:r>
            <w:r w:rsidRPr="008619D3">
              <w:rPr>
                <w:rFonts w:ascii="Times New Roman" w:hAnsi="Times New Roman"/>
                <w:sz w:val="22"/>
                <w:szCs w:val="22"/>
              </w:rPr>
              <w:t>_24hz.nc</w:t>
            </w:r>
          </w:p>
          <w:p w14:paraId="137265BF"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ctd_dy146_</w:t>
            </w:r>
            <w:r w:rsidRPr="008619D3">
              <w:rPr>
                <w:rFonts w:ascii="Times New Roman" w:hAnsi="Times New Roman"/>
                <w:i/>
                <w:iCs/>
                <w:sz w:val="22"/>
                <w:szCs w:val="22"/>
              </w:rPr>
              <w:t>nnn</w:t>
            </w:r>
            <w:r w:rsidRPr="008619D3">
              <w:rPr>
                <w:rFonts w:ascii="Times New Roman" w:hAnsi="Times New Roman"/>
                <w:sz w:val="22"/>
                <w:szCs w:val="22"/>
              </w:rPr>
              <w:t>_psal.nc</w:t>
            </w:r>
          </w:p>
          <w:p w14:paraId="26B608CF"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ctd_dy146_</w:t>
            </w:r>
            <w:r w:rsidRPr="008619D3">
              <w:rPr>
                <w:rFonts w:ascii="Times New Roman" w:hAnsi="Times New Roman"/>
                <w:i/>
                <w:iCs/>
                <w:sz w:val="22"/>
                <w:szCs w:val="22"/>
              </w:rPr>
              <w:t>nnn</w:t>
            </w:r>
            <w:r w:rsidRPr="008619D3">
              <w:rPr>
                <w:rFonts w:ascii="Times New Roman" w:hAnsi="Times New Roman"/>
                <w:sz w:val="22"/>
                <w:szCs w:val="22"/>
              </w:rPr>
              <w:t>_2db.nc</w:t>
            </w:r>
          </w:p>
          <w:p w14:paraId="307CBE6C"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ctd_dy146_</w:t>
            </w:r>
            <w:r w:rsidRPr="008619D3">
              <w:rPr>
                <w:rFonts w:ascii="Times New Roman" w:hAnsi="Times New Roman"/>
                <w:i/>
                <w:iCs/>
                <w:sz w:val="22"/>
                <w:szCs w:val="22"/>
              </w:rPr>
              <w:t>nnn</w:t>
            </w:r>
            <w:r w:rsidRPr="008619D3">
              <w:rPr>
                <w:rFonts w:ascii="Times New Roman" w:hAnsi="Times New Roman"/>
                <w:sz w:val="22"/>
                <w:szCs w:val="22"/>
              </w:rPr>
              <w:t>_2up.nc</w:t>
            </w:r>
          </w:p>
          <w:p w14:paraId="3CA20B2D" w14:textId="77777777" w:rsidR="001C61D5" w:rsidRPr="008619D3" w:rsidRDefault="001C61D5" w:rsidP="00095FBE">
            <w:pPr>
              <w:rPr>
                <w:rFonts w:ascii="Times New Roman" w:hAnsi="Times New Roman"/>
                <w:sz w:val="22"/>
                <w:szCs w:val="22"/>
              </w:rPr>
            </w:pPr>
            <w:r w:rsidRPr="008619D3">
              <w:rPr>
                <w:rFonts w:ascii="Times New Roman" w:hAnsi="Times New Roman"/>
                <w:sz w:val="22"/>
                <w:szCs w:val="22"/>
              </w:rPr>
              <w:t>fir_dy146_</w:t>
            </w:r>
            <w:r w:rsidRPr="008619D3">
              <w:rPr>
                <w:rFonts w:ascii="Times New Roman" w:hAnsi="Times New Roman"/>
                <w:i/>
                <w:iCs/>
                <w:sz w:val="22"/>
                <w:szCs w:val="22"/>
              </w:rPr>
              <w:t>nnn</w:t>
            </w:r>
            <w:r w:rsidRPr="008619D3">
              <w:rPr>
                <w:rFonts w:ascii="Times New Roman" w:hAnsi="Times New Roman"/>
                <w:sz w:val="22"/>
                <w:szCs w:val="22"/>
              </w:rPr>
              <w:t>.nc</w:t>
            </w:r>
          </w:p>
          <w:p w14:paraId="2F93A44D" w14:textId="77777777" w:rsidR="001C61D5" w:rsidRDefault="001C61D5" w:rsidP="00095FBE">
            <w:pPr>
              <w:rPr>
                <w:rFonts w:ascii="Times New Roman" w:hAnsi="Times New Roman"/>
                <w:sz w:val="22"/>
                <w:szCs w:val="22"/>
              </w:rPr>
            </w:pPr>
            <w:r w:rsidRPr="008619D3">
              <w:rPr>
                <w:rFonts w:ascii="Times New Roman" w:hAnsi="Times New Roman"/>
                <w:sz w:val="22"/>
                <w:szCs w:val="22"/>
              </w:rPr>
              <w:t>sam_dy146_all.nc</w:t>
            </w:r>
          </w:p>
          <w:p w14:paraId="4E12E77A" w14:textId="77777777" w:rsidR="001C61D5" w:rsidRPr="008619D3" w:rsidRDefault="001C61D5" w:rsidP="00095FBE">
            <w:pPr>
              <w:rPr>
                <w:rFonts w:ascii="Times New Roman" w:hAnsi="Times New Roman"/>
                <w:sz w:val="22"/>
                <w:szCs w:val="22"/>
              </w:rPr>
            </w:pPr>
            <w:r>
              <w:rPr>
                <w:rFonts w:ascii="Times New Roman" w:hAnsi="Times New Roman"/>
                <w:sz w:val="22"/>
                <w:szCs w:val="22"/>
              </w:rPr>
              <w:t>ctd.</w:t>
            </w:r>
            <w:r w:rsidRPr="004C0FB8">
              <w:rPr>
                <w:rFonts w:ascii="Times New Roman" w:hAnsi="Times New Roman"/>
                <w:i/>
                <w:iCs/>
                <w:sz w:val="22"/>
                <w:szCs w:val="22"/>
              </w:rPr>
              <w:t>nnn</w:t>
            </w:r>
            <w:r>
              <w:rPr>
                <w:rFonts w:ascii="Times New Roman" w:hAnsi="Times New Roman"/>
                <w:sz w:val="22"/>
                <w:szCs w:val="22"/>
              </w:rPr>
              <w:t>.02.asc</w:t>
            </w:r>
          </w:p>
        </w:tc>
        <w:tc>
          <w:tcPr>
            <w:tcW w:w="668" w:type="dxa"/>
          </w:tcPr>
          <w:p w14:paraId="2FE78306" w14:textId="77777777" w:rsidR="001C61D5" w:rsidRPr="008F7339" w:rsidRDefault="001C61D5" w:rsidP="00095FBE">
            <w:pPr>
              <w:rPr>
                <w:rFonts w:ascii="Arial" w:hAnsi="Arial" w:cs="Arial"/>
                <w:sz w:val="22"/>
                <w:szCs w:val="22"/>
              </w:rPr>
            </w:pPr>
          </w:p>
        </w:tc>
        <w:tc>
          <w:tcPr>
            <w:tcW w:w="709" w:type="dxa"/>
          </w:tcPr>
          <w:p w14:paraId="21446E50" w14:textId="77777777" w:rsidR="001C61D5" w:rsidRPr="008F7339" w:rsidRDefault="001C61D5" w:rsidP="00095FBE">
            <w:pPr>
              <w:rPr>
                <w:rFonts w:ascii="Arial" w:hAnsi="Arial" w:cs="Arial"/>
                <w:sz w:val="22"/>
                <w:szCs w:val="22"/>
              </w:rPr>
            </w:pPr>
          </w:p>
        </w:tc>
        <w:tc>
          <w:tcPr>
            <w:tcW w:w="709" w:type="dxa"/>
          </w:tcPr>
          <w:p w14:paraId="5948B599" w14:textId="77777777" w:rsidR="001C61D5" w:rsidRPr="008F7339" w:rsidRDefault="001C61D5" w:rsidP="00095FBE">
            <w:pPr>
              <w:rPr>
                <w:rFonts w:ascii="Arial" w:hAnsi="Arial" w:cs="Arial"/>
                <w:sz w:val="22"/>
                <w:szCs w:val="22"/>
              </w:rPr>
            </w:pPr>
          </w:p>
        </w:tc>
        <w:tc>
          <w:tcPr>
            <w:tcW w:w="709" w:type="dxa"/>
          </w:tcPr>
          <w:p w14:paraId="556B93CF" w14:textId="77777777" w:rsidR="001C61D5" w:rsidRPr="008F7339" w:rsidRDefault="001C61D5" w:rsidP="00095FBE">
            <w:pPr>
              <w:rPr>
                <w:rFonts w:ascii="Arial" w:hAnsi="Arial" w:cs="Arial"/>
                <w:sz w:val="22"/>
                <w:szCs w:val="22"/>
              </w:rPr>
            </w:pPr>
          </w:p>
        </w:tc>
      </w:tr>
      <w:tr w:rsidR="001C61D5" w:rsidRPr="008F7339" w14:paraId="4AE0D1E8" w14:textId="77777777" w:rsidTr="001C61D5">
        <w:tc>
          <w:tcPr>
            <w:tcW w:w="407" w:type="dxa"/>
          </w:tcPr>
          <w:p w14:paraId="295D450E" w14:textId="77777777" w:rsidR="001C61D5" w:rsidRPr="008F7339" w:rsidRDefault="001C61D5" w:rsidP="00095FBE">
            <w:pPr>
              <w:rPr>
                <w:rFonts w:ascii="Arial" w:hAnsi="Arial" w:cs="Arial"/>
                <w:sz w:val="22"/>
                <w:szCs w:val="22"/>
              </w:rPr>
            </w:pPr>
            <w:r>
              <w:rPr>
                <w:rFonts w:ascii="Arial" w:hAnsi="Arial" w:cs="Arial"/>
                <w:sz w:val="22"/>
                <w:szCs w:val="22"/>
              </w:rPr>
              <w:t>T</w:t>
            </w:r>
          </w:p>
        </w:tc>
        <w:tc>
          <w:tcPr>
            <w:tcW w:w="1982" w:type="dxa"/>
          </w:tcPr>
          <w:p w14:paraId="7A2EE487" w14:textId="77777777" w:rsidR="001C61D5" w:rsidRPr="008F7339" w:rsidRDefault="001C61D5" w:rsidP="00095FBE">
            <w:pPr>
              <w:rPr>
                <w:rFonts w:ascii="Arial" w:hAnsi="Arial" w:cs="Arial"/>
                <w:sz w:val="22"/>
                <w:szCs w:val="22"/>
              </w:rPr>
            </w:pPr>
            <w:proofErr w:type="spellStart"/>
            <w:r>
              <w:rPr>
                <w:rFonts w:ascii="Arial" w:hAnsi="Arial" w:cs="Arial"/>
                <w:sz w:val="22"/>
                <w:szCs w:val="22"/>
              </w:rPr>
              <w:t>lad_linkscript_ix</w:t>
            </w:r>
            <w:proofErr w:type="spellEnd"/>
          </w:p>
        </w:tc>
        <w:tc>
          <w:tcPr>
            <w:tcW w:w="3449" w:type="dxa"/>
          </w:tcPr>
          <w:p w14:paraId="740202F4" w14:textId="77777777" w:rsidR="001C61D5" w:rsidRPr="00F952D5" w:rsidRDefault="001C61D5" w:rsidP="00095FBE">
            <w:pPr>
              <w:rPr>
                <w:rFonts w:ascii="Arial" w:hAnsi="Arial" w:cs="Arial"/>
                <w:sz w:val="18"/>
                <w:szCs w:val="18"/>
              </w:rPr>
            </w:pPr>
            <w:r w:rsidRPr="00F952D5">
              <w:rPr>
                <w:rFonts w:ascii="Arial" w:hAnsi="Arial" w:cs="Arial"/>
                <w:i/>
                <w:iCs/>
                <w:sz w:val="18"/>
                <w:szCs w:val="18"/>
              </w:rPr>
              <w:t>nnn</w:t>
            </w:r>
            <w:r w:rsidRPr="00F952D5">
              <w:rPr>
                <w:rFonts w:ascii="Arial" w:hAnsi="Arial" w:cs="Arial"/>
                <w:sz w:val="18"/>
                <w:szCs w:val="18"/>
              </w:rPr>
              <w:t xml:space="preserve">DL000.00, </w:t>
            </w:r>
            <w:r w:rsidRPr="00F952D5">
              <w:rPr>
                <w:rFonts w:ascii="Arial" w:hAnsi="Arial" w:cs="Arial"/>
                <w:i/>
                <w:iCs/>
                <w:sz w:val="18"/>
                <w:szCs w:val="18"/>
              </w:rPr>
              <w:t>nnn</w:t>
            </w:r>
            <w:r w:rsidRPr="00F952D5">
              <w:rPr>
                <w:rFonts w:ascii="Arial" w:hAnsi="Arial" w:cs="Arial"/>
                <w:sz w:val="18"/>
                <w:szCs w:val="18"/>
              </w:rPr>
              <w:t>UL000.00</w:t>
            </w:r>
          </w:p>
        </w:tc>
        <w:tc>
          <w:tcPr>
            <w:tcW w:w="668" w:type="dxa"/>
          </w:tcPr>
          <w:p w14:paraId="669C1237" w14:textId="77777777" w:rsidR="001C61D5" w:rsidRPr="008F7339" w:rsidRDefault="001C61D5" w:rsidP="00095FBE">
            <w:pPr>
              <w:rPr>
                <w:rFonts w:ascii="Arial" w:hAnsi="Arial" w:cs="Arial"/>
                <w:sz w:val="22"/>
                <w:szCs w:val="22"/>
              </w:rPr>
            </w:pPr>
          </w:p>
        </w:tc>
        <w:tc>
          <w:tcPr>
            <w:tcW w:w="709" w:type="dxa"/>
          </w:tcPr>
          <w:p w14:paraId="38BBB948" w14:textId="77777777" w:rsidR="001C61D5" w:rsidRPr="008F7339" w:rsidRDefault="001C61D5" w:rsidP="00095FBE">
            <w:pPr>
              <w:rPr>
                <w:rFonts w:ascii="Arial" w:hAnsi="Arial" w:cs="Arial"/>
                <w:sz w:val="22"/>
                <w:szCs w:val="22"/>
              </w:rPr>
            </w:pPr>
          </w:p>
        </w:tc>
        <w:tc>
          <w:tcPr>
            <w:tcW w:w="709" w:type="dxa"/>
          </w:tcPr>
          <w:p w14:paraId="14BFC332" w14:textId="77777777" w:rsidR="001C61D5" w:rsidRPr="008F7339" w:rsidRDefault="001C61D5" w:rsidP="00095FBE">
            <w:pPr>
              <w:rPr>
                <w:rFonts w:ascii="Arial" w:hAnsi="Arial" w:cs="Arial"/>
                <w:sz w:val="22"/>
                <w:szCs w:val="22"/>
              </w:rPr>
            </w:pPr>
          </w:p>
        </w:tc>
        <w:tc>
          <w:tcPr>
            <w:tcW w:w="709" w:type="dxa"/>
          </w:tcPr>
          <w:p w14:paraId="1BB005F2" w14:textId="77777777" w:rsidR="001C61D5" w:rsidRPr="008F7339" w:rsidRDefault="001C61D5" w:rsidP="00095FBE">
            <w:pPr>
              <w:rPr>
                <w:rFonts w:ascii="Arial" w:hAnsi="Arial" w:cs="Arial"/>
                <w:sz w:val="22"/>
                <w:szCs w:val="22"/>
              </w:rPr>
            </w:pPr>
          </w:p>
        </w:tc>
      </w:tr>
      <w:tr w:rsidR="001C61D5" w:rsidRPr="008F7339" w14:paraId="6820145E" w14:textId="77777777" w:rsidTr="001C61D5">
        <w:tc>
          <w:tcPr>
            <w:tcW w:w="407" w:type="dxa"/>
          </w:tcPr>
          <w:p w14:paraId="2DE18594" w14:textId="77777777" w:rsidR="001C61D5" w:rsidRDefault="001C61D5" w:rsidP="00095FBE">
            <w:pPr>
              <w:rPr>
                <w:rFonts w:ascii="Arial" w:hAnsi="Arial" w:cs="Arial"/>
                <w:sz w:val="22"/>
                <w:szCs w:val="22"/>
              </w:rPr>
            </w:pPr>
            <w:r>
              <w:rPr>
                <w:rFonts w:ascii="Arial" w:hAnsi="Arial" w:cs="Arial"/>
                <w:sz w:val="22"/>
                <w:szCs w:val="22"/>
              </w:rPr>
              <w:t>M</w:t>
            </w:r>
          </w:p>
        </w:tc>
        <w:tc>
          <w:tcPr>
            <w:tcW w:w="1982" w:type="dxa"/>
          </w:tcPr>
          <w:p w14:paraId="3FCE3F81" w14:textId="77777777" w:rsidR="001C61D5" w:rsidRDefault="001C61D5" w:rsidP="00095FBE">
            <w:pPr>
              <w:rPr>
                <w:rFonts w:ascii="Arial" w:hAnsi="Arial" w:cs="Arial"/>
                <w:sz w:val="22"/>
                <w:szCs w:val="22"/>
              </w:rPr>
            </w:pPr>
            <w:proofErr w:type="spellStart"/>
            <w:r>
              <w:rPr>
                <w:rFonts w:ascii="Arial" w:hAnsi="Arial" w:cs="Arial"/>
                <w:sz w:val="22"/>
                <w:szCs w:val="22"/>
              </w:rPr>
              <w:t>run_proc_ladcp</w:t>
            </w:r>
            <w:proofErr w:type="spellEnd"/>
            <w:r>
              <w:rPr>
                <w:rFonts w:ascii="Arial" w:hAnsi="Arial" w:cs="Arial"/>
                <w:sz w:val="22"/>
                <w:szCs w:val="22"/>
              </w:rPr>
              <w:t xml:space="preserve"> </w:t>
            </w:r>
            <w:r w:rsidRPr="00934C47">
              <w:rPr>
                <w:rFonts w:ascii="Arial" w:hAnsi="Arial" w:cs="Arial"/>
                <w:sz w:val="18"/>
                <w:szCs w:val="18"/>
              </w:rPr>
              <w:t>(first 3 rounds)</w:t>
            </w:r>
          </w:p>
        </w:tc>
        <w:tc>
          <w:tcPr>
            <w:tcW w:w="3449" w:type="dxa"/>
          </w:tcPr>
          <w:p w14:paraId="66670F4D" w14:textId="77777777" w:rsidR="001C61D5" w:rsidRPr="00B34B82" w:rsidRDefault="001C61D5" w:rsidP="00095FBE">
            <w:pPr>
              <w:rPr>
                <w:rFonts w:ascii="Arial" w:hAnsi="Arial" w:cs="Arial"/>
                <w:sz w:val="18"/>
                <w:szCs w:val="18"/>
              </w:rPr>
            </w:pPr>
            <w:r w:rsidRPr="00B34B82">
              <w:rPr>
                <w:rFonts w:ascii="Arial" w:hAnsi="Arial" w:cs="Arial"/>
                <w:sz w:val="18"/>
                <w:szCs w:val="18"/>
              </w:rPr>
              <w:t>Plots and .mat files</w:t>
            </w:r>
          </w:p>
        </w:tc>
        <w:tc>
          <w:tcPr>
            <w:tcW w:w="668" w:type="dxa"/>
          </w:tcPr>
          <w:p w14:paraId="45521AB3" w14:textId="77777777" w:rsidR="001C61D5" w:rsidRPr="008F7339" w:rsidRDefault="001C61D5" w:rsidP="00095FBE">
            <w:pPr>
              <w:rPr>
                <w:rFonts w:ascii="Arial" w:hAnsi="Arial" w:cs="Arial"/>
                <w:sz w:val="22"/>
                <w:szCs w:val="22"/>
              </w:rPr>
            </w:pPr>
          </w:p>
        </w:tc>
        <w:tc>
          <w:tcPr>
            <w:tcW w:w="709" w:type="dxa"/>
          </w:tcPr>
          <w:p w14:paraId="37105D4D" w14:textId="77777777" w:rsidR="001C61D5" w:rsidRPr="008F7339" w:rsidRDefault="001C61D5" w:rsidP="00095FBE">
            <w:pPr>
              <w:rPr>
                <w:rFonts w:ascii="Arial" w:hAnsi="Arial" w:cs="Arial"/>
                <w:sz w:val="22"/>
                <w:szCs w:val="22"/>
              </w:rPr>
            </w:pPr>
          </w:p>
        </w:tc>
        <w:tc>
          <w:tcPr>
            <w:tcW w:w="709" w:type="dxa"/>
          </w:tcPr>
          <w:p w14:paraId="09D821BA" w14:textId="77777777" w:rsidR="001C61D5" w:rsidRPr="008F7339" w:rsidRDefault="001C61D5" w:rsidP="00095FBE">
            <w:pPr>
              <w:rPr>
                <w:rFonts w:ascii="Arial" w:hAnsi="Arial" w:cs="Arial"/>
                <w:sz w:val="22"/>
                <w:szCs w:val="22"/>
              </w:rPr>
            </w:pPr>
          </w:p>
        </w:tc>
        <w:tc>
          <w:tcPr>
            <w:tcW w:w="709" w:type="dxa"/>
          </w:tcPr>
          <w:p w14:paraId="43928C60" w14:textId="77777777" w:rsidR="001C61D5" w:rsidRPr="008F7339" w:rsidRDefault="001C61D5" w:rsidP="00095FBE">
            <w:pPr>
              <w:rPr>
                <w:rFonts w:ascii="Arial" w:hAnsi="Arial" w:cs="Arial"/>
                <w:sz w:val="22"/>
                <w:szCs w:val="22"/>
              </w:rPr>
            </w:pPr>
          </w:p>
        </w:tc>
      </w:tr>
    </w:tbl>
    <w:p w14:paraId="2DB440A9" w14:textId="77777777" w:rsidR="001C61D5" w:rsidRDefault="001C61D5" w:rsidP="00C73A25">
      <w:pPr>
        <w:rPr>
          <w:rFonts w:ascii="Arial" w:hAnsi="Arial" w:cs="Arial"/>
          <w:sz w:val="22"/>
          <w:szCs w:val="22"/>
        </w:rPr>
      </w:pPr>
    </w:p>
    <w:p w14:paraId="7633A1A3" w14:textId="5671AFDE" w:rsidR="001C61D5" w:rsidRDefault="001C61D5" w:rsidP="00C73A25">
      <w:pPr>
        <w:rPr>
          <w:rFonts w:ascii="Arial" w:hAnsi="Arial" w:cs="Arial"/>
          <w:sz w:val="22"/>
          <w:szCs w:val="22"/>
        </w:rPr>
        <w:sectPr w:rsidR="001C61D5" w:rsidSect="00872C47">
          <w:pgSz w:w="11906" w:h="16838"/>
          <w:pgMar w:top="1418" w:right="1418" w:bottom="1418" w:left="1701" w:header="709" w:footer="709" w:gutter="0"/>
          <w:cols w:space="720"/>
          <w:formProt w:val="0"/>
          <w:titlePg/>
          <w:docGrid w:linePitch="240" w:charSpace="-6145"/>
        </w:sectPr>
      </w:pPr>
      <w:r>
        <w:rPr>
          <w:rFonts w:ascii="Arial" w:hAnsi="Arial" w:cs="Arial"/>
          <w:sz w:val="22"/>
          <w:szCs w:val="22"/>
        </w:rPr>
        <w:t xml:space="preserve">A = on acquisition computer, T = in shell (terminal), M = In </w:t>
      </w:r>
      <w:proofErr w:type="spellStart"/>
      <w:r>
        <w:rPr>
          <w:rFonts w:ascii="Arial" w:hAnsi="Arial" w:cs="Arial"/>
          <w:sz w:val="22"/>
          <w:szCs w:val="22"/>
        </w:rPr>
        <w:t>Matla</w:t>
      </w:r>
      <w:r w:rsidR="00A96B77">
        <w:rPr>
          <w:rFonts w:ascii="Arial" w:hAnsi="Arial" w:cs="Arial"/>
          <w:sz w:val="22"/>
          <w:szCs w:val="22"/>
        </w:rPr>
        <w:t>b</w:t>
      </w:r>
      <w:proofErr w:type="spellEnd"/>
    </w:p>
    <w:p w14:paraId="21791F47" w14:textId="77777777" w:rsidR="001B176E" w:rsidRDefault="00F824A3">
      <w:pPr>
        <w:pStyle w:val="Heading2"/>
      </w:pPr>
      <w:bookmarkStart w:id="101" w:name="_Toc121838214"/>
      <w:bookmarkStart w:id="102" w:name="_Toc124798279"/>
      <w:r>
        <w:lastRenderedPageBreak/>
        <w:t>D. Known bugs and future changes</w:t>
      </w:r>
      <w:bookmarkEnd w:id="101"/>
      <w:bookmarkEnd w:id="102"/>
      <w:r>
        <w:t xml:space="preserve"> </w:t>
      </w:r>
    </w:p>
    <w:p w14:paraId="3EB1B4DE" w14:textId="77777777" w:rsidR="001B176E" w:rsidRDefault="00F824A3">
      <w:pPr>
        <w:pStyle w:val="Heading3"/>
      </w:pPr>
      <w:bookmarkStart w:id="103" w:name="_Toc121838215"/>
      <w:bookmarkStart w:id="104" w:name="_Toc124798280"/>
      <w:r>
        <w:t>D.1. Bugs</w:t>
      </w:r>
      <w:bookmarkEnd w:id="103"/>
      <w:bookmarkEnd w:id="104"/>
    </w:p>
    <w:p w14:paraId="0C4B753D" w14:textId="3B231F63" w:rsidR="001B176E" w:rsidRDefault="00EF03A1">
      <w:pPr>
        <w:spacing w:after="240"/>
        <w:rPr>
          <w:rFonts w:asciiTheme="minorHAnsi" w:hAnsiTheme="minorHAnsi" w:cs="Calibri"/>
        </w:rPr>
      </w:pPr>
      <w:r>
        <w:rPr>
          <w:rFonts w:cs="Calibri"/>
        </w:rPr>
        <w:t>Errors involving MEXEC_</w:t>
      </w:r>
      <w:proofErr w:type="gramStart"/>
      <w:r>
        <w:rPr>
          <w:rFonts w:cs="Calibri"/>
        </w:rPr>
        <w:t>A.MARGS</w:t>
      </w:r>
      <w:proofErr w:type="gramEnd"/>
      <w:r>
        <w:rPr>
          <w:rFonts w:cs="Calibri"/>
        </w:rPr>
        <w:t xml:space="preserve">_OT if a file is interrupted: clear all, run </w:t>
      </w:r>
      <w:proofErr w:type="spellStart"/>
      <w:r>
        <w:rPr>
          <w:rFonts w:cs="Calibri"/>
        </w:rPr>
        <w:t>m_setup</w:t>
      </w:r>
      <w:proofErr w:type="spellEnd"/>
      <w:r>
        <w:rPr>
          <w:rFonts w:cs="Calibri"/>
        </w:rPr>
        <w:t xml:space="preserve">, and try again. </w:t>
      </w:r>
    </w:p>
    <w:p w14:paraId="1AC73AAC" w14:textId="77777777" w:rsidR="001B176E" w:rsidRDefault="00F824A3">
      <w:pPr>
        <w:spacing w:after="240"/>
        <w:rPr>
          <w:rFonts w:asciiTheme="minorHAnsi" w:hAnsiTheme="minorHAnsi" w:cs="Calibri"/>
        </w:rPr>
      </w:pPr>
      <w:proofErr w:type="spellStart"/>
      <w:r>
        <w:rPr>
          <w:rFonts w:cs="Calibri"/>
        </w:rPr>
        <w:t>Matlab</w:t>
      </w:r>
      <w:proofErr w:type="spellEnd"/>
      <w:r>
        <w:rPr>
          <w:rFonts w:cs="Calibri"/>
        </w:rPr>
        <w:t xml:space="preserve"> </w:t>
      </w:r>
      <w:proofErr w:type="spellStart"/>
      <w:r>
        <w:rPr>
          <w:rFonts w:cs="Calibri"/>
        </w:rPr>
        <w:t>netcdf</w:t>
      </w:r>
      <w:proofErr w:type="spellEnd"/>
      <w:r>
        <w:rPr>
          <w:rFonts w:cs="Calibri"/>
        </w:rPr>
        <w:t xml:space="preserve"> errors about “a preference with that name or group already exists” occur, apparently when multiple </w:t>
      </w:r>
      <w:proofErr w:type="spellStart"/>
      <w:r>
        <w:rPr>
          <w:rFonts w:cs="Calibri"/>
        </w:rPr>
        <w:t>Matlab</w:t>
      </w:r>
      <w:proofErr w:type="spellEnd"/>
      <w:r>
        <w:rPr>
          <w:rFonts w:cs="Calibri"/>
        </w:rPr>
        <w:t xml:space="preserve"> sessions are accessing the low-level </w:t>
      </w:r>
      <w:proofErr w:type="spellStart"/>
      <w:r>
        <w:rPr>
          <w:rFonts w:cs="Calibri"/>
        </w:rPr>
        <w:t>netcdf</w:t>
      </w:r>
      <w:proofErr w:type="spellEnd"/>
      <w:r>
        <w:rPr>
          <w:rFonts w:cs="Calibri"/>
        </w:rPr>
        <w:t xml:space="preserve"> functions at the same time. The only response is to start again at the point of interruption and hope there won’t be more coincidences, although in extreme cases it may be necessary to restart one or multiple </w:t>
      </w:r>
      <w:proofErr w:type="spellStart"/>
      <w:r>
        <w:rPr>
          <w:rFonts w:cs="Calibri"/>
        </w:rPr>
        <w:t>Matlab</w:t>
      </w:r>
      <w:proofErr w:type="spellEnd"/>
      <w:r>
        <w:rPr>
          <w:rFonts w:cs="Calibri"/>
        </w:rPr>
        <w:t xml:space="preserve"> sessions.  The error seems particularly likely to be triggered by running </w:t>
      </w:r>
      <w:proofErr w:type="spellStart"/>
      <w:r>
        <w:rPr>
          <w:rFonts w:cs="Calibri"/>
        </w:rPr>
        <w:t>m_setup</w:t>
      </w:r>
      <w:proofErr w:type="spellEnd"/>
      <w:r>
        <w:rPr>
          <w:rFonts w:cs="Calibri"/>
        </w:rPr>
        <w:t xml:space="preserve">, so one adaptation is to keep a couple of </w:t>
      </w:r>
      <w:proofErr w:type="spellStart"/>
      <w:r>
        <w:rPr>
          <w:rFonts w:cs="Calibri"/>
        </w:rPr>
        <w:t>Matlab</w:t>
      </w:r>
      <w:proofErr w:type="spellEnd"/>
      <w:r>
        <w:rPr>
          <w:rFonts w:cs="Calibri"/>
        </w:rPr>
        <w:t xml:space="preserve"> sessions running and set up, rather than starting a new one while </w:t>
      </w:r>
      <w:proofErr w:type="spellStart"/>
      <w:r>
        <w:rPr>
          <w:rFonts w:cs="Calibri"/>
        </w:rPr>
        <w:t>Mexec</w:t>
      </w:r>
      <w:proofErr w:type="spellEnd"/>
      <w:r>
        <w:rPr>
          <w:rFonts w:cs="Calibri"/>
        </w:rPr>
        <w:t xml:space="preserve"> scripts are running in another window . . . however this only reduces rather than eliminates the occurrence of these errors.  </w:t>
      </w:r>
    </w:p>
    <w:p w14:paraId="68229FD0" w14:textId="77777777" w:rsidR="001B176E" w:rsidRDefault="001B176E">
      <w:pPr>
        <w:spacing w:after="240"/>
        <w:rPr>
          <w:rFonts w:asciiTheme="minorHAnsi" w:hAnsiTheme="minorHAnsi" w:cs="Calibri"/>
        </w:rPr>
      </w:pPr>
    </w:p>
    <w:p w14:paraId="1359EBC5" w14:textId="77777777" w:rsidR="001B176E" w:rsidRDefault="00F824A3">
      <w:pPr>
        <w:rPr>
          <w:rFonts w:asciiTheme="minorHAnsi" w:hAnsiTheme="minorHAnsi" w:cs="Calibri"/>
          <w:color w:val="FF0000"/>
        </w:rPr>
      </w:pPr>
      <w:r>
        <w:rPr>
          <w:rFonts w:cs="Calibri"/>
          <w:color w:val="FF0000"/>
        </w:rPr>
        <w:t xml:space="preserve">Error using </w:t>
      </w:r>
      <w:proofErr w:type="spellStart"/>
      <w:r>
        <w:rPr>
          <w:rFonts w:cs="Calibri"/>
          <w:color w:val="FF0000"/>
        </w:rPr>
        <w:t>netcdflib</w:t>
      </w:r>
      <w:proofErr w:type="spellEnd"/>
    </w:p>
    <w:p w14:paraId="7BB6AC0B" w14:textId="77777777" w:rsidR="001B176E" w:rsidRDefault="00F824A3">
      <w:pPr>
        <w:rPr>
          <w:rFonts w:asciiTheme="minorHAnsi" w:hAnsiTheme="minorHAnsi" w:cs="Calibri"/>
          <w:color w:val="FF0000"/>
        </w:rPr>
      </w:pPr>
      <w:r>
        <w:rPr>
          <w:rFonts w:cs="Calibri"/>
          <w:color w:val="FF0000"/>
        </w:rPr>
        <w:t xml:space="preserve">Library failure in call to open. </w:t>
      </w:r>
      <w:proofErr w:type="spellStart"/>
      <w:proofErr w:type="gramStart"/>
      <w:r>
        <w:rPr>
          <w:rFonts w:cs="Calibri"/>
          <w:color w:val="FF0000"/>
        </w:rPr>
        <w:t>eacces:permissionDenied</w:t>
      </w:r>
      <w:proofErr w:type="spellEnd"/>
      <w:proofErr w:type="gramEnd"/>
      <w:r>
        <w:rPr>
          <w:rFonts w:cs="Calibri"/>
          <w:color w:val="FF0000"/>
        </w:rPr>
        <w:t xml:space="preserve">. Error message from the </w:t>
      </w:r>
      <w:proofErr w:type="spellStart"/>
      <w:r>
        <w:rPr>
          <w:rFonts w:cs="Calibri"/>
          <w:color w:val="FF0000"/>
        </w:rPr>
        <w:t>NetCDF</w:t>
      </w:r>
      <w:proofErr w:type="spellEnd"/>
    </w:p>
    <w:p w14:paraId="29F32D24" w14:textId="77777777" w:rsidR="001B176E" w:rsidRDefault="00F824A3">
      <w:pPr>
        <w:rPr>
          <w:rFonts w:asciiTheme="minorHAnsi" w:hAnsiTheme="minorHAnsi" w:cs="Calibri"/>
          <w:color w:val="FF0000"/>
        </w:rPr>
      </w:pPr>
      <w:r>
        <w:rPr>
          <w:rFonts w:cs="Calibri"/>
          <w:color w:val="FF0000"/>
        </w:rPr>
        <w:t>library: "Permission denied".</w:t>
      </w:r>
    </w:p>
    <w:p w14:paraId="71177D64" w14:textId="77777777" w:rsidR="001B176E" w:rsidRDefault="001B176E">
      <w:pPr>
        <w:rPr>
          <w:rFonts w:asciiTheme="minorHAnsi" w:hAnsiTheme="minorHAnsi" w:cs="Calibri"/>
          <w:color w:val="FF0000"/>
        </w:rPr>
      </w:pPr>
    </w:p>
    <w:p w14:paraId="2D3251D3" w14:textId="77777777" w:rsidR="001B176E" w:rsidRDefault="00F824A3">
      <w:pPr>
        <w:rPr>
          <w:rFonts w:asciiTheme="minorHAnsi" w:hAnsiTheme="minorHAnsi" w:cs="Calibri"/>
          <w:color w:val="FF0000"/>
        </w:rPr>
      </w:pPr>
      <w:r>
        <w:rPr>
          <w:rFonts w:cs="Calibri"/>
          <w:color w:val="FF0000"/>
        </w:rPr>
        <w:t xml:space="preserve">Error in </w:t>
      </w:r>
      <w:proofErr w:type="spellStart"/>
      <w:proofErr w:type="gramStart"/>
      <w:r>
        <w:rPr>
          <w:rFonts w:cs="Calibri"/>
          <w:color w:val="FF0000"/>
        </w:rPr>
        <w:t>netcdf.open</w:t>
      </w:r>
      <w:proofErr w:type="spellEnd"/>
      <w:proofErr w:type="gramEnd"/>
      <w:r>
        <w:rPr>
          <w:rFonts w:cs="Calibri"/>
          <w:color w:val="FF0000"/>
        </w:rPr>
        <w:t xml:space="preserve"> (line 50)</w:t>
      </w:r>
    </w:p>
    <w:p w14:paraId="7E79E616" w14:textId="77777777" w:rsidR="001B176E" w:rsidRDefault="00F824A3">
      <w:pPr>
        <w:rPr>
          <w:rFonts w:asciiTheme="minorHAnsi" w:hAnsiTheme="minorHAnsi" w:cs="Calibri"/>
          <w:color w:val="FF0000"/>
        </w:rPr>
      </w:pPr>
      <w:r>
        <w:rPr>
          <w:rFonts w:cs="Calibri"/>
          <w:color w:val="FF0000"/>
        </w:rPr>
        <w:tab/>
        <w:t xml:space="preserve">    [</w:t>
      </w:r>
      <w:proofErr w:type="spellStart"/>
      <w:proofErr w:type="gramStart"/>
      <w:r>
        <w:rPr>
          <w:rFonts w:cs="Calibri"/>
          <w:color w:val="FF0000"/>
        </w:rPr>
        <w:t>varargout</w:t>
      </w:r>
      <w:proofErr w:type="spellEnd"/>
      <w:r>
        <w:rPr>
          <w:rFonts w:cs="Calibri"/>
          <w:color w:val="FF0000"/>
        </w:rPr>
        <w:t>{</w:t>
      </w:r>
      <w:proofErr w:type="gramEnd"/>
      <w:r>
        <w:rPr>
          <w:rFonts w:cs="Calibri"/>
          <w:color w:val="FF0000"/>
        </w:rPr>
        <w:t xml:space="preserve">:}] = </w:t>
      </w:r>
      <w:proofErr w:type="spellStart"/>
      <w:r>
        <w:rPr>
          <w:rFonts w:cs="Calibri"/>
          <w:color w:val="FF0000"/>
        </w:rPr>
        <w:t>netcdflib</w:t>
      </w:r>
      <w:proofErr w:type="spellEnd"/>
      <w:r>
        <w:rPr>
          <w:rFonts w:cs="Calibri"/>
          <w:color w:val="FF0000"/>
        </w:rPr>
        <w:t xml:space="preserve"> ( 'open', filename, mode );</w:t>
      </w:r>
    </w:p>
    <w:p w14:paraId="257CE36A" w14:textId="77777777" w:rsidR="001B176E" w:rsidRDefault="001B176E">
      <w:pPr>
        <w:rPr>
          <w:rFonts w:asciiTheme="minorHAnsi" w:hAnsiTheme="minorHAnsi" w:cs="Calibri"/>
          <w:color w:val="FF0000"/>
        </w:rPr>
      </w:pPr>
    </w:p>
    <w:p w14:paraId="432D1214" w14:textId="77777777" w:rsidR="001B176E" w:rsidRDefault="00F824A3">
      <w:pPr>
        <w:rPr>
          <w:rFonts w:asciiTheme="minorHAnsi" w:hAnsiTheme="minorHAnsi" w:cs="Calibri"/>
          <w:color w:val="FF0000"/>
        </w:rPr>
      </w:pPr>
      <w:r>
        <w:rPr>
          <w:rFonts w:cs="Calibri"/>
          <w:color w:val="FF0000"/>
        </w:rPr>
        <w:t xml:space="preserve">Error in </w:t>
      </w:r>
      <w:proofErr w:type="spellStart"/>
      <w:r>
        <w:rPr>
          <w:rFonts w:cs="Calibri"/>
          <w:color w:val="FF0000"/>
        </w:rPr>
        <w:t>nc_attput</w:t>
      </w:r>
      <w:proofErr w:type="spellEnd"/>
      <w:r>
        <w:rPr>
          <w:rFonts w:cs="Calibri"/>
          <w:color w:val="FF0000"/>
        </w:rPr>
        <w:t>&gt;</w:t>
      </w:r>
      <w:proofErr w:type="spellStart"/>
      <w:r>
        <w:rPr>
          <w:rFonts w:cs="Calibri"/>
          <w:color w:val="FF0000"/>
        </w:rPr>
        <w:t>nc_attput_tmw</w:t>
      </w:r>
      <w:proofErr w:type="spellEnd"/>
      <w:r>
        <w:rPr>
          <w:rFonts w:cs="Calibri"/>
          <w:color w:val="FF0000"/>
        </w:rPr>
        <w:t xml:space="preserve"> (line 41)</w:t>
      </w:r>
    </w:p>
    <w:p w14:paraId="331B686D" w14:textId="77777777" w:rsidR="001B176E" w:rsidRDefault="00F824A3">
      <w:pPr>
        <w:rPr>
          <w:rFonts w:asciiTheme="minorHAnsi" w:hAnsiTheme="minorHAnsi" w:cs="Calibri"/>
          <w:color w:val="FF0000"/>
        </w:rPr>
      </w:pPr>
      <w:proofErr w:type="spellStart"/>
      <w:proofErr w:type="gramStart"/>
      <w:r>
        <w:rPr>
          <w:rFonts w:cs="Calibri"/>
          <w:color w:val="FF0000"/>
        </w:rPr>
        <w:t>ncid</w:t>
      </w:r>
      <w:proofErr w:type="spellEnd"/>
      <w:r>
        <w:rPr>
          <w:rFonts w:cs="Calibri"/>
          <w:color w:val="FF0000"/>
        </w:rPr>
        <w:t xml:space="preserve">  =</w:t>
      </w:r>
      <w:proofErr w:type="spellStart"/>
      <w:proofErr w:type="gramEnd"/>
      <w:r>
        <w:rPr>
          <w:rFonts w:cs="Calibri"/>
          <w:color w:val="FF0000"/>
        </w:rPr>
        <w:t>netcdf.open</w:t>
      </w:r>
      <w:proofErr w:type="spellEnd"/>
      <w:r>
        <w:rPr>
          <w:rFonts w:cs="Calibri"/>
          <w:color w:val="FF0000"/>
        </w:rPr>
        <w:t>(</w:t>
      </w:r>
      <w:proofErr w:type="spellStart"/>
      <w:r>
        <w:rPr>
          <w:rFonts w:cs="Calibri"/>
          <w:color w:val="FF0000"/>
        </w:rPr>
        <w:t>ncfile</w:t>
      </w:r>
      <w:proofErr w:type="spellEnd"/>
      <w:r>
        <w:rPr>
          <w:rFonts w:cs="Calibri"/>
          <w:color w:val="FF0000"/>
        </w:rPr>
        <w:t xml:space="preserve">, </w:t>
      </w:r>
      <w:proofErr w:type="spellStart"/>
      <w:r>
        <w:rPr>
          <w:rFonts w:cs="Calibri"/>
          <w:color w:val="FF0000"/>
        </w:rPr>
        <w:t>nc_write_mode</w:t>
      </w:r>
      <w:proofErr w:type="spellEnd"/>
      <w:r>
        <w:rPr>
          <w:rFonts w:cs="Calibri"/>
          <w:color w:val="FF0000"/>
        </w:rPr>
        <w:t xml:space="preserve"> );</w:t>
      </w:r>
    </w:p>
    <w:p w14:paraId="3D81EB4C" w14:textId="77777777" w:rsidR="001B176E" w:rsidRDefault="001B176E">
      <w:pPr>
        <w:rPr>
          <w:rFonts w:asciiTheme="minorHAnsi" w:hAnsiTheme="minorHAnsi" w:cs="Calibri"/>
          <w:color w:val="FF0000"/>
        </w:rPr>
      </w:pPr>
    </w:p>
    <w:p w14:paraId="3C2CAA50" w14:textId="77777777" w:rsidR="001B176E" w:rsidRDefault="00F824A3">
      <w:pPr>
        <w:rPr>
          <w:rFonts w:asciiTheme="minorHAnsi" w:hAnsiTheme="minorHAnsi" w:cs="Calibri"/>
          <w:color w:val="FF0000"/>
        </w:rPr>
      </w:pPr>
      <w:r>
        <w:rPr>
          <w:rFonts w:cs="Calibri"/>
          <w:color w:val="FF0000"/>
        </w:rPr>
        <w:t xml:space="preserve">Error in </w:t>
      </w:r>
      <w:proofErr w:type="spellStart"/>
      <w:r>
        <w:rPr>
          <w:rFonts w:cs="Calibri"/>
          <w:color w:val="FF0000"/>
        </w:rPr>
        <w:t>nc_attput</w:t>
      </w:r>
      <w:proofErr w:type="spellEnd"/>
      <w:r>
        <w:rPr>
          <w:rFonts w:cs="Calibri"/>
          <w:color w:val="FF0000"/>
        </w:rPr>
        <w:t xml:space="preserve"> (line 28)</w:t>
      </w:r>
    </w:p>
    <w:p w14:paraId="188E8187" w14:textId="77777777" w:rsidR="001B176E" w:rsidRDefault="00F824A3">
      <w:pPr>
        <w:rPr>
          <w:rFonts w:asciiTheme="minorHAnsi" w:hAnsiTheme="minorHAnsi" w:cs="Calibri"/>
          <w:color w:val="FF0000"/>
        </w:rPr>
      </w:pPr>
      <w:r>
        <w:rPr>
          <w:rFonts w:cs="Calibri"/>
          <w:color w:val="FF0000"/>
        </w:rPr>
        <w:t xml:space="preserve">    </w:t>
      </w:r>
      <w:proofErr w:type="spellStart"/>
      <w:r>
        <w:rPr>
          <w:rFonts w:cs="Calibri"/>
          <w:color w:val="FF0000"/>
        </w:rPr>
        <w:t>nc_attput_tmw</w:t>
      </w:r>
      <w:proofErr w:type="spellEnd"/>
      <w:r>
        <w:rPr>
          <w:rFonts w:cs="Calibri"/>
          <w:color w:val="FF0000"/>
        </w:rPr>
        <w:t xml:space="preserve"> </w:t>
      </w:r>
      <w:proofErr w:type="gramStart"/>
      <w:r>
        <w:rPr>
          <w:rFonts w:cs="Calibri"/>
          <w:color w:val="FF0000"/>
        </w:rPr>
        <w:t xml:space="preserve">( </w:t>
      </w:r>
      <w:proofErr w:type="spellStart"/>
      <w:r>
        <w:rPr>
          <w:rFonts w:cs="Calibri"/>
          <w:color w:val="FF0000"/>
        </w:rPr>
        <w:t>ncfile</w:t>
      </w:r>
      <w:proofErr w:type="spellEnd"/>
      <w:proofErr w:type="gramEnd"/>
      <w:r>
        <w:rPr>
          <w:rFonts w:cs="Calibri"/>
          <w:color w:val="FF0000"/>
        </w:rPr>
        <w:t xml:space="preserve">, </w:t>
      </w:r>
      <w:proofErr w:type="spellStart"/>
      <w:r>
        <w:rPr>
          <w:rFonts w:cs="Calibri"/>
          <w:color w:val="FF0000"/>
        </w:rPr>
        <w:t>varname</w:t>
      </w:r>
      <w:proofErr w:type="spellEnd"/>
      <w:r>
        <w:rPr>
          <w:rFonts w:cs="Calibri"/>
          <w:color w:val="FF0000"/>
        </w:rPr>
        <w:t xml:space="preserve">, </w:t>
      </w:r>
      <w:proofErr w:type="spellStart"/>
      <w:r>
        <w:rPr>
          <w:rFonts w:cs="Calibri"/>
          <w:color w:val="FF0000"/>
        </w:rPr>
        <w:t>attribute_name</w:t>
      </w:r>
      <w:proofErr w:type="spellEnd"/>
      <w:r>
        <w:rPr>
          <w:rFonts w:cs="Calibri"/>
          <w:color w:val="FF0000"/>
        </w:rPr>
        <w:t xml:space="preserve">, </w:t>
      </w:r>
      <w:proofErr w:type="spellStart"/>
      <w:r>
        <w:rPr>
          <w:rFonts w:cs="Calibri"/>
          <w:color w:val="FF0000"/>
        </w:rPr>
        <w:t>attval</w:t>
      </w:r>
      <w:proofErr w:type="spellEnd"/>
      <w:r>
        <w:rPr>
          <w:rFonts w:cs="Calibri"/>
          <w:color w:val="FF0000"/>
        </w:rPr>
        <w:t xml:space="preserve"> )</w:t>
      </w:r>
    </w:p>
    <w:p w14:paraId="2E0BCFF1" w14:textId="77777777" w:rsidR="001B176E" w:rsidRDefault="001B176E">
      <w:pPr>
        <w:rPr>
          <w:rFonts w:asciiTheme="minorHAnsi" w:hAnsiTheme="minorHAnsi" w:cs="Calibri"/>
          <w:color w:val="FF0000"/>
        </w:rPr>
      </w:pPr>
    </w:p>
    <w:p w14:paraId="1635175C" w14:textId="77777777" w:rsidR="001B176E" w:rsidRDefault="00F824A3">
      <w:pPr>
        <w:rPr>
          <w:rFonts w:asciiTheme="minorHAnsi" w:hAnsiTheme="minorHAnsi" w:cs="Calibri"/>
          <w:color w:val="FF0000"/>
        </w:rPr>
      </w:pPr>
      <w:r>
        <w:rPr>
          <w:rFonts w:cs="Calibri"/>
          <w:color w:val="FF0000"/>
        </w:rPr>
        <w:t xml:space="preserve">Error in </w:t>
      </w:r>
      <w:proofErr w:type="spellStart"/>
      <w:r>
        <w:rPr>
          <w:rFonts w:cs="Calibri"/>
          <w:color w:val="FF0000"/>
        </w:rPr>
        <w:t>m_openio</w:t>
      </w:r>
      <w:proofErr w:type="spellEnd"/>
      <w:r>
        <w:rPr>
          <w:rFonts w:cs="Calibri"/>
          <w:color w:val="FF0000"/>
        </w:rPr>
        <w:t xml:space="preserve"> (line 20)</w:t>
      </w:r>
    </w:p>
    <w:p w14:paraId="0DCDF0DA" w14:textId="77777777" w:rsidR="001B176E" w:rsidRDefault="00F824A3">
      <w:pPr>
        <w:rPr>
          <w:rFonts w:asciiTheme="minorHAnsi" w:hAnsiTheme="minorHAnsi" w:cs="Calibri"/>
          <w:color w:val="FF0000"/>
        </w:rPr>
      </w:pPr>
      <w:proofErr w:type="spellStart"/>
      <w:r>
        <w:rPr>
          <w:rFonts w:cs="Calibri"/>
          <w:color w:val="FF0000"/>
        </w:rPr>
        <w:t>nc_attput</w:t>
      </w:r>
      <w:proofErr w:type="spellEnd"/>
      <w:r>
        <w:rPr>
          <w:rFonts w:cs="Calibri"/>
          <w:color w:val="FF0000"/>
        </w:rPr>
        <w:t>(</w:t>
      </w:r>
      <w:proofErr w:type="gramStart"/>
      <w:r>
        <w:rPr>
          <w:rFonts w:cs="Calibri"/>
          <w:color w:val="FF0000"/>
        </w:rPr>
        <w:t>ncfile.name,nc</w:t>
      </w:r>
      <w:proofErr w:type="gramEnd"/>
      <w:r>
        <w:rPr>
          <w:rFonts w:cs="Calibri"/>
          <w:color w:val="FF0000"/>
        </w:rPr>
        <w:t>_global,'</w:t>
      </w:r>
      <w:proofErr w:type="spellStart"/>
      <w:r>
        <w:rPr>
          <w:rFonts w:cs="Calibri"/>
          <w:color w:val="FF0000"/>
        </w:rPr>
        <w:t>openflag</w:t>
      </w:r>
      <w:proofErr w:type="spellEnd"/>
      <w:r>
        <w:rPr>
          <w:rFonts w:cs="Calibri"/>
          <w:color w:val="FF0000"/>
        </w:rPr>
        <w:t>','W'); % set to W if file is open to write.</w:t>
      </w:r>
    </w:p>
    <w:p w14:paraId="309D992A" w14:textId="77777777" w:rsidR="001B176E" w:rsidRDefault="00F824A3">
      <w:pPr>
        <w:rPr>
          <w:rFonts w:asciiTheme="minorHAnsi" w:hAnsiTheme="minorHAnsi" w:cs="Calibri"/>
          <w:color w:val="FF0000"/>
        </w:rPr>
      </w:pPr>
      <w:r>
        <w:rPr>
          <w:rFonts w:cs="Calibri"/>
          <w:color w:val="FF0000"/>
        </w:rPr>
        <w:t>Usual state is R.</w:t>
      </w:r>
    </w:p>
    <w:p w14:paraId="29099C0D" w14:textId="77777777" w:rsidR="001B176E" w:rsidRDefault="001B176E">
      <w:pPr>
        <w:rPr>
          <w:rFonts w:asciiTheme="minorHAnsi" w:hAnsiTheme="minorHAnsi" w:cs="Calibri"/>
          <w:color w:val="FF0000"/>
        </w:rPr>
      </w:pPr>
    </w:p>
    <w:p w14:paraId="70B4769C" w14:textId="77777777" w:rsidR="001B176E" w:rsidRDefault="00F824A3">
      <w:pPr>
        <w:rPr>
          <w:rFonts w:asciiTheme="minorHAnsi" w:hAnsiTheme="minorHAnsi" w:cs="Calibri"/>
          <w:color w:val="FF0000"/>
        </w:rPr>
      </w:pPr>
      <w:r>
        <w:rPr>
          <w:rFonts w:cs="Calibri"/>
          <w:color w:val="FF0000"/>
        </w:rPr>
        <w:t xml:space="preserve">Error in </w:t>
      </w:r>
      <w:proofErr w:type="spellStart"/>
      <w:r>
        <w:rPr>
          <w:rFonts w:cs="Calibri"/>
          <w:color w:val="FF0000"/>
        </w:rPr>
        <w:t>mheadr</w:t>
      </w:r>
      <w:proofErr w:type="spellEnd"/>
      <w:r>
        <w:rPr>
          <w:rFonts w:cs="Calibri"/>
          <w:color w:val="FF0000"/>
        </w:rPr>
        <w:t xml:space="preserve"> (line 22)</w:t>
      </w:r>
    </w:p>
    <w:p w14:paraId="56374159" w14:textId="77777777" w:rsidR="001B176E" w:rsidRDefault="00F824A3">
      <w:pPr>
        <w:rPr>
          <w:rFonts w:asciiTheme="minorHAnsi" w:hAnsiTheme="minorHAnsi" w:cs="Calibri"/>
          <w:color w:val="FF0000"/>
        </w:rPr>
      </w:pPr>
      <w:proofErr w:type="spellStart"/>
      <w:r>
        <w:rPr>
          <w:rFonts w:cs="Calibri"/>
          <w:color w:val="FF0000"/>
        </w:rPr>
        <w:t>ncfile</w:t>
      </w:r>
      <w:proofErr w:type="spellEnd"/>
      <w:r>
        <w:rPr>
          <w:rFonts w:cs="Calibri"/>
          <w:color w:val="FF0000"/>
        </w:rPr>
        <w:t xml:space="preserve"> = </w:t>
      </w:r>
      <w:proofErr w:type="spellStart"/>
      <w:r>
        <w:rPr>
          <w:rFonts w:cs="Calibri"/>
          <w:color w:val="FF0000"/>
        </w:rPr>
        <w:t>m_openio</w:t>
      </w:r>
      <w:proofErr w:type="spellEnd"/>
      <w:r>
        <w:rPr>
          <w:rFonts w:cs="Calibri"/>
          <w:color w:val="FF0000"/>
        </w:rPr>
        <w:t>(</w:t>
      </w:r>
      <w:proofErr w:type="spellStart"/>
      <w:r>
        <w:rPr>
          <w:rFonts w:cs="Calibri"/>
          <w:color w:val="FF0000"/>
        </w:rPr>
        <w:t>ncfile</w:t>
      </w:r>
      <w:proofErr w:type="spellEnd"/>
      <w:proofErr w:type="gramStart"/>
      <w:r>
        <w:rPr>
          <w:rFonts w:cs="Calibri"/>
          <w:color w:val="FF0000"/>
        </w:rPr>
        <w:t>);</w:t>
      </w:r>
      <w:proofErr w:type="gramEnd"/>
    </w:p>
    <w:p w14:paraId="20D2C4C8" w14:textId="77777777" w:rsidR="001B176E" w:rsidRDefault="001B176E">
      <w:pPr>
        <w:rPr>
          <w:rFonts w:asciiTheme="minorHAnsi" w:hAnsiTheme="minorHAnsi" w:cs="Calibri"/>
          <w:color w:val="FF0000"/>
        </w:rPr>
      </w:pPr>
    </w:p>
    <w:p w14:paraId="50D3F124" w14:textId="77777777" w:rsidR="001B176E" w:rsidRDefault="00F824A3">
      <w:pPr>
        <w:rPr>
          <w:rFonts w:asciiTheme="minorHAnsi" w:hAnsiTheme="minorHAnsi" w:cs="Calibri"/>
          <w:color w:val="FF0000"/>
        </w:rPr>
      </w:pPr>
      <w:r>
        <w:rPr>
          <w:rFonts w:cs="Calibri"/>
          <w:color w:val="FF0000"/>
        </w:rPr>
        <w:t>Error in mctd_02a (line 98)</w:t>
      </w:r>
    </w:p>
    <w:p w14:paraId="6DD6CCAA" w14:textId="77777777" w:rsidR="001B176E" w:rsidRDefault="00F824A3">
      <w:pPr>
        <w:rPr>
          <w:rFonts w:asciiTheme="minorHAnsi" w:hAnsiTheme="minorHAnsi" w:cs="Calibri"/>
          <w:color w:val="FF0000"/>
        </w:rPr>
      </w:pPr>
      <w:proofErr w:type="spellStart"/>
      <w:r>
        <w:rPr>
          <w:rFonts w:cs="Calibri"/>
          <w:color w:val="FF0000"/>
        </w:rPr>
        <w:t>mheadr</w:t>
      </w:r>
      <w:proofErr w:type="spellEnd"/>
    </w:p>
    <w:p w14:paraId="647686BF" w14:textId="77777777" w:rsidR="001B176E" w:rsidRDefault="001B176E">
      <w:pPr>
        <w:rPr>
          <w:rFonts w:asciiTheme="minorHAnsi" w:hAnsiTheme="minorHAnsi" w:cs="Calibri"/>
          <w:color w:val="FF0000"/>
        </w:rPr>
      </w:pPr>
    </w:p>
    <w:p w14:paraId="321C4A4B" w14:textId="77777777" w:rsidR="001B176E" w:rsidRDefault="00F824A3">
      <w:pPr>
        <w:rPr>
          <w:rFonts w:asciiTheme="minorHAnsi" w:hAnsiTheme="minorHAnsi" w:cs="Calibri"/>
          <w:color w:val="FF0000"/>
        </w:rPr>
      </w:pPr>
      <w:r>
        <w:rPr>
          <w:rFonts w:cs="Calibri"/>
          <w:color w:val="FF0000"/>
        </w:rPr>
        <w:t>Error in ctd_all_part1 (line 16)</w:t>
      </w:r>
    </w:p>
    <w:p w14:paraId="025AF139" w14:textId="77777777" w:rsidR="001B176E" w:rsidRDefault="00F824A3">
      <w:pPr>
        <w:rPr>
          <w:rFonts w:asciiTheme="minorHAnsi" w:hAnsiTheme="minorHAnsi" w:cs="Calibri"/>
          <w:color w:val="FF0000"/>
        </w:rPr>
      </w:pPr>
      <w:proofErr w:type="spellStart"/>
      <w:r>
        <w:rPr>
          <w:rFonts w:cs="Calibri"/>
          <w:color w:val="FF0000"/>
        </w:rPr>
        <w:t>stn</w:t>
      </w:r>
      <w:proofErr w:type="spellEnd"/>
      <w:r>
        <w:rPr>
          <w:rFonts w:cs="Calibri"/>
          <w:color w:val="FF0000"/>
        </w:rPr>
        <w:t xml:space="preserve"> = </w:t>
      </w:r>
      <w:proofErr w:type="spellStart"/>
      <w:r>
        <w:rPr>
          <w:rFonts w:cs="Calibri"/>
          <w:color w:val="FF0000"/>
        </w:rPr>
        <w:t>stnlocal</w:t>
      </w:r>
      <w:proofErr w:type="spellEnd"/>
      <w:r>
        <w:rPr>
          <w:rFonts w:cs="Calibri"/>
          <w:color w:val="FF0000"/>
        </w:rPr>
        <w:t>; mctd_02a; %rename variables following templates/ctd_renamelist.csv</w:t>
      </w:r>
    </w:p>
    <w:p w14:paraId="75E4C03E" w14:textId="77777777" w:rsidR="001B176E" w:rsidRDefault="00F824A3">
      <w:pPr>
        <w:rPr>
          <w:rFonts w:asciiTheme="minorHAnsi" w:hAnsiTheme="minorHAnsi" w:cs="Calibri"/>
        </w:rPr>
      </w:pPr>
      <w:r>
        <w:rPr>
          <w:rFonts w:cs="Calibri"/>
        </w:rPr>
        <w:t xml:space="preserve"> </w:t>
      </w:r>
    </w:p>
    <w:p w14:paraId="63AFEEA1" w14:textId="77777777" w:rsidR="001B176E" w:rsidRDefault="00F824A3">
      <w:pPr>
        <w:rPr>
          <w:rFonts w:asciiTheme="minorHAnsi" w:hAnsiTheme="minorHAnsi" w:cs="Calibri"/>
        </w:rPr>
      </w:pPr>
      <w:r>
        <w:rPr>
          <w:rFonts w:cs="Calibri"/>
        </w:rPr>
        <w:t xml:space="preserve">This means you should remove ctd/ctd_cruise_nnn_raw.nc (or even </w:t>
      </w:r>
      <w:proofErr w:type="spellStart"/>
      <w:r>
        <w:rPr>
          <w:rFonts w:cs="Calibri"/>
        </w:rPr>
        <w:t>ctd</w:t>
      </w:r>
      <w:proofErr w:type="spellEnd"/>
      <w:r>
        <w:rPr>
          <w:rFonts w:cs="Calibri"/>
        </w:rPr>
        <w:t>/</w:t>
      </w:r>
      <w:proofErr w:type="spellStart"/>
      <w:r>
        <w:rPr>
          <w:rFonts w:cs="Calibri"/>
        </w:rPr>
        <w:t>ctd_cruise_nnn</w:t>
      </w:r>
      <w:proofErr w:type="spellEnd"/>
      <w:r>
        <w:rPr>
          <w:rFonts w:cs="Calibri"/>
        </w:rPr>
        <w:t>*.</w:t>
      </w:r>
      <w:proofErr w:type="spellStart"/>
      <w:r>
        <w:rPr>
          <w:rFonts w:cs="Calibri"/>
        </w:rPr>
        <w:t>nc</w:t>
      </w:r>
      <w:proofErr w:type="spellEnd"/>
      <w:r>
        <w:rPr>
          <w:rFonts w:cs="Calibri"/>
        </w:rPr>
        <w:t xml:space="preserve">) and start again. Make a note on the processing </w:t>
      </w:r>
      <w:proofErr w:type="spellStart"/>
      <w:r>
        <w:rPr>
          <w:rFonts w:cs="Calibri"/>
        </w:rPr>
        <w:t>logsheet</w:t>
      </w:r>
      <w:proofErr w:type="spellEnd"/>
      <w:r>
        <w:rPr>
          <w:rFonts w:cs="Calibri"/>
        </w:rPr>
        <w:t xml:space="preserve">. </w:t>
      </w:r>
    </w:p>
    <w:p w14:paraId="6F627AD1" w14:textId="77777777" w:rsidR="001B176E" w:rsidRDefault="00F824A3">
      <w:pPr>
        <w:rPr>
          <w:rFonts w:asciiTheme="minorHAnsi" w:hAnsiTheme="minorHAnsi" w:cs="Calibri"/>
        </w:rPr>
      </w:pPr>
      <w:r>
        <w:rPr>
          <w:rFonts w:cs="Calibri"/>
        </w:rPr>
        <w:t xml:space="preserve">If the beginning part of this error occurs when running </w:t>
      </w:r>
      <w:proofErr w:type="spellStart"/>
      <w:r>
        <w:rPr>
          <w:rFonts w:cs="Calibri"/>
        </w:rPr>
        <w:t>smallscript_botnav</w:t>
      </w:r>
      <w:proofErr w:type="spellEnd"/>
      <w:r>
        <w:rPr>
          <w:rFonts w:cs="Calibri"/>
        </w:rPr>
        <w:t>, in terminal:</w:t>
      </w:r>
    </w:p>
    <w:p w14:paraId="300E8615" w14:textId="77777777" w:rsidR="001B176E" w:rsidRDefault="00F824A3">
      <w:pPr>
        <w:rPr>
          <w:rFonts w:asciiTheme="minorHAnsi" w:hAnsiTheme="minorHAnsi" w:cs="Calibri"/>
        </w:rPr>
      </w:pPr>
      <w:proofErr w:type="spellStart"/>
      <w:r>
        <w:rPr>
          <w:rFonts w:cs="Calibri"/>
        </w:rPr>
        <w:t>chmod</w:t>
      </w:r>
      <w:proofErr w:type="spellEnd"/>
      <w:r>
        <w:rPr>
          <w:rFonts w:cs="Calibri"/>
        </w:rPr>
        <w:t xml:space="preserve"> </w:t>
      </w:r>
      <w:proofErr w:type="spellStart"/>
      <w:r>
        <w:rPr>
          <w:rFonts w:cs="Calibri"/>
        </w:rPr>
        <w:t>u+w</w:t>
      </w:r>
      <w:proofErr w:type="spellEnd"/>
      <w:r>
        <w:rPr>
          <w:rFonts w:cs="Calibri"/>
        </w:rPr>
        <w:t xml:space="preserve"> ctd/ctd_dy113_nnn_raw*.nc</w:t>
      </w:r>
    </w:p>
    <w:p w14:paraId="383AABAC" w14:textId="77777777" w:rsidR="001B176E" w:rsidRDefault="001B176E">
      <w:pPr>
        <w:rPr>
          <w:rFonts w:asciiTheme="minorHAnsi" w:hAnsiTheme="minorHAnsi" w:cs="Calibri"/>
        </w:rPr>
      </w:pPr>
    </w:p>
    <w:p w14:paraId="3DD8A95F" w14:textId="77777777" w:rsidR="001B176E" w:rsidRDefault="001B176E">
      <w:pPr>
        <w:rPr>
          <w:rFonts w:asciiTheme="minorHAnsi" w:hAnsiTheme="minorHAnsi" w:cs="Calibri"/>
        </w:rPr>
      </w:pPr>
    </w:p>
    <w:p w14:paraId="3BE66AB8" w14:textId="77777777" w:rsidR="001B176E" w:rsidRDefault="00F824A3">
      <w:pPr>
        <w:rPr>
          <w:rFonts w:asciiTheme="minorHAnsi" w:hAnsiTheme="minorHAnsi" w:cs="Calibri"/>
          <w:color w:val="FF0000"/>
        </w:rPr>
      </w:pPr>
      <w:r>
        <w:rPr>
          <w:rFonts w:cs="Calibri"/>
          <w:color w:val="FF0000"/>
        </w:rPr>
        <w:t>Exit with error because file /local/users/pstar/dy113/mcruise/data/ctd/ctd_dy113_002_2db.nc is already open for write</w:t>
      </w:r>
    </w:p>
    <w:p w14:paraId="1198DA15" w14:textId="77777777" w:rsidR="001B176E" w:rsidRDefault="00F824A3">
      <w:pPr>
        <w:rPr>
          <w:rFonts w:asciiTheme="minorHAnsi" w:hAnsiTheme="minorHAnsi" w:cs="Calibri"/>
          <w:color w:val="FF0000"/>
        </w:rPr>
      </w:pPr>
      <w:r>
        <w:rPr>
          <w:rFonts w:cs="Calibri"/>
          <w:color w:val="FF0000"/>
        </w:rPr>
        <w:t>It may be the case that this program has crashed or been interrupted before, leaving the write flag set in the file</w:t>
      </w:r>
    </w:p>
    <w:p w14:paraId="2FF304D0" w14:textId="77777777" w:rsidR="001B176E" w:rsidRDefault="00F824A3">
      <w:pPr>
        <w:rPr>
          <w:rFonts w:asciiTheme="minorHAnsi" w:hAnsiTheme="minorHAnsi" w:cs="Calibri"/>
          <w:color w:val="FF0000"/>
        </w:rPr>
      </w:pPr>
      <w:r>
        <w:rPr>
          <w:rFonts w:cs="Calibri"/>
          <w:color w:val="FF0000"/>
        </w:rPr>
        <w:t xml:space="preserve">If </w:t>
      </w:r>
      <w:proofErr w:type="gramStart"/>
      <w:r>
        <w:rPr>
          <w:rFonts w:cs="Calibri"/>
          <w:color w:val="FF0000"/>
        </w:rPr>
        <w:t>required</w:t>
      </w:r>
      <w:proofErr w:type="gramEnd"/>
      <w:r>
        <w:rPr>
          <w:rFonts w:cs="Calibri"/>
          <w:color w:val="FF0000"/>
        </w:rPr>
        <w:t xml:space="preserve"> you can reset the write flag using</w:t>
      </w:r>
    </w:p>
    <w:p w14:paraId="190C6759" w14:textId="77777777" w:rsidR="001B176E" w:rsidRDefault="001B176E">
      <w:pPr>
        <w:rPr>
          <w:rFonts w:asciiTheme="minorHAnsi" w:hAnsiTheme="minorHAnsi" w:cs="Calibri"/>
          <w:color w:val="FF0000"/>
        </w:rPr>
      </w:pPr>
    </w:p>
    <w:p w14:paraId="0BE57543" w14:textId="77777777" w:rsidR="001B176E" w:rsidRDefault="00F824A3">
      <w:pPr>
        <w:rPr>
          <w:rFonts w:asciiTheme="minorHAnsi" w:hAnsiTheme="minorHAnsi" w:cs="Calibri"/>
          <w:color w:val="FF0000"/>
        </w:rPr>
      </w:pPr>
      <w:proofErr w:type="spellStart"/>
      <w:r>
        <w:rPr>
          <w:rFonts w:cs="Calibri"/>
          <w:color w:val="FF0000"/>
        </w:rPr>
        <w:t>mreset</w:t>
      </w:r>
      <w:proofErr w:type="spellEnd"/>
      <w:r>
        <w:rPr>
          <w:rFonts w:cs="Calibri"/>
          <w:color w:val="FF0000"/>
        </w:rPr>
        <w:t xml:space="preserve">(filename) or </w:t>
      </w:r>
      <w:proofErr w:type="spellStart"/>
      <w:r>
        <w:rPr>
          <w:rFonts w:cs="Calibri"/>
          <w:color w:val="FF0000"/>
        </w:rPr>
        <w:t>mreset</w:t>
      </w:r>
      <w:proofErr w:type="spellEnd"/>
      <w:r>
        <w:rPr>
          <w:rFonts w:cs="Calibri"/>
          <w:color w:val="FF0000"/>
        </w:rPr>
        <w:t>(</w:t>
      </w:r>
      <w:proofErr w:type="spellStart"/>
      <w:r>
        <w:rPr>
          <w:rFonts w:cs="Calibri"/>
          <w:color w:val="FF0000"/>
        </w:rPr>
        <w:t>ncfile</w:t>
      </w:r>
      <w:proofErr w:type="spellEnd"/>
      <w:r>
        <w:rPr>
          <w:rFonts w:cs="Calibri"/>
          <w:color w:val="FF0000"/>
        </w:rPr>
        <w:t>)</w:t>
      </w:r>
    </w:p>
    <w:p w14:paraId="7CD03A17" w14:textId="77777777" w:rsidR="001B176E" w:rsidRDefault="001B176E">
      <w:pPr>
        <w:rPr>
          <w:rFonts w:asciiTheme="minorHAnsi" w:hAnsiTheme="minorHAnsi" w:cs="Calibri"/>
          <w:color w:val="FF0000"/>
        </w:rPr>
      </w:pPr>
    </w:p>
    <w:p w14:paraId="5B5191BE" w14:textId="77777777" w:rsidR="001B176E" w:rsidRDefault="00F824A3">
      <w:pPr>
        <w:rPr>
          <w:rFonts w:asciiTheme="minorHAnsi" w:hAnsiTheme="minorHAnsi" w:cs="Calibri"/>
          <w:color w:val="FF0000"/>
        </w:rPr>
      </w:pPr>
      <w:r>
        <w:rPr>
          <w:rFonts w:cs="Calibri"/>
          <w:color w:val="FF0000"/>
        </w:rPr>
        <w:t xml:space="preserve">where filename or ncfile.name is a char string containing the name of the </w:t>
      </w:r>
      <w:proofErr w:type="spellStart"/>
      <w:r>
        <w:rPr>
          <w:rFonts w:cs="Calibri"/>
          <w:color w:val="FF0000"/>
        </w:rPr>
        <w:t>mstar</w:t>
      </w:r>
      <w:proofErr w:type="spellEnd"/>
      <w:r>
        <w:rPr>
          <w:rFonts w:cs="Calibri"/>
          <w:color w:val="FF0000"/>
        </w:rPr>
        <w:t xml:space="preserve"> file</w:t>
      </w:r>
    </w:p>
    <w:p w14:paraId="63511CEF" w14:textId="77777777" w:rsidR="001B176E" w:rsidRDefault="001B176E">
      <w:pPr>
        <w:rPr>
          <w:rFonts w:asciiTheme="minorHAnsi" w:hAnsiTheme="minorHAnsi" w:cs="Calibri"/>
          <w:color w:val="FF0000"/>
        </w:rPr>
      </w:pPr>
    </w:p>
    <w:p w14:paraId="39CFE0C7" w14:textId="77777777" w:rsidR="001B176E" w:rsidRDefault="00F824A3">
      <w:pPr>
        <w:rPr>
          <w:rFonts w:asciiTheme="minorHAnsi" w:hAnsiTheme="minorHAnsi" w:cs="Calibri"/>
          <w:color w:val="FF0000"/>
        </w:rPr>
      </w:pPr>
      <w:r>
        <w:rPr>
          <w:rFonts w:cs="Calibri"/>
          <w:color w:val="FF0000"/>
        </w:rPr>
        <w:t xml:space="preserve">Error in </w:t>
      </w:r>
      <w:proofErr w:type="spellStart"/>
      <w:r>
        <w:rPr>
          <w:rFonts w:cs="Calibri"/>
          <w:color w:val="FF0000"/>
        </w:rPr>
        <w:t>m_openot</w:t>
      </w:r>
      <w:proofErr w:type="spellEnd"/>
      <w:r>
        <w:rPr>
          <w:rFonts w:cs="Calibri"/>
          <w:color w:val="FF0000"/>
        </w:rPr>
        <w:t xml:space="preserve"> (line 27)</w:t>
      </w:r>
    </w:p>
    <w:p w14:paraId="76EF17F8" w14:textId="77777777" w:rsidR="001B176E" w:rsidRDefault="00F824A3">
      <w:pPr>
        <w:rPr>
          <w:rFonts w:asciiTheme="minorHAnsi" w:hAnsiTheme="minorHAnsi" w:cs="Calibri"/>
          <w:color w:val="FF0000"/>
        </w:rPr>
      </w:pPr>
      <w:r>
        <w:rPr>
          <w:rFonts w:cs="Calibri"/>
          <w:color w:val="FF0000"/>
        </w:rPr>
        <w:t xml:space="preserve">    </w:t>
      </w:r>
      <w:proofErr w:type="spellStart"/>
      <w:r>
        <w:rPr>
          <w:rFonts w:cs="Calibri"/>
          <w:color w:val="FF0000"/>
        </w:rPr>
        <w:t>ncfile</w:t>
      </w:r>
      <w:proofErr w:type="spellEnd"/>
      <w:r>
        <w:rPr>
          <w:rFonts w:cs="Calibri"/>
          <w:color w:val="FF0000"/>
        </w:rPr>
        <w:t xml:space="preserve"> = </w:t>
      </w:r>
      <w:proofErr w:type="spellStart"/>
      <w:r>
        <w:rPr>
          <w:rFonts w:cs="Calibri"/>
          <w:color w:val="FF0000"/>
        </w:rPr>
        <w:t>m_exitifopen</w:t>
      </w:r>
      <w:proofErr w:type="spellEnd"/>
      <w:r>
        <w:rPr>
          <w:rFonts w:cs="Calibri"/>
          <w:color w:val="FF0000"/>
        </w:rPr>
        <w:t>(</w:t>
      </w:r>
      <w:proofErr w:type="spellStart"/>
      <w:r>
        <w:rPr>
          <w:rFonts w:cs="Calibri"/>
          <w:color w:val="FF0000"/>
        </w:rPr>
        <w:t>ncfile</w:t>
      </w:r>
      <w:proofErr w:type="spellEnd"/>
      <w:r>
        <w:rPr>
          <w:rFonts w:cs="Calibri"/>
          <w:color w:val="FF0000"/>
        </w:rPr>
        <w:t>); % exit if write flag set</w:t>
      </w:r>
    </w:p>
    <w:p w14:paraId="4D777197" w14:textId="77777777" w:rsidR="001B176E" w:rsidRDefault="001B176E">
      <w:pPr>
        <w:rPr>
          <w:rFonts w:asciiTheme="minorHAnsi" w:hAnsiTheme="minorHAnsi" w:cs="Calibri"/>
          <w:color w:val="FF0000"/>
        </w:rPr>
      </w:pPr>
    </w:p>
    <w:p w14:paraId="7A4D884A" w14:textId="77777777" w:rsidR="001B176E" w:rsidRDefault="00F824A3">
      <w:pPr>
        <w:rPr>
          <w:rFonts w:asciiTheme="minorHAnsi" w:hAnsiTheme="minorHAnsi" w:cs="Calibri"/>
          <w:color w:val="FF0000"/>
        </w:rPr>
      </w:pPr>
      <w:r>
        <w:rPr>
          <w:rFonts w:cs="Calibri"/>
          <w:color w:val="FF0000"/>
        </w:rPr>
        <w:t xml:space="preserve">Error in </w:t>
      </w:r>
      <w:proofErr w:type="spellStart"/>
      <w:r>
        <w:rPr>
          <w:rFonts w:cs="Calibri"/>
          <w:color w:val="FF0000"/>
        </w:rPr>
        <w:t>mcalc</w:t>
      </w:r>
      <w:proofErr w:type="spellEnd"/>
      <w:r>
        <w:rPr>
          <w:rFonts w:cs="Calibri"/>
          <w:color w:val="FF0000"/>
        </w:rPr>
        <w:t xml:space="preserve"> (line 57)</w:t>
      </w:r>
    </w:p>
    <w:p w14:paraId="0B72884E" w14:textId="77777777" w:rsidR="001B176E" w:rsidRDefault="00F824A3">
      <w:pPr>
        <w:rPr>
          <w:rFonts w:asciiTheme="minorHAnsi" w:hAnsiTheme="minorHAnsi" w:cs="Calibri"/>
          <w:color w:val="FF0000"/>
        </w:rPr>
      </w:pPr>
      <w:proofErr w:type="spellStart"/>
      <w:r>
        <w:rPr>
          <w:rFonts w:cs="Calibri"/>
          <w:color w:val="FF0000"/>
        </w:rPr>
        <w:t>ncfile_ot</w:t>
      </w:r>
      <w:proofErr w:type="spellEnd"/>
      <w:r>
        <w:rPr>
          <w:rFonts w:cs="Calibri"/>
          <w:color w:val="FF0000"/>
        </w:rPr>
        <w:t xml:space="preserve"> = </w:t>
      </w:r>
      <w:proofErr w:type="spellStart"/>
      <w:r>
        <w:rPr>
          <w:rFonts w:cs="Calibri"/>
          <w:color w:val="FF0000"/>
        </w:rPr>
        <w:t>m_openot</w:t>
      </w:r>
      <w:proofErr w:type="spellEnd"/>
      <w:r>
        <w:rPr>
          <w:rFonts w:cs="Calibri"/>
          <w:color w:val="FF0000"/>
        </w:rPr>
        <w:t>(</w:t>
      </w:r>
      <w:proofErr w:type="spellStart"/>
      <w:r>
        <w:rPr>
          <w:rFonts w:cs="Calibri"/>
          <w:color w:val="FF0000"/>
        </w:rPr>
        <w:t>ncfile_ot</w:t>
      </w:r>
      <w:proofErr w:type="spellEnd"/>
      <w:proofErr w:type="gramStart"/>
      <w:r>
        <w:rPr>
          <w:rFonts w:cs="Calibri"/>
          <w:color w:val="FF0000"/>
        </w:rPr>
        <w:t>);</w:t>
      </w:r>
      <w:proofErr w:type="gramEnd"/>
    </w:p>
    <w:p w14:paraId="43E3D0E8" w14:textId="77777777" w:rsidR="001B176E" w:rsidRDefault="001B176E">
      <w:pPr>
        <w:rPr>
          <w:rFonts w:asciiTheme="minorHAnsi" w:hAnsiTheme="minorHAnsi" w:cs="Calibri"/>
          <w:color w:val="FF0000"/>
        </w:rPr>
      </w:pPr>
    </w:p>
    <w:p w14:paraId="15D23371" w14:textId="77777777" w:rsidR="001B176E" w:rsidRDefault="00F824A3">
      <w:pPr>
        <w:rPr>
          <w:rFonts w:asciiTheme="minorHAnsi" w:hAnsiTheme="minorHAnsi" w:cs="Calibri"/>
          <w:color w:val="FF0000"/>
        </w:rPr>
      </w:pPr>
      <w:r>
        <w:rPr>
          <w:rFonts w:cs="Calibri"/>
          <w:color w:val="FF0000"/>
        </w:rPr>
        <w:t>Error in mctd_04 (line 176)</w:t>
      </w:r>
    </w:p>
    <w:p w14:paraId="3C0C43C1" w14:textId="77777777" w:rsidR="001B176E" w:rsidRDefault="00F824A3">
      <w:pPr>
        <w:rPr>
          <w:rFonts w:asciiTheme="minorHAnsi" w:hAnsiTheme="minorHAnsi" w:cs="Calibri"/>
          <w:color w:val="FF0000"/>
        </w:rPr>
      </w:pPr>
      <w:proofErr w:type="spellStart"/>
      <w:r>
        <w:rPr>
          <w:rFonts w:cs="Calibri"/>
          <w:color w:val="FF0000"/>
        </w:rPr>
        <w:t>mcalc</w:t>
      </w:r>
      <w:proofErr w:type="spellEnd"/>
    </w:p>
    <w:p w14:paraId="3D900474" w14:textId="77777777" w:rsidR="001B176E" w:rsidRDefault="00F824A3">
      <w:pPr>
        <w:rPr>
          <w:rFonts w:asciiTheme="minorHAnsi" w:hAnsiTheme="minorHAnsi" w:cs="Calibri"/>
          <w:color w:val="FF0000"/>
        </w:rPr>
      </w:pPr>
      <w:r>
        <w:rPr>
          <w:rFonts w:cs="Calibri"/>
          <w:color w:val="FF0000"/>
        </w:rPr>
        <w:t xml:space="preserve"> </w:t>
      </w:r>
    </w:p>
    <w:p w14:paraId="5907989A" w14:textId="77777777" w:rsidR="001B176E" w:rsidRDefault="00F824A3">
      <w:pPr>
        <w:rPr>
          <w:rFonts w:asciiTheme="minorHAnsi" w:hAnsiTheme="minorHAnsi" w:cs="Calibri"/>
        </w:rPr>
      </w:pPr>
      <w:r>
        <w:rPr>
          <w:rFonts w:cs="Calibri"/>
        </w:rPr>
        <w:t xml:space="preserve">&gt;&gt; </w:t>
      </w:r>
      <w:proofErr w:type="spellStart"/>
      <w:r>
        <w:rPr>
          <w:rFonts w:cs="Calibri"/>
        </w:rPr>
        <w:t>mreset</w:t>
      </w:r>
      <w:proofErr w:type="spellEnd"/>
      <w:r>
        <w:rPr>
          <w:rFonts w:cs="Calibri"/>
        </w:rPr>
        <w:t>('</w:t>
      </w:r>
      <w:proofErr w:type="spellStart"/>
      <w:r>
        <w:rPr>
          <w:rFonts w:cs="Calibri"/>
        </w:rPr>
        <w:t>ctd</w:t>
      </w:r>
      <w:proofErr w:type="spellEnd"/>
      <w:r>
        <w:rPr>
          <w:rFonts w:cs="Calibri"/>
        </w:rPr>
        <w:t>/ctd_dy113_002_2db.nc')</w:t>
      </w:r>
    </w:p>
    <w:p w14:paraId="13762A35" w14:textId="77777777" w:rsidR="001B176E" w:rsidRDefault="001B176E">
      <w:pPr>
        <w:rPr>
          <w:rFonts w:asciiTheme="minorHAnsi" w:hAnsiTheme="minorHAnsi" w:cs="Calibri"/>
        </w:rPr>
      </w:pPr>
    </w:p>
    <w:p w14:paraId="373DFA10" w14:textId="77777777" w:rsidR="001B176E" w:rsidRDefault="00F824A3">
      <w:pPr>
        <w:rPr>
          <w:rFonts w:asciiTheme="minorHAnsi" w:hAnsiTheme="minorHAnsi" w:cs="Calibri"/>
        </w:rPr>
      </w:pPr>
      <w:r>
        <w:rPr>
          <w:rFonts w:cs="Calibri"/>
        </w:rPr>
        <w:t xml:space="preserve">About to reset </w:t>
      </w:r>
      <w:proofErr w:type="spellStart"/>
      <w:r>
        <w:rPr>
          <w:rFonts w:cs="Calibri"/>
        </w:rPr>
        <w:t>mstar</w:t>
      </w:r>
      <w:proofErr w:type="spellEnd"/>
      <w:r>
        <w:rPr>
          <w:rFonts w:cs="Calibri"/>
        </w:rPr>
        <w:t xml:space="preserve"> </w:t>
      </w:r>
      <w:proofErr w:type="spellStart"/>
      <w:r>
        <w:rPr>
          <w:rFonts w:cs="Calibri"/>
        </w:rPr>
        <w:t>openflag</w:t>
      </w:r>
      <w:proofErr w:type="spellEnd"/>
      <w:r>
        <w:rPr>
          <w:rFonts w:cs="Calibri"/>
        </w:rPr>
        <w:t xml:space="preserve"> on file     </w:t>
      </w:r>
      <w:proofErr w:type="spellStart"/>
      <w:r>
        <w:rPr>
          <w:rFonts w:cs="Calibri"/>
        </w:rPr>
        <w:t>ctd</w:t>
      </w:r>
      <w:proofErr w:type="spellEnd"/>
      <w:r>
        <w:rPr>
          <w:rFonts w:cs="Calibri"/>
        </w:rPr>
        <w:t>/ctd_dy113_002_2db.nc.</w:t>
      </w:r>
    </w:p>
    <w:p w14:paraId="5FAF043D" w14:textId="77777777" w:rsidR="001B176E" w:rsidRDefault="00F824A3">
      <w:pPr>
        <w:rPr>
          <w:rFonts w:asciiTheme="minorHAnsi" w:hAnsiTheme="minorHAnsi" w:cs="Calibri"/>
        </w:rPr>
      </w:pPr>
      <w:r>
        <w:rPr>
          <w:rFonts w:cs="Calibri"/>
        </w:rPr>
        <w:t xml:space="preserve">Do you really want to do </w:t>
      </w:r>
      <w:proofErr w:type="gramStart"/>
      <w:r>
        <w:rPr>
          <w:rFonts w:cs="Calibri"/>
        </w:rPr>
        <w:t>this ?</w:t>
      </w:r>
      <w:proofErr w:type="gramEnd"/>
      <w:r>
        <w:rPr>
          <w:rFonts w:cs="Calibri"/>
        </w:rPr>
        <w:t xml:space="preserve">       </w:t>
      </w:r>
    </w:p>
    <w:p w14:paraId="58427C7D" w14:textId="77777777" w:rsidR="001B176E" w:rsidRDefault="00F824A3">
      <w:pPr>
        <w:rPr>
          <w:rFonts w:asciiTheme="minorHAnsi" w:hAnsiTheme="minorHAnsi" w:cs="Calibri"/>
        </w:rPr>
      </w:pPr>
      <w:r>
        <w:rPr>
          <w:rFonts w:cs="Calibri"/>
        </w:rPr>
        <w:t xml:space="preserve">            Reply y/yes. Default is no.   y</w:t>
      </w:r>
    </w:p>
    <w:p w14:paraId="09AEA992" w14:textId="77777777" w:rsidR="001B176E" w:rsidRDefault="00F824A3">
      <w:pPr>
        <w:rPr>
          <w:rFonts w:asciiTheme="minorHAnsi" w:hAnsiTheme="minorHAnsi" w:cs="Calibri"/>
        </w:rPr>
      </w:pPr>
      <w:r>
        <w:rPr>
          <w:rFonts w:cs="Calibri"/>
        </w:rPr>
        <w:t xml:space="preserve"> </w:t>
      </w:r>
    </w:p>
    <w:p w14:paraId="0CABF792" w14:textId="77777777" w:rsidR="001B176E" w:rsidRDefault="00F824A3">
      <w:pPr>
        <w:rPr>
          <w:rFonts w:asciiTheme="minorHAnsi" w:hAnsiTheme="minorHAnsi" w:cs="Calibri"/>
        </w:rPr>
      </w:pPr>
      <w:r>
        <w:rPr>
          <w:rFonts w:cs="Calibri"/>
        </w:rPr>
        <w:t>File ctd/ctd_dy113_002_2db.nc has been modified</w:t>
      </w:r>
    </w:p>
    <w:p w14:paraId="3C4551FD" w14:textId="77777777" w:rsidR="001B176E" w:rsidRDefault="001B176E">
      <w:pPr>
        <w:rPr>
          <w:rFonts w:asciiTheme="minorHAnsi" w:hAnsiTheme="minorHAnsi" w:cs="Calibri"/>
        </w:rPr>
      </w:pPr>
    </w:p>
    <w:p w14:paraId="4A67285B" w14:textId="77777777" w:rsidR="001B176E" w:rsidRDefault="00F824A3">
      <w:pPr>
        <w:rPr>
          <w:rFonts w:asciiTheme="minorHAnsi" w:hAnsiTheme="minorHAnsi" w:cs="Calibri"/>
          <w:color w:val="FF0000"/>
        </w:rPr>
      </w:pPr>
      <w:r>
        <w:rPr>
          <w:rFonts w:cs="Calibri"/>
          <w:color w:val="FF0000"/>
        </w:rPr>
        <w:t>Attempt to reference field of non-structure array.</w:t>
      </w:r>
    </w:p>
    <w:p w14:paraId="728415E7" w14:textId="77777777" w:rsidR="001B176E" w:rsidRDefault="001B176E">
      <w:pPr>
        <w:rPr>
          <w:rFonts w:asciiTheme="minorHAnsi" w:hAnsiTheme="minorHAnsi" w:cs="Calibri"/>
          <w:color w:val="FF0000"/>
        </w:rPr>
      </w:pPr>
    </w:p>
    <w:p w14:paraId="50493FDE" w14:textId="77777777" w:rsidR="001B176E" w:rsidRDefault="00F824A3">
      <w:pPr>
        <w:rPr>
          <w:rFonts w:asciiTheme="minorHAnsi" w:hAnsiTheme="minorHAnsi" w:cs="Calibri"/>
          <w:color w:val="FF0000"/>
        </w:rPr>
      </w:pPr>
      <w:r>
        <w:rPr>
          <w:rFonts w:cs="Calibri"/>
          <w:color w:val="FF0000"/>
        </w:rPr>
        <w:t xml:space="preserve">Error in </w:t>
      </w:r>
      <w:proofErr w:type="spellStart"/>
      <w:r>
        <w:rPr>
          <w:rFonts w:cs="Calibri"/>
          <w:color w:val="FF0000"/>
        </w:rPr>
        <w:t>mtposinfo</w:t>
      </w:r>
      <w:proofErr w:type="spellEnd"/>
      <w:r>
        <w:rPr>
          <w:rFonts w:cs="Calibri"/>
          <w:color w:val="FF0000"/>
        </w:rPr>
        <w:t xml:space="preserve"> (line 51)</w:t>
      </w:r>
    </w:p>
    <w:p w14:paraId="252418B8" w14:textId="77777777" w:rsidR="001B176E" w:rsidRDefault="00F824A3">
      <w:pPr>
        <w:rPr>
          <w:rFonts w:asciiTheme="minorHAnsi" w:hAnsiTheme="minorHAnsi" w:cs="Calibri"/>
          <w:color w:val="FF0000"/>
        </w:rPr>
      </w:pPr>
      <w:r>
        <w:rPr>
          <w:rFonts w:cs="Calibri"/>
          <w:color w:val="FF0000"/>
        </w:rPr>
        <w:t xml:space="preserve">    tin = </w:t>
      </w:r>
      <w:proofErr w:type="spellStart"/>
      <w:proofErr w:type="gramStart"/>
      <w:r>
        <w:rPr>
          <w:rFonts w:cs="Calibri"/>
          <w:color w:val="FF0000"/>
        </w:rPr>
        <w:t>pdata.time</w:t>
      </w:r>
      <w:proofErr w:type="gramEnd"/>
      <w:r>
        <w:rPr>
          <w:rFonts w:cs="Calibri"/>
          <w:color w:val="FF0000"/>
        </w:rPr>
        <w:t>+MEXEC_G.uway_torg</w:t>
      </w:r>
      <w:proofErr w:type="spellEnd"/>
      <w:r>
        <w:rPr>
          <w:rFonts w:cs="Calibri"/>
          <w:color w:val="FF0000"/>
        </w:rPr>
        <w:t>;</w:t>
      </w:r>
    </w:p>
    <w:p w14:paraId="74D501FD" w14:textId="77777777" w:rsidR="001B176E" w:rsidRDefault="001B176E">
      <w:pPr>
        <w:rPr>
          <w:rFonts w:asciiTheme="minorHAnsi" w:hAnsiTheme="minorHAnsi" w:cs="Calibri"/>
          <w:color w:val="FF0000"/>
        </w:rPr>
      </w:pPr>
    </w:p>
    <w:p w14:paraId="2ABA3B20" w14:textId="77777777" w:rsidR="001B176E" w:rsidRDefault="00F824A3">
      <w:pPr>
        <w:rPr>
          <w:rFonts w:asciiTheme="minorHAnsi" w:hAnsiTheme="minorHAnsi" w:cs="Calibri"/>
          <w:color w:val="FF0000"/>
        </w:rPr>
      </w:pPr>
      <w:r>
        <w:rPr>
          <w:rFonts w:cs="Calibri"/>
          <w:color w:val="FF0000"/>
        </w:rPr>
        <w:t>Error in mctd_02a (line 111)</w:t>
      </w:r>
    </w:p>
    <w:p w14:paraId="457B09F9" w14:textId="77777777" w:rsidR="001B176E" w:rsidRDefault="00F824A3">
      <w:pPr>
        <w:rPr>
          <w:rFonts w:asciiTheme="minorHAnsi" w:hAnsiTheme="minorHAnsi" w:cs="Calibri"/>
          <w:color w:val="FF0000"/>
        </w:rPr>
      </w:pPr>
      <w:r>
        <w:rPr>
          <w:rFonts w:cs="Calibri"/>
          <w:color w:val="FF0000"/>
        </w:rPr>
        <w:t xml:space="preserve">    [</w:t>
      </w:r>
      <w:proofErr w:type="spellStart"/>
      <w:r>
        <w:rPr>
          <w:rFonts w:cs="Calibri"/>
          <w:color w:val="FF0000"/>
        </w:rPr>
        <w:t>botlat</w:t>
      </w:r>
      <w:proofErr w:type="spellEnd"/>
      <w:r>
        <w:rPr>
          <w:rFonts w:cs="Calibri"/>
          <w:color w:val="FF0000"/>
        </w:rPr>
        <w:t xml:space="preserve"> </w:t>
      </w:r>
      <w:proofErr w:type="spellStart"/>
      <w:r>
        <w:rPr>
          <w:rFonts w:cs="Calibri"/>
          <w:color w:val="FF0000"/>
        </w:rPr>
        <w:t>botlon</w:t>
      </w:r>
      <w:proofErr w:type="spellEnd"/>
      <w:r>
        <w:rPr>
          <w:rFonts w:cs="Calibri"/>
          <w:color w:val="FF0000"/>
        </w:rPr>
        <w:t xml:space="preserve">] = </w:t>
      </w:r>
      <w:proofErr w:type="spellStart"/>
      <w:r>
        <w:rPr>
          <w:rFonts w:cs="Calibri"/>
          <w:color w:val="FF0000"/>
        </w:rPr>
        <w:t>mtposinfo</w:t>
      </w:r>
      <w:proofErr w:type="spellEnd"/>
      <w:r>
        <w:rPr>
          <w:rFonts w:cs="Calibri"/>
          <w:color w:val="FF0000"/>
        </w:rPr>
        <w:t>(</w:t>
      </w:r>
      <w:proofErr w:type="spellStart"/>
      <w:r>
        <w:rPr>
          <w:rFonts w:cs="Calibri"/>
          <w:color w:val="FF0000"/>
        </w:rPr>
        <w:t>tbotmat</w:t>
      </w:r>
      <w:proofErr w:type="spellEnd"/>
      <w:proofErr w:type="gramStart"/>
      <w:r>
        <w:rPr>
          <w:rFonts w:cs="Calibri"/>
          <w:color w:val="FF0000"/>
        </w:rPr>
        <w:t>);</w:t>
      </w:r>
      <w:proofErr w:type="gramEnd"/>
    </w:p>
    <w:p w14:paraId="1C3A7D03" w14:textId="77777777" w:rsidR="001B176E" w:rsidRDefault="001B176E">
      <w:pPr>
        <w:rPr>
          <w:rFonts w:asciiTheme="minorHAnsi" w:hAnsiTheme="minorHAnsi" w:cs="Calibri"/>
          <w:color w:val="FF0000"/>
        </w:rPr>
      </w:pPr>
    </w:p>
    <w:p w14:paraId="0ADA909E" w14:textId="77777777" w:rsidR="001B176E" w:rsidRDefault="00F824A3">
      <w:pPr>
        <w:rPr>
          <w:rFonts w:asciiTheme="minorHAnsi" w:hAnsiTheme="minorHAnsi" w:cs="Calibri"/>
          <w:color w:val="FF0000"/>
        </w:rPr>
      </w:pPr>
      <w:r>
        <w:rPr>
          <w:rFonts w:cs="Calibri"/>
          <w:color w:val="FF0000"/>
        </w:rPr>
        <w:t>Error in ctd_all_part1 (line 16)</w:t>
      </w:r>
    </w:p>
    <w:p w14:paraId="7DEABD89" w14:textId="77777777" w:rsidR="001B176E" w:rsidRDefault="00F824A3">
      <w:pPr>
        <w:rPr>
          <w:rFonts w:asciiTheme="minorHAnsi" w:hAnsiTheme="minorHAnsi" w:cs="Calibri"/>
          <w:color w:val="FF0000"/>
        </w:rPr>
      </w:pPr>
      <w:proofErr w:type="spellStart"/>
      <w:r>
        <w:rPr>
          <w:rFonts w:cs="Calibri"/>
          <w:color w:val="FF0000"/>
        </w:rPr>
        <w:t>stn</w:t>
      </w:r>
      <w:proofErr w:type="spellEnd"/>
      <w:r>
        <w:rPr>
          <w:rFonts w:cs="Calibri"/>
          <w:color w:val="FF0000"/>
        </w:rPr>
        <w:t xml:space="preserve"> = </w:t>
      </w:r>
      <w:proofErr w:type="spellStart"/>
      <w:r>
        <w:rPr>
          <w:rFonts w:cs="Calibri"/>
          <w:color w:val="FF0000"/>
        </w:rPr>
        <w:t>stnlocal</w:t>
      </w:r>
      <w:proofErr w:type="spellEnd"/>
      <w:r>
        <w:rPr>
          <w:rFonts w:cs="Calibri"/>
          <w:color w:val="FF0000"/>
        </w:rPr>
        <w:t>; mctd_02a; %rename variables following templates/ctd_renamelist.csv</w:t>
      </w:r>
    </w:p>
    <w:p w14:paraId="31761D31" w14:textId="77777777" w:rsidR="001B176E" w:rsidRDefault="00F824A3">
      <w:pPr>
        <w:rPr>
          <w:rFonts w:asciiTheme="minorHAnsi" w:hAnsiTheme="minorHAnsi" w:cs="Calibri"/>
          <w:color w:val="FF0000"/>
        </w:rPr>
      </w:pPr>
      <w:r>
        <w:rPr>
          <w:rFonts w:cs="Calibri"/>
          <w:color w:val="FF0000"/>
        </w:rPr>
        <w:t xml:space="preserve"> </w:t>
      </w:r>
    </w:p>
    <w:p w14:paraId="1B4AB459" w14:textId="77777777" w:rsidR="001B176E" w:rsidRDefault="001B176E">
      <w:pPr>
        <w:rPr>
          <w:rFonts w:asciiTheme="minorHAnsi" w:hAnsiTheme="minorHAnsi" w:cs="Calibri"/>
        </w:rPr>
      </w:pPr>
    </w:p>
    <w:p w14:paraId="1BF5821E" w14:textId="77777777" w:rsidR="001B176E" w:rsidRDefault="00F824A3">
      <w:pPr>
        <w:rPr>
          <w:rFonts w:asciiTheme="minorHAnsi" w:hAnsiTheme="minorHAnsi" w:cs="Calibri"/>
        </w:rPr>
      </w:pPr>
      <w:r>
        <w:rPr>
          <w:rFonts w:cs="Calibri"/>
        </w:rPr>
        <w:t xml:space="preserve">run </w:t>
      </w:r>
      <w:proofErr w:type="spellStart"/>
      <w:r>
        <w:rPr>
          <w:rFonts w:cs="Calibri"/>
        </w:rPr>
        <w:t>techsas_linkscript</w:t>
      </w:r>
      <w:proofErr w:type="spellEnd"/>
      <w:r>
        <w:rPr>
          <w:rFonts w:cs="Calibri"/>
        </w:rPr>
        <w:t xml:space="preserve"> in terminal (</w:t>
      </w:r>
      <w:proofErr w:type="gramStart"/>
      <w:r>
        <w:rPr>
          <w:rFonts w:cs="Calibri"/>
        </w:rPr>
        <w:t>have to</w:t>
      </w:r>
      <w:proofErr w:type="gramEnd"/>
      <w:r>
        <w:rPr>
          <w:rFonts w:cs="Calibri"/>
        </w:rPr>
        <w:t xml:space="preserve"> do this each new day UTC)</w:t>
      </w:r>
    </w:p>
    <w:p w14:paraId="348D6CD3" w14:textId="77777777" w:rsidR="001B176E" w:rsidRDefault="001B176E">
      <w:pPr>
        <w:rPr>
          <w:rFonts w:asciiTheme="minorHAnsi" w:hAnsiTheme="minorHAnsi" w:cs="Calibri"/>
        </w:rPr>
      </w:pPr>
    </w:p>
    <w:p w14:paraId="3094AFC6" w14:textId="77777777" w:rsidR="001B176E" w:rsidRDefault="00F824A3">
      <w:pPr>
        <w:rPr>
          <w:rFonts w:asciiTheme="minorHAnsi" w:hAnsiTheme="minorHAnsi" w:cs="Calibri"/>
          <w:color w:val="FF0000"/>
        </w:rPr>
      </w:pPr>
      <w:r>
        <w:rPr>
          <w:rFonts w:cs="Calibri"/>
          <w:color w:val="FF0000"/>
        </w:rPr>
        <w:t xml:space="preserve">some error about </w:t>
      </w:r>
      <w:proofErr w:type="spellStart"/>
      <w:proofErr w:type="gramStart"/>
      <w:r>
        <w:rPr>
          <w:rFonts w:cs="Calibri"/>
          <w:color w:val="FF0000"/>
        </w:rPr>
        <w:t>f.ladcpdo</w:t>
      </w:r>
      <w:proofErr w:type="spellEnd"/>
      <w:proofErr w:type="gramEnd"/>
    </w:p>
    <w:p w14:paraId="5327FF98" w14:textId="77777777" w:rsidR="001B176E" w:rsidRDefault="001B176E">
      <w:pPr>
        <w:rPr>
          <w:rFonts w:asciiTheme="minorHAnsi" w:hAnsiTheme="minorHAnsi" w:cs="Calibri"/>
        </w:rPr>
      </w:pPr>
    </w:p>
    <w:p w14:paraId="40853AB1" w14:textId="77777777" w:rsidR="001B176E" w:rsidRDefault="00F824A3">
      <w:pPr>
        <w:rPr>
          <w:rFonts w:asciiTheme="minorHAnsi" w:hAnsiTheme="minorHAnsi" w:cs="Calibri"/>
        </w:rPr>
      </w:pPr>
      <w:r>
        <w:rPr>
          <w:rFonts w:cs="Calibri"/>
        </w:rPr>
        <w:t xml:space="preserve">run </w:t>
      </w:r>
      <w:proofErr w:type="spellStart"/>
      <w:r>
        <w:rPr>
          <w:rFonts w:cs="Calibri"/>
        </w:rPr>
        <w:t>lad_linkscript_ix</w:t>
      </w:r>
      <w:proofErr w:type="spellEnd"/>
      <w:r>
        <w:rPr>
          <w:rFonts w:cs="Calibri"/>
        </w:rPr>
        <w:t xml:space="preserve"> and make sure LADCP files were copied/links were made</w:t>
      </w:r>
    </w:p>
    <w:p w14:paraId="52297549" w14:textId="40A45810" w:rsidR="001B176E" w:rsidRDefault="001B176E">
      <w:pPr>
        <w:spacing w:after="240"/>
        <w:rPr>
          <w:rFonts w:asciiTheme="minorHAnsi" w:hAnsiTheme="minorHAnsi" w:cs="Calibri"/>
        </w:rPr>
      </w:pPr>
    </w:p>
    <w:p w14:paraId="6B365E1A" w14:textId="77777777" w:rsidR="004372A7" w:rsidRPr="004372A7" w:rsidRDefault="004372A7" w:rsidP="004372A7">
      <w:pPr>
        <w:ind w:left="360"/>
        <w:rPr>
          <w:rFonts w:ascii="Calibri" w:eastAsia="Times New Roman" w:hAnsi="Calibri" w:cs="Calibri"/>
          <w:color w:val="000000"/>
          <w:sz w:val="20"/>
          <w:szCs w:val="20"/>
          <w:lang w:val="en-GB" w:eastAsia="en-GB"/>
        </w:rPr>
      </w:pPr>
      <w:r w:rsidRPr="004372A7">
        <w:rPr>
          <w:rFonts w:ascii="Calibri" w:eastAsia="Times New Roman" w:hAnsi="Calibri" w:cs="Calibri"/>
          <w:color w:val="000000"/>
          <w:sz w:val="22"/>
          <w:szCs w:val="22"/>
          <w:lang w:val="en-GB" w:eastAsia="en-GB"/>
        </w:rPr>
        <w:lastRenderedPageBreak/>
        <w:t xml:space="preserve">Notes: If you run </w:t>
      </w:r>
      <w:proofErr w:type="spellStart"/>
      <w:r w:rsidRPr="004372A7">
        <w:rPr>
          <w:rFonts w:ascii="Calibri" w:eastAsia="Times New Roman" w:hAnsi="Calibri" w:cs="Calibri"/>
          <w:color w:val="000000"/>
          <w:sz w:val="22"/>
          <w:szCs w:val="22"/>
          <w:lang w:val="en-GB" w:eastAsia="en-GB"/>
        </w:rPr>
        <w:t>m_setup.m</w:t>
      </w:r>
      <w:proofErr w:type="spellEnd"/>
      <w:r w:rsidRPr="004372A7">
        <w:rPr>
          <w:rFonts w:ascii="Calibri" w:eastAsia="Times New Roman" w:hAnsi="Calibri" w:cs="Calibri"/>
          <w:color w:val="000000"/>
          <w:sz w:val="22"/>
          <w:szCs w:val="22"/>
          <w:lang w:val="en-GB" w:eastAsia="en-GB"/>
        </w:rPr>
        <w:t xml:space="preserve"> with </w:t>
      </w:r>
      <w:proofErr w:type="spellStart"/>
      <w:r w:rsidRPr="004372A7">
        <w:rPr>
          <w:rFonts w:ascii="Calibri" w:eastAsia="Times New Roman" w:hAnsi="Calibri" w:cs="Calibri"/>
          <w:color w:val="000000"/>
          <w:sz w:val="22"/>
          <w:szCs w:val="22"/>
          <w:lang w:val="en-GB" w:eastAsia="en-GB"/>
        </w:rPr>
        <w:t>skipunderway</w:t>
      </w:r>
      <w:proofErr w:type="spellEnd"/>
      <w:r w:rsidRPr="004372A7">
        <w:rPr>
          <w:rFonts w:ascii="Calibri" w:eastAsia="Times New Roman" w:hAnsi="Calibri" w:cs="Calibri"/>
          <w:color w:val="000000"/>
          <w:sz w:val="22"/>
          <w:szCs w:val="22"/>
          <w:lang w:val="en-GB" w:eastAsia="en-GB"/>
        </w:rPr>
        <w:t xml:space="preserve"> set to 0 (set in opt_da001.m) before </w:t>
      </w:r>
      <w:proofErr w:type="spellStart"/>
      <w:r w:rsidRPr="004372A7">
        <w:rPr>
          <w:rFonts w:ascii="Calibri" w:eastAsia="Times New Roman" w:hAnsi="Calibri" w:cs="Calibri"/>
          <w:color w:val="000000"/>
          <w:sz w:val="22"/>
          <w:szCs w:val="22"/>
          <w:lang w:val="en-GB" w:eastAsia="en-GB"/>
        </w:rPr>
        <w:t>mrtables_from_json.m</w:t>
      </w:r>
      <w:proofErr w:type="spellEnd"/>
      <w:r w:rsidRPr="004372A7">
        <w:rPr>
          <w:rFonts w:ascii="Calibri" w:eastAsia="Times New Roman" w:hAnsi="Calibri" w:cs="Calibri"/>
          <w:color w:val="000000"/>
          <w:sz w:val="22"/>
          <w:szCs w:val="22"/>
          <w:lang w:val="en-GB" w:eastAsia="en-GB"/>
        </w:rPr>
        <w:t xml:space="preserve"> is available, it will get stuck. If one of the </w:t>
      </w:r>
      <w:proofErr w:type="spellStart"/>
      <w:r w:rsidRPr="004372A7">
        <w:rPr>
          <w:rFonts w:ascii="Calibri" w:eastAsia="Times New Roman" w:hAnsi="Calibri" w:cs="Calibri"/>
          <w:color w:val="000000"/>
          <w:sz w:val="22"/>
          <w:szCs w:val="22"/>
          <w:lang w:val="en-GB" w:eastAsia="en-GB"/>
        </w:rPr>
        <w:t>matlab</w:t>
      </w:r>
      <w:proofErr w:type="spellEnd"/>
      <w:r w:rsidRPr="004372A7">
        <w:rPr>
          <w:rFonts w:ascii="Calibri" w:eastAsia="Times New Roman" w:hAnsi="Calibri" w:cs="Calibri"/>
          <w:color w:val="000000"/>
          <w:sz w:val="22"/>
          <w:szCs w:val="22"/>
          <w:lang w:val="en-GB" w:eastAsia="en-GB"/>
        </w:rPr>
        <w:t xml:space="preserve"> scripts seems to freeze and not respond to ctrl-C, try hitting enter; if this unsticks it (but it fails), it may be getting stuck on the system command where it tries to run the </w:t>
      </w:r>
      <w:proofErr w:type="spellStart"/>
      <w:r w:rsidRPr="004372A7">
        <w:rPr>
          <w:rFonts w:ascii="Calibri" w:eastAsia="Times New Roman" w:hAnsi="Calibri" w:cs="Calibri"/>
          <w:color w:val="000000"/>
          <w:sz w:val="22"/>
          <w:szCs w:val="22"/>
          <w:lang w:val="en-GB" w:eastAsia="en-GB"/>
        </w:rPr>
        <w:t>psql</w:t>
      </w:r>
      <w:proofErr w:type="spellEnd"/>
      <w:r w:rsidRPr="004372A7">
        <w:rPr>
          <w:rFonts w:ascii="Calibri" w:eastAsia="Times New Roman" w:hAnsi="Calibri" w:cs="Calibri"/>
          <w:color w:val="000000"/>
          <w:sz w:val="22"/>
          <w:szCs w:val="22"/>
          <w:lang w:val="en-GB" w:eastAsia="en-GB"/>
        </w:rPr>
        <w:t xml:space="preserve"> string; check ~/.</w:t>
      </w:r>
      <w:proofErr w:type="spellStart"/>
      <w:r w:rsidRPr="004372A7">
        <w:rPr>
          <w:rFonts w:ascii="Calibri" w:eastAsia="Times New Roman" w:hAnsi="Calibri" w:cs="Calibri"/>
          <w:color w:val="000000"/>
          <w:sz w:val="22"/>
          <w:szCs w:val="22"/>
          <w:lang w:val="en-GB" w:eastAsia="en-GB"/>
        </w:rPr>
        <w:t>pgpass</w:t>
      </w:r>
      <w:proofErr w:type="spellEnd"/>
      <w:r w:rsidRPr="004372A7">
        <w:rPr>
          <w:rFonts w:ascii="Calibri" w:eastAsia="Times New Roman" w:hAnsi="Calibri" w:cs="Calibri"/>
          <w:color w:val="000000"/>
          <w:sz w:val="22"/>
          <w:szCs w:val="22"/>
          <w:lang w:val="en-GB" w:eastAsia="en-GB"/>
        </w:rPr>
        <w:t xml:space="preserve">, and if that doesn’t fix it, try putting a debug point in </w:t>
      </w:r>
      <w:proofErr w:type="spellStart"/>
      <w:r w:rsidRPr="004372A7">
        <w:rPr>
          <w:rFonts w:ascii="Calibri" w:eastAsia="Times New Roman" w:hAnsi="Calibri" w:cs="Calibri"/>
          <w:color w:val="000000"/>
          <w:sz w:val="22"/>
          <w:szCs w:val="22"/>
          <w:lang w:val="en-GB" w:eastAsia="en-GB"/>
        </w:rPr>
        <w:t>mr_try_psql.m</w:t>
      </w:r>
      <w:proofErr w:type="spellEnd"/>
      <w:r w:rsidRPr="004372A7">
        <w:rPr>
          <w:rFonts w:ascii="Calibri" w:eastAsia="Times New Roman" w:hAnsi="Calibri" w:cs="Calibri"/>
          <w:color w:val="000000"/>
          <w:sz w:val="22"/>
          <w:szCs w:val="22"/>
          <w:lang w:val="en-GB" w:eastAsia="en-GB"/>
        </w:rPr>
        <w:t xml:space="preserve"> to check the </w:t>
      </w:r>
      <w:proofErr w:type="spellStart"/>
      <w:r w:rsidRPr="004372A7">
        <w:rPr>
          <w:rFonts w:ascii="Calibri" w:eastAsia="Times New Roman" w:hAnsi="Calibri" w:cs="Calibri"/>
          <w:color w:val="000000"/>
          <w:sz w:val="22"/>
          <w:szCs w:val="22"/>
          <w:lang w:val="en-GB" w:eastAsia="en-GB"/>
        </w:rPr>
        <w:t>psql</w:t>
      </w:r>
      <w:proofErr w:type="spellEnd"/>
      <w:r w:rsidRPr="004372A7">
        <w:rPr>
          <w:rFonts w:ascii="Calibri" w:eastAsia="Times New Roman" w:hAnsi="Calibri" w:cs="Calibri"/>
          <w:color w:val="000000"/>
          <w:sz w:val="22"/>
          <w:szCs w:val="22"/>
          <w:lang w:val="en-GB" w:eastAsia="en-GB"/>
        </w:rPr>
        <w:t xml:space="preserve"> string and maybe try running it from a terminal directly. </w:t>
      </w:r>
    </w:p>
    <w:p w14:paraId="1FC4EB81" w14:textId="77777777" w:rsidR="004372A7" w:rsidRPr="004372A7" w:rsidRDefault="004372A7" w:rsidP="004372A7">
      <w:pPr>
        <w:rPr>
          <w:rFonts w:ascii="Times New Roman" w:eastAsia="Times New Roman" w:hAnsi="Times New Roman"/>
          <w:lang w:val="en-GB" w:eastAsia="en-GB"/>
        </w:rPr>
      </w:pPr>
    </w:p>
    <w:p w14:paraId="7BD32CEF" w14:textId="77777777" w:rsidR="004372A7" w:rsidRDefault="004372A7">
      <w:pPr>
        <w:spacing w:after="240"/>
        <w:rPr>
          <w:rFonts w:asciiTheme="minorHAnsi" w:hAnsiTheme="minorHAnsi" w:cs="Calibri"/>
        </w:rPr>
      </w:pPr>
    </w:p>
    <w:p w14:paraId="7F28CD69" w14:textId="77777777" w:rsidR="001B176E" w:rsidRDefault="001B176E">
      <w:pPr>
        <w:spacing w:after="240"/>
      </w:pPr>
    </w:p>
    <w:sectPr w:rsidR="001B176E" w:rsidSect="00872C47">
      <w:pgSz w:w="11906" w:h="16838"/>
      <w:pgMar w:top="1418" w:right="1418" w:bottom="1418" w:left="1701" w:header="709" w:footer="709" w:gutter="0"/>
      <w:cols w:space="720"/>
      <w:formProt w:val="0"/>
      <w:titlePg/>
      <w:docGrid w:linePitch="24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Firing, Yvonne L." w:date="2023-01-16T21:28:00Z" w:initials="FYL">
    <w:p w14:paraId="1918A8B0" w14:textId="77777777" w:rsidR="001C61D5" w:rsidRDefault="001C61D5" w:rsidP="003912BD">
      <w:r>
        <w:rPr>
          <w:rStyle w:val="CommentReference"/>
        </w:rPr>
        <w:annotationRef/>
      </w:r>
      <w:r>
        <w:rPr>
          <w:sz w:val="20"/>
          <w:szCs w:val="20"/>
        </w:rPr>
        <w:t>links</w:t>
      </w:r>
    </w:p>
  </w:comment>
  <w:comment w:id="7" w:author="Firing, Yvonne L." w:date="2022-07-09T11:09:00Z" w:initials="FYL">
    <w:p w14:paraId="5B5D34BF" w14:textId="3210A89C" w:rsidR="001B176E" w:rsidRDefault="00F824A3">
      <w:r>
        <w:rPr>
          <w:rFonts w:ascii="Liberation Serif" w:eastAsia="DejaVu Sans" w:hAnsi="Liberation Serif" w:cs="DejaVu Sans"/>
          <w:sz w:val="20"/>
          <w:szCs w:val="20"/>
          <w:lang w:bidi="en-US"/>
        </w:rPr>
        <w:t>Say something about pstar?</w:t>
      </w:r>
    </w:p>
  </w:comment>
  <w:comment w:id="8" w:author="Firing, Yvonne L." w:date="2022-07-09T11:11:00Z" w:initials="FYL">
    <w:p w14:paraId="21BD6A1E" w14:textId="77777777" w:rsidR="001B176E" w:rsidRDefault="00F824A3">
      <w:r>
        <w:rPr>
          <w:rFonts w:ascii="Liberation Serif" w:eastAsia="DejaVu Sans" w:hAnsi="Liberation Serif" w:cs="DejaVu Sans"/>
          <w:sz w:val="20"/>
          <w:szCs w:val="20"/>
          <w:lang w:bidi="en-US"/>
        </w:rPr>
        <w:t>Source/credit?</w:t>
      </w:r>
    </w:p>
  </w:comment>
  <w:comment w:id="9" w:author="Firing, Yvonne L." w:date="2022-07-09T11:11:00Z" w:initials="FYL">
    <w:p w14:paraId="7A9CB57F" w14:textId="77777777" w:rsidR="001B176E" w:rsidRDefault="00F824A3">
      <w:r>
        <w:rPr>
          <w:rFonts w:ascii="Liberation Serif" w:eastAsia="DejaVu Sans" w:hAnsi="Liberation Serif" w:cs="DejaVu Sans"/>
          <w:sz w:val="20"/>
          <w:szCs w:val="20"/>
          <w:lang w:bidi="en-US"/>
        </w:rPr>
        <w:t>Source/credit?</w:t>
      </w:r>
    </w:p>
  </w:comment>
  <w:comment w:id="10" w:author="Firing, Yvonne L." w:date="2022-07-09T11:12:00Z" w:initials="FYL">
    <w:p w14:paraId="68EBB69B" w14:textId="77777777" w:rsidR="001B176E" w:rsidRDefault="00F824A3">
      <w:r>
        <w:rPr>
          <w:rFonts w:ascii="Liberation Serif" w:eastAsia="DejaVu Sans" w:hAnsi="Liberation Serif" w:cs="DejaVu Sans"/>
          <w:sz w:val="20"/>
          <w:szCs w:val="20"/>
          <w:lang w:bidi="en-US"/>
        </w:rPr>
        <w:t>Check source/credit</w:t>
      </w:r>
    </w:p>
  </w:comment>
  <w:comment w:id="17" w:author="Yvonne Firing" w:date="2024-06-30T15:11:00Z" w:initials="YF">
    <w:p w14:paraId="093C1B1F" w14:textId="77777777" w:rsidR="00551365" w:rsidRDefault="00551365" w:rsidP="00551365">
      <w:r>
        <w:rPr>
          <w:rStyle w:val="CommentReference"/>
        </w:rPr>
        <w:annotationRef/>
      </w:r>
      <w:r>
        <w:rPr>
          <w:color w:val="000000"/>
          <w:sz w:val="20"/>
          <w:szCs w:val="20"/>
        </w:rPr>
        <w:t>Change this to _all now??</w:t>
      </w:r>
    </w:p>
  </w:comment>
  <w:comment w:id="18" w:author="Yvonne Firing" w:date="2024-06-30T15:10:00Z" w:initials="YF">
    <w:p w14:paraId="61E92D21" w14:textId="77777777" w:rsidR="00551365" w:rsidRDefault="00551365" w:rsidP="00551365">
      <w:r>
        <w:rPr>
          <w:rStyle w:val="CommentReference"/>
        </w:rPr>
        <w:annotationRef/>
      </w:r>
      <w:r>
        <w:rPr>
          <w:color w:val="000000"/>
          <w:sz w:val="20"/>
          <w:szCs w:val="20"/>
        </w:rPr>
        <w:t>New paragraph about combined/average/best/truewind filees</w:t>
      </w:r>
    </w:p>
  </w:comment>
  <w:comment w:id="29" w:author="Firing, Yvonne L." w:date="2023-01-16T21:36:00Z" w:initials="FYL">
    <w:p w14:paraId="04F4A602" w14:textId="77777777" w:rsidR="00962582" w:rsidRDefault="00962582" w:rsidP="00E40F0D">
      <w:r>
        <w:rPr>
          <w:rStyle w:val="CommentReference"/>
        </w:rPr>
        <w:annotationRef/>
      </w:r>
      <w:r>
        <w:rPr>
          <w:sz w:val="20"/>
          <w:szCs w:val="20"/>
        </w:rPr>
        <w:t>Could these be combined?</w:t>
      </w:r>
    </w:p>
  </w:comment>
  <w:comment w:id="40" w:author="Firing, Yvonne L." w:date="2022-07-09T13:19:00Z" w:initials="FYL">
    <w:p w14:paraId="2F6FADAE" w14:textId="53DD4632" w:rsidR="001B176E" w:rsidRDefault="00F824A3">
      <w:r>
        <w:rPr>
          <w:rFonts w:ascii="Liberation Serif" w:eastAsia="DejaVu Sans" w:hAnsi="Liberation Serif" w:cs="DejaVu Sans"/>
          <w:sz w:val="20"/>
          <w:szCs w:val="20"/>
          <w:lang w:bidi="en-US"/>
        </w:rPr>
        <w:t>Where to explain difference between manufacturer cal and “our” sample-comparison cal?</w:t>
      </w:r>
    </w:p>
  </w:comment>
  <w:comment w:id="41" w:author="Firing, Yvonne L." w:date="2022-07-09T13:21:00Z" w:initials="FYL">
    <w:p w14:paraId="6A66BF4E" w14:textId="77777777" w:rsidR="001B176E" w:rsidRDefault="00F824A3">
      <w:r>
        <w:rPr>
          <w:rFonts w:ascii="Liberation Serif" w:eastAsia="DejaVu Sans" w:hAnsi="Liberation Serif" w:cs="DejaVu Sans"/>
          <w:sz w:val="20"/>
          <w:szCs w:val="20"/>
          <w:lang w:bidi="en-US"/>
        </w:rPr>
        <w:t>Add information on default choices for filling gaps</w:t>
      </w:r>
    </w:p>
  </w:comment>
  <w:comment w:id="42" w:author="Firing, Yvonne L." w:date="2022-07-09T13:17:00Z" w:initials="FYL">
    <w:p w14:paraId="02C5FE0A" w14:textId="77777777" w:rsidR="001B176E" w:rsidRDefault="00F824A3">
      <w:r>
        <w:rPr>
          <w:rFonts w:ascii="Liberation Serif" w:eastAsia="DejaVu Sans" w:hAnsi="Liberation Serif" w:cs="DejaVu Sans"/>
          <w:sz w:val="20"/>
          <w:szCs w:val="20"/>
          <w:lang w:bidi="en-US"/>
        </w:rPr>
        <w:t>Explain option to account for oxy_align time offset?</w:t>
      </w:r>
    </w:p>
  </w:comment>
  <w:comment w:id="43" w:author="Firing, Yvonne L." w:date="2022-07-09T13:30:00Z" w:initials="FYL">
    <w:p w14:paraId="00AF6BED" w14:textId="77777777" w:rsidR="001B176E" w:rsidRDefault="00F824A3">
      <w:r>
        <w:rPr>
          <w:rFonts w:ascii="Liberation Serif" w:eastAsia="DejaVu Sans" w:hAnsi="Liberation Serif" w:cs="DejaVu Sans"/>
          <w:sz w:val="20"/>
          <w:szCs w:val="20"/>
          <w:lang w:bidi="en-US"/>
        </w:rPr>
        <w:t>Info about default and other options</w:t>
      </w:r>
    </w:p>
  </w:comment>
  <w:comment w:id="44" w:author="Firing, Yvonne L." w:date="2022-07-09T13:20:00Z" w:initials="FYL">
    <w:p w14:paraId="64CC0F9B" w14:textId="77777777" w:rsidR="001B176E" w:rsidRDefault="00F824A3">
      <w:r>
        <w:rPr>
          <w:rFonts w:ascii="Liberation Serif" w:eastAsia="DejaVu Sans" w:hAnsi="Liberation Serif" w:cs="DejaVu Sans"/>
          <w:sz w:val="20"/>
          <w:szCs w:val="20"/>
          <w:lang w:bidi="en-US"/>
        </w:rPr>
        <w:t>More info on default and other options</w:t>
      </w:r>
    </w:p>
  </w:comment>
  <w:comment w:id="59" w:author="Firing, Yvonne L." w:date="2023-01-16T21:42:00Z" w:initials="FYL">
    <w:p w14:paraId="46ABF0DF" w14:textId="77777777" w:rsidR="00A96B77" w:rsidRDefault="00A96B77" w:rsidP="00A37B0F">
      <w:r>
        <w:rPr>
          <w:rStyle w:val="CommentReference"/>
        </w:rPr>
        <w:annotationRef/>
      </w:r>
      <w:r>
        <w:rPr>
          <w:sz w:val="20"/>
          <w:szCs w:val="20"/>
        </w:rPr>
        <w:t>check</w:t>
      </w:r>
    </w:p>
  </w:comment>
  <w:comment w:id="74" w:author="Firing, Yvonne L." w:date="2022-07-19T16:31:00Z" w:initials="FYL">
    <w:p w14:paraId="457BFE1F" w14:textId="4D4C4624" w:rsidR="000B6E7B" w:rsidRDefault="000B6E7B" w:rsidP="00F93723">
      <w:r>
        <w:rPr>
          <w:rStyle w:val="CommentReference"/>
        </w:rPr>
        <w:annotationRef/>
      </w:r>
      <w:r>
        <w:rPr>
          <w:sz w:val="20"/>
          <w:szCs w:val="20"/>
        </w:rPr>
        <w:t>still here? or later?</w:t>
      </w:r>
    </w:p>
  </w:comment>
  <w:comment w:id="79" w:author="Firing, Yvonne L." w:date="2022-07-19T16:26:00Z" w:initials="FYL">
    <w:p w14:paraId="23D92902" w14:textId="77777777" w:rsidR="00A96B77" w:rsidRDefault="00E60B85" w:rsidP="005F32B7">
      <w:r>
        <w:rPr>
          <w:rStyle w:val="CommentReference"/>
        </w:rPr>
        <w:annotationRef/>
      </w:r>
      <w:r w:rsidR="00A96B77">
        <w:rPr>
          <w:sz w:val="20"/>
          <w:szCs w:val="20"/>
        </w:rPr>
        <w:t>check they still are, and are correct!</w:t>
      </w:r>
    </w:p>
  </w:comment>
  <w:comment w:id="98" w:author="Firing, Yvonne L." w:date="2022-07-17T14:28:00Z" w:initials="FYL">
    <w:p w14:paraId="33000F7B" w14:textId="58E2272B" w:rsidR="00CE6BCC" w:rsidRDefault="00CE6BCC" w:rsidP="00CE6BCC">
      <w:r>
        <w:rPr>
          <w:rStyle w:val="CommentReference"/>
        </w:rPr>
        <w:annotationRef/>
      </w:r>
      <w:r>
        <w:rPr>
          <w:sz w:val="20"/>
          <w:szCs w:val="20"/>
        </w:rPr>
        <w:t>move this to appendix/tips section below</w:t>
      </w:r>
    </w:p>
  </w:comment>
  <w:comment w:id="99" w:author="Yvonne Firing" w:date="2024-04-30T10:09:00Z" w:initials="YF">
    <w:p w14:paraId="77BFA500" w14:textId="77777777" w:rsidR="00670C5D" w:rsidRDefault="00670C5D" w:rsidP="00670C5D">
      <w:r>
        <w:rPr>
          <w:rStyle w:val="CommentReference"/>
        </w:rPr>
        <w:annotationRef/>
      </w:r>
      <w:r>
        <w:rPr>
          <w:color w:val="000000"/>
          <w:sz w:val="20"/>
          <w:szCs w:val="20"/>
        </w:rPr>
        <w:t>Still works?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18A8B0" w15:done="0"/>
  <w15:commentEx w15:paraId="5B5D34BF" w15:done="0"/>
  <w15:commentEx w15:paraId="21BD6A1E" w15:done="0"/>
  <w15:commentEx w15:paraId="7A9CB57F" w15:done="0"/>
  <w15:commentEx w15:paraId="68EBB69B" w15:done="0"/>
  <w15:commentEx w15:paraId="093C1B1F" w15:done="0"/>
  <w15:commentEx w15:paraId="61E92D21" w15:done="0"/>
  <w15:commentEx w15:paraId="04F4A602" w15:done="0"/>
  <w15:commentEx w15:paraId="2F6FADAE" w15:done="0"/>
  <w15:commentEx w15:paraId="6A66BF4E" w15:done="0"/>
  <w15:commentEx w15:paraId="02C5FE0A" w15:done="0"/>
  <w15:commentEx w15:paraId="00AF6BED" w15:done="0"/>
  <w15:commentEx w15:paraId="64CC0F9B" w15:done="0"/>
  <w15:commentEx w15:paraId="46ABF0DF" w15:done="0"/>
  <w15:commentEx w15:paraId="457BFE1F" w15:done="0"/>
  <w15:commentEx w15:paraId="23D92902" w15:done="0"/>
  <w15:commentEx w15:paraId="33000F7B" w15:done="0"/>
  <w15:commentEx w15:paraId="77BFA500" w15:paraIdParent="33000F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703FED" w16cex:dateUtc="2023-01-16T21:28:00Z"/>
  <w16cex:commentExtensible w16cex:durableId="196BC736" w16cex:dateUtc="2024-06-30T14:11:00Z"/>
  <w16cex:commentExtensible w16cex:durableId="3CD97CCF" w16cex:dateUtc="2024-06-30T14:10:00Z"/>
  <w16cex:commentExtensible w16cex:durableId="277041E5" w16cex:dateUtc="2023-01-16T21:36:00Z"/>
  <w16cex:commentExtensible w16cex:durableId="27704339" w16cex:dateUtc="2023-01-16T21:42:00Z"/>
  <w16cex:commentExtensible w16cex:durableId="26815AD0" w16cex:dateUtc="2022-07-19T15:31:00Z"/>
  <w16cex:commentExtensible w16cex:durableId="268159A7" w16cex:dateUtc="2022-07-19T15:26:00Z"/>
  <w16cex:commentExtensible w16cex:durableId="267E9B23" w16cex:dateUtc="2022-07-17T13:28:00Z"/>
  <w16cex:commentExtensible w16cex:durableId="04C33AB4" w16cex:dateUtc="2024-04-30T09: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18A8B0" w16cid:durableId="27703FED"/>
  <w16cid:commentId w16cid:paraId="5B5D34BF" w16cid:durableId="267E9947"/>
  <w16cid:commentId w16cid:paraId="21BD6A1E" w16cid:durableId="267E9948"/>
  <w16cid:commentId w16cid:paraId="7A9CB57F" w16cid:durableId="267E9949"/>
  <w16cid:commentId w16cid:paraId="68EBB69B" w16cid:durableId="267E994A"/>
  <w16cid:commentId w16cid:paraId="093C1B1F" w16cid:durableId="196BC736"/>
  <w16cid:commentId w16cid:paraId="61E92D21" w16cid:durableId="3CD97CCF"/>
  <w16cid:commentId w16cid:paraId="04F4A602" w16cid:durableId="277041E5"/>
  <w16cid:commentId w16cid:paraId="2F6FADAE" w16cid:durableId="267E994E"/>
  <w16cid:commentId w16cid:paraId="6A66BF4E" w16cid:durableId="267E994F"/>
  <w16cid:commentId w16cid:paraId="02C5FE0A" w16cid:durableId="267E9950"/>
  <w16cid:commentId w16cid:paraId="00AF6BED" w16cid:durableId="267E9951"/>
  <w16cid:commentId w16cid:paraId="64CC0F9B" w16cid:durableId="267E9952"/>
  <w16cid:commentId w16cid:paraId="46ABF0DF" w16cid:durableId="27704339"/>
  <w16cid:commentId w16cid:paraId="457BFE1F" w16cid:durableId="26815AD0"/>
  <w16cid:commentId w16cid:paraId="23D92902" w16cid:durableId="268159A7"/>
  <w16cid:commentId w16cid:paraId="33000F7B" w16cid:durableId="267E9B23"/>
  <w16cid:commentId w16cid:paraId="77BFA500" w16cid:durableId="04C33A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73208" w14:textId="77777777" w:rsidR="009D4D17" w:rsidRDefault="009D4D17">
      <w:r>
        <w:separator/>
      </w:r>
    </w:p>
  </w:endnote>
  <w:endnote w:type="continuationSeparator" w:id="0">
    <w:p w14:paraId="0B3A0CFE" w14:textId="77777777" w:rsidR="009D4D17" w:rsidRDefault="009D4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roman"/>
    <w:pitch w:val="variable"/>
  </w:font>
  <w:font w:name="WenQuanYi Zen Hei Sharp">
    <w:panose1 w:val="020B0604020202020204"/>
    <w:charset w:val="00"/>
    <w:family w:val="roman"/>
    <w:notTrueType/>
    <w:pitch w:val="default"/>
  </w:font>
  <w:font w:name="Lohit Devanagari">
    <w:altName w:val="Calibri"/>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panose1 w:val="020B0604020202020204"/>
    <w:charset w:val="01"/>
    <w:family w:val="roman"/>
    <w:pitch w:val="variable"/>
  </w:font>
  <w:font w:name="DejaVu Sans">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CA245" w14:textId="77777777" w:rsidR="001B176E" w:rsidRDefault="00F824A3">
    <w:pPr>
      <w:pStyle w:val="Footer"/>
      <w:ind w:right="360"/>
    </w:pPr>
    <w:r>
      <w:rPr>
        <w:noProof/>
      </w:rPr>
      <mc:AlternateContent>
        <mc:Choice Requires="wps">
          <w:drawing>
            <wp:anchor distT="0" distB="0" distL="0" distR="0" simplePos="0" relativeHeight="34" behindDoc="1" locked="0" layoutInCell="1" allowOverlap="1" wp14:anchorId="7A94B863" wp14:editId="3672A5ED">
              <wp:simplePos x="0" y="0"/>
              <wp:positionH relativeFrom="margin">
                <wp:align>right</wp:align>
              </wp:positionH>
              <wp:positionV relativeFrom="paragraph">
                <wp:posOffset>635</wp:posOffset>
              </wp:positionV>
              <wp:extent cx="170180" cy="177800"/>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169560" cy="177120"/>
                      </a:xfrm>
                      <a:prstGeom prst="rect">
                        <a:avLst/>
                      </a:prstGeom>
                      <a:noFill/>
                      <a:ln>
                        <a:noFill/>
                      </a:ln>
                    </wps:spPr>
                    <wps:style>
                      <a:lnRef idx="0">
                        <a:scrgbClr r="0" g="0" b="0"/>
                      </a:lnRef>
                      <a:fillRef idx="0">
                        <a:scrgbClr r="0" g="0" b="0"/>
                      </a:fillRef>
                      <a:effectRef idx="0">
                        <a:scrgbClr r="0" g="0" b="0"/>
                      </a:effectRef>
                      <a:fontRef idx="minor"/>
                    </wps:style>
                    <wps:txbx>
                      <w:txbxContent>
                        <w:p w14:paraId="67544797" w14:textId="77777777" w:rsidR="001B176E" w:rsidRDefault="00F824A3">
                          <w:pPr>
                            <w:pStyle w:val="Footer"/>
                          </w:pPr>
                          <w:r>
                            <w:fldChar w:fldCharType="begin"/>
                          </w:r>
                          <w:r>
                            <w:instrText>PAGE</w:instrText>
                          </w:r>
                          <w:r>
                            <w:fldChar w:fldCharType="separate"/>
                          </w:r>
                          <w:r>
                            <w:t>34</w:t>
                          </w:r>
                          <w:r>
                            <w:fldChar w:fldCharType="end"/>
                          </w:r>
                        </w:p>
                      </w:txbxContent>
                    </wps:txbx>
                    <wps:bodyPr lIns="0" tIns="0" rIns="0" bIns="0">
                      <a:spAutoFit/>
                    </wps:bodyPr>
                  </wps:wsp>
                </a:graphicData>
              </a:graphic>
            </wp:anchor>
          </w:drawing>
        </mc:Choice>
        <mc:Fallback>
          <w:pict>
            <v:rect w14:anchorId="7A94B863" id="Frame1" o:spid="_x0000_s1026" style="position:absolute;margin-left:-37.8pt;margin-top:.05pt;width:13.4pt;height:14pt;z-index:-50331644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" filled="f" stroked="f">
              <v:textbox style="mso-fit-shape-to-text:t" inset="0,0,0,0">
                <w:txbxContent>
                  <w:p w14:paraId="67544797" w14:textId="77777777" w:rsidR="001B176E" w:rsidRDefault="00F824A3">
                    <w:pPr>
                      <w:pStyle w:val="Footer"/>
                    </w:pPr>
                    <w:r>
                      <w:fldChar w:fldCharType="begin"/>
                    </w:r>
                    <w:r>
                      <w:instrText>PAGE</w:instrText>
                    </w:r>
                    <w:r>
                      <w:fldChar w:fldCharType="separate"/>
                    </w:r>
                    <w:r>
                      <w:t>34</w:t>
                    </w:r>
                    <w: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035A5" w14:textId="77777777" w:rsidR="009D4D17" w:rsidRDefault="009D4D17">
      <w:r>
        <w:separator/>
      </w:r>
    </w:p>
  </w:footnote>
  <w:footnote w:type="continuationSeparator" w:id="0">
    <w:p w14:paraId="12306DE3" w14:textId="77777777" w:rsidR="009D4D17" w:rsidRDefault="009D4D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EE178" w14:textId="77777777" w:rsidR="001B176E" w:rsidRDefault="00F824A3">
    <w:pPr>
      <w:pStyle w:val="Header"/>
      <w:jc w:val="right"/>
    </w:pPr>
    <w:r>
      <w:t xml:space="preserve">A User Guide to </w:t>
    </w:r>
    <w:proofErr w:type="spellStart"/>
    <w:r>
      <w:t>Mexec</w:t>
    </w:r>
    <w:proofErr w:type="spellEnd"/>
    <w:r>
      <w:t xml:space="preserve"> v4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D1E42"/>
    <w:multiLevelType w:val="multilevel"/>
    <w:tmpl w:val="E7621D18"/>
    <w:lvl w:ilvl="0">
      <w:start w:val="1"/>
      <w:numFmt w:val="decimal"/>
      <w:lvlText w:val="%1)"/>
      <w:lvlJc w:val="left"/>
      <w:pPr>
        <w:ind w:left="927" w:hanging="360"/>
      </w:pPr>
      <w:rPr>
        <w:b/>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 w15:restartNumberingAfterBreak="0">
    <w:nsid w:val="3406069A"/>
    <w:multiLevelType w:val="multilevel"/>
    <w:tmpl w:val="DAF8F7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CA07636"/>
    <w:multiLevelType w:val="multilevel"/>
    <w:tmpl w:val="A9A836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1ED675E"/>
    <w:multiLevelType w:val="hybridMultilevel"/>
    <w:tmpl w:val="205CCD34"/>
    <w:lvl w:ilvl="0" w:tplc="8DE29F42">
      <w:start w:val="1"/>
      <w:numFmt w:val="decimal"/>
      <w:lvlText w:val="%1)"/>
      <w:lvlJc w:val="left"/>
      <w:pPr>
        <w:ind w:left="720" w:hanging="360"/>
      </w:pPr>
      <w:rPr>
        <w:rFonts w:ascii="Cambria" w:hAnsi="Cambr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5A520E3"/>
    <w:multiLevelType w:val="hybridMultilevel"/>
    <w:tmpl w:val="ECDAF5A2"/>
    <w:lvl w:ilvl="0" w:tplc="F6F48A5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A64F18"/>
    <w:multiLevelType w:val="multilevel"/>
    <w:tmpl w:val="2BDE4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A44F24"/>
    <w:multiLevelType w:val="multilevel"/>
    <w:tmpl w:val="BDB8D1E4"/>
    <w:lvl w:ilvl="0">
      <w:start w:val="1"/>
      <w:numFmt w:val="bullet"/>
      <w:lvlText w:val="-"/>
      <w:lvlJc w:val="left"/>
      <w:pPr>
        <w:ind w:left="720" w:hanging="360"/>
      </w:pPr>
      <w:rPr>
        <w:rFonts w:ascii="Times New Roman"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0474D58"/>
    <w:multiLevelType w:val="multilevel"/>
    <w:tmpl w:val="FCACFAF4"/>
    <w:lvl w:ilvl="0">
      <w:start w:val="1"/>
      <w:numFmt w:val="decimal"/>
      <w:lvlText w:val="%1)"/>
      <w:lvlJc w:val="left"/>
      <w:pPr>
        <w:ind w:left="720" w:hanging="360"/>
      </w:pPr>
      <w:rPr>
        <w:rFonts w:eastAsia="Cambria"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58C7775"/>
    <w:multiLevelType w:val="multilevel"/>
    <w:tmpl w:val="4D5C1AE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6B8F0D3D"/>
    <w:multiLevelType w:val="multilevel"/>
    <w:tmpl w:val="FEDC03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CB101E5"/>
    <w:multiLevelType w:val="multilevel"/>
    <w:tmpl w:val="AE6032AA"/>
    <w:lvl w:ilvl="0">
      <w:start w:val="5"/>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308823716">
    <w:abstractNumId w:val="6"/>
  </w:num>
  <w:num w:numId="2" w16cid:durableId="1768187421">
    <w:abstractNumId w:val="7"/>
  </w:num>
  <w:num w:numId="3" w16cid:durableId="1157460562">
    <w:abstractNumId w:val="1"/>
  </w:num>
  <w:num w:numId="4" w16cid:durableId="181557500">
    <w:abstractNumId w:val="0"/>
  </w:num>
  <w:num w:numId="5" w16cid:durableId="184901263">
    <w:abstractNumId w:val="2"/>
  </w:num>
  <w:num w:numId="6" w16cid:durableId="96214981">
    <w:abstractNumId w:val="9"/>
  </w:num>
  <w:num w:numId="7" w16cid:durableId="2107068916">
    <w:abstractNumId w:val="10"/>
  </w:num>
  <w:num w:numId="8" w16cid:durableId="569658967">
    <w:abstractNumId w:val="8"/>
  </w:num>
  <w:num w:numId="9" w16cid:durableId="1392532912">
    <w:abstractNumId w:val="4"/>
  </w:num>
  <w:num w:numId="10" w16cid:durableId="976489990">
    <w:abstractNumId w:val="5"/>
  </w:num>
  <w:num w:numId="11" w16cid:durableId="162916949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ring, Yvonne L.">
    <w15:presenceInfo w15:providerId="AD" w15:userId="S::yvonng@noc.ac.uk::1bd5e8f1-ff2c-41d5-ad87-c2c4c42e9497"/>
  </w15:person>
  <w15:person w15:author="Yvonne Firing">
    <w15:presenceInfo w15:providerId="AD" w15:userId="S::yvonng@noc.ac.uk::1bd5e8f1-ff2c-41d5-ad87-c2c4c42e94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76E"/>
    <w:rsid w:val="00001353"/>
    <w:rsid w:val="00014F22"/>
    <w:rsid w:val="00021893"/>
    <w:rsid w:val="000A5018"/>
    <w:rsid w:val="000B6E7B"/>
    <w:rsid w:val="000D0FF3"/>
    <w:rsid w:val="000E419E"/>
    <w:rsid w:val="00116D83"/>
    <w:rsid w:val="00124A20"/>
    <w:rsid w:val="00137C57"/>
    <w:rsid w:val="001A5E4B"/>
    <w:rsid w:val="001B176E"/>
    <w:rsid w:val="001C61D5"/>
    <w:rsid w:val="002070C3"/>
    <w:rsid w:val="00230213"/>
    <w:rsid w:val="00245BD6"/>
    <w:rsid w:val="002570D5"/>
    <w:rsid w:val="002E228B"/>
    <w:rsid w:val="002F6D02"/>
    <w:rsid w:val="00347CB2"/>
    <w:rsid w:val="00373183"/>
    <w:rsid w:val="003A2239"/>
    <w:rsid w:val="004030A1"/>
    <w:rsid w:val="00412B28"/>
    <w:rsid w:val="004372A7"/>
    <w:rsid w:val="0046605A"/>
    <w:rsid w:val="00472136"/>
    <w:rsid w:val="004C7094"/>
    <w:rsid w:val="004D3E8F"/>
    <w:rsid w:val="004E164F"/>
    <w:rsid w:val="004F1722"/>
    <w:rsid w:val="004F7B47"/>
    <w:rsid w:val="00500973"/>
    <w:rsid w:val="00551365"/>
    <w:rsid w:val="00563302"/>
    <w:rsid w:val="00587D58"/>
    <w:rsid w:val="005B5022"/>
    <w:rsid w:val="005D23D1"/>
    <w:rsid w:val="005F05CE"/>
    <w:rsid w:val="00602644"/>
    <w:rsid w:val="00667933"/>
    <w:rsid w:val="00670C5D"/>
    <w:rsid w:val="006919C4"/>
    <w:rsid w:val="0069597E"/>
    <w:rsid w:val="006D2673"/>
    <w:rsid w:val="007015AB"/>
    <w:rsid w:val="00705745"/>
    <w:rsid w:val="00766095"/>
    <w:rsid w:val="00775FEE"/>
    <w:rsid w:val="007D446B"/>
    <w:rsid w:val="00864033"/>
    <w:rsid w:val="00872C47"/>
    <w:rsid w:val="008737A5"/>
    <w:rsid w:val="00883716"/>
    <w:rsid w:val="008A1EC4"/>
    <w:rsid w:val="008B6133"/>
    <w:rsid w:val="008D086D"/>
    <w:rsid w:val="008F13F0"/>
    <w:rsid w:val="009307CB"/>
    <w:rsid w:val="00940755"/>
    <w:rsid w:val="0095434A"/>
    <w:rsid w:val="00962582"/>
    <w:rsid w:val="00972AFA"/>
    <w:rsid w:val="0099298F"/>
    <w:rsid w:val="009A6DCA"/>
    <w:rsid w:val="009C1D26"/>
    <w:rsid w:val="009D4967"/>
    <w:rsid w:val="009D4D17"/>
    <w:rsid w:val="009D542F"/>
    <w:rsid w:val="009E2D17"/>
    <w:rsid w:val="00A62044"/>
    <w:rsid w:val="00A816D3"/>
    <w:rsid w:val="00A96B77"/>
    <w:rsid w:val="00AA3795"/>
    <w:rsid w:val="00AC5647"/>
    <w:rsid w:val="00AD4F67"/>
    <w:rsid w:val="00AD73E5"/>
    <w:rsid w:val="00AE3490"/>
    <w:rsid w:val="00B279E2"/>
    <w:rsid w:val="00B95848"/>
    <w:rsid w:val="00B97CC6"/>
    <w:rsid w:val="00BF70F5"/>
    <w:rsid w:val="00C014D3"/>
    <w:rsid w:val="00C3056C"/>
    <w:rsid w:val="00C44169"/>
    <w:rsid w:val="00C73A25"/>
    <w:rsid w:val="00CB7569"/>
    <w:rsid w:val="00CE0B03"/>
    <w:rsid w:val="00CE6BCC"/>
    <w:rsid w:val="00D06B4A"/>
    <w:rsid w:val="00D10E7B"/>
    <w:rsid w:val="00D3286C"/>
    <w:rsid w:val="00D3539F"/>
    <w:rsid w:val="00D77157"/>
    <w:rsid w:val="00D86FF1"/>
    <w:rsid w:val="00D96E15"/>
    <w:rsid w:val="00DD5709"/>
    <w:rsid w:val="00E60B85"/>
    <w:rsid w:val="00E900DD"/>
    <w:rsid w:val="00EB11F5"/>
    <w:rsid w:val="00EC50CD"/>
    <w:rsid w:val="00EE422F"/>
    <w:rsid w:val="00EF03A1"/>
    <w:rsid w:val="00EF24D9"/>
    <w:rsid w:val="00F128DC"/>
    <w:rsid w:val="00F55F03"/>
    <w:rsid w:val="00F80BA1"/>
    <w:rsid w:val="00F824A3"/>
    <w:rsid w:val="00FA3FE3"/>
    <w:rsid w:val="00FF3C80"/>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8DE7A"/>
  <w15:docId w15:val="{83CE0BB4-A82A-7447-94FA-FE5144871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724"/>
    <w:rPr>
      <w:sz w:val="24"/>
      <w:szCs w:val="24"/>
      <w:lang w:val="en-US"/>
    </w:rPr>
  </w:style>
  <w:style w:type="paragraph" w:styleId="Heading1">
    <w:name w:val="heading 1"/>
    <w:basedOn w:val="Normal"/>
    <w:next w:val="Normal"/>
    <w:link w:val="Heading1Char"/>
    <w:uiPriority w:val="9"/>
    <w:qFormat/>
    <w:rsid w:val="007657C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657C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657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link w:val="PlainText"/>
    <w:uiPriority w:val="99"/>
    <w:qFormat/>
    <w:rsid w:val="003C1B8B"/>
    <w:rPr>
      <w:rFonts w:ascii="Courier" w:eastAsia="Times New Roman" w:hAnsi="Courier" w:cs="Times New Roman"/>
      <w:sz w:val="21"/>
      <w:szCs w:val="21"/>
      <w:lang w:val="en-US"/>
    </w:rPr>
  </w:style>
  <w:style w:type="character" w:customStyle="1" w:styleId="BalloonTextChar">
    <w:name w:val="Balloon Text Char"/>
    <w:link w:val="BalloonText"/>
    <w:semiHidden/>
    <w:qFormat/>
    <w:rsid w:val="007B33FE"/>
    <w:rPr>
      <w:rFonts w:ascii="Lucida Grande" w:eastAsia="Cambria" w:hAnsi="Lucida Grande" w:cs="Times New Roman"/>
      <w:sz w:val="18"/>
      <w:szCs w:val="18"/>
      <w:lang w:val="en-US"/>
    </w:rPr>
  </w:style>
  <w:style w:type="character" w:customStyle="1" w:styleId="InternetLink">
    <w:name w:val="Internet Link"/>
    <w:basedOn w:val="DefaultParagraphFont"/>
    <w:uiPriority w:val="99"/>
    <w:unhideWhenUsed/>
    <w:rsid w:val="000D6A5C"/>
    <w:rPr>
      <w:color w:val="0000FF" w:themeColor="hyperlink"/>
      <w:u w:val="single"/>
    </w:rPr>
  </w:style>
  <w:style w:type="character" w:styleId="Strong">
    <w:name w:val="Strong"/>
    <w:basedOn w:val="DefaultParagraphFont"/>
    <w:uiPriority w:val="22"/>
    <w:qFormat/>
    <w:rsid w:val="00956542"/>
    <w:rPr>
      <w:b/>
      <w:bCs/>
    </w:rPr>
  </w:style>
  <w:style w:type="character" w:customStyle="1" w:styleId="FooterChar">
    <w:name w:val="Footer Char"/>
    <w:basedOn w:val="DefaultParagraphFont"/>
    <w:link w:val="Footer"/>
    <w:uiPriority w:val="99"/>
    <w:qFormat/>
    <w:rsid w:val="006628AE"/>
    <w:rPr>
      <w:sz w:val="24"/>
      <w:szCs w:val="24"/>
      <w:lang w:val="en-US"/>
    </w:rPr>
  </w:style>
  <w:style w:type="character" w:styleId="PageNumber">
    <w:name w:val="page number"/>
    <w:basedOn w:val="DefaultParagraphFont"/>
    <w:uiPriority w:val="99"/>
    <w:semiHidden/>
    <w:unhideWhenUsed/>
    <w:qFormat/>
    <w:rsid w:val="006628AE"/>
  </w:style>
  <w:style w:type="character" w:customStyle="1" w:styleId="HeaderChar">
    <w:name w:val="Header Char"/>
    <w:basedOn w:val="DefaultParagraphFont"/>
    <w:link w:val="Header"/>
    <w:uiPriority w:val="99"/>
    <w:qFormat/>
    <w:rsid w:val="00207FA9"/>
    <w:rPr>
      <w:sz w:val="24"/>
      <w:szCs w:val="24"/>
      <w:lang w:val="en-US"/>
    </w:rPr>
  </w:style>
  <w:style w:type="character" w:styleId="Emphasis">
    <w:name w:val="Emphasis"/>
    <w:basedOn w:val="DefaultParagraphFont"/>
    <w:uiPriority w:val="20"/>
    <w:qFormat/>
    <w:rsid w:val="00177D48"/>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Times New Roman" w:cs="Times New Roman"/>
    </w:rPr>
  </w:style>
  <w:style w:type="character" w:customStyle="1" w:styleId="Heading2Char">
    <w:name w:val="Heading 2 Char"/>
    <w:basedOn w:val="DefaultParagraphFont"/>
    <w:link w:val="Heading2"/>
    <w:uiPriority w:val="9"/>
    <w:qFormat/>
    <w:rsid w:val="007657C0"/>
    <w:rPr>
      <w:rFonts w:asciiTheme="majorHAnsi" w:eastAsiaTheme="majorEastAsia" w:hAnsiTheme="majorHAnsi" w:cstheme="majorBidi"/>
      <w:color w:val="365F91" w:themeColor="accent1" w:themeShade="BF"/>
      <w:sz w:val="26"/>
      <w:szCs w:val="26"/>
      <w:lang w:val="en-US"/>
    </w:rPr>
  </w:style>
  <w:style w:type="character" w:customStyle="1" w:styleId="Heading1Char">
    <w:name w:val="Heading 1 Char"/>
    <w:basedOn w:val="DefaultParagraphFont"/>
    <w:link w:val="Heading1"/>
    <w:uiPriority w:val="9"/>
    <w:qFormat/>
    <w:rsid w:val="007657C0"/>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qFormat/>
    <w:rsid w:val="007657C0"/>
    <w:rPr>
      <w:rFonts w:asciiTheme="majorHAnsi" w:eastAsiaTheme="majorEastAsia" w:hAnsiTheme="majorHAnsi" w:cstheme="majorBidi"/>
      <w:color w:val="243F60" w:themeColor="accent1" w:themeShade="7F"/>
      <w:sz w:val="24"/>
      <w:szCs w:val="24"/>
      <w:lang w:val="en-US"/>
    </w:rPr>
  </w:style>
  <w:style w:type="character" w:styleId="CommentReference">
    <w:name w:val="annotation reference"/>
    <w:basedOn w:val="DefaultParagraphFont"/>
    <w:uiPriority w:val="99"/>
    <w:semiHidden/>
    <w:unhideWhenUsed/>
    <w:qFormat/>
    <w:rsid w:val="007D51AE"/>
    <w:rPr>
      <w:sz w:val="16"/>
      <w:szCs w:val="16"/>
    </w:rPr>
  </w:style>
  <w:style w:type="character" w:customStyle="1" w:styleId="CommentTextChar">
    <w:name w:val="Comment Text Char"/>
    <w:basedOn w:val="DefaultParagraphFont"/>
    <w:link w:val="CommentText"/>
    <w:uiPriority w:val="99"/>
    <w:semiHidden/>
    <w:qFormat/>
    <w:rsid w:val="007D51AE"/>
    <w:rPr>
      <w:lang w:val="en-US"/>
    </w:rPr>
  </w:style>
  <w:style w:type="character" w:customStyle="1" w:styleId="CommentSubjectChar">
    <w:name w:val="Comment Subject Char"/>
    <w:basedOn w:val="CommentTextChar"/>
    <w:link w:val="CommentSubject"/>
    <w:uiPriority w:val="99"/>
    <w:semiHidden/>
    <w:qFormat/>
    <w:rsid w:val="007D51AE"/>
    <w:rPr>
      <w:b/>
      <w:bCs/>
      <w:lang w:val="en-US"/>
    </w:rPr>
  </w:style>
  <w:style w:type="character" w:styleId="UnresolvedMention">
    <w:name w:val="Unresolved Mention"/>
    <w:basedOn w:val="DefaultParagraphFont"/>
    <w:uiPriority w:val="99"/>
    <w:semiHidden/>
    <w:unhideWhenUsed/>
    <w:qFormat/>
    <w:rsid w:val="000D6A5C"/>
    <w:rPr>
      <w:color w:val="605E5C"/>
      <w:shd w:val="clear" w:color="auto" w:fill="E1DFDD"/>
    </w:rPr>
  </w:style>
  <w:style w:type="character" w:customStyle="1" w:styleId="ListLabel11">
    <w:name w:val="ListLabel 11"/>
    <w:qFormat/>
    <w:rPr>
      <w:rFonts w:eastAsia="Times New Roman" w:cs="Times New Roman"/>
      <w:b/>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eastAsia="Cambria" w:cs="Times New Roman"/>
    </w:rPr>
  </w:style>
  <w:style w:type="character" w:customStyle="1" w:styleId="ListLabel16">
    <w:name w:val="ListLabel 16"/>
    <w:qFormat/>
    <w:rPr>
      <w:b/>
    </w:rPr>
  </w:style>
  <w:style w:type="character" w:customStyle="1" w:styleId="ListLabel17">
    <w:name w:val="ListLabel 17"/>
    <w:qFormat/>
    <w:rPr>
      <w:rFonts w:eastAsia="Cambria" w:cs="Calibri"/>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mbria" w:cs="Calibri"/>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Cambria" w:cs="Calibri"/>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paragraph" w:customStyle="1" w:styleId="Heading">
    <w:name w:val="Heading"/>
    <w:basedOn w:val="Normal"/>
    <w:next w:val="BodyText"/>
    <w:qFormat/>
    <w:pPr>
      <w:keepNext/>
      <w:spacing w:before="240" w:after="120"/>
    </w:pPr>
    <w:rPr>
      <w:rFonts w:ascii="Liberation Sans" w:eastAsia="WenQuanYi Zen Hei Sharp"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PlainText">
    <w:name w:val="Plain Text"/>
    <w:basedOn w:val="Normal"/>
    <w:link w:val="PlainTextChar"/>
    <w:uiPriority w:val="99"/>
    <w:unhideWhenUsed/>
    <w:qFormat/>
    <w:rsid w:val="003C1B8B"/>
    <w:rPr>
      <w:rFonts w:ascii="Courier" w:eastAsia="Times New Roman" w:hAnsi="Courier"/>
      <w:sz w:val="21"/>
      <w:szCs w:val="21"/>
      <w:lang w:eastAsia="x-none"/>
    </w:rPr>
  </w:style>
  <w:style w:type="paragraph" w:styleId="BalloonText">
    <w:name w:val="Balloon Text"/>
    <w:basedOn w:val="Normal"/>
    <w:link w:val="BalloonTextChar"/>
    <w:semiHidden/>
    <w:qFormat/>
    <w:rsid w:val="007B33FE"/>
    <w:pPr>
      <w:spacing w:after="200"/>
    </w:pPr>
    <w:rPr>
      <w:rFonts w:ascii="Lucida Grande" w:hAnsi="Lucida Grande"/>
      <w:sz w:val="18"/>
      <w:szCs w:val="18"/>
      <w:lang w:eastAsia="x-none"/>
    </w:rPr>
  </w:style>
  <w:style w:type="paragraph" w:styleId="ListParagraph">
    <w:name w:val="List Paragraph"/>
    <w:basedOn w:val="Normal"/>
    <w:uiPriority w:val="34"/>
    <w:qFormat/>
    <w:rsid w:val="001830E2"/>
    <w:pPr>
      <w:ind w:left="720"/>
      <w:contextualSpacing/>
    </w:pPr>
  </w:style>
  <w:style w:type="paragraph" w:styleId="TOC1">
    <w:name w:val="toc 1"/>
    <w:basedOn w:val="Normal"/>
    <w:next w:val="Normal"/>
    <w:autoRedefine/>
    <w:uiPriority w:val="39"/>
    <w:unhideWhenUsed/>
    <w:rsid w:val="00ED582A"/>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ED582A"/>
    <w:pPr>
      <w:ind w:left="240"/>
    </w:pPr>
    <w:rPr>
      <w:rFonts w:asciiTheme="minorHAnsi" w:hAnsiTheme="minorHAnsi"/>
      <w:smallCaps/>
      <w:sz w:val="20"/>
      <w:szCs w:val="20"/>
    </w:rPr>
  </w:style>
  <w:style w:type="paragraph" w:styleId="TOC3">
    <w:name w:val="toc 3"/>
    <w:basedOn w:val="Normal"/>
    <w:next w:val="Normal"/>
    <w:autoRedefine/>
    <w:uiPriority w:val="39"/>
    <w:unhideWhenUsed/>
    <w:rsid w:val="00ED582A"/>
    <w:pPr>
      <w:ind w:left="480"/>
    </w:pPr>
    <w:rPr>
      <w:rFonts w:asciiTheme="minorHAnsi" w:hAnsiTheme="minorHAnsi"/>
      <w:i/>
      <w:iCs/>
      <w:sz w:val="20"/>
      <w:szCs w:val="20"/>
    </w:rPr>
  </w:style>
  <w:style w:type="paragraph" w:styleId="TOC4">
    <w:name w:val="toc 4"/>
    <w:basedOn w:val="Normal"/>
    <w:next w:val="Normal"/>
    <w:autoRedefine/>
    <w:uiPriority w:val="39"/>
    <w:unhideWhenUsed/>
    <w:rsid w:val="00ED582A"/>
    <w:pPr>
      <w:ind w:left="720"/>
    </w:pPr>
    <w:rPr>
      <w:rFonts w:asciiTheme="minorHAnsi" w:hAnsiTheme="minorHAnsi"/>
      <w:sz w:val="18"/>
      <w:szCs w:val="18"/>
    </w:rPr>
  </w:style>
  <w:style w:type="paragraph" w:styleId="TOC5">
    <w:name w:val="toc 5"/>
    <w:basedOn w:val="Normal"/>
    <w:next w:val="Normal"/>
    <w:autoRedefine/>
    <w:uiPriority w:val="39"/>
    <w:unhideWhenUsed/>
    <w:rsid w:val="00ED582A"/>
    <w:pPr>
      <w:ind w:left="960"/>
    </w:pPr>
    <w:rPr>
      <w:rFonts w:asciiTheme="minorHAnsi" w:hAnsiTheme="minorHAnsi"/>
      <w:sz w:val="18"/>
      <w:szCs w:val="18"/>
    </w:rPr>
  </w:style>
  <w:style w:type="paragraph" w:styleId="TOC6">
    <w:name w:val="toc 6"/>
    <w:basedOn w:val="Normal"/>
    <w:next w:val="Normal"/>
    <w:autoRedefine/>
    <w:uiPriority w:val="39"/>
    <w:unhideWhenUsed/>
    <w:rsid w:val="00ED582A"/>
    <w:pPr>
      <w:ind w:left="1200"/>
    </w:pPr>
    <w:rPr>
      <w:rFonts w:asciiTheme="minorHAnsi" w:hAnsiTheme="minorHAnsi"/>
      <w:sz w:val="18"/>
      <w:szCs w:val="18"/>
    </w:rPr>
  </w:style>
  <w:style w:type="paragraph" w:styleId="TOC7">
    <w:name w:val="toc 7"/>
    <w:basedOn w:val="Normal"/>
    <w:next w:val="Normal"/>
    <w:autoRedefine/>
    <w:uiPriority w:val="39"/>
    <w:unhideWhenUsed/>
    <w:rsid w:val="00ED582A"/>
    <w:pPr>
      <w:ind w:left="1440"/>
    </w:pPr>
    <w:rPr>
      <w:rFonts w:asciiTheme="minorHAnsi" w:hAnsiTheme="minorHAnsi"/>
      <w:sz w:val="18"/>
      <w:szCs w:val="18"/>
    </w:rPr>
  </w:style>
  <w:style w:type="paragraph" w:styleId="TOC8">
    <w:name w:val="toc 8"/>
    <w:basedOn w:val="Normal"/>
    <w:next w:val="Normal"/>
    <w:autoRedefine/>
    <w:uiPriority w:val="39"/>
    <w:unhideWhenUsed/>
    <w:rsid w:val="00ED582A"/>
    <w:pPr>
      <w:ind w:left="1680"/>
    </w:pPr>
    <w:rPr>
      <w:rFonts w:asciiTheme="minorHAnsi" w:hAnsiTheme="minorHAnsi"/>
      <w:sz w:val="18"/>
      <w:szCs w:val="18"/>
    </w:rPr>
  </w:style>
  <w:style w:type="paragraph" w:styleId="TOC9">
    <w:name w:val="toc 9"/>
    <w:basedOn w:val="Normal"/>
    <w:next w:val="Normal"/>
    <w:autoRedefine/>
    <w:uiPriority w:val="39"/>
    <w:unhideWhenUsed/>
    <w:rsid w:val="00ED582A"/>
    <w:pPr>
      <w:ind w:left="1920"/>
    </w:pPr>
    <w:rPr>
      <w:rFonts w:asciiTheme="minorHAnsi" w:hAnsiTheme="minorHAnsi"/>
      <w:sz w:val="18"/>
      <w:szCs w:val="18"/>
    </w:rPr>
  </w:style>
  <w:style w:type="paragraph" w:styleId="Footer">
    <w:name w:val="footer"/>
    <w:basedOn w:val="Normal"/>
    <w:link w:val="FooterChar"/>
    <w:uiPriority w:val="99"/>
    <w:unhideWhenUsed/>
    <w:rsid w:val="006628AE"/>
    <w:pPr>
      <w:tabs>
        <w:tab w:val="center" w:pos="4320"/>
        <w:tab w:val="right" w:pos="8640"/>
      </w:tabs>
    </w:pPr>
  </w:style>
  <w:style w:type="paragraph" w:styleId="Header">
    <w:name w:val="header"/>
    <w:basedOn w:val="Normal"/>
    <w:link w:val="HeaderChar"/>
    <w:uiPriority w:val="99"/>
    <w:unhideWhenUsed/>
    <w:rsid w:val="00207FA9"/>
    <w:pPr>
      <w:tabs>
        <w:tab w:val="center" w:pos="4320"/>
        <w:tab w:val="right" w:pos="8640"/>
      </w:tabs>
    </w:pPr>
  </w:style>
  <w:style w:type="paragraph" w:customStyle="1" w:styleId="FrameContents">
    <w:name w:val="Frame Contents"/>
    <w:basedOn w:val="Normal"/>
    <w:qFormat/>
  </w:style>
  <w:style w:type="paragraph" w:styleId="Revision">
    <w:name w:val="Revision"/>
    <w:uiPriority w:val="99"/>
    <w:semiHidden/>
    <w:qFormat/>
    <w:rsid w:val="00841C03"/>
    <w:rPr>
      <w:sz w:val="24"/>
      <w:szCs w:val="24"/>
      <w:lang w:val="en-US"/>
    </w:rPr>
  </w:style>
  <w:style w:type="paragraph" w:styleId="CommentText">
    <w:name w:val="annotation text"/>
    <w:basedOn w:val="Normal"/>
    <w:link w:val="CommentTextChar"/>
    <w:uiPriority w:val="99"/>
    <w:semiHidden/>
    <w:unhideWhenUsed/>
    <w:qFormat/>
    <w:rsid w:val="007D51AE"/>
    <w:rPr>
      <w:sz w:val="20"/>
      <w:szCs w:val="20"/>
    </w:rPr>
  </w:style>
  <w:style w:type="paragraph" w:styleId="CommentSubject">
    <w:name w:val="annotation subject"/>
    <w:basedOn w:val="CommentText"/>
    <w:link w:val="CommentSubjectChar"/>
    <w:uiPriority w:val="99"/>
    <w:semiHidden/>
    <w:unhideWhenUsed/>
    <w:qFormat/>
    <w:rsid w:val="007D51AE"/>
    <w:rPr>
      <w:b/>
      <w:bCs/>
    </w:rPr>
  </w:style>
  <w:style w:type="table" w:styleId="TableGrid">
    <w:name w:val="Table Grid"/>
    <w:basedOn w:val="TableNormal"/>
    <w:uiPriority w:val="39"/>
    <w:rsid w:val="004A372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4372A7"/>
    <w:rPr>
      <w:color w:val="0000FF" w:themeColor="hyperlink"/>
      <w:u w:val="single"/>
    </w:rPr>
  </w:style>
  <w:style w:type="character" w:customStyle="1" w:styleId="apple-converted-space">
    <w:name w:val="apple-converted-space"/>
    <w:basedOn w:val="DefaultParagraphFont"/>
    <w:rsid w:val="004372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12815">
      <w:bodyDiv w:val="1"/>
      <w:marLeft w:val="0"/>
      <w:marRight w:val="0"/>
      <w:marTop w:val="0"/>
      <w:marBottom w:val="0"/>
      <w:divBdr>
        <w:top w:val="none" w:sz="0" w:space="0" w:color="auto"/>
        <w:left w:val="none" w:sz="0" w:space="0" w:color="auto"/>
        <w:bottom w:val="none" w:sz="0" w:space="0" w:color="auto"/>
        <w:right w:val="none" w:sz="0" w:space="0" w:color="auto"/>
      </w:divBdr>
    </w:div>
    <w:div w:id="1606888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github.com/NOC-OCP/ocp_hydro_matlab.git"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mailto:git@github.com/NOC-OCP/ocp_hydro_matlab.gi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yvonne.firing@noc.ac.uk" TargetMode="External"/><Relationship Id="rId5" Type="http://schemas.openxmlformats.org/officeDocument/2006/relationships/footnotes" Target="footnotes.xml"/><Relationship Id="rId15" Type="http://schemas.openxmlformats.org/officeDocument/2006/relationships/header" Target="header1.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github.com/NOC-OCP/ocp_hydro_mat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.~WRD0002</Template>
  <TotalTime>82</TotalTime>
  <Pages>33</Pages>
  <Words>10827</Words>
  <Characters>61717</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NOCS</Company>
  <LinksUpToDate>false</LinksUpToDate>
  <CharactersWithSpaces>72400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Penny Holliday</dc:creator>
  <dc:description/>
  <cp:lastModifiedBy>Firing, Yvonne L.</cp:lastModifiedBy>
  <cp:revision>11</cp:revision>
  <cp:lastPrinted>2024-04-30T09:15:00Z</cp:lastPrinted>
  <dcterms:created xsi:type="dcterms:W3CDTF">2024-04-30T09:15:00Z</dcterms:created>
  <dcterms:modified xsi:type="dcterms:W3CDTF">2024-07-03T18:30:00Z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NOCS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